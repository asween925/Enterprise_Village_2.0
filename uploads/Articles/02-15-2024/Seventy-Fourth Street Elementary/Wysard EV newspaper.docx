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B1FE0" w14:textId="77777777" w:rsidR="00895521" w:rsidRDefault="00895521" w:rsidP="00895521">
      <w:pPr>
        <w:pStyle w:val="NormalWeb"/>
        <w:spacing w:before="0" w:beforeAutospacing="0" w:after="0" w:afterAutospacing="0"/>
        <w:rPr>
          <w:color w:val="000000"/>
          <w:sz w:val="27"/>
          <w:szCs w:val="27"/>
        </w:rPr>
      </w:pPr>
      <w:r>
        <w:rPr>
          <w:color w:val="000000"/>
          <w:sz w:val="27"/>
          <w:szCs w:val="27"/>
        </w:rPr>
        <w:t>Some of the Nicest Animals…</w:t>
      </w:r>
    </w:p>
    <w:p w14:paraId="2C93C627" w14:textId="19519CDA" w:rsidR="00895521" w:rsidRDefault="00895521" w:rsidP="00895521">
      <w:pPr>
        <w:pStyle w:val="NormalWeb"/>
        <w:spacing w:before="0" w:beforeAutospacing="0" w:after="0" w:afterAutospacing="0"/>
        <w:rPr>
          <w:color w:val="000000"/>
          <w:sz w:val="27"/>
          <w:szCs w:val="27"/>
        </w:rPr>
      </w:pPr>
      <w:r>
        <w:rPr>
          <w:color w:val="000000"/>
          <w:sz w:val="27"/>
          <w:szCs w:val="27"/>
        </w:rPr>
        <w:t>By Peyton Tara Tromblee</w:t>
      </w:r>
    </w:p>
    <w:p w14:paraId="423B9784" w14:textId="72E48BAC" w:rsidR="00895521" w:rsidRDefault="00895521" w:rsidP="00895521">
      <w:pPr>
        <w:pStyle w:val="NormalWeb"/>
        <w:rPr>
          <w:color w:val="000000"/>
          <w:sz w:val="27"/>
          <w:szCs w:val="27"/>
        </w:rPr>
      </w:pPr>
      <w:r>
        <w:rPr>
          <w:color w:val="000000"/>
          <w:sz w:val="27"/>
          <w:szCs w:val="27"/>
        </w:rPr>
        <w:t>What animals are the friendliest</w:t>
      </w:r>
      <w:r w:rsidR="007935A7">
        <w:rPr>
          <w:color w:val="000000"/>
          <w:sz w:val="27"/>
          <w:szCs w:val="27"/>
        </w:rPr>
        <w:t xml:space="preserve">? </w:t>
      </w:r>
      <w:r>
        <w:rPr>
          <w:color w:val="000000"/>
          <w:sz w:val="27"/>
          <w:szCs w:val="27"/>
        </w:rPr>
        <w:t xml:space="preserve">Here are some of the friendliest animals to </w:t>
      </w:r>
      <w:r w:rsidR="00265AF3">
        <w:rPr>
          <w:color w:val="000000"/>
          <w:sz w:val="27"/>
          <w:szCs w:val="27"/>
        </w:rPr>
        <w:t>h</w:t>
      </w:r>
      <w:r>
        <w:rPr>
          <w:color w:val="000000"/>
          <w:sz w:val="27"/>
          <w:szCs w:val="27"/>
        </w:rPr>
        <w:t xml:space="preserve">umans.... </w:t>
      </w:r>
      <w:r w:rsidR="00265AF3">
        <w:rPr>
          <w:color w:val="000000"/>
          <w:sz w:val="27"/>
          <w:szCs w:val="27"/>
        </w:rPr>
        <w:t>s</w:t>
      </w:r>
      <w:r>
        <w:rPr>
          <w:color w:val="000000"/>
          <w:sz w:val="27"/>
          <w:szCs w:val="27"/>
        </w:rPr>
        <w:t>harks, dolphins, capybara, rabbits, cats and swans. There is a lot more!!</w:t>
      </w:r>
    </w:p>
    <w:p w14:paraId="0330839D" w14:textId="408B6684" w:rsidR="00895521" w:rsidRDefault="00895521" w:rsidP="00895521">
      <w:pPr>
        <w:pStyle w:val="NormalWeb"/>
        <w:rPr>
          <w:color w:val="000000"/>
          <w:sz w:val="27"/>
          <w:szCs w:val="27"/>
        </w:rPr>
      </w:pPr>
      <w:r>
        <w:rPr>
          <w:color w:val="000000"/>
          <w:sz w:val="27"/>
          <w:szCs w:val="27"/>
        </w:rPr>
        <w:t xml:space="preserve">The first animal is sharks. You might be wondering “sharks”? Surprisingly yes, not all sharks are friendly BUT most sharks are friendly to </w:t>
      </w:r>
      <w:r w:rsidR="00265AF3">
        <w:rPr>
          <w:color w:val="000000"/>
          <w:sz w:val="27"/>
          <w:szCs w:val="27"/>
        </w:rPr>
        <w:t>h</w:t>
      </w:r>
      <w:r>
        <w:rPr>
          <w:color w:val="000000"/>
          <w:sz w:val="27"/>
          <w:szCs w:val="27"/>
        </w:rPr>
        <w:t xml:space="preserve">umans. For example, whale sharks, Leopard sharks, Zebra sharks, and Bluntnose sixgill sharks. </w:t>
      </w:r>
      <w:r w:rsidR="00265AF3">
        <w:rPr>
          <w:color w:val="000000"/>
          <w:sz w:val="27"/>
          <w:szCs w:val="27"/>
        </w:rPr>
        <w:t>Let’s</w:t>
      </w:r>
      <w:r>
        <w:rPr>
          <w:color w:val="000000"/>
          <w:sz w:val="27"/>
          <w:szCs w:val="27"/>
        </w:rPr>
        <w:t xml:space="preserve"> talk about whale sharks</w:t>
      </w:r>
      <w:r w:rsidR="00265AF3">
        <w:rPr>
          <w:color w:val="000000"/>
          <w:sz w:val="27"/>
          <w:szCs w:val="27"/>
        </w:rPr>
        <w:t xml:space="preserve">… </w:t>
      </w:r>
      <w:r>
        <w:rPr>
          <w:color w:val="000000"/>
          <w:sz w:val="27"/>
          <w:szCs w:val="27"/>
        </w:rPr>
        <w:t xml:space="preserve">whale sharks are proven to be friendly to </w:t>
      </w:r>
      <w:r w:rsidR="00265AF3">
        <w:rPr>
          <w:color w:val="000000"/>
          <w:sz w:val="27"/>
          <w:szCs w:val="27"/>
        </w:rPr>
        <w:t>h</w:t>
      </w:r>
      <w:r>
        <w:rPr>
          <w:color w:val="000000"/>
          <w:sz w:val="27"/>
          <w:szCs w:val="27"/>
        </w:rPr>
        <w:t>umans. People often get scared of whale sharks because whale sharks are the third biggest ocean animals. Whale sharks have a diet of krill, jellyfish and crab larva. Whale sharks are friendly because of their peaceful nature and diet of microscopic plankton and small ocean nekton.</w:t>
      </w:r>
    </w:p>
    <w:p w14:paraId="7735DDA5" w14:textId="77777777" w:rsidR="00895521" w:rsidRDefault="00895521" w:rsidP="00895521">
      <w:pPr>
        <w:pStyle w:val="NormalWeb"/>
        <w:rPr>
          <w:color w:val="000000"/>
          <w:sz w:val="27"/>
          <w:szCs w:val="27"/>
        </w:rPr>
      </w:pPr>
      <w:r>
        <w:rPr>
          <w:color w:val="000000"/>
          <w:sz w:val="27"/>
          <w:szCs w:val="27"/>
        </w:rPr>
        <w:t>Next animal is dolphins. Dolphins are known as friendly animals AND THEY REALLY ARE FRIENDLY! Dolphins have a diet of variety of fish, squid, shrimps, jellyfish and octopuses. Dolphins are friendly to humans because of their intelligence. They are so smart they can remember your faces! Fun fact, the reason sharks are afraid of dolphins is because the vertical plane of shark tails limits their upward and downward mobility while the horizontal plane of dolphin tails allows for great agility and directional change for quick attacks.</w:t>
      </w:r>
    </w:p>
    <w:p w14:paraId="68850B50" w14:textId="77777777" w:rsidR="00895521" w:rsidRDefault="00895521" w:rsidP="00895521">
      <w:pPr>
        <w:pStyle w:val="NormalWeb"/>
        <w:rPr>
          <w:color w:val="000000"/>
          <w:sz w:val="27"/>
          <w:szCs w:val="27"/>
        </w:rPr>
      </w:pPr>
      <w:r>
        <w:rPr>
          <w:color w:val="000000"/>
          <w:sz w:val="27"/>
          <w:szCs w:val="27"/>
        </w:rPr>
        <w:t>Also, capybaras are friendly to humans. Their diet is grass and water plants. They are friendly because being herbivores, they have absolutely zero prey and therefore don't particularly pose a threat to any other species. They are extremely friendly and don't particularly care what you do around them, as long as they don't get hurt. They are simply a giant rodent that loves anyone or any creature that means it no harm and, in turn, other animals are drawn to its accepting nature. FUN FACT they are even nice to cats and a lot of other kinds of animals!!</w:t>
      </w:r>
    </w:p>
    <w:p w14:paraId="530FDD18" w14:textId="77777777" w:rsidR="00895521" w:rsidRDefault="00895521" w:rsidP="00895521">
      <w:pPr>
        <w:pStyle w:val="NormalWeb"/>
        <w:rPr>
          <w:color w:val="000000"/>
          <w:sz w:val="27"/>
          <w:szCs w:val="27"/>
        </w:rPr>
      </w:pPr>
      <w:r>
        <w:rPr>
          <w:color w:val="000000"/>
          <w:sz w:val="27"/>
          <w:szCs w:val="27"/>
        </w:rPr>
        <w:t>Another animal is cats! EVERYONE KNOWS THIS ONE!!! But do you know why cats are friendly creatures to humans. Studies found that there were at least 13 feline genes that signaled cats' transition “from feral to friendly.” The genes relate to cognition and behavior. They may have strengthened felines' ability to learn based on food rewards, and to feel less fearful of people. OF COURSE, THEIR FRIENDLY BECAUSE YOU GIVE THEM FOOD!! Fun fact in 1963 a cat went to space. One more fun fact the oldest known pet cat existed 9,500 years ago.</w:t>
      </w:r>
    </w:p>
    <w:p w14:paraId="32EFBFC0" w14:textId="197EBF9D" w:rsidR="00895521" w:rsidRDefault="00895521" w:rsidP="00895521">
      <w:pPr>
        <w:pStyle w:val="NormalWeb"/>
        <w:rPr>
          <w:color w:val="000000"/>
          <w:sz w:val="27"/>
          <w:szCs w:val="27"/>
        </w:rPr>
      </w:pPr>
      <w:r>
        <w:rPr>
          <w:color w:val="000000"/>
          <w:sz w:val="27"/>
          <w:szCs w:val="27"/>
        </w:rPr>
        <w:t>Last but not least swans. Their diet is pondweed, stonewort and wigeon grass, as well as tadpoles and insects such as milfoil. Swans are nice because they have been used to being fed and view</w:t>
      </w:r>
      <w:r w:rsidR="001307A4">
        <w:rPr>
          <w:color w:val="000000"/>
          <w:sz w:val="27"/>
          <w:szCs w:val="27"/>
        </w:rPr>
        <w:t xml:space="preserve"> </w:t>
      </w:r>
      <w:r>
        <w:rPr>
          <w:color w:val="000000"/>
          <w:sz w:val="27"/>
          <w:szCs w:val="27"/>
        </w:rPr>
        <w:t>humans as a food source instead of a predator as wild swans do. However, if it is nesting season, or they have eggs or young, they will get extremely hostile towards anything that comes near them.</w:t>
      </w:r>
    </w:p>
    <w:p w14:paraId="5218331B" w14:textId="77777777" w:rsidR="006D797C" w:rsidRDefault="00895521" w:rsidP="00895521">
      <w:pPr>
        <w:pStyle w:val="NormalWeb"/>
        <w:rPr>
          <w:color w:val="000000"/>
          <w:sz w:val="27"/>
          <w:szCs w:val="27"/>
          <w:highlight w:val="yellow"/>
        </w:rPr>
      </w:pPr>
      <w:r>
        <w:rPr>
          <w:color w:val="000000"/>
          <w:sz w:val="27"/>
          <w:szCs w:val="27"/>
        </w:rPr>
        <w:t>Th</w:t>
      </w:r>
      <w:r w:rsidR="001307A4">
        <w:rPr>
          <w:color w:val="000000"/>
          <w:sz w:val="27"/>
          <w:szCs w:val="27"/>
        </w:rPr>
        <w:t>ese</w:t>
      </w:r>
      <w:r>
        <w:rPr>
          <w:color w:val="000000"/>
          <w:sz w:val="27"/>
          <w:szCs w:val="27"/>
        </w:rPr>
        <w:t xml:space="preserve"> are some of the nicest animals! Do you like these animals? We should not treat animals badly because of the personality </w:t>
      </w:r>
      <w:r w:rsidRPr="006D797C">
        <w:rPr>
          <w:color w:val="000000"/>
          <w:sz w:val="27"/>
          <w:szCs w:val="27"/>
          <w:highlight w:val="yellow"/>
        </w:rPr>
        <w:t xml:space="preserve">you're living to. </w:t>
      </w:r>
    </w:p>
    <w:p w14:paraId="0E494602" w14:textId="77777777" w:rsidR="006D797C" w:rsidRDefault="00895521" w:rsidP="006D797C">
      <w:pPr>
        <w:pStyle w:val="NormalWeb"/>
        <w:rPr>
          <w:color w:val="000000"/>
          <w:sz w:val="27"/>
          <w:szCs w:val="27"/>
        </w:rPr>
      </w:pPr>
      <w:r w:rsidRPr="006D797C">
        <w:rPr>
          <w:color w:val="000000"/>
          <w:sz w:val="27"/>
          <w:szCs w:val="27"/>
          <w:highlight w:val="yellow"/>
        </w:rPr>
        <w:t>I g</w:t>
      </w:r>
      <w:r>
        <w:rPr>
          <w:color w:val="000000"/>
          <w:sz w:val="27"/>
          <w:szCs w:val="27"/>
        </w:rPr>
        <w:t>ot this info from www.quora.com And the link (explorationjunkie.com)</w:t>
      </w:r>
      <w:r w:rsidR="006D797C">
        <w:rPr>
          <w:color w:val="000000"/>
          <w:sz w:val="27"/>
          <w:szCs w:val="27"/>
        </w:rPr>
        <w:t xml:space="preserve"> </w:t>
      </w:r>
      <w:r>
        <w:rPr>
          <w:color w:val="000000"/>
          <w:sz w:val="27"/>
          <w:szCs w:val="27"/>
        </w:rPr>
        <w:t>Go on these links for the information.</w:t>
      </w:r>
    </w:p>
    <w:p w14:paraId="689EA011" w14:textId="77777777" w:rsidR="006D797C" w:rsidRDefault="006D797C" w:rsidP="006D797C">
      <w:pPr>
        <w:pStyle w:val="NormalWeb"/>
        <w:rPr>
          <w:color w:val="000000"/>
          <w:sz w:val="27"/>
          <w:szCs w:val="27"/>
        </w:rPr>
      </w:pPr>
    </w:p>
    <w:p w14:paraId="2FBE87B2" w14:textId="2C0F78EB" w:rsidR="007720B5" w:rsidRPr="006D797C" w:rsidRDefault="00151CF3" w:rsidP="006D797C">
      <w:pPr>
        <w:pStyle w:val="NormalWeb"/>
        <w:spacing w:after="0" w:afterAutospacing="0"/>
        <w:rPr>
          <w:color w:val="000000"/>
          <w:sz w:val="27"/>
          <w:szCs w:val="27"/>
        </w:rPr>
      </w:pPr>
      <w:r w:rsidRPr="00151CF3">
        <w:rPr>
          <w:rFonts w:ascii="Amasis MT Pro" w:hAnsi="Amasis MT Pro" w:cs="Segoe UI"/>
        </w:rPr>
        <w:lastRenderedPageBreak/>
        <w:t>Plants!</w:t>
      </w:r>
    </w:p>
    <w:p w14:paraId="1B2B0756" w14:textId="44C409F3" w:rsidR="00C81576" w:rsidRDefault="00C81576" w:rsidP="006D797C">
      <w:pPr>
        <w:pStyle w:val="paragraph"/>
        <w:spacing w:before="0" w:beforeAutospacing="0" w:after="0" w:afterAutospacing="0"/>
        <w:rPr>
          <w:rFonts w:ascii="Amasis MT Pro" w:hAnsi="Amasis MT Pro" w:cs="Segoe UI"/>
        </w:rPr>
      </w:pPr>
      <w:r>
        <w:rPr>
          <w:rFonts w:ascii="Amasis MT Pro" w:hAnsi="Amasis MT Pro" w:cs="Segoe UI"/>
        </w:rPr>
        <w:t>By Katherine Rodriguez</w:t>
      </w:r>
    </w:p>
    <w:p w14:paraId="01DFB1FD" w14:textId="77777777" w:rsidR="00DF4C9A" w:rsidRDefault="00DF4C9A" w:rsidP="007720B5">
      <w:pPr>
        <w:pStyle w:val="paragraph"/>
        <w:spacing w:before="0" w:beforeAutospacing="0" w:after="0" w:afterAutospacing="0"/>
        <w:rPr>
          <w:rFonts w:ascii="Amasis MT Pro" w:hAnsi="Amasis MT Pro" w:cs="Segoe UI"/>
        </w:rPr>
      </w:pPr>
    </w:p>
    <w:p w14:paraId="79374DBE" w14:textId="67DF702F" w:rsidR="00151CF3" w:rsidRPr="00151CF3" w:rsidRDefault="00151CF3" w:rsidP="007720B5">
      <w:pPr>
        <w:pStyle w:val="paragraph"/>
        <w:spacing w:before="0" w:beforeAutospacing="0" w:after="0" w:afterAutospacing="0"/>
        <w:rPr>
          <w:rFonts w:ascii="Amasis MT Pro" w:hAnsi="Amasis MT Pro" w:cs="Segoe UI"/>
        </w:rPr>
      </w:pPr>
      <w:r w:rsidRPr="00151CF3">
        <w:rPr>
          <w:rFonts w:ascii="Amasis MT Pro" w:hAnsi="Amasis MT Pro" w:cs="Segoe UI"/>
        </w:rPr>
        <w:t>Do you know plants can live, grow, and die?</w:t>
      </w:r>
    </w:p>
    <w:p w14:paraId="59AE5929" w14:textId="77777777" w:rsidR="00151CF3" w:rsidRPr="00151CF3" w:rsidRDefault="00151CF3" w:rsidP="007720B5">
      <w:pPr>
        <w:pStyle w:val="paragraph"/>
        <w:spacing w:before="0" w:beforeAutospacing="0" w:after="0" w:afterAutospacing="0"/>
        <w:rPr>
          <w:rFonts w:ascii="Amasis MT Pro" w:hAnsi="Amasis MT Pro" w:cs="Segoe UI"/>
        </w:rPr>
      </w:pPr>
      <w:r w:rsidRPr="00151CF3">
        <w:rPr>
          <w:rFonts w:ascii="Amasis MT Pro" w:hAnsi="Amasis MT Pro" w:cs="Segoe UI"/>
        </w:rPr>
        <w:t>We need plants to survive, that might sound strange, but plants are necessary for us, they make food like fruits and food!</w:t>
      </w:r>
    </w:p>
    <w:p w14:paraId="109F681E" w14:textId="77777777" w:rsidR="00151CF3" w:rsidRPr="00151CF3" w:rsidRDefault="00151CF3" w:rsidP="007720B5">
      <w:pPr>
        <w:pStyle w:val="paragraph"/>
        <w:spacing w:before="0" w:beforeAutospacing="0" w:after="0" w:afterAutospacing="0"/>
        <w:rPr>
          <w:rFonts w:ascii="Amasis MT Pro" w:hAnsi="Amasis MT Pro" w:cs="Segoe UI"/>
        </w:rPr>
      </w:pPr>
      <w:r w:rsidRPr="00151CF3">
        <w:rPr>
          <w:rFonts w:ascii="Amasis MT Pro" w:hAnsi="Amasis MT Pro" w:cs="Segoe UI"/>
        </w:rPr>
        <w:t>According to Google:</w:t>
      </w:r>
    </w:p>
    <w:p w14:paraId="4E6A01CB" w14:textId="77777777" w:rsidR="00151CF3" w:rsidRPr="00151CF3" w:rsidRDefault="00151CF3" w:rsidP="007720B5">
      <w:pPr>
        <w:pStyle w:val="paragraph"/>
        <w:spacing w:before="0" w:beforeAutospacing="0" w:after="0" w:afterAutospacing="0"/>
        <w:rPr>
          <w:rFonts w:ascii="Amasis MT Pro" w:hAnsi="Amasis MT Pro" w:cs="Segoe UI"/>
        </w:rPr>
      </w:pPr>
      <w:r w:rsidRPr="00151CF3">
        <w:rPr>
          <w:rFonts w:ascii="Amasis MT Pro" w:hAnsi="Amasis MT Pro" w:cs="Segoe UI"/>
        </w:rPr>
        <w:t>Plants provide the planet with food, oxygen, and energy. In addition, they are used to produce fiber, medicines, building materials, and natural products such as oils and latex. Plants are essential to human diets and enliven and sustain the environment.</w:t>
      </w:r>
    </w:p>
    <w:p w14:paraId="53D399BE" w14:textId="77777777" w:rsidR="00151CF3" w:rsidRPr="00151CF3" w:rsidRDefault="00151CF3" w:rsidP="007720B5">
      <w:pPr>
        <w:pStyle w:val="paragraph"/>
        <w:spacing w:before="0" w:beforeAutospacing="0" w:after="0" w:afterAutospacing="0"/>
        <w:rPr>
          <w:rFonts w:ascii="Amasis MT Pro" w:hAnsi="Amasis MT Pro" w:cs="Segoe UI"/>
        </w:rPr>
      </w:pPr>
      <w:r w:rsidRPr="00151CF3">
        <w:rPr>
          <w:rFonts w:ascii="Amasis MT Pro" w:hAnsi="Amasis MT Pro" w:cs="Segoe UI"/>
        </w:rPr>
        <w:t>They are not able to move around. Their cells have stiff walls made of a tough material called cellulose.</w:t>
      </w:r>
    </w:p>
    <w:p w14:paraId="77BDF56C" w14:textId="77777777" w:rsidR="00151CF3" w:rsidRPr="00151CF3" w:rsidRDefault="00151CF3" w:rsidP="007720B5">
      <w:pPr>
        <w:pStyle w:val="paragraph"/>
        <w:spacing w:before="0" w:beforeAutospacing="0" w:after="0" w:afterAutospacing="0"/>
        <w:rPr>
          <w:rFonts w:ascii="Amasis MT Pro" w:hAnsi="Amasis MT Pro" w:cs="Segoe UI"/>
        </w:rPr>
      </w:pPr>
      <w:r w:rsidRPr="00151CF3">
        <w:rPr>
          <w:rFonts w:ascii="Amasis MT Pro" w:hAnsi="Amasis MT Pro" w:cs="Segoe UI"/>
        </w:rPr>
        <w:t>All green plants use the Sun's energy, water, and a gas called carbon dioxide to make their own food.</w:t>
      </w:r>
    </w:p>
    <w:p w14:paraId="4D7D238C" w14:textId="77777777" w:rsidR="00151CF3" w:rsidRPr="00151CF3" w:rsidRDefault="00151CF3" w:rsidP="007720B5">
      <w:pPr>
        <w:pStyle w:val="paragraph"/>
        <w:spacing w:before="0" w:beforeAutospacing="0" w:after="0" w:afterAutospacing="0"/>
        <w:rPr>
          <w:rFonts w:ascii="Amasis MT Pro" w:hAnsi="Amasis MT Pro" w:cs="Segoe UI"/>
        </w:rPr>
      </w:pPr>
      <w:r w:rsidRPr="00151CF3">
        <w:rPr>
          <w:rFonts w:ascii="Amasis MT Pro" w:hAnsi="Amasis MT Pro" w:cs="Segoe UI"/>
        </w:rPr>
        <w:t>Although many suggest the average lifetime of an indoor plant is between 2-5 years, most die much sooner because of improper care. In theory, house plants can live forever with proper care and the ability to keep growing.</w:t>
      </w:r>
    </w:p>
    <w:p w14:paraId="54C9A0AD" w14:textId="77777777" w:rsidR="00151CF3" w:rsidRPr="00151CF3" w:rsidRDefault="00151CF3" w:rsidP="007720B5">
      <w:pPr>
        <w:pStyle w:val="paragraph"/>
        <w:spacing w:before="0" w:beforeAutospacing="0" w:after="0" w:afterAutospacing="0"/>
        <w:rPr>
          <w:rFonts w:ascii="Amasis MT Pro" w:hAnsi="Amasis MT Pro" w:cs="Segoe UI"/>
        </w:rPr>
      </w:pPr>
      <w:r w:rsidRPr="00151CF3">
        <w:rPr>
          <w:rFonts w:ascii="Amasis MT Pro" w:hAnsi="Amasis MT Pro" w:cs="Segoe UI"/>
        </w:rPr>
        <w:t>Some plants live decades or centuries depending on how they are cared for.</w:t>
      </w:r>
    </w:p>
    <w:p w14:paraId="5625FF7D" w14:textId="77777777" w:rsidR="00151CF3" w:rsidRPr="00151CF3" w:rsidRDefault="00151CF3" w:rsidP="007720B5">
      <w:pPr>
        <w:pStyle w:val="paragraph"/>
        <w:spacing w:before="0" w:beforeAutospacing="0" w:after="0" w:afterAutospacing="0"/>
        <w:rPr>
          <w:rFonts w:ascii="Amasis MT Pro" w:hAnsi="Amasis MT Pro" w:cs="Segoe UI"/>
        </w:rPr>
      </w:pPr>
      <w:r w:rsidRPr="00151CF3">
        <w:rPr>
          <w:rFonts w:ascii="Amasis MT Pro" w:hAnsi="Amasis MT Pro" w:cs="Segoe UI"/>
        </w:rPr>
        <w:t>What is for favorite plant or flower?</w:t>
      </w:r>
    </w:p>
    <w:p w14:paraId="0AC734CE" w14:textId="77777777" w:rsidR="00151CF3" w:rsidRPr="00151CF3" w:rsidRDefault="00151CF3" w:rsidP="007720B5">
      <w:pPr>
        <w:pStyle w:val="paragraph"/>
        <w:spacing w:before="0" w:beforeAutospacing="0" w:after="0" w:afterAutospacing="0"/>
        <w:rPr>
          <w:rFonts w:ascii="Amasis MT Pro" w:hAnsi="Amasis MT Pro" w:cs="Segoe UI"/>
        </w:rPr>
      </w:pPr>
      <w:r w:rsidRPr="00151CF3">
        <w:rPr>
          <w:rFonts w:ascii="Amasis MT Pro" w:hAnsi="Amasis MT Pro" w:cs="Segoe UI"/>
        </w:rPr>
        <w:t>I love cherry trees.</w:t>
      </w:r>
    </w:p>
    <w:p w14:paraId="200809F8" w14:textId="77777777" w:rsidR="0080722E" w:rsidRDefault="0080722E" w:rsidP="0080722E">
      <w:pPr>
        <w:pStyle w:val="paragraph"/>
        <w:spacing w:before="0" w:beforeAutospacing="0"/>
        <w:rPr>
          <w:rFonts w:ascii="Amasis MT Pro" w:hAnsi="Amasis MT Pro" w:cs="Segoe UI"/>
        </w:rPr>
      </w:pPr>
    </w:p>
    <w:p w14:paraId="69F2FB5D" w14:textId="77777777" w:rsidR="001A096E" w:rsidRDefault="001A096E" w:rsidP="00EC6167">
      <w:pPr>
        <w:pStyle w:val="paragraph"/>
        <w:spacing w:before="0" w:beforeAutospacing="0" w:after="0" w:afterAutospacing="0"/>
        <w:rPr>
          <w:rFonts w:ascii="Amasis MT Pro" w:hAnsi="Amasis MT Pro" w:cs="Segoe UI"/>
        </w:rPr>
      </w:pPr>
    </w:p>
    <w:p w14:paraId="226878FE" w14:textId="65C5A25F" w:rsidR="0080722E" w:rsidRDefault="0080722E" w:rsidP="00EC6167">
      <w:pPr>
        <w:pStyle w:val="paragraph"/>
        <w:spacing w:before="0" w:beforeAutospacing="0" w:after="0" w:afterAutospacing="0"/>
        <w:rPr>
          <w:rFonts w:ascii="Amasis MT Pro" w:hAnsi="Amasis MT Pro" w:cs="Segoe UI"/>
        </w:rPr>
      </w:pPr>
      <w:r w:rsidRPr="0080722E">
        <w:rPr>
          <w:rFonts w:ascii="Amasis MT Pro" w:hAnsi="Amasis MT Pro" w:cs="Segoe UI"/>
        </w:rPr>
        <w:t xml:space="preserve">5 reasons </w:t>
      </w:r>
      <w:r>
        <w:rPr>
          <w:rFonts w:ascii="Amasis MT Pro" w:hAnsi="Amasis MT Pro" w:cs="Segoe UI"/>
        </w:rPr>
        <w:t>W</w:t>
      </w:r>
      <w:r w:rsidRPr="0080722E">
        <w:rPr>
          <w:rFonts w:ascii="Amasis MT Pro" w:hAnsi="Amasis MT Pro" w:cs="Segoe UI"/>
        </w:rPr>
        <w:t xml:space="preserve">hy Takis are the </w:t>
      </w:r>
      <w:r>
        <w:rPr>
          <w:rFonts w:ascii="Amasis MT Pro" w:hAnsi="Amasis MT Pro" w:cs="Segoe UI"/>
        </w:rPr>
        <w:t>B</w:t>
      </w:r>
      <w:r w:rsidRPr="0080722E">
        <w:rPr>
          <w:rFonts w:ascii="Amasis MT Pro" w:hAnsi="Amasis MT Pro" w:cs="Segoe UI"/>
        </w:rPr>
        <w:t xml:space="preserve">est </w:t>
      </w:r>
      <w:r>
        <w:rPr>
          <w:rFonts w:ascii="Amasis MT Pro" w:hAnsi="Amasis MT Pro" w:cs="Segoe UI"/>
        </w:rPr>
        <w:t>C</w:t>
      </w:r>
      <w:r w:rsidRPr="0080722E">
        <w:rPr>
          <w:rFonts w:ascii="Amasis MT Pro" w:hAnsi="Amasis MT Pro" w:cs="Segoe UI"/>
        </w:rPr>
        <w:t>hips</w:t>
      </w:r>
    </w:p>
    <w:p w14:paraId="16F825C7" w14:textId="36F3319A" w:rsidR="0080722E" w:rsidRDefault="0080722E" w:rsidP="00EC6167">
      <w:pPr>
        <w:pStyle w:val="paragraph"/>
        <w:spacing w:before="0" w:beforeAutospacing="0" w:after="0" w:afterAutospacing="0"/>
        <w:rPr>
          <w:rFonts w:ascii="Amasis MT Pro" w:hAnsi="Amasis MT Pro" w:cs="Segoe UI"/>
        </w:rPr>
      </w:pPr>
      <w:r>
        <w:rPr>
          <w:rFonts w:ascii="Amasis MT Pro" w:hAnsi="Amasis MT Pro" w:cs="Segoe UI"/>
        </w:rPr>
        <w:t>By Braeden Trafford</w:t>
      </w:r>
    </w:p>
    <w:p w14:paraId="10438D0F" w14:textId="77777777" w:rsidR="00EC6167" w:rsidRPr="0080722E" w:rsidRDefault="00EC6167" w:rsidP="00EC6167">
      <w:pPr>
        <w:pStyle w:val="paragraph"/>
        <w:spacing w:before="0" w:beforeAutospacing="0" w:after="0" w:afterAutospacing="0"/>
        <w:rPr>
          <w:rFonts w:ascii="Amasis MT Pro" w:hAnsi="Amasis MT Pro" w:cs="Segoe UI"/>
        </w:rPr>
      </w:pPr>
    </w:p>
    <w:p w14:paraId="1CF6803E" w14:textId="77777777" w:rsidR="0080722E" w:rsidRPr="0080722E" w:rsidRDefault="0080722E" w:rsidP="00EC6167">
      <w:pPr>
        <w:pStyle w:val="paragraph"/>
        <w:spacing w:before="0" w:beforeAutospacing="0" w:after="0" w:afterAutospacing="0"/>
        <w:rPr>
          <w:rFonts w:ascii="Amasis MT Pro" w:hAnsi="Amasis MT Pro" w:cs="Segoe UI"/>
        </w:rPr>
      </w:pPr>
      <w:r w:rsidRPr="0080722E">
        <w:rPr>
          <w:rFonts w:ascii="Amasis MT Pro" w:hAnsi="Amasis MT Pro" w:cs="Segoe UI"/>
        </w:rPr>
        <w:t>1. They are hot and spicy.</w:t>
      </w:r>
    </w:p>
    <w:p w14:paraId="37A28771" w14:textId="77777777" w:rsidR="0080722E" w:rsidRPr="0080722E" w:rsidRDefault="0080722E" w:rsidP="00EC6167">
      <w:pPr>
        <w:pStyle w:val="paragraph"/>
        <w:spacing w:before="0" w:beforeAutospacing="0" w:after="0" w:afterAutospacing="0"/>
        <w:rPr>
          <w:rFonts w:ascii="Amasis MT Pro" w:hAnsi="Amasis MT Pro" w:cs="Segoe UI"/>
        </w:rPr>
      </w:pPr>
      <w:r w:rsidRPr="0080722E">
        <w:rPr>
          <w:rFonts w:ascii="Amasis MT Pro" w:hAnsi="Amasis MT Pro" w:cs="Segoe UI"/>
        </w:rPr>
        <w:t>2. They have many different flavors.</w:t>
      </w:r>
    </w:p>
    <w:p w14:paraId="7132C760" w14:textId="77777777" w:rsidR="0080722E" w:rsidRPr="0080722E" w:rsidRDefault="0080722E" w:rsidP="00EC6167">
      <w:pPr>
        <w:pStyle w:val="paragraph"/>
        <w:spacing w:before="0" w:beforeAutospacing="0" w:after="0" w:afterAutospacing="0"/>
        <w:rPr>
          <w:rFonts w:ascii="Amasis MT Pro" w:hAnsi="Amasis MT Pro" w:cs="Segoe UI"/>
        </w:rPr>
      </w:pPr>
      <w:r w:rsidRPr="0080722E">
        <w:rPr>
          <w:rFonts w:ascii="Amasis MT Pro" w:hAnsi="Amasis MT Pro" w:cs="Segoe UI"/>
        </w:rPr>
        <w:t>3. They have a good seasoning.</w:t>
      </w:r>
    </w:p>
    <w:p w14:paraId="44179919" w14:textId="2EFC8CAD" w:rsidR="0080722E" w:rsidRPr="0080722E" w:rsidRDefault="0080722E" w:rsidP="00EC6167">
      <w:pPr>
        <w:pStyle w:val="paragraph"/>
        <w:spacing w:before="0" w:beforeAutospacing="0" w:after="0" w:afterAutospacing="0"/>
        <w:rPr>
          <w:rFonts w:ascii="Amasis MT Pro" w:hAnsi="Amasis MT Pro" w:cs="Segoe UI"/>
        </w:rPr>
      </w:pPr>
      <w:r w:rsidRPr="0080722E">
        <w:rPr>
          <w:rFonts w:ascii="Amasis MT Pro" w:hAnsi="Amasis MT Pro" w:cs="Segoe UI"/>
        </w:rPr>
        <w:t xml:space="preserve">4. They aren't to </w:t>
      </w:r>
      <w:r w:rsidR="00536CE1" w:rsidRPr="0080722E">
        <w:rPr>
          <w:rFonts w:ascii="Amasis MT Pro" w:hAnsi="Amasis MT Pro" w:cs="Segoe UI"/>
        </w:rPr>
        <w:t>spicy.</w:t>
      </w:r>
    </w:p>
    <w:p w14:paraId="58592B39" w14:textId="77777777" w:rsidR="0080722E" w:rsidRPr="0080722E" w:rsidRDefault="0080722E" w:rsidP="00EC6167">
      <w:pPr>
        <w:pStyle w:val="paragraph"/>
        <w:spacing w:before="0" w:beforeAutospacing="0" w:after="0" w:afterAutospacing="0"/>
        <w:rPr>
          <w:rFonts w:ascii="Amasis MT Pro" w:hAnsi="Amasis MT Pro" w:cs="Segoe UI"/>
        </w:rPr>
      </w:pPr>
      <w:r w:rsidRPr="0080722E">
        <w:rPr>
          <w:rFonts w:ascii="Amasis MT Pro" w:hAnsi="Amasis MT Pro" w:cs="Segoe UI"/>
        </w:rPr>
        <w:t>5. They have a lime flavoring.</w:t>
      </w:r>
    </w:p>
    <w:p w14:paraId="6FDC0D0F" w14:textId="7D85DEF6" w:rsidR="0080722E" w:rsidRPr="0080722E" w:rsidRDefault="0080722E" w:rsidP="00EC6167">
      <w:pPr>
        <w:pStyle w:val="paragraph"/>
        <w:spacing w:before="0" w:beforeAutospacing="0" w:after="0" w:afterAutospacing="0"/>
        <w:rPr>
          <w:rFonts w:ascii="Amasis MT Pro" w:hAnsi="Amasis MT Pro" w:cs="Segoe UI"/>
        </w:rPr>
      </w:pPr>
      <w:r w:rsidRPr="0080722E">
        <w:rPr>
          <w:rFonts w:ascii="Amasis MT Pro" w:hAnsi="Amasis MT Pro" w:cs="Segoe UI"/>
        </w:rPr>
        <w:t xml:space="preserve">2024 </w:t>
      </w:r>
      <w:r>
        <w:rPr>
          <w:rFonts w:ascii="Amasis MT Pro" w:hAnsi="Amasis MT Pro" w:cs="Segoe UI"/>
        </w:rPr>
        <w:t>b</w:t>
      </w:r>
      <w:r w:rsidRPr="0080722E">
        <w:rPr>
          <w:rFonts w:ascii="Amasis MT Pro" w:hAnsi="Amasis MT Pro" w:cs="Segoe UI"/>
        </w:rPr>
        <w:t>raeden knows good food inc.</w:t>
      </w:r>
    </w:p>
    <w:p w14:paraId="5A2FF980" w14:textId="77777777" w:rsidR="006650DB" w:rsidRDefault="006650DB" w:rsidP="006412A5">
      <w:pPr>
        <w:pStyle w:val="paragraph"/>
        <w:spacing w:before="0" w:beforeAutospacing="0"/>
        <w:rPr>
          <w:rFonts w:ascii="Amasis MT Pro" w:hAnsi="Amasis MT Pro" w:cs="Segoe UI"/>
        </w:rPr>
      </w:pPr>
    </w:p>
    <w:p w14:paraId="3BFE5B27" w14:textId="77777777" w:rsidR="006650DB" w:rsidRDefault="006650DB" w:rsidP="006412A5">
      <w:pPr>
        <w:pStyle w:val="paragraph"/>
        <w:spacing w:before="0" w:beforeAutospacing="0"/>
        <w:rPr>
          <w:rFonts w:ascii="Amasis MT Pro" w:hAnsi="Amasis MT Pro" w:cs="Segoe UI"/>
        </w:rPr>
      </w:pPr>
    </w:p>
    <w:p w14:paraId="71846466" w14:textId="7D83952A" w:rsidR="006650DB" w:rsidRDefault="0078228C" w:rsidP="00EC6167">
      <w:pPr>
        <w:pStyle w:val="paragraph"/>
        <w:spacing w:before="0" w:beforeAutospacing="0" w:after="0" w:afterAutospacing="0"/>
        <w:rPr>
          <w:rFonts w:ascii="Amasis MT Pro" w:hAnsi="Amasis MT Pro" w:cs="Segoe UI"/>
        </w:rPr>
      </w:pPr>
      <w:r w:rsidRPr="0078228C">
        <w:rPr>
          <w:rFonts w:ascii="Amasis MT Pro" w:hAnsi="Amasis MT Pro" w:cs="Segoe UI"/>
        </w:rPr>
        <w:t>P</w:t>
      </w:r>
      <w:r w:rsidR="006650DB">
        <w:rPr>
          <w:rFonts w:ascii="Amasis MT Pro" w:hAnsi="Amasis MT Pro" w:cs="Segoe UI"/>
        </w:rPr>
        <w:t>oem</w:t>
      </w:r>
    </w:p>
    <w:p w14:paraId="4F8A3715" w14:textId="77777777" w:rsidR="006650DB" w:rsidRDefault="006650DB" w:rsidP="00EC6167">
      <w:pPr>
        <w:pStyle w:val="paragraph"/>
        <w:spacing w:before="0" w:beforeAutospacing="0" w:after="0" w:afterAutospacing="0"/>
        <w:rPr>
          <w:rFonts w:ascii="Amasis MT Pro" w:hAnsi="Amasis MT Pro" w:cs="Segoe UI"/>
        </w:rPr>
      </w:pPr>
      <w:r>
        <w:rPr>
          <w:rFonts w:ascii="Amasis MT Pro" w:hAnsi="Amasis MT Pro" w:cs="Segoe UI"/>
        </w:rPr>
        <w:t>By Berlexa Charles</w:t>
      </w:r>
    </w:p>
    <w:p w14:paraId="78A4F48C" w14:textId="77777777" w:rsidR="00EC6167" w:rsidRDefault="00EC6167" w:rsidP="00EC6167">
      <w:pPr>
        <w:pStyle w:val="paragraph"/>
        <w:spacing w:before="0" w:beforeAutospacing="0" w:after="0" w:afterAutospacing="0"/>
        <w:rPr>
          <w:rFonts w:ascii="Amasis MT Pro" w:hAnsi="Amasis MT Pro" w:cs="Segoe UI"/>
        </w:rPr>
      </w:pPr>
    </w:p>
    <w:p w14:paraId="23664F61" w14:textId="010B5C5F" w:rsidR="006412A5" w:rsidRDefault="0078228C" w:rsidP="00EC6167">
      <w:pPr>
        <w:pStyle w:val="paragraph"/>
        <w:spacing w:before="0" w:beforeAutospacing="0" w:after="0" w:afterAutospacing="0"/>
        <w:rPr>
          <w:rFonts w:ascii="Amasis MT Pro" w:hAnsi="Amasis MT Pro" w:cs="Segoe UI"/>
        </w:rPr>
      </w:pPr>
      <w:r w:rsidRPr="0078228C">
        <w:rPr>
          <w:rFonts w:ascii="Amasis MT Pro" w:hAnsi="Amasis MT Pro" w:cs="Segoe UI"/>
        </w:rPr>
        <w:t xml:space="preserve">They broke their Chains and ran from the pain.  </w:t>
      </w:r>
      <w:r w:rsidR="00536CE1">
        <w:rPr>
          <w:rFonts w:ascii="Amasis MT Pro" w:hAnsi="Amasis MT Pro" w:cs="Segoe UI"/>
        </w:rPr>
        <w:t>S</w:t>
      </w:r>
      <w:r w:rsidRPr="0078228C">
        <w:rPr>
          <w:rFonts w:ascii="Amasis MT Pro" w:hAnsi="Amasis MT Pro" w:cs="Segoe UI"/>
        </w:rPr>
        <w:t>ome died and some lived and that was not okay. They ran to freedom arms and freedom held them tight. They worked for life, a great life, not a life of sorrow to bear or pain to share but to see that they would be free someday they dreamed of seeing but never to be useless as they could feel because things were about to change forever.    </w:t>
      </w:r>
    </w:p>
    <w:p w14:paraId="4514A036" w14:textId="77777777" w:rsidR="006412A5" w:rsidRDefault="006412A5" w:rsidP="006412A5">
      <w:pPr>
        <w:pStyle w:val="paragraph"/>
        <w:spacing w:before="0" w:beforeAutospacing="0"/>
        <w:rPr>
          <w:rFonts w:ascii="Amasis MT Pro" w:hAnsi="Amasis MT Pro" w:cs="Segoe UI"/>
        </w:rPr>
      </w:pPr>
    </w:p>
    <w:p w14:paraId="489A8377" w14:textId="77777777" w:rsidR="001A096E" w:rsidRDefault="001A096E" w:rsidP="00E02A88">
      <w:pPr>
        <w:pStyle w:val="paragraph"/>
        <w:spacing w:before="0" w:beforeAutospacing="0" w:after="0" w:afterAutospacing="0"/>
        <w:rPr>
          <w:rFonts w:ascii="Amasis MT Pro" w:hAnsi="Amasis MT Pro" w:cs="Segoe UI"/>
        </w:rPr>
      </w:pPr>
    </w:p>
    <w:p w14:paraId="4FF55624" w14:textId="29A20B5C" w:rsidR="006412A5" w:rsidRDefault="006412A5" w:rsidP="00E02A88">
      <w:pPr>
        <w:pStyle w:val="paragraph"/>
        <w:spacing w:before="0" w:beforeAutospacing="0" w:after="0" w:afterAutospacing="0"/>
        <w:rPr>
          <w:rFonts w:ascii="Amasis MT Pro" w:hAnsi="Amasis MT Pro" w:cs="Segoe UI"/>
        </w:rPr>
      </w:pPr>
      <w:r w:rsidRPr="006412A5">
        <w:rPr>
          <w:rFonts w:ascii="Amasis MT Pro" w:hAnsi="Amasis MT Pro" w:cs="Segoe UI"/>
        </w:rPr>
        <w:t xml:space="preserve">Hair Ratings </w:t>
      </w:r>
    </w:p>
    <w:p w14:paraId="0D10EF78" w14:textId="096AF898" w:rsidR="006412A5" w:rsidRDefault="006412A5" w:rsidP="00E02A88">
      <w:pPr>
        <w:pStyle w:val="paragraph"/>
        <w:spacing w:before="0" w:beforeAutospacing="0" w:after="0" w:afterAutospacing="0"/>
        <w:rPr>
          <w:rFonts w:ascii="Amasis MT Pro" w:hAnsi="Amasis MT Pro" w:cs="Segoe UI"/>
        </w:rPr>
      </w:pPr>
      <w:r>
        <w:rPr>
          <w:rFonts w:ascii="Amasis MT Pro" w:hAnsi="Amasis MT Pro" w:cs="Segoe UI"/>
        </w:rPr>
        <w:t>By</w:t>
      </w:r>
      <w:r w:rsidRPr="006412A5">
        <w:rPr>
          <w:rFonts w:ascii="Amasis MT Pro" w:hAnsi="Amasis MT Pro" w:cs="Segoe UI"/>
        </w:rPr>
        <w:t xml:space="preserve"> </w:t>
      </w:r>
      <w:r>
        <w:rPr>
          <w:rFonts w:ascii="Amasis MT Pro" w:hAnsi="Amasis MT Pro" w:cs="Segoe UI"/>
        </w:rPr>
        <w:t>B</w:t>
      </w:r>
      <w:r w:rsidRPr="006412A5">
        <w:rPr>
          <w:rFonts w:ascii="Amasis MT Pro" w:hAnsi="Amasis MT Pro" w:cs="Segoe UI"/>
        </w:rPr>
        <w:t xml:space="preserve">erlexa </w:t>
      </w:r>
      <w:r>
        <w:rPr>
          <w:rFonts w:ascii="Amasis MT Pro" w:hAnsi="Amasis MT Pro" w:cs="Segoe UI"/>
        </w:rPr>
        <w:t xml:space="preserve">Charles </w:t>
      </w:r>
      <w:r w:rsidRPr="006412A5">
        <w:rPr>
          <w:rFonts w:ascii="Amasis MT Pro" w:hAnsi="Amasis MT Pro" w:cs="Segoe UI"/>
        </w:rPr>
        <w:t>and Kamyia </w:t>
      </w:r>
      <w:r>
        <w:rPr>
          <w:rFonts w:ascii="Amasis MT Pro" w:hAnsi="Amasis MT Pro" w:cs="Segoe UI"/>
        </w:rPr>
        <w:t>Reid</w:t>
      </w:r>
    </w:p>
    <w:p w14:paraId="6E0D6F73" w14:textId="77777777" w:rsidR="00E02A88" w:rsidRPr="006412A5" w:rsidRDefault="00E02A88" w:rsidP="00E02A88">
      <w:pPr>
        <w:pStyle w:val="paragraph"/>
        <w:spacing w:before="0" w:beforeAutospacing="0" w:after="0" w:afterAutospacing="0"/>
        <w:rPr>
          <w:rFonts w:ascii="Amasis MT Pro" w:hAnsi="Amasis MT Pro" w:cs="Segoe UI"/>
        </w:rPr>
      </w:pPr>
    </w:p>
    <w:p w14:paraId="5DBF96F9" w14:textId="189F15A8" w:rsidR="006412A5" w:rsidRPr="006412A5" w:rsidRDefault="006412A5" w:rsidP="00E02A88">
      <w:pPr>
        <w:pStyle w:val="paragraph"/>
        <w:spacing w:before="0" w:beforeAutospacing="0" w:after="0" w:afterAutospacing="0"/>
        <w:rPr>
          <w:rFonts w:ascii="Amasis MT Pro" w:hAnsi="Amasis MT Pro" w:cs="Segoe UI"/>
        </w:rPr>
      </w:pPr>
      <w:r w:rsidRPr="006412A5">
        <w:rPr>
          <w:rFonts w:ascii="Amasis MT Pro" w:hAnsi="Amasis MT Pro" w:cs="Segoe UI"/>
        </w:rPr>
        <w:t>1.</w:t>
      </w:r>
      <w:r>
        <w:rPr>
          <w:rFonts w:ascii="Amasis MT Pro" w:hAnsi="Amasis MT Pro" w:cs="Segoe UI"/>
        </w:rPr>
        <w:t xml:space="preserve"> </w:t>
      </w:r>
      <w:r w:rsidRPr="006412A5">
        <w:rPr>
          <w:rFonts w:ascii="Amasis MT Pro" w:hAnsi="Amasis MT Pro" w:cs="Segoe UI"/>
        </w:rPr>
        <w:t>Ponytail: A ponytail is an 8 /10 because it looks cute and hurts sometimes but its Good because you can run with it and there is no problem.                                                    </w:t>
      </w:r>
    </w:p>
    <w:p w14:paraId="68645E80" w14:textId="6AAD6240" w:rsidR="006412A5" w:rsidRPr="006412A5" w:rsidRDefault="006412A5" w:rsidP="00E02A88">
      <w:pPr>
        <w:pStyle w:val="paragraph"/>
        <w:spacing w:before="0" w:beforeAutospacing="0" w:after="0" w:afterAutospacing="0"/>
        <w:rPr>
          <w:rFonts w:ascii="Amasis MT Pro" w:hAnsi="Amasis MT Pro" w:cs="Segoe UI"/>
        </w:rPr>
      </w:pPr>
      <w:r w:rsidRPr="006412A5">
        <w:rPr>
          <w:rFonts w:ascii="Amasis MT Pro" w:hAnsi="Amasis MT Pro" w:cs="Segoe UI"/>
        </w:rPr>
        <w:lastRenderedPageBreak/>
        <w:t>2.  Braided bun: a braided bun is a 10 /10 because it is so pretty, nice and it looks Good on everyone.               </w:t>
      </w:r>
    </w:p>
    <w:p w14:paraId="3103F1DA" w14:textId="77777777" w:rsidR="00E02A88" w:rsidRDefault="006412A5" w:rsidP="00E02A88">
      <w:pPr>
        <w:pStyle w:val="paragraph"/>
        <w:spacing w:before="0" w:beforeAutospacing="0" w:after="0" w:afterAutospacing="0"/>
        <w:rPr>
          <w:rFonts w:ascii="Amasis MT Pro" w:hAnsi="Amasis MT Pro" w:cs="Segoe UI"/>
        </w:rPr>
      </w:pPr>
      <w:r w:rsidRPr="006412A5">
        <w:rPr>
          <w:rFonts w:ascii="Amasis MT Pro" w:hAnsi="Amasis MT Pro" w:cs="Segoe UI"/>
        </w:rPr>
        <w:t>3. Hair braided on one side: this is a 9/10. Because it. Looks cool and nice </w:t>
      </w:r>
    </w:p>
    <w:p w14:paraId="4F1DB2C7" w14:textId="6727B297" w:rsidR="00B7662A" w:rsidRDefault="006412A5" w:rsidP="00E02A88">
      <w:pPr>
        <w:pStyle w:val="paragraph"/>
        <w:spacing w:before="0" w:beforeAutospacing="0" w:after="0" w:afterAutospacing="0"/>
        <w:rPr>
          <w:rFonts w:ascii="Amasis MT Pro" w:hAnsi="Amasis MT Pro" w:cs="Segoe UI"/>
        </w:rPr>
      </w:pPr>
      <w:r w:rsidRPr="006412A5">
        <w:rPr>
          <w:rFonts w:ascii="Amasis MT Pro" w:hAnsi="Amasis MT Pro" w:cs="Segoe UI"/>
        </w:rPr>
        <w:t>4.</w:t>
      </w:r>
      <w:r>
        <w:rPr>
          <w:rFonts w:ascii="Amasis MT Pro" w:hAnsi="Amasis MT Pro" w:cs="Segoe UI"/>
        </w:rPr>
        <w:t xml:space="preserve"> </w:t>
      </w:r>
      <w:r w:rsidRPr="006412A5">
        <w:rPr>
          <w:rFonts w:ascii="Amasis MT Pro" w:hAnsi="Amasis MT Pro" w:cs="Segoe UI"/>
        </w:rPr>
        <w:t>Messy bun: messy bun is an 8/10. Because it looks nice and cute, and it is easy to work with.                                                                                                                        </w:t>
      </w:r>
    </w:p>
    <w:p w14:paraId="29F18FB6" w14:textId="77777777" w:rsidR="00B7662A" w:rsidRDefault="00B7662A" w:rsidP="00B7662A">
      <w:pPr>
        <w:pStyle w:val="paragraph"/>
        <w:rPr>
          <w:rFonts w:ascii="Amasis MT Pro" w:hAnsi="Amasis MT Pro" w:cs="Segoe UI"/>
        </w:rPr>
      </w:pPr>
    </w:p>
    <w:p w14:paraId="53600A09" w14:textId="41606438" w:rsidR="00B7662A" w:rsidRDefault="00B7662A" w:rsidP="00E02A88">
      <w:pPr>
        <w:pStyle w:val="paragraph"/>
        <w:spacing w:before="0" w:beforeAutospacing="0" w:after="0" w:afterAutospacing="0"/>
        <w:rPr>
          <w:rFonts w:ascii="Amasis MT Pro" w:hAnsi="Amasis MT Pro" w:cs="Segoe UI"/>
        </w:rPr>
      </w:pPr>
      <w:r w:rsidRPr="00B7662A">
        <w:rPr>
          <w:rFonts w:ascii="Amasis MT Pro" w:hAnsi="Amasis MT Pro" w:cs="Segoe UI"/>
        </w:rPr>
        <w:t>Top 10 Fastest Cars in the World</w:t>
      </w:r>
    </w:p>
    <w:p w14:paraId="52BC437D" w14:textId="7A9F6EED" w:rsidR="00B7662A" w:rsidRDefault="00B7662A" w:rsidP="00E02A88">
      <w:pPr>
        <w:pStyle w:val="paragraph"/>
        <w:spacing w:before="0" w:beforeAutospacing="0" w:after="0" w:afterAutospacing="0"/>
        <w:rPr>
          <w:rFonts w:ascii="Amasis MT Pro" w:hAnsi="Amasis MT Pro" w:cs="Segoe UI"/>
        </w:rPr>
      </w:pPr>
      <w:r>
        <w:rPr>
          <w:rFonts w:ascii="Amasis MT Pro" w:hAnsi="Amasis MT Pro" w:cs="Segoe UI"/>
        </w:rPr>
        <w:t>By Braeden Trafford</w:t>
      </w:r>
    </w:p>
    <w:p w14:paraId="3D5CE918" w14:textId="77777777" w:rsidR="00E02A88" w:rsidRPr="00B7662A" w:rsidRDefault="00E02A88" w:rsidP="00E02A88">
      <w:pPr>
        <w:pStyle w:val="paragraph"/>
        <w:spacing w:before="0" w:beforeAutospacing="0" w:after="0" w:afterAutospacing="0"/>
        <w:rPr>
          <w:rFonts w:ascii="Amasis MT Pro" w:hAnsi="Amasis MT Pro" w:cs="Segoe UI"/>
        </w:rPr>
      </w:pPr>
    </w:p>
    <w:p w14:paraId="266DCD51" w14:textId="77777777" w:rsidR="00B7662A" w:rsidRPr="00B7662A" w:rsidRDefault="00B7662A" w:rsidP="00E02A88">
      <w:pPr>
        <w:pStyle w:val="paragraph"/>
        <w:spacing w:before="0" w:beforeAutospacing="0" w:after="0" w:afterAutospacing="0"/>
        <w:rPr>
          <w:rFonts w:ascii="Amasis MT Pro" w:hAnsi="Amasis MT Pro" w:cs="Segoe UI"/>
        </w:rPr>
      </w:pPr>
      <w:r w:rsidRPr="00B7662A">
        <w:rPr>
          <w:rFonts w:ascii="Amasis MT Pro" w:hAnsi="Amasis MT Pro" w:cs="Segoe UI"/>
        </w:rPr>
        <w:t>10. Koenigsegg Jesko Absolut.</w:t>
      </w:r>
    </w:p>
    <w:p w14:paraId="5D6A724B" w14:textId="77777777" w:rsidR="00B7662A" w:rsidRPr="00B7662A" w:rsidRDefault="00B7662A" w:rsidP="00E02A88">
      <w:pPr>
        <w:pStyle w:val="paragraph"/>
        <w:spacing w:before="0" w:beforeAutospacing="0" w:after="0" w:afterAutospacing="0"/>
        <w:rPr>
          <w:rFonts w:ascii="Amasis MT Pro" w:hAnsi="Amasis MT Pro" w:cs="Segoe UI"/>
        </w:rPr>
      </w:pPr>
      <w:r w:rsidRPr="00B7662A">
        <w:rPr>
          <w:rFonts w:ascii="Amasis MT Pro" w:hAnsi="Amasis MT Pro" w:cs="Segoe UI"/>
        </w:rPr>
        <w:t>9. Rimac Nevera.</w:t>
      </w:r>
    </w:p>
    <w:p w14:paraId="57AF873A" w14:textId="77777777" w:rsidR="00B7662A" w:rsidRPr="00B7662A" w:rsidRDefault="00B7662A" w:rsidP="00E02A88">
      <w:pPr>
        <w:pStyle w:val="paragraph"/>
        <w:spacing w:before="0" w:beforeAutospacing="0" w:after="0" w:afterAutospacing="0"/>
        <w:rPr>
          <w:rFonts w:ascii="Amasis MT Pro" w:hAnsi="Amasis MT Pro" w:cs="Segoe UI"/>
        </w:rPr>
      </w:pPr>
      <w:r w:rsidRPr="00B7662A">
        <w:rPr>
          <w:rFonts w:ascii="Amasis MT Pro" w:hAnsi="Amasis MT Pro" w:cs="Segoe UI"/>
        </w:rPr>
        <w:t>8. Koenigsegg CCX.</w:t>
      </w:r>
    </w:p>
    <w:p w14:paraId="03E3B010" w14:textId="77777777" w:rsidR="00B7662A" w:rsidRPr="00B7662A" w:rsidRDefault="00B7662A" w:rsidP="00E02A88">
      <w:pPr>
        <w:pStyle w:val="paragraph"/>
        <w:spacing w:before="0" w:beforeAutospacing="0" w:after="0" w:afterAutospacing="0"/>
        <w:rPr>
          <w:rFonts w:ascii="Amasis MT Pro" w:hAnsi="Amasis MT Pro" w:cs="Segoe UI"/>
        </w:rPr>
      </w:pPr>
      <w:r w:rsidRPr="00B7662A">
        <w:rPr>
          <w:rFonts w:ascii="Amasis MT Pro" w:hAnsi="Amasis MT Pro" w:cs="Segoe UI"/>
        </w:rPr>
        <w:t>7. Zenvo ST1.</w:t>
      </w:r>
    </w:p>
    <w:p w14:paraId="50E6102E" w14:textId="77777777" w:rsidR="00B7662A" w:rsidRPr="00B7662A" w:rsidRDefault="00B7662A" w:rsidP="00E02A88">
      <w:pPr>
        <w:pStyle w:val="paragraph"/>
        <w:spacing w:before="0" w:beforeAutospacing="0" w:after="0" w:afterAutospacing="0"/>
        <w:rPr>
          <w:rFonts w:ascii="Amasis MT Pro" w:hAnsi="Amasis MT Pro" w:cs="Segoe UI"/>
        </w:rPr>
      </w:pPr>
      <w:r w:rsidRPr="00B7662A">
        <w:rPr>
          <w:rFonts w:ascii="Amasis MT Pro" w:hAnsi="Amasis MT Pro" w:cs="Segoe UI"/>
        </w:rPr>
        <w:t>6. 9FF GT9.</w:t>
      </w:r>
    </w:p>
    <w:p w14:paraId="2507A1A9" w14:textId="77777777" w:rsidR="00B7662A" w:rsidRPr="00B7662A" w:rsidRDefault="00B7662A" w:rsidP="00E02A88">
      <w:pPr>
        <w:pStyle w:val="paragraph"/>
        <w:spacing w:before="0" w:beforeAutospacing="0" w:after="0" w:afterAutospacing="0"/>
        <w:rPr>
          <w:rFonts w:ascii="Amasis MT Pro" w:hAnsi="Amasis MT Pro" w:cs="Segoe UI"/>
        </w:rPr>
      </w:pPr>
      <w:r w:rsidRPr="00B7662A">
        <w:rPr>
          <w:rFonts w:ascii="Amasis MT Pro" w:hAnsi="Amasis MT Pro" w:cs="Segoe UI"/>
        </w:rPr>
        <w:t>5. McLaren F1.</w:t>
      </w:r>
    </w:p>
    <w:p w14:paraId="30D187EB" w14:textId="77777777" w:rsidR="00B7662A" w:rsidRPr="00B7662A" w:rsidRDefault="00B7662A" w:rsidP="00E02A88">
      <w:pPr>
        <w:pStyle w:val="paragraph"/>
        <w:spacing w:before="0" w:beforeAutospacing="0" w:after="0" w:afterAutospacing="0"/>
        <w:rPr>
          <w:rFonts w:ascii="Amasis MT Pro" w:hAnsi="Amasis MT Pro" w:cs="Segoe UI"/>
        </w:rPr>
      </w:pPr>
      <w:r w:rsidRPr="00B7662A">
        <w:rPr>
          <w:rFonts w:ascii="Amasis MT Pro" w:hAnsi="Amasis MT Pro" w:cs="Segoe UI"/>
        </w:rPr>
        <w:t>4. Aston Martin Valkyrie.</w:t>
      </w:r>
    </w:p>
    <w:p w14:paraId="71580CB3" w14:textId="77777777" w:rsidR="00B7662A" w:rsidRPr="00B7662A" w:rsidRDefault="00B7662A" w:rsidP="00E02A88">
      <w:pPr>
        <w:pStyle w:val="paragraph"/>
        <w:spacing w:before="0" w:beforeAutospacing="0" w:after="0" w:afterAutospacing="0"/>
        <w:rPr>
          <w:rFonts w:ascii="Amasis MT Pro" w:hAnsi="Amasis MT Pro" w:cs="Segoe UI"/>
        </w:rPr>
      </w:pPr>
      <w:r w:rsidRPr="00B7662A">
        <w:rPr>
          <w:rFonts w:ascii="Amasis MT Pro" w:hAnsi="Amasis MT Pro" w:cs="Segoe UI"/>
        </w:rPr>
        <w:t>3. Gumpert Apollo.</w:t>
      </w:r>
    </w:p>
    <w:p w14:paraId="59EC100F" w14:textId="77777777" w:rsidR="00B7662A" w:rsidRPr="00B7662A" w:rsidRDefault="00B7662A" w:rsidP="00E02A88">
      <w:pPr>
        <w:pStyle w:val="paragraph"/>
        <w:spacing w:before="0" w:beforeAutospacing="0" w:after="0" w:afterAutospacing="0"/>
        <w:rPr>
          <w:rFonts w:ascii="Amasis MT Pro" w:hAnsi="Amasis MT Pro" w:cs="Segoe UI"/>
        </w:rPr>
      </w:pPr>
      <w:r w:rsidRPr="00B7662A">
        <w:rPr>
          <w:rFonts w:ascii="Amasis MT Pro" w:hAnsi="Amasis MT Pro" w:cs="Segoe UI"/>
        </w:rPr>
        <w:t>2. Noble M600.</w:t>
      </w:r>
    </w:p>
    <w:p w14:paraId="5030F1FB" w14:textId="77777777" w:rsidR="00B7662A" w:rsidRPr="00B7662A" w:rsidRDefault="00B7662A" w:rsidP="00E02A88">
      <w:pPr>
        <w:pStyle w:val="paragraph"/>
        <w:spacing w:before="0" w:beforeAutospacing="0" w:after="0" w:afterAutospacing="0"/>
        <w:rPr>
          <w:rFonts w:ascii="Amasis MT Pro" w:hAnsi="Amasis MT Pro" w:cs="Segoe UI"/>
        </w:rPr>
      </w:pPr>
      <w:r w:rsidRPr="00B7662A">
        <w:rPr>
          <w:rFonts w:ascii="Amasis MT Pro" w:hAnsi="Amasis MT Pro" w:cs="Segoe UI"/>
        </w:rPr>
        <w:t>1. Bugatti Bolide.</w:t>
      </w:r>
    </w:p>
    <w:p w14:paraId="2CC76639" w14:textId="77777777" w:rsidR="00A57781" w:rsidRDefault="00A57781" w:rsidP="00793D1A">
      <w:pPr>
        <w:pStyle w:val="paragraph"/>
        <w:rPr>
          <w:rFonts w:ascii="Amasis MT Pro" w:hAnsi="Amasis MT Pro" w:cs="Segoe UI"/>
        </w:rPr>
      </w:pPr>
    </w:p>
    <w:p w14:paraId="3E59904A" w14:textId="77777777" w:rsidR="00B33DE4" w:rsidRDefault="00B33DE4" w:rsidP="00E02A88">
      <w:pPr>
        <w:pStyle w:val="paragraph"/>
        <w:spacing w:before="0" w:beforeAutospacing="0" w:after="0" w:afterAutospacing="0"/>
        <w:rPr>
          <w:rFonts w:ascii="Amasis MT Pro" w:hAnsi="Amasis MT Pro" w:cs="Segoe UI"/>
        </w:rPr>
      </w:pPr>
    </w:p>
    <w:p w14:paraId="7AF1DA55" w14:textId="18137AC5" w:rsidR="00E02A88" w:rsidRDefault="00793D1A" w:rsidP="00E02A88">
      <w:pPr>
        <w:pStyle w:val="paragraph"/>
        <w:spacing w:before="0" w:beforeAutospacing="0" w:after="0" w:afterAutospacing="0"/>
        <w:rPr>
          <w:rFonts w:ascii="Amasis MT Pro" w:hAnsi="Amasis MT Pro" w:cs="Segoe UI"/>
        </w:rPr>
      </w:pPr>
      <w:r w:rsidRPr="00793D1A">
        <w:rPr>
          <w:rFonts w:ascii="Amasis MT Pro" w:hAnsi="Amasis MT Pro" w:cs="Segoe UI"/>
        </w:rPr>
        <w:t xml:space="preserve">30 </w:t>
      </w:r>
      <w:r w:rsidR="00A57781">
        <w:rPr>
          <w:rFonts w:ascii="Amasis MT Pro" w:hAnsi="Amasis MT Pro" w:cs="Segoe UI"/>
        </w:rPr>
        <w:t>“</w:t>
      </w:r>
      <w:r w:rsidRPr="00793D1A">
        <w:rPr>
          <w:rFonts w:ascii="Amasis MT Pro" w:hAnsi="Amasis MT Pro" w:cs="Segoe UI"/>
        </w:rPr>
        <w:t>Dad</w:t>
      </w:r>
      <w:r w:rsidR="00A57781">
        <w:rPr>
          <w:rFonts w:ascii="Amasis MT Pro" w:hAnsi="Amasis MT Pro" w:cs="Segoe UI"/>
        </w:rPr>
        <w:t>”</w:t>
      </w:r>
      <w:r w:rsidRPr="00793D1A">
        <w:rPr>
          <w:rFonts w:ascii="Amasis MT Pro" w:hAnsi="Amasis MT Pro" w:cs="Segoe UI"/>
        </w:rPr>
        <w:t xml:space="preserve"> Jokes</w:t>
      </w:r>
    </w:p>
    <w:p w14:paraId="334F0358" w14:textId="61685781" w:rsidR="00793D1A" w:rsidRDefault="00793D1A" w:rsidP="00E02A88">
      <w:pPr>
        <w:pStyle w:val="paragraph"/>
        <w:spacing w:before="0" w:beforeAutospacing="0" w:after="0" w:afterAutospacing="0"/>
        <w:rPr>
          <w:rFonts w:ascii="Amasis MT Pro" w:hAnsi="Amasis MT Pro" w:cs="Segoe UI"/>
        </w:rPr>
      </w:pPr>
      <w:r>
        <w:rPr>
          <w:rFonts w:ascii="Amasis MT Pro" w:hAnsi="Amasis MT Pro" w:cs="Segoe UI"/>
        </w:rPr>
        <w:t>By Jorge Montalvo</w:t>
      </w:r>
      <w:r w:rsidRPr="00793D1A">
        <w:rPr>
          <w:rFonts w:ascii="Amasis MT Pro" w:hAnsi="Amasis MT Pro" w:cs="Segoe UI"/>
        </w:rPr>
        <w:t> </w:t>
      </w:r>
    </w:p>
    <w:p w14:paraId="032924E9" w14:textId="77777777" w:rsidR="00E02A88" w:rsidRPr="00793D1A" w:rsidRDefault="00E02A88" w:rsidP="00E02A88">
      <w:pPr>
        <w:pStyle w:val="paragraph"/>
        <w:spacing w:before="0" w:beforeAutospacing="0" w:after="0" w:afterAutospacing="0"/>
        <w:rPr>
          <w:rFonts w:ascii="Amasis MT Pro" w:hAnsi="Amasis MT Pro" w:cs="Segoe UI"/>
        </w:rPr>
      </w:pPr>
    </w:p>
    <w:p w14:paraId="02CEDB8D" w14:textId="421E6F6C" w:rsidR="00793D1A" w:rsidRPr="00793D1A" w:rsidRDefault="00793D1A" w:rsidP="00E02A88">
      <w:pPr>
        <w:pStyle w:val="paragraph"/>
        <w:numPr>
          <w:ilvl w:val="0"/>
          <w:numId w:val="3"/>
        </w:numPr>
        <w:spacing w:before="0" w:beforeAutospacing="0"/>
        <w:rPr>
          <w:rFonts w:ascii="Amasis MT Pro" w:hAnsi="Amasis MT Pro" w:cs="Segoe UI"/>
        </w:rPr>
      </w:pPr>
      <w:r w:rsidRPr="00793D1A">
        <w:rPr>
          <w:rFonts w:ascii="Amasis MT Pro" w:hAnsi="Amasis MT Pro" w:cs="Segoe UI"/>
        </w:rPr>
        <w:t>My wife said I should do lunges to stay in shape. That would be a big step forward." </w:t>
      </w:r>
    </w:p>
    <w:p w14:paraId="54C95CBB" w14:textId="77777777" w:rsidR="00793D1A" w:rsidRPr="00793D1A" w:rsidRDefault="00793D1A" w:rsidP="00E02A88">
      <w:pPr>
        <w:pStyle w:val="paragraph"/>
        <w:numPr>
          <w:ilvl w:val="0"/>
          <w:numId w:val="3"/>
        </w:numPr>
        <w:spacing w:before="0" w:beforeAutospacing="0"/>
        <w:rPr>
          <w:rFonts w:ascii="Amasis MT Pro" w:hAnsi="Amasis MT Pro" w:cs="Segoe UI"/>
        </w:rPr>
      </w:pPr>
      <w:r w:rsidRPr="00793D1A">
        <w:rPr>
          <w:rFonts w:ascii="Amasis MT Pro" w:hAnsi="Amasis MT Pro" w:cs="Segoe UI"/>
        </w:rPr>
        <w:t>"Why do fathers take an extra pair of socks when they go golfing?" "In case they get a hole in one!" </w:t>
      </w:r>
    </w:p>
    <w:p w14:paraId="4BF747BA" w14:textId="77777777" w:rsidR="00793D1A" w:rsidRPr="00793D1A" w:rsidRDefault="00793D1A" w:rsidP="00E02A88">
      <w:pPr>
        <w:pStyle w:val="paragraph"/>
        <w:numPr>
          <w:ilvl w:val="0"/>
          <w:numId w:val="3"/>
        </w:numPr>
        <w:spacing w:before="0" w:beforeAutospacing="0"/>
        <w:rPr>
          <w:rFonts w:ascii="Amasis MT Pro" w:hAnsi="Amasis MT Pro" w:cs="Segoe UI"/>
        </w:rPr>
      </w:pPr>
      <w:r w:rsidRPr="00793D1A">
        <w:rPr>
          <w:rFonts w:ascii="Amasis MT Pro" w:hAnsi="Amasis MT Pro" w:cs="Segoe UI"/>
        </w:rPr>
        <w:t>"What do a tick and the Eiffel Tower have in common?" "They're both Paris sites." </w:t>
      </w:r>
    </w:p>
    <w:p w14:paraId="68879A96" w14:textId="77777777" w:rsidR="00793D1A" w:rsidRPr="00793D1A" w:rsidRDefault="00793D1A" w:rsidP="00E02A88">
      <w:pPr>
        <w:pStyle w:val="paragraph"/>
        <w:numPr>
          <w:ilvl w:val="0"/>
          <w:numId w:val="3"/>
        </w:numPr>
        <w:spacing w:before="0" w:beforeAutospacing="0"/>
        <w:rPr>
          <w:rFonts w:ascii="Amasis MT Pro" w:hAnsi="Amasis MT Pro" w:cs="Segoe UI"/>
        </w:rPr>
      </w:pPr>
      <w:r w:rsidRPr="00793D1A">
        <w:rPr>
          <w:rFonts w:ascii="Amasis MT Pro" w:hAnsi="Amasis MT Pro" w:cs="Segoe UI"/>
        </w:rPr>
        <w:t>"What do you call a fish wearing a bowtie?" "Sofishticated." </w:t>
      </w:r>
    </w:p>
    <w:p w14:paraId="35425B89" w14:textId="77777777" w:rsidR="00793D1A" w:rsidRPr="00793D1A" w:rsidRDefault="00793D1A" w:rsidP="00E02A88">
      <w:pPr>
        <w:pStyle w:val="paragraph"/>
        <w:numPr>
          <w:ilvl w:val="0"/>
          <w:numId w:val="3"/>
        </w:numPr>
        <w:spacing w:before="0" w:beforeAutospacing="0"/>
        <w:rPr>
          <w:rFonts w:ascii="Amasis MT Pro" w:hAnsi="Amasis MT Pro" w:cs="Segoe UI"/>
        </w:rPr>
      </w:pPr>
      <w:r w:rsidRPr="00793D1A">
        <w:rPr>
          <w:rFonts w:ascii="Amasis MT Pro" w:hAnsi="Amasis MT Pro" w:cs="Segoe UI"/>
        </w:rPr>
        <w:t>"If April showers bring May flowers, what do May flowers bring?" "Pilgrims." </w:t>
      </w:r>
    </w:p>
    <w:p w14:paraId="4DBE77F3" w14:textId="77777777" w:rsidR="00793D1A" w:rsidRPr="00793D1A" w:rsidRDefault="00793D1A" w:rsidP="00E02A88">
      <w:pPr>
        <w:pStyle w:val="paragraph"/>
        <w:numPr>
          <w:ilvl w:val="0"/>
          <w:numId w:val="3"/>
        </w:numPr>
        <w:spacing w:before="0" w:beforeAutospacing="0"/>
        <w:rPr>
          <w:rFonts w:ascii="Amasis MT Pro" w:hAnsi="Amasis MT Pro" w:cs="Segoe UI"/>
        </w:rPr>
      </w:pPr>
      <w:r w:rsidRPr="00793D1A">
        <w:rPr>
          <w:rFonts w:ascii="Amasis MT Pro" w:hAnsi="Amasis MT Pro" w:cs="Segoe UI"/>
        </w:rPr>
        <w:t>"I thought the dryer was shrinking my clothes. Turns out it was the refrigerator all along." </w:t>
      </w:r>
    </w:p>
    <w:p w14:paraId="1F0C95AC" w14:textId="77777777" w:rsidR="00793D1A" w:rsidRPr="00793D1A" w:rsidRDefault="00793D1A" w:rsidP="00E02A88">
      <w:pPr>
        <w:pStyle w:val="paragraph"/>
        <w:numPr>
          <w:ilvl w:val="0"/>
          <w:numId w:val="3"/>
        </w:numPr>
        <w:spacing w:before="0" w:beforeAutospacing="0"/>
        <w:rPr>
          <w:rFonts w:ascii="Amasis MT Pro" w:hAnsi="Amasis MT Pro" w:cs="Segoe UI"/>
        </w:rPr>
      </w:pPr>
      <w:r w:rsidRPr="00793D1A">
        <w:rPr>
          <w:rFonts w:ascii="Amasis MT Pro" w:hAnsi="Amasis MT Pro" w:cs="Segoe UI"/>
        </w:rPr>
        <w:t>"How does dry skin affect you at work?" "You don’t have any elbow grease to put into it." </w:t>
      </w:r>
    </w:p>
    <w:p w14:paraId="40D6ACA5" w14:textId="77777777" w:rsidR="00793D1A" w:rsidRPr="00793D1A" w:rsidRDefault="00793D1A" w:rsidP="00E02A88">
      <w:pPr>
        <w:pStyle w:val="paragraph"/>
        <w:numPr>
          <w:ilvl w:val="0"/>
          <w:numId w:val="3"/>
        </w:numPr>
        <w:spacing w:before="0" w:beforeAutospacing="0"/>
        <w:rPr>
          <w:rFonts w:ascii="Amasis MT Pro" w:hAnsi="Amasis MT Pro" w:cs="Segoe UI"/>
        </w:rPr>
      </w:pPr>
      <w:r w:rsidRPr="00793D1A">
        <w:rPr>
          <w:rFonts w:ascii="Amasis MT Pro" w:hAnsi="Amasis MT Pro" w:cs="Segoe UI"/>
        </w:rPr>
        <w:t>"What do you call a factory that makes okay products?" "A satisfactory." </w:t>
      </w:r>
    </w:p>
    <w:p w14:paraId="06AA0286" w14:textId="77777777" w:rsidR="00793D1A" w:rsidRPr="00793D1A" w:rsidRDefault="00793D1A" w:rsidP="00E02A88">
      <w:pPr>
        <w:pStyle w:val="paragraph"/>
        <w:numPr>
          <w:ilvl w:val="0"/>
          <w:numId w:val="3"/>
        </w:numPr>
        <w:spacing w:before="0" w:beforeAutospacing="0"/>
        <w:rPr>
          <w:rFonts w:ascii="Amasis MT Pro" w:hAnsi="Amasis MT Pro" w:cs="Segoe UI"/>
        </w:rPr>
      </w:pPr>
      <w:r w:rsidRPr="00793D1A">
        <w:rPr>
          <w:rFonts w:ascii="Amasis MT Pro" w:hAnsi="Amasis MT Pro" w:cs="Segoe UI"/>
        </w:rPr>
        <w:t>"Dear Math, grow up and solve your own problems." </w:t>
      </w:r>
    </w:p>
    <w:p w14:paraId="432F7438" w14:textId="77777777" w:rsidR="00793D1A" w:rsidRPr="00793D1A" w:rsidRDefault="00793D1A" w:rsidP="00E02A88">
      <w:pPr>
        <w:pStyle w:val="paragraph"/>
        <w:numPr>
          <w:ilvl w:val="0"/>
          <w:numId w:val="3"/>
        </w:numPr>
        <w:spacing w:before="0" w:beforeAutospacing="0"/>
        <w:rPr>
          <w:rFonts w:ascii="Amasis MT Pro" w:hAnsi="Amasis MT Pro" w:cs="Segoe UI"/>
        </w:rPr>
      </w:pPr>
      <w:r w:rsidRPr="00793D1A">
        <w:rPr>
          <w:rFonts w:ascii="Amasis MT Pro" w:hAnsi="Amasis MT Pro" w:cs="Segoe UI"/>
        </w:rPr>
        <w:t>"What did the janitor say when he jumped out of the closet?" "Supplies!" </w:t>
      </w:r>
    </w:p>
    <w:p w14:paraId="0E8A6243" w14:textId="77777777" w:rsidR="00793D1A" w:rsidRPr="00793D1A" w:rsidRDefault="00793D1A" w:rsidP="00E02A88">
      <w:pPr>
        <w:pStyle w:val="paragraph"/>
        <w:numPr>
          <w:ilvl w:val="0"/>
          <w:numId w:val="3"/>
        </w:numPr>
        <w:spacing w:before="0" w:beforeAutospacing="0"/>
        <w:rPr>
          <w:rFonts w:ascii="Amasis MT Pro" w:hAnsi="Amasis MT Pro" w:cs="Segoe UI"/>
        </w:rPr>
      </w:pPr>
      <w:r w:rsidRPr="00793D1A">
        <w:rPr>
          <w:rFonts w:ascii="Amasis MT Pro" w:hAnsi="Amasis MT Pro" w:cs="Segoe UI"/>
        </w:rPr>
        <w:t>"Have you heard about the chocolate record player? It sounds pretty sweet." </w:t>
      </w:r>
    </w:p>
    <w:p w14:paraId="6DE8569D" w14:textId="77777777" w:rsidR="00793D1A" w:rsidRPr="00793D1A" w:rsidRDefault="00793D1A" w:rsidP="00E02A88">
      <w:pPr>
        <w:pStyle w:val="paragraph"/>
        <w:numPr>
          <w:ilvl w:val="0"/>
          <w:numId w:val="3"/>
        </w:numPr>
        <w:spacing w:before="0" w:beforeAutospacing="0"/>
        <w:rPr>
          <w:rFonts w:ascii="Amasis MT Pro" w:hAnsi="Amasis MT Pro" w:cs="Segoe UI"/>
        </w:rPr>
      </w:pPr>
      <w:r w:rsidRPr="00793D1A">
        <w:rPr>
          <w:rFonts w:ascii="Amasis MT Pro" w:hAnsi="Amasis MT Pro" w:cs="Segoe UI"/>
        </w:rPr>
        <w:t>"What did the ocean say to the beach?" "Nothing, it just waved." </w:t>
      </w:r>
    </w:p>
    <w:p w14:paraId="054FC0AC" w14:textId="77777777" w:rsidR="00793D1A" w:rsidRPr="00793D1A" w:rsidRDefault="00793D1A" w:rsidP="00E02A88">
      <w:pPr>
        <w:pStyle w:val="paragraph"/>
        <w:numPr>
          <w:ilvl w:val="0"/>
          <w:numId w:val="3"/>
        </w:numPr>
        <w:spacing w:before="0" w:beforeAutospacing="0"/>
        <w:rPr>
          <w:rFonts w:ascii="Amasis MT Pro" w:hAnsi="Amasis MT Pro" w:cs="Segoe UI"/>
        </w:rPr>
      </w:pPr>
      <w:r w:rsidRPr="00793D1A">
        <w:rPr>
          <w:rFonts w:ascii="Amasis MT Pro" w:hAnsi="Amasis MT Pro" w:cs="Segoe UI"/>
        </w:rPr>
        <w:t>"Why do seagulls fly over the ocean?" "Because if they flew over the bay, we'd call them bagels." </w:t>
      </w:r>
    </w:p>
    <w:p w14:paraId="5F9F2EDE" w14:textId="77777777" w:rsidR="00793D1A" w:rsidRPr="00793D1A" w:rsidRDefault="00793D1A" w:rsidP="00E02A88">
      <w:pPr>
        <w:pStyle w:val="paragraph"/>
        <w:numPr>
          <w:ilvl w:val="0"/>
          <w:numId w:val="3"/>
        </w:numPr>
        <w:spacing w:before="0" w:beforeAutospacing="0"/>
        <w:rPr>
          <w:rFonts w:ascii="Amasis MT Pro" w:hAnsi="Amasis MT Pro" w:cs="Segoe UI"/>
        </w:rPr>
      </w:pPr>
      <w:r w:rsidRPr="00793D1A">
        <w:rPr>
          <w:rFonts w:ascii="Amasis MT Pro" w:hAnsi="Amasis MT Pro" w:cs="Segoe UI"/>
        </w:rPr>
        <w:t>"I only know 25 letters of the alphabet. I don't know y." </w:t>
      </w:r>
    </w:p>
    <w:p w14:paraId="78D5F72D" w14:textId="77777777" w:rsidR="00793D1A" w:rsidRPr="00793D1A" w:rsidRDefault="00793D1A" w:rsidP="00E02A88">
      <w:pPr>
        <w:pStyle w:val="paragraph"/>
        <w:numPr>
          <w:ilvl w:val="0"/>
          <w:numId w:val="3"/>
        </w:numPr>
        <w:spacing w:before="0" w:beforeAutospacing="0"/>
        <w:rPr>
          <w:rFonts w:ascii="Amasis MT Pro" w:hAnsi="Amasis MT Pro" w:cs="Segoe UI"/>
        </w:rPr>
      </w:pPr>
      <w:r w:rsidRPr="00793D1A">
        <w:rPr>
          <w:rFonts w:ascii="Amasis MT Pro" w:hAnsi="Amasis MT Pro" w:cs="Segoe UI"/>
        </w:rPr>
        <w:t>"How does the moon cut his hair?" "Eclipse it." </w:t>
      </w:r>
    </w:p>
    <w:p w14:paraId="43787534" w14:textId="77777777" w:rsidR="00793D1A" w:rsidRPr="00793D1A" w:rsidRDefault="00793D1A" w:rsidP="00E02A88">
      <w:pPr>
        <w:pStyle w:val="paragraph"/>
        <w:numPr>
          <w:ilvl w:val="0"/>
          <w:numId w:val="3"/>
        </w:numPr>
        <w:spacing w:before="0" w:beforeAutospacing="0"/>
        <w:rPr>
          <w:rFonts w:ascii="Amasis MT Pro" w:hAnsi="Amasis MT Pro" w:cs="Segoe UI"/>
        </w:rPr>
      </w:pPr>
      <w:r w:rsidRPr="00793D1A">
        <w:rPr>
          <w:rFonts w:ascii="Amasis MT Pro" w:hAnsi="Amasis MT Pro" w:cs="Segoe UI"/>
        </w:rPr>
        <w:t>Where do fruits go on vacation?" "Pear-is!" </w:t>
      </w:r>
    </w:p>
    <w:p w14:paraId="7F352F77" w14:textId="77777777" w:rsidR="00793D1A" w:rsidRPr="00793D1A" w:rsidRDefault="00793D1A" w:rsidP="00E02A88">
      <w:pPr>
        <w:pStyle w:val="paragraph"/>
        <w:numPr>
          <w:ilvl w:val="0"/>
          <w:numId w:val="3"/>
        </w:numPr>
        <w:spacing w:before="0" w:beforeAutospacing="0"/>
        <w:rPr>
          <w:rFonts w:ascii="Amasis MT Pro" w:hAnsi="Amasis MT Pro" w:cs="Segoe UI"/>
        </w:rPr>
      </w:pPr>
      <w:r w:rsidRPr="00793D1A">
        <w:rPr>
          <w:rFonts w:ascii="Amasis MT Pro" w:hAnsi="Amasis MT Pro" w:cs="Segoe UI"/>
        </w:rPr>
        <w:t>"I asked my dog what's two minus two. He said nothing." </w:t>
      </w:r>
    </w:p>
    <w:p w14:paraId="366AF7CB" w14:textId="77777777" w:rsidR="00793D1A" w:rsidRPr="00793D1A" w:rsidRDefault="00793D1A" w:rsidP="00E02A88">
      <w:pPr>
        <w:pStyle w:val="paragraph"/>
        <w:numPr>
          <w:ilvl w:val="0"/>
          <w:numId w:val="3"/>
        </w:numPr>
        <w:spacing w:before="0" w:beforeAutospacing="0"/>
        <w:rPr>
          <w:rFonts w:ascii="Amasis MT Pro" w:hAnsi="Amasis MT Pro" w:cs="Segoe UI"/>
        </w:rPr>
      </w:pPr>
      <w:r w:rsidRPr="00793D1A">
        <w:rPr>
          <w:rFonts w:ascii="Amasis MT Pro" w:hAnsi="Amasis MT Pro" w:cs="Segoe UI"/>
        </w:rPr>
        <w:t>"What did Baby Corn say to Mama Corn?" "Where's Pop Corn?" </w:t>
      </w:r>
    </w:p>
    <w:p w14:paraId="40B1017C" w14:textId="77777777" w:rsidR="00793D1A" w:rsidRPr="00793D1A" w:rsidRDefault="00793D1A" w:rsidP="00E02A88">
      <w:pPr>
        <w:pStyle w:val="paragraph"/>
        <w:numPr>
          <w:ilvl w:val="0"/>
          <w:numId w:val="3"/>
        </w:numPr>
        <w:spacing w:before="0" w:beforeAutospacing="0"/>
        <w:rPr>
          <w:rFonts w:ascii="Amasis MT Pro" w:hAnsi="Amasis MT Pro" w:cs="Segoe UI"/>
        </w:rPr>
      </w:pPr>
      <w:r w:rsidRPr="00793D1A">
        <w:rPr>
          <w:rFonts w:ascii="Amasis MT Pro" w:hAnsi="Amasis MT Pro" w:cs="Segoe UI"/>
        </w:rPr>
        <w:t>"Where do you learn to make a banana split?" "Sundae school." </w:t>
      </w:r>
    </w:p>
    <w:p w14:paraId="6192CA9C" w14:textId="77777777" w:rsidR="00793D1A" w:rsidRPr="00793D1A" w:rsidRDefault="00793D1A" w:rsidP="00E02A88">
      <w:pPr>
        <w:pStyle w:val="paragraph"/>
        <w:numPr>
          <w:ilvl w:val="0"/>
          <w:numId w:val="3"/>
        </w:numPr>
        <w:spacing w:before="0" w:beforeAutospacing="0"/>
        <w:rPr>
          <w:rFonts w:ascii="Amasis MT Pro" w:hAnsi="Amasis MT Pro" w:cs="Segoe UI"/>
        </w:rPr>
      </w:pPr>
      <w:r w:rsidRPr="00793D1A">
        <w:rPr>
          <w:rFonts w:ascii="Amasis MT Pro" w:hAnsi="Amasis MT Pro" w:cs="Segoe UI"/>
        </w:rPr>
        <w:t>"What has more letters than the alphabet?" "The post office!" </w:t>
      </w:r>
    </w:p>
    <w:p w14:paraId="5773B756" w14:textId="77777777" w:rsidR="00793D1A" w:rsidRPr="00793D1A" w:rsidRDefault="00793D1A" w:rsidP="00E02A88">
      <w:pPr>
        <w:pStyle w:val="paragraph"/>
        <w:numPr>
          <w:ilvl w:val="0"/>
          <w:numId w:val="3"/>
        </w:numPr>
        <w:spacing w:before="0" w:beforeAutospacing="0"/>
        <w:rPr>
          <w:rFonts w:ascii="Amasis MT Pro" w:hAnsi="Amasis MT Pro" w:cs="Segoe UI"/>
        </w:rPr>
      </w:pPr>
      <w:r w:rsidRPr="00793D1A">
        <w:rPr>
          <w:rFonts w:ascii="Amasis MT Pro" w:hAnsi="Amasis MT Pro" w:cs="Segoe UI"/>
        </w:rPr>
        <w:lastRenderedPageBreak/>
        <w:t>"What do you call a poor Santa Claus?" "St. Nickel-less." </w:t>
      </w:r>
    </w:p>
    <w:p w14:paraId="0D4D30F7" w14:textId="77777777" w:rsidR="00793D1A" w:rsidRPr="00793D1A" w:rsidRDefault="00793D1A" w:rsidP="00E02A88">
      <w:pPr>
        <w:pStyle w:val="paragraph"/>
        <w:numPr>
          <w:ilvl w:val="0"/>
          <w:numId w:val="3"/>
        </w:numPr>
        <w:spacing w:before="0" w:beforeAutospacing="0"/>
        <w:rPr>
          <w:rFonts w:ascii="Amasis MT Pro" w:hAnsi="Amasis MT Pro" w:cs="Segoe UI"/>
        </w:rPr>
      </w:pPr>
      <w:r w:rsidRPr="00793D1A">
        <w:rPr>
          <w:rFonts w:ascii="Amasis MT Pro" w:hAnsi="Amasis MT Pro" w:cs="Segoe UI"/>
        </w:rPr>
        <w:t>"Where do boats go when they're sick?" "To the boat doc." </w:t>
      </w:r>
    </w:p>
    <w:p w14:paraId="655C3B96" w14:textId="77777777" w:rsidR="00793D1A" w:rsidRPr="00793D1A" w:rsidRDefault="00793D1A" w:rsidP="00E02A88">
      <w:pPr>
        <w:pStyle w:val="paragraph"/>
        <w:numPr>
          <w:ilvl w:val="0"/>
          <w:numId w:val="3"/>
        </w:numPr>
        <w:spacing w:before="0" w:beforeAutospacing="0"/>
        <w:rPr>
          <w:rFonts w:ascii="Amasis MT Pro" w:hAnsi="Amasis MT Pro" w:cs="Segoe UI"/>
        </w:rPr>
      </w:pPr>
      <w:r w:rsidRPr="00793D1A">
        <w:rPr>
          <w:rFonts w:ascii="Amasis MT Pro" w:hAnsi="Amasis MT Pro" w:cs="Segoe UI"/>
        </w:rPr>
        <w:t>"I don't trust those trees. They seem kind of shady." </w:t>
      </w:r>
    </w:p>
    <w:p w14:paraId="1E66CAC0" w14:textId="77777777" w:rsidR="00793D1A" w:rsidRPr="00793D1A" w:rsidRDefault="00793D1A" w:rsidP="00E02A88">
      <w:pPr>
        <w:pStyle w:val="paragraph"/>
        <w:numPr>
          <w:ilvl w:val="0"/>
          <w:numId w:val="3"/>
        </w:numPr>
        <w:spacing w:before="0" w:beforeAutospacing="0"/>
        <w:rPr>
          <w:rFonts w:ascii="Amasis MT Pro" w:hAnsi="Amasis MT Pro" w:cs="Segoe UI"/>
        </w:rPr>
      </w:pPr>
      <w:r w:rsidRPr="00793D1A">
        <w:rPr>
          <w:rFonts w:ascii="Amasis MT Pro" w:hAnsi="Amasis MT Pro" w:cs="Segoe UI"/>
        </w:rPr>
        <w:t>"My wife is really mad at the fact that I have no sense of direction. So I packed up my stuff and right!" </w:t>
      </w:r>
    </w:p>
    <w:p w14:paraId="687CF8BF" w14:textId="77777777" w:rsidR="00793D1A" w:rsidRPr="00793D1A" w:rsidRDefault="00793D1A" w:rsidP="00E02A88">
      <w:pPr>
        <w:pStyle w:val="paragraph"/>
        <w:numPr>
          <w:ilvl w:val="0"/>
          <w:numId w:val="3"/>
        </w:numPr>
        <w:spacing w:before="0" w:beforeAutospacing="0"/>
        <w:rPr>
          <w:rFonts w:ascii="Amasis MT Pro" w:hAnsi="Amasis MT Pro" w:cs="Segoe UI"/>
        </w:rPr>
      </w:pPr>
      <w:r w:rsidRPr="00793D1A">
        <w:rPr>
          <w:rFonts w:ascii="Amasis MT Pro" w:hAnsi="Amasis MT Pro" w:cs="Segoe UI"/>
        </w:rPr>
        <w:t>"Why don't eggs tell jokes? They'd crack each other up." </w:t>
      </w:r>
    </w:p>
    <w:p w14:paraId="1D5F9ECA" w14:textId="77777777" w:rsidR="00793D1A" w:rsidRPr="00793D1A" w:rsidRDefault="00793D1A" w:rsidP="00E02A88">
      <w:pPr>
        <w:pStyle w:val="paragraph"/>
        <w:numPr>
          <w:ilvl w:val="0"/>
          <w:numId w:val="3"/>
        </w:numPr>
        <w:spacing w:before="0" w:beforeAutospacing="0"/>
        <w:rPr>
          <w:rFonts w:ascii="Amasis MT Pro" w:hAnsi="Amasis MT Pro" w:cs="Segoe UI"/>
        </w:rPr>
      </w:pPr>
      <w:r w:rsidRPr="00793D1A">
        <w:rPr>
          <w:rFonts w:ascii="Amasis MT Pro" w:hAnsi="Amasis MT Pro" w:cs="Segoe UI"/>
        </w:rPr>
        <w:t>"I don't trust stairs. They're always up to something." </w:t>
      </w:r>
    </w:p>
    <w:p w14:paraId="785B7855" w14:textId="77777777" w:rsidR="00793D1A" w:rsidRPr="00793D1A" w:rsidRDefault="00793D1A" w:rsidP="00E02A88">
      <w:pPr>
        <w:pStyle w:val="paragraph"/>
        <w:numPr>
          <w:ilvl w:val="0"/>
          <w:numId w:val="3"/>
        </w:numPr>
        <w:spacing w:before="0" w:beforeAutospacing="0"/>
        <w:rPr>
          <w:rFonts w:ascii="Amasis MT Pro" w:hAnsi="Amasis MT Pro" w:cs="Segoe UI"/>
        </w:rPr>
      </w:pPr>
      <w:r w:rsidRPr="00793D1A">
        <w:rPr>
          <w:rFonts w:ascii="Amasis MT Pro" w:hAnsi="Amasis MT Pro" w:cs="Segoe UI"/>
        </w:rPr>
        <w:t>"What do you call someone with no body and no nose? Nobody knows." </w:t>
      </w:r>
    </w:p>
    <w:p w14:paraId="6824439F" w14:textId="77777777" w:rsidR="00793D1A" w:rsidRPr="00793D1A" w:rsidRDefault="00793D1A" w:rsidP="00E02A88">
      <w:pPr>
        <w:pStyle w:val="paragraph"/>
        <w:numPr>
          <w:ilvl w:val="0"/>
          <w:numId w:val="3"/>
        </w:numPr>
        <w:spacing w:before="0" w:beforeAutospacing="0"/>
        <w:rPr>
          <w:rFonts w:ascii="Amasis MT Pro" w:hAnsi="Amasis MT Pro" w:cs="Segoe UI"/>
        </w:rPr>
      </w:pPr>
      <w:r w:rsidRPr="00793D1A">
        <w:rPr>
          <w:rFonts w:ascii="Amasis MT Pro" w:hAnsi="Amasis MT Pro" w:cs="Segoe UI"/>
        </w:rPr>
        <w:t>"What time did the man go to the dentist? Tooth hurt-y." </w:t>
      </w:r>
    </w:p>
    <w:p w14:paraId="52431695" w14:textId="77777777" w:rsidR="00793D1A" w:rsidRPr="00793D1A" w:rsidRDefault="00793D1A" w:rsidP="00E02A88">
      <w:pPr>
        <w:pStyle w:val="paragraph"/>
        <w:numPr>
          <w:ilvl w:val="0"/>
          <w:numId w:val="3"/>
        </w:numPr>
        <w:spacing w:before="0" w:beforeAutospacing="0"/>
        <w:rPr>
          <w:rFonts w:ascii="Amasis MT Pro" w:hAnsi="Amasis MT Pro" w:cs="Segoe UI"/>
        </w:rPr>
      </w:pPr>
      <w:r w:rsidRPr="00793D1A">
        <w:rPr>
          <w:rFonts w:ascii="Amasis MT Pro" w:hAnsi="Amasis MT Pro" w:cs="Segoe UI"/>
        </w:rPr>
        <w:t>"Why didn't the skeleton climb the mountain?" "It didn't have the guts." </w:t>
      </w:r>
    </w:p>
    <w:p w14:paraId="58785653" w14:textId="77777777" w:rsidR="00A57781" w:rsidRDefault="00793D1A" w:rsidP="00E02A88">
      <w:pPr>
        <w:pStyle w:val="paragraph"/>
        <w:numPr>
          <w:ilvl w:val="0"/>
          <w:numId w:val="3"/>
        </w:numPr>
        <w:spacing w:before="0" w:beforeAutospacing="0"/>
        <w:rPr>
          <w:rFonts w:ascii="Amasis MT Pro" w:hAnsi="Amasis MT Pro" w:cs="Segoe UI"/>
        </w:rPr>
      </w:pPr>
      <w:r w:rsidRPr="00793D1A">
        <w:rPr>
          <w:rFonts w:ascii="Amasis MT Pro" w:hAnsi="Amasis MT Pro" w:cs="Segoe UI"/>
        </w:rPr>
        <w:t>"What do you call it when a snowman throws a tantrum?" "A meltdown." </w:t>
      </w:r>
    </w:p>
    <w:p w14:paraId="0F78D6B3" w14:textId="4CB1B4F7" w:rsidR="00A57781" w:rsidRPr="00793D1A" w:rsidRDefault="00A57781" w:rsidP="00E02A88">
      <w:pPr>
        <w:pStyle w:val="paragraph"/>
        <w:spacing w:before="0" w:beforeAutospacing="0"/>
        <w:ind w:left="1080"/>
        <w:rPr>
          <w:rFonts w:ascii="Amasis MT Pro" w:hAnsi="Amasis MT Pro" w:cs="Segoe UI"/>
        </w:rPr>
      </w:pPr>
      <w:r w:rsidRPr="00A57781">
        <w:rPr>
          <w:rFonts w:ascii="Amasis MT Pro" w:hAnsi="Amasis MT Pro" w:cs="Segoe UI"/>
        </w:rPr>
        <w:t>(</w:t>
      </w:r>
      <w:r w:rsidRPr="00793D1A">
        <w:rPr>
          <w:rFonts w:ascii="Amasis MT Pro" w:hAnsi="Amasis MT Pro" w:cs="Segoe UI"/>
        </w:rPr>
        <w:t>All jokes were obtained from www.countryliving.com</w:t>
      </w:r>
      <w:r w:rsidRPr="00A57781">
        <w:rPr>
          <w:rFonts w:ascii="Amasis MT Pro" w:hAnsi="Amasis MT Pro" w:cs="Segoe UI"/>
        </w:rPr>
        <w:t>)</w:t>
      </w:r>
    </w:p>
    <w:p w14:paraId="37022CD2" w14:textId="10B89089" w:rsidR="00FF4E0B" w:rsidRDefault="00FF4E0B" w:rsidP="00206C32">
      <w:pPr>
        <w:pStyle w:val="paragraph"/>
        <w:spacing w:after="0" w:afterAutospacing="0"/>
        <w:rPr>
          <w:rFonts w:ascii="Amasis MT Pro" w:hAnsi="Amasis MT Pro" w:cs="Segoe UI"/>
        </w:rPr>
      </w:pPr>
    </w:p>
    <w:p w14:paraId="013FCBDC" w14:textId="77777777" w:rsidR="00B33DE4" w:rsidRDefault="00B33DE4" w:rsidP="00206C32">
      <w:pPr>
        <w:pStyle w:val="paragraph"/>
        <w:spacing w:before="0" w:beforeAutospacing="0" w:after="0" w:afterAutospacing="0"/>
        <w:textAlignment w:val="baseline"/>
        <w:rPr>
          <w:rFonts w:ascii="Amasis MT Pro" w:hAnsi="Amasis MT Pro" w:cs="Segoe UI"/>
        </w:rPr>
      </w:pPr>
    </w:p>
    <w:p w14:paraId="4900B58C" w14:textId="0D012D9E" w:rsidR="00120FEC" w:rsidRDefault="00FF4E0B" w:rsidP="00206C32">
      <w:pPr>
        <w:pStyle w:val="paragraph"/>
        <w:spacing w:before="0" w:beforeAutospacing="0" w:after="0" w:afterAutospacing="0"/>
        <w:textAlignment w:val="baseline"/>
        <w:rPr>
          <w:rFonts w:ascii="Amasis MT Pro" w:hAnsi="Amasis MT Pro" w:cs="Segoe UI"/>
        </w:rPr>
      </w:pPr>
      <w:r w:rsidRPr="00FF4E0B">
        <w:rPr>
          <w:rFonts w:ascii="Amasis MT Pro" w:hAnsi="Amasis MT Pro" w:cs="Segoe UI"/>
        </w:rPr>
        <w:t xml:space="preserve">My Top 10 Favorite </w:t>
      </w:r>
      <w:r w:rsidR="00206C32">
        <w:rPr>
          <w:rFonts w:ascii="Amasis MT Pro" w:hAnsi="Amasis MT Pro" w:cs="Segoe UI"/>
        </w:rPr>
        <w:t xml:space="preserve">Takis </w:t>
      </w:r>
      <w:r w:rsidRPr="00FF4E0B">
        <w:rPr>
          <w:rFonts w:ascii="Amasis MT Pro" w:hAnsi="Amasis MT Pro" w:cs="Segoe UI"/>
        </w:rPr>
        <w:t>Flavors</w:t>
      </w:r>
    </w:p>
    <w:p w14:paraId="737681C0" w14:textId="35C7B1E7" w:rsidR="00FF4E0B" w:rsidRDefault="00FF4E0B" w:rsidP="00206C32">
      <w:pPr>
        <w:pStyle w:val="paragraph"/>
        <w:spacing w:before="0" w:beforeAutospacing="0" w:after="0" w:afterAutospacing="0"/>
        <w:textAlignment w:val="baseline"/>
        <w:rPr>
          <w:rFonts w:ascii="Amasis MT Pro" w:hAnsi="Amasis MT Pro" w:cs="Segoe UI"/>
        </w:rPr>
      </w:pPr>
      <w:r>
        <w:rPr>
          <w:rFonts w:ascii="Amasis MT Pro" w:hAnsi="Amasis MT Pro" w:cs="Segoe UI"/>
        </w:rPr>
        <w:t>By Braeden Trafford</w:t>
      </w:r>
    </w:p>
    <w:p w14:paraId="64FF71A6" w14:textId="77777777" w:rsidR="00206C32" w:rsidRPr="00FF4E0B" w:rsidRDefault="00206C32" w:rsidP="00206C32">
      <w:pPr>
        <w:pStyle w:val="paragraph"/>
        <w:spacing w:before="0" w:beforeAutospacing="0" w:after="0" w:afterAutospacing="0"/>
        <w:textAlignment w:val="baseline"/>
        <w:rPr>
          <w:rFonts w:ascii="Amasis MT Pro" w:hAnsi="Amasis MT Pro" w:cs="Segoe UI"/>
        </w:rPr>
      </w:pPr>
    </w:p>
    <w:p w14:paraId="291BFBE6" w14:textId="77777777" w:rsidR="00FF4E0B" w:rsidRPr="00FF4E0B" w:rsidRDefault="00FF4E0B" w:rsidP="00206C32">
      <w:pPr>
        <w:pStyle w:val="paragraph"/>
        <w:spacing w:before="0" w:beforeAutospacing="0" w:after="0" w:afterAutospacing="0"/>
        <w:textAlignment w:val="baseline"/>
        <w:rPr>
          <w:rFonts w:ascii="Amasis MT Pro" w:hAnsi="Amasis MT Pro" w:cs="Segoe UI"/>
        </w:rPr>
      </w:pPr>
      <w:r w:rsidRPr="00FF4E0B">
        <w:rPr>
          <w:rFonts w:ascii="Amasis MT Pro" w:hAnsi="Amasis MT Pro" w:cs="Segoe UI"/>
        </w:rPr>
        <w:t>1. Fuego.</w:t>
      </w:r>
    </w:p>
    <w:p w14:paraId="319B6E90" w14:textId="77777777" w:rsidR="00FF4E0B" w:rsidRPr="00FF4E0B" w:rsidRDefault="00FF4E0B" w:rsidP="00206C32">
      <w:pPr>
        <w:pStyle w:val="paragraph"/>
        <w:spacing w:before="0" w:beforeAutospacing="0" w:after="0" w:afterAutospacing="0"/>
        <w:textAlignment w:val="baseline"/>
        <w:rPr>
          <w:rFonts w:ascii="Amasis MT Pro" w:hAnsi="Amasis MT Pro" w:cs="Segoe UI"/>
        </w:rPr>
      </w:pPr>
      <w:r w:rsidRPr="00FF4E0B">
        <w:rPr>
          <w:rFonts w:ascii="Amasis MT Pro" w:hAnsi="Amasis MT Pro" w:cs="Segoe UI"/>
        </w:rPr>
        <w:t>2. Blue Heat.</w:t>
      </w:r>
    </w:p>
    <w:p w14:paraId="32ED5325" w14:textId="77777777" w:rsidR="00FF4E0B" w:rsidRPr="00FF4E0B" w:rsidRDefault="00FF4E0B" w:rsidP="00206C32">
      <w:pPr>
        <w:pStyle w:val="paragraph"/>
        <w:spacing w:before="0" w:beforeAutospacing="0" w:after="0" w:afterAutospacing="0"/>
        <w:textAlignment w:val="baseline"/>
        <w:rPr>
          <w:rFonts w:ascii="Amasis MT Pro" w:hAnsi="Amasis MT Pro" w:cs="Segoe UI"/>
        </w:rPr>
      </w:pPr>
      <w:r w:rsidRPr="00FF4E0B">
        <w:rPr>
          <w:rFonts w:ascii="Amasis MT Pro" w:hAnsi="Amasis MT Pro" w:cs="Segoe UI"/>
        </w:rPr>
        <w:t>3. Dragon Sweet Chili.</w:t>
      </w:r>
    </w:p>
    <w:p w14:paraId="559B7B32" w14:textId="77777777" w:rsidR="00FF4E0B" w:rsidRPr="00FF4E0B" w:rsidRDefault="00FF4E0B" w:rsidP="00206C32">
      <w:pPr>
        <w:pStyle w:val="paragraph"/>
        <w:spacing w:before="0" w:beforeAutospacing="0" w:after="0" w:afterAutospacing="0"/>
        <w:textAlignment w:val="baseline"/>
        <w:rPr>
          <w:rFonts w:ascii="Amasis MT Pro" w:hAnsi="Amasis MT Pro" w:cs="Segoe UI"/>
        </w:rPr>
      </w:pPr>
      <w:r w:rsidRPr="00FF4E0B">
        <w:rPr>
          <w:rFonts w:ascii="Amasis MT Pro" w:hAnsi="Amasis MT Pro" w:cs="Segoe UI"/>
        </w:rPr>
        <w:t>4. Crisps.</w:t>
      </w:r>
    </w:p>
    <w:p w14:paraId="48D21550" w14:textId="77777777" w:rsidR="00FF4E0B" w:rsidRPr="00FF4E0B" w:rsidRDefault="00FF4E0B" w:rsidP="00206C32">
      <w:pPr>
        <w:pStyle w:val="paragraph"/>
        <w:spacing w:before="0" w:beforeAutospacing="0" w:after="0" w:afterAutospacing="0"/>
        <w:textAlignment w:val="baseline"/>
        <w:rPr>
          <w:rFonts w:ascii="Amasis MT Pro" w:hAnsi="Amasis MT Pro" w:cs="Segoe UI"/>
        </w:rPr>
      </w:pPr>
      <w:r w:rsidRPr="00FF4E0B">
        <w:rPr>
          <w:rFonts w:ascii="Amasis MT Pro" w:hAnsi="Amasis MT Pro" w:cs="Segoe UI"/>
        </w:rPr>
        <w:t>5. Crunch Fajita.</w:t>
      </w:r>
    </w:p>
    <w:p w14:paraId="3E888A56" w14:textId="77777777" w:rsidR="00FF4E0B" w:rsidRPr="00FF4E0B" w:rsidRDefault="00FF4E0B" w:rsidP="00206C32">
      <w:pPr>
        <w:pStyle w:val="paragraph"/>
        <w:spacing w:before="0" w:beforeAutospacing="0" w:after="0" w:afterAutospacing="0"/>
        <w:textAlignment w:val="baseline"/>
        <w:rPr>
          <w:rFonts w:ascii="Amasis MT Pro" w:hAnsi="Amasis MT Pro" w:cs="Segoe UI"/>
        </w:rPr>
      </w:pPr>
      <w:r w:rsidRPr="00FF4E0B">
        <w:rPr>
          <w:rFonts w:ascii="Amasis MT Pro" w:hAnsi="Amasis MT Pro" w:cs="Segoe UI"/>
        </w:rPr>
        <w:t>6. Guacamole.</w:t>
      </w:r>
    </w:p>
    <w:p w14:paraId="172FCAC7" w14:textId="77777777" w:rsidR="00FF4E0B" w:rsidRPr="00FF4E0B" w:rsidRDefault="00FF4E0B" w:rsidP="00206C32">
      <w:pPr>
        <w:pStyle w:val="paragraph"/>
        <w:spacing w:before="0" w:beforeAutospacing="0" w:after="0" w:afterAutospacing="0"/>
        <w:textAlignment w:val="baseline"/>
        <w:rPr>
          <w:rFonts w:ascii="Amasis MT Pro" w:hAnsi="Amasis MT Pro" w:cs="Segoe UI"/>
        </w:rPr>
      </w:pPr>
      <w:r w:rsidRPr="00FF4E0B">
        <w:rPr>
          <w:rFonts w:ascii="Amasis MT Pro" w:hAnsi="Amasis MT Pro" w:cs="Segoe UI"/>
        </w:rPr>
        <w:t>7. Hot Peanuts Flare.</w:t>
      </w:r>
    </w:p>
    <w:p w14:paraId="1F82FD5A" w14:textId="77777777" w:rsidR="00FF4E0B" w:rsidRPr="00FF4E0B" w:rsidRDefault="00FF4E0B" w:rsidP="00206C32">
      <w:pPr>
        <w:pStyle w:val="paragraph"/>
        <w:spacing w:before="0" w:beforeAutospacing="0" w:after="0" w:afterAutospacing="0"/>
        <w:textAlignment w:val="baseline"/>
        <w:rPr>
          <w:rFonts w:ascii="Amasis MT Pro" w:hAnsi="Amasis MT Pro" w:cs="Segoe UI"/>
        </w:rPr>
      </w:pPr>
      <w:r w:rsidRPr="00FF4E0B">
        <w:rPr>
          <w:rFonts w:ascii="Amasis MT Pro" w:hAnsi="Amasis MT Pro" w:cs="Segoe UI"/>
        </w:rPr>
        <w:t>8. Zombie.</w:t>
      </w:r>
    </w:p>
    <w:p w14:paraId="7F3E1CFD" w14:textId="77777777" w:rsidR="00FF4E0B" w:rsidRPr="00FF4E0B" w:rsidRDefault="00FF4E0B" w:rsidP="00206C32">
      <w:pPr>
        <w:pStyle w:val="paragraph"/>
        <w:spacing w:before="0" w:beforeAutospacing="0" w:after="0" w:afterAutospacing="0"/>
        <w:textAlignment w:val="baseline"/>
        <w:rPr>
          <w:rFonts w:ascii="Amasis MT Pro" w:hAnsi="Amasis MT Pro" w:cs="Segoe UI"/>
        </w:rPr>
      </w:pPr>
      <w:r w:rsidRPr="00FF4E0B">
        <w:rPr>
          <w:rFonts w:ascii="Amasis MT Pro" w:hAnsi="Amasis MT Pro" w:cs="Segoe UI"/>
        </w:rPr>
        <w:t>9. Nitro.</w:t>
      </w:r>
    </w:p>
    <w:p w14:paraId="0CEB1810" w14:textId="77777777" w:rsidR="00FF4E0B" w:rsidRPr="00FF4E0B" w:rsidRDefault="00FF4E0B" w:rsidP="00206C32">
      <w:pPr>
        <w:pStyle w:val="paragraph"/>
        <w:spacing w:before="0" w:beforeAutospacing="0" w:after="0" w:afterAutospacing="0"/>
        <w:textAlignment w:val="baseline"/>
        <w:rPr>
          <w:rFonts w:ascii="Amasis MT Pro" w:hAnsi="Amasis MT Pro" w:cs="Segoe UI"/>
        </w:rPr>
      </w:pPr>
      <w:r w:rsidRPr="00FF4E0B">
        <w:rPr>
          <w:rFonts w:ascii="Amasis MT Pro" w:hAnsi="Amasis MT Pro" w:cs="Segoe UI"/>
        </w:rPr>
        <w:t>10. Intense Nacho</w:t>
      </w:r>
    </w:p>
    <w:p w14:paraId="38B96258" w14:textId="77777777" w:rsidR="00A337E4" w:rsidRDefault="00A337E4" w:rsidP="00206C32">
      <w:pPr>
        <w:pStyle w:val="paragraph"/>
        <w:spacing w:after="0" w:afterAutospacing="0"/>
        <w:textAlignment w:val="baseline"/>
        <w:rPr>
          <w:rFonts w:ascii="Amasis MT Pro" w:hAnsi="Amasis MT Pro" w:cs="Segoe UI"/>
        </w:rPr>
      </w:pPr>
    </w:p>
    <w:p w14:paraId="4D3B2382" w14:textId="77777777" w:rsidR="00B33DE4" w:rsidRDefault="00B33DE4" w:rsidP="00206C32">
      <w:pPr>
        <w:pStyle w:val="paragraph"/>
        <w:spacing w:before="0" w:beforeAutospacing="0" w:after="0" w:afterAutospacing="0"/>
        <w:textAlignment w:val="baseline"/>
        <w:rPr>
          <w:rFonts w:ascii="Amasis MT Pro" w:hAnsi="Amasis MT Pro" w:cs="Segoe UI"/>
        </w:rPr>
      </w:pPr>
    </w:p>
    <w:p w14:paraId="5E9FC1E4" w14:textId="077C7903" w:rsidR="00A337E4" w:rsidRDefault="00A337E4" w:rsidP="00206C32">
      <w:pPr>
        <w:pStyle w:val="paragraph"/>
        <w:spacing w:before="0" w:beforeAutospacing="0" w:after="0" w:afterAutospacing="0"/>
        <w:textAlignment w:val="baseline"/>
        <w:rPr>
          <w:rFonts w:ascii="Amasis MT Pro" w:hAnsi="Amasis MT Pro" w:cs="Segoe UI"/>
        </w:rPr>
      </w:pPr>
      <w:r w:rsidRPr="00A337E4">
        <w:rPr>
          <w:rFonts w:ascii="Amasis MT Pro" w:hAnsi="Amasis MT Pro" w:cs="Segoe UI"/>
        </w:rPr>
        <w:t xml:space="preserve">Top 10 Best Basketball Players to Ever Play in the NBA (IN ORDER </w:t>
      </w:r>
      <w:r w:rsidR="00206C32">
        <w:rPr>
          <w:rFonts w:ascii="Amasis MT Pro" w:hAnsi="Amasis MT Pro" w:cs="Segoe UI"/>
        </w:rPr>
        <w:t xml:space="preserve">IN </w:t>
      </w:r>
      <w:r w:rsidRPr="00A337E4">
        <w:rPr>
          <w:rFonts w:ascii="Amasis MT Pro" w:hAnsi="Amasis MT Pro" w:cs="Segoe UI"/>
        </w:rPr>
        <w:t>MY OPINION)</w:t>
      </w:r>
    </w:p>
    <w:p w14:paraId="2B10A57E" w14:textId="0CA85BF8" w:rsidR="00A337E4" w:rsidRDefault="00A337E4" w:rsidP="00206C32">
      <w:pPr>
        <w:pStyle w:val="paragraph"/>
        <w:spacing w:before="0" w:beforeAutospacing="0" w:after="0" w:afterAutospacing="0"/>
        <w:textAlignment w:val="baseline"/>
        <w:rPr>
          <w:rFonts w:ascii="Amasis MT Pro" w:hAnsi="Amasis MT Pro" w:cs="Segoe UI"/>
        </w:rPr>
      </w:pPr>
      <w:r>
        <w:rPr>
          <w:rFonts w:ascii="Amasis MT Pro" w:hAnsi="Amasis MT Pro" w:cs="Segoe UI"/>
        </w:rPr>
        <w:t>By Coltyn Roberts</w:t>
      </w:r>
    </w:p>
    <w:p w14:paraId="610DDADB" w14:textId="77777777" w:rsidR="00206C32" w:rsidRPr="00A337E4" w:rsidRDefault="00206C32" w:rsidP="00206C32">
      <w:pPr>
        <w:pStyle w:val="paragraph"/>
        <w:spacing w:before="0" w:beforeAutospacing="0" w:after="0" w:afterAutospacing="0"/>
        <w:textAlignment w:val="baseline"/>
        <w:rPr>
          <w:rFonts w:ascii="Amasis MT Pro" w:hAnsi="Amasis MT Pro" w:cs="Segoe UI"/>
        </w:rPr>
      </w:pPr>
    </w:p>
    <w:p w14:paraId="31DE2650" w14:textId="77777777" w:rsidR="00A337E4" w:rsidRPr="00A337E4" w:rsidRDefault="00A337E4" w:rsidP="00206C32">
      <w:pPr>
        <w:pStyle w:val="paragraph"/>
        <w:spacing w:before="0" w:beforeAutospacing="0" w:after="0" w:afterAutospacing="0"/>
        <w:textAlignment w:val="baseline"/>
        <w:rPr>
          <w:rFonts w:ascii="Amasis MT Pro" w:hAnsi="Amasis MT Pro" w:cs="Segoe UI"/>
        </w:rPr>
      </w:pPr>
      <w:r w:rsidRPr="00A337E4">
        <w:rPr>
          <w:rFonts w:ascii="Amasis MT Pro" w:hAnsi="Amasis MT Pro" w:cs="Segoe UI"/>
        </w:rPr>
        <w:t>1. Micheal Jordan</w:t>
      </w:r>
    </w:p>
    <w:p w14:paraId="3270A6C7" w14:textId="77777777" w:rsidR="00A337E4" w:rsidRPr="00A337E4" w:rsidRDefault="00A337E4" w:rsidP="00206C32">
      <w:pPr>
        <w:pStyle w:val="paragraph"/>
        <w:spacing w:before="0" w:beforeAutospacing="0" w:after="0" w:afterAutospacing="0"/>
        <w:textAlignment w:val="baseline"/>
        <w:rPr>
          <w:rFonts w:ascii="Amasis MT Pro" w:hAnsi="Amasis MT Pro" w:cs="Segoe UI"/>
        </w:rPr>
      </w:pPr>
      <w:r w:rsidRPr="00A337E4">
        <w:rPr>
          <w:rFonts w:ascii="Amasis MT Pro" w:hAnsi="Amasis MT Pro" w:cs="Segoe UI"/>
        </w:rPr>
        <w:t>2. Lebron James</w:t>
      </w:r>
    </w:p>
    <w:p w14:paraId="26BAE05C" w14:textId="77777777" w:rsidR="00A337E4" w:rsidRPr="00A337E4" w:rsidRDefault="00A337E4" w:rsidP="00206C32">
      <w:pPr>
        <w:pStyle w:val="paragraph"/>
        <w:spacing w:before="0" w:beforeAutospacing="0" w:after="0" w:afterAutospacing="0"/>
        <w:textAlignment w:val="baseline"/>
        <w:rPr>
          <w:rFonts w:ascii="Amasis MT Pro" w:hAnsi="Amasis MT Pro" w:cs="Segoe UI"/>
        </w:rPr>
      </w:pPr>
      <w:r w:rsidRPr="00A337E4">
        <w:rPr>
          <w:rFonts w:ascii="Amasis MT Pro" w:hAnsi="Amasis MT Pro" w:cs="Segoe UI"/>
        </w:rPr>
        <w:t>3. Kareem Abdule Jabar</w:t>
      </w:r>
    </w:p>
    <w:p w14:paraId="6A3DE882" w14:textId="77777777" w:rsidR="00A337E4" w:rsidRPr="00A337E4" w:rsidRDefault="00A337E4" w:rsidP="00206C32">
      <w:pPr>
        <w:pStyle w:val="paragraph"/>
        <w:spacing w:before="0" w:beforeAutospacing="0" w:after="0" w:afterAutospacing="0"/>
        <w:textAlignment w:val="baseline"/>
        <w:rPr>
          <w:rFonts w:ascii="Amasis MT Pro" w:hAnsi="Amasis MT Pro" w:cs="Segoe UI"/>
        </w:rPr>
      </w:pPr>
      <w:r w:rsidRPr="00A337E4">
        <w:rPr>
          <w:rFonts w:ascii="Amasis MT Pro" w:hAnsi="Amasis MT Pro" w:cs="Segoe UI"/>
        </w:rPr>
        <w:t>4. Kobe Bryant</w:t>
      </w:r>
    </w:p>
    <w:p w14:paraId="640DC12E" w14:textId="77777777" w:rsidR="00A337E4" w:rsidRPr="00A337E4" w:rsidRDefault="00A337E4" w:rsidP="00206C32">
      <w:pPr>
        <w:pStyle w:val="paragraph"/>
        <w:spacing w:before="0" w:beforeAutospacing="0" w:after="0" w:afterAutospacing="0"/>
        <w:textAlignment w:val="baseline"/>
        <w:rPr>
          <w:rFonts w:ascii="Amasis MT Pro" w:hAnsi="Amasis MT Pro" w:cs="Segoe UI"/>
        </w:rPr>
      </w:pPr>
      <w:r w:rsidRPr="00A337E4">
        <w:rPr>
          <w:rFonts w:ascii="Amasis MT Pro" w:hAnsi="Amasis MT Pro" w:cs="Segoe UI"/>
        </w:rPr>
        <w:t>5. Magic Jhonson</w:t>
      </w:r>
    </w:p>
    <w:p w14:paraId="7EB8E882" w14:textId="77777777" w:rsidR="00A337E4" w:rsidRPr="00A337E4" w:rsidRDefault="00A337E4" w:rsidP="00206C32">
      <w:pPr>
        <w:pStyle w:val="paragraph"/>
        <w:spacing w:before="0" w:beforeAutospacing="0" w:after="0" w:afterAutospacing="0"/>
        <w:textAlignment w:val="baseline"/>
        <w:rPr>
          <w:rFonts w:ascii="Amasis MT Pro" w:hAnsi="Amasis MT Pro" w:cs="Segoe UI"/>
        </w:rPr>
      </w:pPr>
      <w:r w:rsidRPr="00A337E4">
        <w:rPr>
          <w:rFonts w:ascii="Amasis MT Pro" w:hAnsi="Amasis MT Pro" w:cs="Segoe UI"/>
        </w:rPr>
        <w:t>6. Bill Russel</w:t>
      </w:r>
    </w:p>
    <w:p w14:paraId="16BCCB86" w14:textId="77777777" w:rsidR="00A337E4" w:rsidRPr="00A337E4" w:rsidRDefault="00A337E4" w:rsidP="00206C32">
      <w:pPr>
        <w:pStyle w:val="paragraph"/>
        <w:spacing w:before="0" w:beforeAutospacing="0" w:after="0" w:afterAutospacing="0"/>
        <w:textAlignment w:val="baseline"/>
        <w:rPr>
          <w:rFonts w:ascii="Amasis MT Pro" w:hAnsi="Amasis MT Pro" w:cs="Segoe UI"/>
        </w:rPr>
      </w:pPr>
      <w:r w:rsidRPr="00A337E4">
        <w:rPr>
          <w:rFonts w:ascii="Amasis MT Pro" w:hAnsi="Amasis MT Pro" w:cs="Segoe UI"/>
        </w:rPr>
        <w:t>7. Larry bird</w:t>
      </w:r>
    </w:p>
    <w:p w14:paraId="63D896BD" w14:textId="77777777" w:rsidR="00A337E4" w:rsidRPr="00A337E4" w:rsidRDefault="00A337E4" w:rsidP="00206C32">
      <w:pPr>
        <w:pStyle w:val="paragraph"/>
        <w:spacing w:before="0" w:beforeAutospacing="0" w:after="0" w:afterAutospacing="0"/>
        <w:textAlignment w:val="baseline"/>
        <w:rPr>
          <w:rFonts w:ascii="Amasis MT Pro" w:hAnsi="Amasis MT Pro" w:cs="Segoe UI"/>
        </w:rPr>
      </w:pPr>
      <w:r w:rsidRPr="00A337E4">
        <w:rPr>
          <w:rFonts w:ascii="Amasis MT Pro" w:hAnsi="Amasis MT Pro" w:cs="Segoe UI"/>
        </w:rPr>
        <w:t>8 Stephen Curry</w:t>
      </w:r>
    </w:p>
    <w:p w14:paraId="071BC04F" w14:textId="77777777" w:rsidR="00A337E4" w:rsidRPr="00A337E4" w:rsidRDefault="00A337E4" w:rsidP="00206C32">
      <w:pPr>
        <w:pStyle w:val="paragraph"/>
        <w:spacing w:before="0" w:beforeAutospacing="0" w:after="0" w:afterAutospacing="0"/>
        <w:textAlignment w:val="baseline"/>
        <w:rPr>
          <w:rFonts w:ascii="Amasis MT Pro" w:hAnsi="Amasis MT Pro" w:cs="Segoe UI"/>
        </w:rPr>
      </w:pPr>
      <w:r w:rsidRPr="00A337E4">
        <w:rPr>
          <w:rFonts w:ascii="Amasis MT Pro" w:hAnsi="Amasis MT Pro" w:cs="Segoe UI"/>
        </w:rPr>
        <w:t>9. Shaquille O’neal</w:t>
      </w:r>
    </w:p>
    <w:p w14:paraId="27C7EAB2" w14:textId="4A5F7BEB" w:rsidR="007F129C" w:rsidRDefault="00A337E4" w:rsidP="00206C32">
      <w:pPr>
        <w:pStyle w:val="paragraph"/>
        <w:spacing w:before="0" w:beforeAutospacing="0" w:after="0" w:afterAutospacing="0"/>
        <w:textAlignment w:val="baseline"/>
        <w:rPr>
          <w:rFonts w:ascii="Amasis MT Pro" w:hAnsi="Amasis MT Pro" w:cs="Segoe UI"/>
        </w:rPr>
      </w:pPr>
      <w:r w:rsidRPr="00A337E4">
        <w:rPr>
          <w:rFonts w:ascii="Amasis MT Pro" w:hAnsi="Amasis MT Pro" w:cs="Segoe UI"/>
        </w:rPr>
        <w:t>10. Hakeem Olajuwon</w:t>
      </w:r>
    </w:p>
    <w:p w14:paraId="2799BB75" w14:textId="77777777" w:rsidR="00206C32" w:rsidRDefault="00206C32" w:rsidP="00206C32">
      <w:pPr>
        <w:pStyle w:val="paragraph"/>
        <w:spacing w:before="0" w:beforeAutospacing="0" w:after="0" w:afterAutospacing="0"/>
        <w:textAlignment w:val="baseline"/>
        <w:rPr>
          <w:rFonts w:ascii="Amasis MT Pro" w:hAnsi="Amasis MT Pro" w:cs="Segoe UI"/>
        </w:rPr>
      </w:pPr>
    </w:p>
    <w:p w14:paraId="2561C9E0" w14:textId="77777777" w:rsidR="00206C32" w:rsidRDefault="00206C32" w:rsidP="00206C32">
      <w:pPr>
        <w:pStyle w:val="paragraph"/>
        <w:spacing w:before="0" w:beforeAutospacing="0" w:after="0" w:afterAutospacing="0"/>
        <w:textAlignment w:val="baseline"/>
        <w:rPr>
          <w:rFonts w:ascii="Amasis MT Pro" w:hAnsi="Amasis MT Pro" w:cs="Segoe UI"/>
        </w:rPr>
      </w:pPr>
    </w:p>
    <w:p w14:paraId="2DA7533F" w14:textId="77777777" w:rsidR="00B33DE4" w:rsidRDefault="00B33DE4" w:rsidP="0084241A">
      <w:pPr>
        <w:pStyle w:val="paragraph"/>
        <w:spacing w:before="0" w:beforeAutospacing="0" w:after="0" w:afterAutospacing="0"/>
        <w:textAlignment w:val="baseline"/>
        <w:rPr>
          <w:rFonts w:ascii="Amasis MT Pro" w:hAnsi="Amasis MT Pro" w:cs="Segoe UI"/>
        </w:rPr>
      </w:pPr>
    </w:p>
    <w:p w14:paraId="2E9FB82E" w14:textId="77777777" w:rsidR="00DF4C9A" w:rsidRDefault="00DF4C9A" w:rsidP="0084241A">
      <w:pPr>
        <w:pStyle w:val="paragraph"/>
        <w:spacing w:before="0" w:beforeAutospacing="0" w:after="0" w:afterAutospacing="0"/>
        <w:textAlignment w:val="baseline"/>
        <w:rPr>
          <w:rFonts w:ascii="Amasis MT Pro" w:hAnsi="Amasis MT Pro" w:cs="Segoe UI"/>
        </w:rPr>
      </w:pPr>
    </w:p>
    <w:p w14:paraId="2E3FEB35" w14:textId="77777777" w:rsidR="00DF4C9A" w:rsidRDefault="00DF4C9A" w:rsidP="0084241A">
      <w:pPr>
        <w:pStyle w:val="paragraph"/>
        <w:spacing w:before="0" w:beforeAutospacing="0" w:after="0" w:afterAutospacing="0"/>
        <w:textAlignment w:val="baseline"/>
        <w:rPr>
          <w:rFonts w:ascii="Amasis MT Pro" w:hAnsi="Amasis MT Pro" w:cs="Segoe UI"/>
        </w:rPr>
      </w:pPr>
    </w:p>
    <w:p w14:paraId="6981EBE9" w14:textId="406999D9" w:rsidR="00206C32" w:rsidRDefault="007F129C" w:rsidP="0084241A">
      <w:pPr>
        <w:pStyle w:val="paragraph"/>
        <w:spacing w:before="0" w:beforeAutospacing="0" w:after="0" w:afterAutospacing="0"/>
        <w:textAlignment w:val="baseline"/>
        <w:rPr>
          <w:rFonts w:ascii="Amasis MT Pro" w:hAnsi="Amasis MT Pro" w:cs="Segoe UI"/>
        </w:rPr>
      </w:pPr>
      <w:r>
        <w:rPr>
          <w:rFonts w:ascii="Amasis MT Pro" w:hAnsi="Amasis MT Pro" w:cs="Segoe UI"/>
        </w:rPr>
        <w:lastRenderedPageBreak/>
        <w:t>Cuba</w:t>
      </w:r>
    </w:p>
    <w:p w14:paraId="7A9AA408" w14:textId="3F8F5D73" w:rsidR="004D4C30" w:rsidRDefault="004D4C30" w:rsidP="0084241A">
      <w:pPr>
        <w:pStyle w:val="paragraph"/>
        <w:spacing w:before="0" w:beforeAutospacing="0" w:after="0" w:afterAutospacing="0"/>
        <w:textAlignment w:val="baseline"/>
        <w:rPr>
          <w:rFonts w:ascii="Amasis MT Pro" w:hAnsi="Amasis MT Pro" w:cs="Segoe UI"/>
        </w:rPr>
      </w:pPr>
      <w:r w:rsidRPr="004D4C30">
        <w:rPr>
          <w:rFonts w:ascii="Amasis MT Pro" w:hAnsi="Amasis MT Pro" w:cs="Segoe UI"/>
        </w:rPr>
        <w:t>By</w:t>
      </w:r>
      <w:r>
        <w:rPr>
          <w:rFonts w:ascii="Amasis MT Pro" w:hAnsi="Amasis MT Pro" w:cs="Segoe UI"/>
        </w:rPr>
        <w:t xml:space="preserve"> </w:t>
      </w:r>
      <w:r w:rsidRPr="004D4C30">
        <w:rPr>
          <w:rFonts w:ascii="Amasis MT Pro" w:hAnsi="Amasis MT Pro" w:cs="Segoe UI"/>
        </w:rPr>
        <w:t xml:space="preserve">Kimberly Rodriguez (Some I got on </w:t>
      </w:r>
      <w:r w:rsidR="0084241A">
        <w:rPr>
          <w:rFonts w:ascii="Amasis MT Pro" w:hAnsi="Amasis MT Pro" w:cs="Segoe UI"/>
        </w:rPr>
        <w:t>G</w:t>
      </w:r>
      <w:r w:rsidR="00206C32" w:rsidRPr="004D4C30">
        <w:rPr>
          <w:rFonts w:ascii="Amasis MT Pro" w:hAnsi="Amasis MT Pro" w:cs="Segoe UI"/>
        </w:rPr>
        <w:t>oogle)</w:t>
      </w:r>
      <w:r w:rsidRPr="004D4C30">
        <w:rPr>
          <w:rFonts w:ascii="Amasis MT Pro" w:hAnsi="Amasis MT Pro" w:cs="Segoe UI"/>
        </w:rPr>
        <w:t xml:space="preserve"> </w:t>
      </w:r>
    </w:p>
    <w:p w14:paraId="1993BCFF" w14:textId="7CEC5283" w:rsidR="004D4C30" w:rsidRPr="004D4C30" w:rsidRDefault="004D4C30" w:rsidP="00A952F9">
      <w:pPr>
        <w:pStyle w:val="paragraph"/>
        <w:spacing w:before="240" w:beforeAutospacing="0" w:after="240" w:afterAutospacing="0"/>
        <w:textAlignment w:val="baseline"/>
        <w:rPr>
          <w:rFonts w:ascii="Amasis MT Pro" w:hAnsi="Amasis MT Pro" w:cs="Segoe UI"/>
        </w:rPr>
      </w:pPr>
      <w:r w:rsidRPr="004D4C30">
        <w:rPr>
          <w:rFonts w:ascii="Amasis MT Pro" w:hAnsi="Amasis MT Pro" w:cs="Segoe UI"/>
        </w:rPr>
        <w:t xml:space="preserve">I love my country Cuba, is the best place I ever seen, I love the beach and the water is so clear and that part if you want visit is called Varadero is so cool. And the Habana Vieja is so pretty there is so much buildings and they are old if you go there </w:t>
      </w:r>
      <w:r w:rsidR="00206C32">
        <w:rPr>
          <w:rFonts w:ascii="Amasis MT Pro" w:hAnsi="Amasis MT Pro" w:cs="Segoe UI"/>
        </w:rPr>
        <w:t>yo</w:t>
      </w:r>
      <w:r w:rsidRPr="004D4C30">
        <w:rPr>
          <w:rFonts w:ascii="Amasis MT Pro" w:hAnsi="Amasis MT Pro" w:cs="Segoe UI"/>
        </w:rPr>
        <w:t>u need to see the Cathedral and w</w:t>
      </w:r>
      <w:r w:rsidR="00206C32">
        <w:rPr>
          <w:rFonts w:ascii="Amasis MT Pro" w:hAnsi="Amasis MT Pro" w:cs="Segoe UI"/>
        </w:rPr>
        <w:t>h</w:t>
      </w:r>
      <w:r w:rsidRPr="004D4C30">
        <w:rPr>
          <w:rFonts w:ascii="Amasis MT Pro" w:hAnsi="Amasis MT Pro" w:cs="Segoe UI"/>
        </w:rPr>
        <w:t>en is night time is more pretty. And other place I recommend you</w:t>
      </w:r>
      <w:r w:rsidR="00206C32">
        <w:rPr>
          <w:rFonts w:ascii="Amasis MT Pro" w:hAnsi="Amasis MT Pro" w:cs="Segoe UI"/>
        </w:rPr>
        <w:t xml:space="preserve"> see</w:t>
      </w:r>
      <w:r w:rsidRPr="004D4C30">
        <w:rPr>
          <w:rFonts w:ascii="Amasis MT Pro" w:hAnsi="Amasis MT Pro" w:cs="Segoe UI"/>
        </w:rPr>
        <w:t xml:space="preserve"> is San Cristobal </w:t>
      </w:r>
      <w:r w:rsidR="00EF01E6">
        <w:rPr>
          <w:rFonts w:ascii="Amasis MT Pro" w:hAnsi="Amasis MT Pro" w:cs="Segoe UI"/>
        </w:rPr>
        <w:t>P</w:t>
      </w:r>
      <w:r w:rsidRPr="004D4C30">
        <w:rPr>
          <w:rFonts w:ascii="Amasis MT Pro" w:hAnsi="Amasis MT Pro" w:cs="Segoe UI"/>
        </w:rPr>
        <w:t>aladar, and if you go to sleep in a building the balconies have a perfect view. And the pier in the Habana the people go there to get fish and see the view they never seen, and the food is so good and the meat is so perfect with rice and the Ropa Vieja with fried bananas too and the dessert is flan and the Merengues and Arroz con leche and churros</w:t>
      </w:r>
      <w:r w:rsidR="00EF01E6">
        <w:rPr>
          <w:rFonts w:ascii="Amasis MT Pro" w:hAnsi="Amasis MT Pro" w:cs="Segoe UI"/>
        </w:rPr>
        <w:t>.</w:t>
      </w:r>
      <w:r w:rsidRPr="004D4C30">
        <w:rPr>
          <w:rFonts w:ascii="Amasis MT Pro" w:hAnsi="Amasis MT Pro" w:cs="Segoe UI"/>
        </w:rPr>
        <w:t xml:space="preserve"> And the Cienfuegos beach is pretty too in the pier. And Baseball is the represented Los de Matanzas is the best team</w:t>
      </w:r>
      <w:r w:rsidR="00EF01E6">
        <w:rPr>
          <w:rFonts w:ascii="Amasis MT Pro" w:hAnsi="Amasis MT Pro" w:cs="Segoe UI"/>
        </w:rPr>
        <w:t>.</w:t>
      </w:r>
      <w:r w:rsidR="00EE21BC">
        <w:rPr>
          <w:rFonts w:ascii="Amasis MT Pro" w:hAnsi="Amasis MT Pro" w:cs="Segoe UI"/>
        </w:rPr>
        <w:t xml:space="preserve"> E</w:t>
      </w:r>
      <w:r w:rsidRPr="004D4C30">
        <w:rPr>
          <w:rFonts w:ascii="Amasis MT Pro" w:hAnsi="Amasis MT Pro" w:cs="Segoe UI"/>
        </w:rPr>
        <w:t xml:space="preserve">very game they win they participate with Granma and so much more teams but they never lose a game. According to a 2022 report from the Cuban Human Rights Observatory (OCDH), </w:t>
      </w:r>
      <w:r w:rsidR="00EE21BC">
        <w:rPr>
          <w:rFonts w:ascii="Amasis MT Pro" w:hAnsi="Amasis MT Pro" w:cs="Segoe UI"/>
        </w:rPr>
        <w:t>“</w:t>
      </w:r>
      <w:r w:rsidRPr="004D4C30">
        <w:rPr>
          <w:rFonts w:ascii="Amasis MT Pro" w:hAnsi="Amasis MT Pro" w:cs="Segoe UI"/>
        </w:rPr>
        <w:t>72 percent of Cubans live below the poverty line. 21 percent of Cubans who live below the poverty line frequently go without breakfast, lunch or dinner due to a lack of money. Pensions are among the smallest in the Americas at $9.50/month .The short and easy answer is yes. You can go to Cuba, but you can't go to Cuba as a tourist under the circumstances. As mentioned earlier, the U.S. government implemented sanctions against the Cuban government. This means that travel to and from Cuba is only legal by choosing one of the 12 authorized travel categories. The short and easy answer is yes. You can go to Cuba, but you can't go to Cuba as a tourist under the circumstances. Havana is the capital, and chief seaport of Cuba, in western part of the island. The largest city in the West Indies, Havana is on the western side of the Bay of Havana, on the northern coast of the island, south of Key West, Florida. The capital of Cuba amazes, with its lively nightlife and music culture that flows from all the boulevards of life. Life in Havana is spectacular, where all the musical styles are represented and live with great frenzy. Cuba is an island country in the Caribbean consisting of the main island of Cuba, the Isla de la Juventud, and several archipelagos. Its nearest neighbors are the United States, Bahamas, Mexico, Cayman Islands, Jamaica, Haiti, and the Dominican Republic. The majority of Cubans only know Spanish, but in larger cities and tourist areas, English is more commonly spoken. Although knowledge of Spanish isn't required, you are encouraged to learn simple words and basic phrases in order to maximize your experience with the Cuban people. Christmas was banned for 30 years.</w:t>
      </w:r>
      <w:r w:rsidR="00093BB3">
        <w:rPr>
          <w:rFonts w:ascii="Amasis MT Pro" w:hAnsi="Amasis MT Pro" w:cs="Segoe UI"/>
        </w:rPr>
        <w:t>”</w:t>
      </w:r>
    </w:p>
    <w:p w14:paraId="2175EA35" w14:textId="77777777" w:rsidR="00DF4C9A" w:rsidRDefault="00093BB3" w:rsidP="00DF4C9A">
      <w:pPr>
        <w:pStyle w:val="paragraph"/>
        <w:spacing w:before="0" w:beforeAutospacing="0" w:after="0" w:afterAutospacing="0"/>
        <w:textAlignment w:val="baseline"/>
        <w:rPr>
          <w:rFonts w:ascii="Amasis MT Pro" w:hAnsi="Amasis MT Pro" w:cs="Segoe UI"/>
        </w:rPr>
      </w:pPr>
      <w:r>
        <w:rPr>
          <w:rFonts w:ascii="Amasis MT Pro" w:hAnsi="Amasis MT Pro" w:cs="Segoe UI"/>
        </w:rPr>
        <w:t>Facts about Cuba:</w:t>
      </w:r>
    </w:p>
    <w:p w14:paraId="1D5AA313" w14:textId="7A40C296" w:rsidR="00093BB3" w:rsidRDefault="004D4C30" w:rsidP="00DF4C9A">
      <w:pPr>
        <w:pStyle w:val="paragraph"/>
        <w:spacing w:before="0" w:beforeAutospacing="0" w:after="0" w:afterAutospacing="0"/>
        <w:textAlignment w:val="baseline"/>
        <w:rPr>
          <w:rFonts w:ascii="Amasis MT Pro" w:hAnsi="Amasis MT Pro" w:cs="Segoe UI"/>
        </w:rPr>
      </w:pPr>
      <w:r w:rsidRPr="004D4C30">
        <w:rPr>
          <w:rFonts w:ascii="Amasis MT Pro" w:hAnsi="Amasis MT Pro" w:cs="Segoe UI"/>
        </w:rPr>
        <w:t>Cuba has one of the highest literacy rates in the world. ...</w:t>
      </w:r>
    </w:p>
    <w:p w14:paraId="09C48DD2" w14:textId="2D2C7393" w:rsidR="004D4C30" w:rsidRPr="004D4C30" w:rsidRDefault="004D4C30" w:rsidP="00DF4C9A">
      <w:pPr>
        <w:pStyle w:val="paragraph"/>
        <w:spacing w:before="0" w:beforeAutospacing="0" w:after="0" w:afterAutospacing="0"/>
        <w:textAlignment w:val="baseline"/>
        <w:rPr>
          <w:rFonts w:ascii="Amasis MT Pro" w:hAnsi="Amasis MT Pro" w:cs="Segoe UI"/>
        </w:rPr>
      </w:pPr>
      <w:r w:rsidRPr="004D4C30">
        <w:rPr>
          <w:rFonts w:ascii="Amasis MT Pro" w:hAnsi="Amasis MT Pro" w:cs="Segoe UI"/>
        </w:rPr>
        <w:t>Dominoes is a national Cuban past-time. ...</w:t>
      </w:r>
    </w:p>
    <w:p w14:paraId="6B3C9ACC" w14:textId="75CD0465" w:rsidR="00977281" w:rsidRPr="009F2F42" w:rsidRDefault="004D4C30" w:rsidP="00DF4C9A">
      <w:pPr>
        <w:pStyle w:val="paragraph"/>
        <w:spacing w:before="0" w:beforeAutospacing="0" w:after="0" w:afterAutospacing="0"/>
        <w:textAlignment w:val="baseline"/>
        <w:rPr>
          <w:rStyle w:val="normaltextrun"/>
          <w:rFonts w:ascii="Amasis MT Pro" w:hAnsi="Amasis MT Pro" w:cs="Segoe UI"/>
        </w:rPr>
      </w:pPr>
      <w:r w:rsidRPr="004D4C30">
        <w:rPr>
          <w:rFonts w:ascii="Amasis MT Pro" w:hAnsi="Amasis MT Pro" w:cs="Segoe UI"/>
        </w:rPr>
        <w:t>Burning Rag Dolls is a New Year's Eve tradition. ...</w:t>
      </w:r>
    </w:p>
    <w:p w14:paraId="2063E4D0" w14:textId="77777777" w:rsidR="00512EE1" w:rsidRDefault="00512EE1" w:rsidP="00512EE1">
      <w:pPr>
        <w:pStyle w:val="paragraph"/>
        <w:spacing w:before="0" w:beforeAutospacing="0" w:after="0" w:afterAutospacing="0"/>
        <w:textAlignment w:val="baseline"/>
        <w:rPr>
          <w:rFonts w:ascii="Amasis MT Pro" w:hAnsi="Amasis MT Pro" w:cs="Segoe UI"/>
        </w:rPr>
      </w:pPr>
    </w:p>
    <w:p w14:paraId="475E925B" w14:textId="77777777" w:rsidR="00512EE1" w:rsidRDefault="00512EE1" w:rsidP="00512EE1">
      <w:pPr>
        <w:pStyle w:val="paragraph"/>
        <w:spacing w:before="0" w:beforeAutospacing="0" w:after="0" w:afterAutospacing="0"/>
        <w:textAlignment w:val="baseline"/>
        <w:rPr>
          <w:rFonts w:ascii="Amasis MT Pro" w:hAnsi="Amasis MT Pro" w:cs="Segoe UI"/>
        </w:rPr>
      </w:pPr>
    </w:p>
    <w:p w14:paraId="08A42A1E" w14:textId="77777777" w:rsidR="009D0F8E" w:rsidRDefault="009D0F8E" w:rsidP="00512EE1">
      <w:pPr>
        <w:pStyle w:val="paragraph"/>
        <w:spacing w:before="0" w:beforeAutospacing="0" w:after="0" w:afterAutospacing="0"/>
        <w:textAlignment w:val="baseline"/>
        <w:rPr>
          <w:rFonts w:ascii="Amasis MT Pro" w:hAnsi="Amasis MT Pro" w:cs="Segoe UI"/>
        </w:rPr>
      </w:pPr>
    </w:p>
    <w:p w14:paraId="0A0AF61D" w14:textId="77777777" w:rsidR="00B33DE4" w:rsidRDefault="00B33DE4" w:rsidP="00512EE1">
      <w:pPr>
        <w:pStyle w:val="paragraph"/>
        <w:spacing w:before="0" w:beforeAutospacing="0" w:after="0" w:afterAutospacing="0"/>
        <w:textAlignment w:val="baseline"/>
        <w:rPr>
          <w:rFonts w:ascii="Amasis MT Pro" w:hAnsi="Amasis MT Pro" w:cs="Segoe UI"/>
        </w:rPr>
      </w:pPr>
    </w:p>
    <w:p w14:paraId="65712262" w14:textId="0731515C" w:rsidR="00512EE1" w:rsidRPr="00D46206" w:rsidRDefault="00512EE1" w:rsidP="00512EE1">
      <w:pPr>
        <w:pStyle w:val="paragraph"/>
        <w:spacing w:before="0" w:beforeAutospacing="0" w:after="0" w:afterAutospacing="0"/>
        <w:textAlignment w:val="baseline"/>
        <w:rPr>
          <w:rFonts w:ascii="Amasis MT Pro" w:hAnsi="Amasis MT Pro" w:cs="Segoe UI"/>
        </w:rPr>
      </w:pPr>
      <w:r w:rsidRPr="00512EE1">
        <w:rPr>
          <w:rFonts w:ascii="Amasis MT Pro" w:hAnsi="Amasis MT Pro" w:cs="Segoe UI"/>
        </w:rPr>
        <w:t>The History of Seatbelts</w:t>
      </w:r>
    </w:p>
    <w:p w14:paraId="4E48E895" w14:textId="285D698B" w:rsidR="009D0F8E" w:rsidRPr="00D46206" w:rsidRDefault="00512EE1" w:rsidP="00512EE1">
      <w:pPr>
        <w:pStyle w:val="paragraph"/>
        <w:spacing w:before="0" w:beforeAutospacing="0" w:after="0" w:afterAutospacing="0"/>
        <w:textAlignment w:val="baseline"/>
        <w:rPr>
          <w:rFonts w:ascii="Amasis MT Pro" w:hAnsi="Amasis MT Pro" w:cs="Segoe UI"/>
        </w:rPr>
      </w:pPr>
      <w:r w:rsidRPr="00512EE1">
        <w:rPr>
          <w:rFonts w:ascii="Amasis MT Pro" w:hAnsi="Amasis MT Pro" w:cs="Segoe UI"/>
        </w:rPr>
        <w:t>By Joshua</w:t>
      </w:r>
      <w:r w:rsidR="00D46206" w:rsidRPr="00D46206">
        <w:rPr>
          <w:rFonts w:ascii="Amasis MT Pro" w:hAnsi="Amasis MT Pro" w:cs="Segoe UI"/>
        </w:rPr>
        <w:t xml:space="preserve"> Christian</w:t>
      </w:r>
    </w:p>
    <w:p w14:paraId="4A69114C" w14:textId="1CF06B16" w:rsidR="00512EE1" w:rsidRPr="00512EE1" w:rsidRDefault="00512EE1" w:rsidP="00512EE1">
      <w:pPr>
        <w:pStyle w:val="paragraph"/>
        <w:spacing w:before="0" w:beforeAutospacing="0" w:after="0" w:afterAutospacing="0"/>
        <w:textAlignment w:val="baseline"/>
        <w:rPr>
          <w:rFonts w:ascii="Amasis MT Pro" w:hAnsi="Amasis MT Pro" w:cs="Segoe UI"/>
        </w:rPr>
      </w:pPr>
      <w:r w:rsidRPr="00D46206">
        <w:rPr>
          <w:rFonts w:ascii="Amasis MT Pro" w:hAnsi="Amasis MT Pro" w:cs="Segoe UI"/>
        </w:rPr>
        <w:t xml:space="preserve"> </w:t>
      </w:r>
    </w:p>
    <w:p w14:paraId="3BC96CB2" w14:textId="0D622AA9" w:rsidR="00512EE1" w:rsidRPr="00512EE1" w:rsidRDefault="00512EE1" w:rsidP="00512EE1">
      <w:pPr>
        <w:pStyle w:val="paragraph"/>
        <w:spacing w:before="0" w:beforeAutospacing="0" w:after="0" w:afterAutospacing="0"/>
        <w:textAlignment w:val="baseline"/>
        <w:rPr>
          <w:rFonts w:ascii="Amasis MT Pro" w:hAnsi="Amasis MT Pro" w:cs="Segoe UI"/>
        </w:rPr>
      </w:pPr>
      <w:r w:rsidRPr="00512EE1">
        <w:rPr>
          <w:rFonts w:ascii="Amasis MT Pro" w:hAnsi="Amasis MT Pro" w:cs="Segoe UI"/>
        </w:rPr>
        <w:t>To start it off back in the day seatbelts weren't a thing so many people died, and many crashes happened because of it. A couple of years later they got made in 1885 and that made some people not die, which is good because we need people to build seatbelts. Later in the 1950s they became widely used in cars because they were perfect for safety for kids and adults mostly everyone</w:t>
      </w:r>
      <w:r w:rsidR="000622E5">
        <w:rPr>
          <w:rFonts w:ascii="Amasis MT Pro" w:hAnsi="Amasis MT Pro" w:cs="Segoe UI"/>
        </w:rPr>
        <w:t>.</w:t>
      </w:r>
      <w:r w:rsidRPr="00512EE1">
        <w:rPr>
          <w:rFonts w:ascii="Amasis MT Pro" w:hAnsi="Amasis MT Pro" w:cs="Segoe UI"/>
        </w:rPr>
        <w:t xml:space="preserve"> I just want to say that they are mostly used for the best defense against impaired, aggressive, and distracted drivers and being buckled up during a crash helps keep you and secure inside your vehicle and being ejected from a vehicle is almost deadly and some people died by it. In 2021 26,325 people died by not wearing seatbelts or crashes and about 50% people weren't wearing seatbelts. The main thing to remember is to always wear </w:t>
      </w:r>
      <w:r w:rsidRPr="00512EE1">
        <w:rPr>
          <w:rFonts w:ascii="Amasis MT Pro" w:hAnsi="Amasis MT Pro" w:cs="Segoe UI"/>
        </w:rPr>
        <w:lastRenderedPageBreak/>
        <w:t xml:space="preserve">seatbelts before you get into a car, so you don't die when a crash happens. I challenge you to draft an essay better than mine about the history of seatbelts. The </w:t>
      </w:r>
      <w:r w:rsidR="00CC6716">
        <w:rPr>
          <w:rFonts w:ascii="Amasis MT Pro" w:hAnsi="Amasis MT Pro" w:cs="Segoe UI"/>
        </w:rPr>
        <w:t>E</w:t>
      </w:r>
      <w:r w:rsidRPr="00512EE1">
        <w:rPr>
          <w:rFonts w:ascii="Amasis MT Pro" w:hAnsi="Amasis MT Pro" w:cs="Segoe UI"/>
        </w:rPr>
        <w:t>nd.</w:t>
      </w:r>
    </w:p>
    <w:p w14:paraId="4627F6AC" w14:textId="77777777" w:rsidR="00977281" w:rsidRDefault="00977281" w:rsidP="00D23EBB">
      <w:pPr>
        <w:pStyle w:val="paragraph"/>
        <w:spacing w:before="0" w:beforeAutospacing="0" w:after="0" w:afterAutospacing="0"/>
        <w:textAlignment w:val="baseline"/>
        <w:rPr>
          <w:rStyle w:val="normaltextrun"/>
          <w:rFonts w:ascii="Amasis MT Pro" w:hAnsi="Amasis MT Pro" w:cs="Segoe UI"/>
        </w:rPr>
      </w:pPr>
    </w:p>
    <w:p w14:paraId="2B8DB1D8" w14:textId="77777777" w:rsidR="006C266B" w:rsidRDefault="006C266B" w:rsidP="00D23EBB">
      <w:pPr>
        <w:pStyle w:val="paragraph"/>
        <w:spacing w:before="0" w:beforeAutospacing="0" w:after="0" w:afterAutospacing="0"/>
        <w:textAlignment w:val="baseline"/>
        <w:rPr>
          <w:rStyle w:val="normaltextrun"/>
          <w:rFonts w:ascii="Amasis MT Pro" w:hAnsi="Amasis MT Pro" w:cs="Segoe UI"/>
        </w:rPr>
      </w:pPr>
    </w:p>
    <w:p w14:paraId="217D225F" w14:textId="77777777" w:rsidR="00CC6716" w:rsidRDefault="00CC6716" w:rsidP="00D23EBB">
      <w:pPr>
        <w:pStyle w:val="paragraph"/>
        <w:spacing w:before="0" w:beforeAutospacing="0" w:after="0" w:afterAutospacing="0"/>
        <w:textAlignment w:val="baseline"/>
        <w:rPr>
          <w:rStyle w:val="normaltextrun"/>
          <w:rFonts w:ascii="Amasis MT Pro" w:hAnsi="Amasis MT Pro" w:cs="Segoe UI"/>
        </w:rPr>
      </w:pPr>
    </w:p>
    <w:p w14:paraId="7E846CA2" w14:textId="77777777" w:rsidR="00B33DE4" w:rsidRDefault="00B33DE4" w:rsidP="00D23EBB">
      <w:pPr>
        <w:pStyle w:val="paragraph"/>
        <w:spacing w:before="0" w:beforeAutospacing="0" w:after="0" w:afterAutospacing="0"/>
        <w:textAlignment w:val="baseline"/>
        <w:rPr>
          <w:rStyle w:val="normaltextrun"/>
          <w:rFonts w:ascii="Amasis MT Pro" w:hAnsi="Amasis MT Pro" w:cs="Segoe UI"/>
        </w:rPr>
      </w:pPr>
    </w:p>
    <w:p w14:paraId="0207A240" w14:textId="1E992094" w:rsidR="00D80EF4" w:rsidRDefault="00D80EF4" w:rsidP="00D80EF4">
      <w:pPr>
        <w:pStyle w:val="NormalWeb"/>
        <w:spacing w:before="0" w:beforeAutospacing="0" w:after="0" w:afterAutospacing="0"/>
        <w:rPr>
          <w:color w:val="000000"/>
          <w:sz w:val="27"/>
          <w:szCs w:val="27"/>
        </w:rPr>
      </w:pPr>
      <w:r>
        <w:rPr>
          <w:color w:val="000000"/>
          <w:sz w:val="27"/>
          <w:szCs w:val="27"/>
        </w:rPr>
        <w:t>My</w:t>
      </w:r>
      <w:r>
        <w:rPr>
          <w:color w:val="000000"/>
          <w:sz w:val="27"/>
          <w:szCs w:val="27"/>
        </w:rPr>
        <w:t xml:space="preserve"> “</w:t>
      </w:r>
      <w:r>
        <w:rPr>
          <w:color w:val="000000"/>
          <w:sz w:val="27"/>
          <w:szCs w:val="27"/>
        </w:rPr>
        <w:t>I</w:t>
      </w:r>
      <w:r>
        <w:rPr>
          <w:color w:val="000000"/>
          <w:sz w:val="27"/>
          <w:szCs w:val="27"/>
        </w:rPr>
        <w:t xml:space="preserve"> Am”</w:t>
      </w:r>
      <w:r>
        <w:rPr>
          <w:color w:val="000000"/>
          <w:sz w:val="27"/>
          <w:szCs w:val="27"/>
        </w:rPr>
        <w:t xml:space="preserve"> </w:t>
      </w:r>
      <w:r>
        <w:rPr>
          <w:color w:val="000000"/>
          <w:sz w:val="27"/>
          <w:szCs w:val="27"/>
        </w:rPr>
        <w:t>P</w:t>
      </w:r>
      <w:r>
        <w:rPr>
          <w:color w:val="000000"/>
          <w:sz w:val="27"/>
          <w:szCs w:val="27"/>
        </w:rPr>
        <w:t>oem</w:t>
      </w:r>
    </w:p>
    <w:p w14:paraId="51FD23DD" w14:textId="1A787EE6" w:rsidR="00D619FD" w:rsidRDefault="00D80EF4" w:rsidP="00D80EF4">
      <w:pPr>
        <w:pStyle w:val="NormalWeb"/>
        <w:spacing w:before="0" w:beforeAutospacing="0" w:after="0" w:afterAutospacing="0"/>
        <w:rPr>
          <w:color w:val="000000"/>
          <w:sz w:val="27"/>
          <w:szCs w:val="27"/>
        </w:rPr>
      </w:pPr>
      <w:r>
        <w:rPr>
          <w:color w:val="000000"/>
          <w:sz w:val="27"/>
          <w:szCs w:val="27"/>
        </w:rPr>
        <w:t xml:space="preserve">By </w:t>
      </w:r>
      <w:r w:rsidR="00D619FD">
        <w:rPr>
          <w:color w:val="000000"/>
          <w:sz w:val="27"/>
          <w:szCs w:val="27"/>
        </w:rPr>
        <w:t>Peyton Tara Tromblee</w:t>
      </w:r>
    </w:p>
    <w:p w14:paraId="5A430054" w14:textId="77777777" w:rsidR="00D80EF4" w:rsidRDefault="00D80EF4" w:rsidP="00D80EF4">
      <w:pPr>
        <w:pStyle w:val="NormalWeb"/>
        <w:spacing w:before="0" w:beforeAutospacing="0" w:after="0" w:afterAutospacing="0"/>
        <w:rPr>
          <w:color w:val="000000"/>
          <w:sz w:val="27"/>
          <w:szCs w:val="27"/>
        </w:rPr>
      </w:pPr>
    </w:p>
    <w:p w14:paraId="2E03C699" w14:textId="77777777" w:rsidR="00D619FD" w:rsidRDefault="00D619FD" w:rsidP="00D80EF4">
      <w:pPr>
        <w:pStyle w:val="NormalWeb"/>
        <w:spacing w:before="0" w:beforeAutospacing="0" w:after="0" w:afterAutospacing="0"/>
        <w:rPr>
          <w:color w:val="000000"/>
          <w:sz w:val="27"/>
          <w:szCs w:val="27"/>
        </w:rPr>
      </w:pPr>
      <w:r>
        <w:rPr>
          <w:color w:val="000000"/>
          <w:sz w:val="27"/>
          <w:szCs w:val="27"/>
        </w:rPr>
        <w:t>I am loving and smart!</w:t>
      </w:r>
    </w:p>
    <w:p w14:paraId="61E6B2DF" w14:textId="77777777" w:rsidR="00D619FD" w:rsidRDefault="00D619FD" w:rsidP="00D80EF4">
      <w:pPr>
        <w:pStyle w:val="NormalWeb"/>
        <w:spacing w:before="0" w:beforeAutospacing="0" w:after="0" w:afterAutospacing="0"/>
        <w:rPr>
          <w:color w:val="000000"/>
          <w:sz w:val="27"/>
          <w:szCs w:val="27"/>
        </w:rPr>
      </w:pPr>
      <w:r>
        <w:rPr>
          <w:color w:val="000000"/>
          <w:sz w:val="27"/>
          <w:szCs w:val="27"/>
        </w:rPr>
        <w:t>I wonder what my future is going to be like.</w:t>
      </w:r>
    </w:p>
    <w:p w14:paraId="6A69064D" w14:textId="77777777" w:rsidR="00D619FD" w:rsidRDefault="00D619FD" w:rsidP="00D80EF4">
      <w:pPr>
        <w:pStyle w:val="NormalWeb"/>
        <w:spacing w:before="0" w:beforeAutospacing="0" w:after="0" w:afterAutospacing="0"/>
        <w:rPr>
          <w:color w:val="000000"/>
          <w:sz w:val="27"/>
          <w:szCs w:val="27"/>
        </w:rPr>
      </w:pPr>
      <w:r>
        <w:rPr>
          <w:color w:val="000000"/>
          <w:sz w:val="27"/>
          <w:szCs w:val="27"/>
        </w:rPr>
        <w:t>I hear my brother.</w:t>
      </w:r>
    </w:p>
    <w:p w14:paraId="5A23AA63" w14:textId="77777777" w:rsidR="00D619FD" w:rsidRDefault="00D619FD" w:rsidP="00D80EF4">
      <w:pPr>
        <w:pStyle w:val="NormalWeb"/>
        <w:spacing w:before="0" w:beforeAutospacing="0" w:after="0" w:afterAutospacing="0"/>
        <w:rPr>
          <w:color w:val="000000"/>
          <w:sz w:val="27"/>
          <w:szCs w:val="27"/>
        </w:rPr>
      </w:pPr>
      <w:r>
        <w:rPr>
          <w:color w:val="000000"/>
          <w:sz w:val="27"/>
          <w:szCs w:val="27"/>
        </w:rPr>
        <w:t>I see my little cousin.</w:t>
      </w:r>
    </w:p>
    <w:p w14:paraId="254C7FD1" w14:textId="462061E2" w:rsidR="00D619FD" w:rsidRDefault="00D619FD" w:rsidP="00D80EF4">
      <w:pPr>
        <w:pStyle w:val="NormalWeb"/>
        <w:spacing w:before="0" w:beforeAutospacing="0" w:after="0" w:afterAutospacing="0"/>
        <w:rPr>
          <w:color w:val="000000"/>
          <w:sz w:val="27"/>
          <w:szCs w:val="27"/>
        </w:rPr>
      </w:pPr>
      <w:r>
        <w:rPr>
          <w:color w:val="000000"/>
          <w:sz w:val="27"/>
          <w:szCs w:val="27"/>
        </w:rPr>
        <w:t>I want a</w:t>
      </w:r>
      <w:r w:rsidR="00D80EF4">
        <w:rPr>
          <w:color w:val="000000"/>
          <w:sz w:val="27"/>
          <w:szCs w:val="27"/>
        </w:rPr>
        <w:t>n</w:t>
      </w:r>
      <w:r>
        <w:rPr>
          <w:color w:val="000000"/>
          <w:sz w:val="27"/>
          <w:szCs w:val="27"/>
        </w:rPr>
        <w:t xml:space="preserve"> </w:t>
      </w:r>
      <w:r w:rsidR="00D80EF4">
        <w:rPr>
          <w:color w:val="000000"/>
          <w:sz w:val="27"/>
          <w:szCs w:val="27"/>
        </w:rPr>
        <w:t>Electric</w:t>
      </w:r>
      <w:r>
        <w:rPr>
          <w:color w:val="000000"/>
          <w:sz w:val="27"/>
          <w:szCs w:val="27"/>
        </w:rPr>
        <w:t xml:space="preserve"> guitar.</w:t>
      </w:r>
    </w:p>
    <w:p w14:paraId="02D04554" w14:textId="77777777" w:rsidR="00D619FD" w:rsidRDefault="00D619FD" w:rsidP="00D80EF4">
      <w:pPr>
        <w:pStyle w:val="NormalWeb"/>
        <w:spacing w:before="0" w:beforeAutospacing="0" w:after="0" w:afterAutospacing="0"/>
        <w:rPr>
          <w:color w:val="000000"/>
          <w:sz w:val="27"/>
          <w:szCs w:val="27"/>
        </w:rPr>
      </w:pPr>
      <w:r>
        <w:rPr>
          <w:color w:val="000000"/>
          <w:sz w:val="27"/>
          <w:szCs w:val="27"/>
        </w:rPr>
        <w:t>I am loving and smart!</w:t>
      </w:r>
    </w:p>
    <w:p w14:paraId="0B00572C" w14:textId="77777777" w:rsidR="00D619FD" w:rsidRDefault="00D619FD" w:rsidP="00D80EF4">
      <w:pPr>
        <w:pStyle w:val="NormalWeb"/>
        <w:spacing w:before="0" w:beforeAutospacing="0" w:after="0" w:afterAutospacing="0"/>
        <w:rPr>
          <w:color w:val="000000"/>
          <w:sz w:val="27"/>
          <w:szCs w:val="27"/>
        </w:rPr>
      </w:pPr>
      <w:r>
        <w:rPr>
          <w:color w:val="000000"/>
          <w:sz w:val="27"/>
          <w:szCs w:val="27"/>
        </w:rPr>
        <w:t>I pretend I am in a horror movie with my friend.</w:t>
      </w:r>
    </w:p>
    <w:p w14:paraId="271CFA8C" w14:textId="77777777" w:rsidR="00D619FD" w:rsidRDefault="00D619FD" w:rsidP="00D80EF4">
      <w:pPr>
        <w:pStyle w:val="NormalWeb"/>
        <w:spacing w:before="0" w:beforeAutospacing="0" w:after="0" w:afterAutospacing="0"/>
        <w:rPr>
          <w:color w:val="000000"/>
          <w:sz w:val="27"/>
          <w:szCs w:val="27"/>
        </w:rPr>
      </w:pPr>
      <w:r>
        <w:rPr>
          <w:color w:val="000000"/>
          <w:sz w:val="27"/>
          <w:szCs w:val="27"/>
        </w:rPr>
        <w:t>I am good.</w:t>
      </w:r>
    </w:p>
    <w:p w14:paraId="1DC482E0" w14:textId="77777777" w:rsidR="00D619FD" w:rsidRDefault="00D619FD" w:rsidP="00D80EF4">
      <w:pPr>
        <w:pStyle w:val="NormalWeb"/>
        <w:spacing w:before="0" w:beforeAutospacing="0" w:after="0" w:afterAutospacing="0"/>
        <w:rPr>
          <w:color w:val="000000"/>
          <w:sz w:val="27"/>
          <w:szCs w:val="27"/>
        </w:rPr>
      </w:pPr>
      <w:r>
        <w:rPr>
          <w:color w:val="000000"/>
          <w:sz w:val="27"/>
          <w:szCs w:val="27"/>
        </w:rPr>
        <w:t>I touch volleyball.</w:t>
      </w:r>
    </w:p>
    <w:p w14:paraId="16DD948C" w14:textId="77777777" w:rsidR="00D619FD" w:rsidRDefault="00D619FD" w:rsidP="00D80EF4">
      <w:pPr>
        <w:pStyle w:val="NormalWeb"/>
        <w:spacing w:before="0" w:beforeAutospacing="0" w:after="0" w:afterAutospacing="0"/>
        <w:rPr>
          <w:color w:val="000000"/>
          <w:sz w:val="27"/>
          <w:szCs w:val="27"/>
        </w:rPr>
      </w:pPr>
      <w:r>
        <w:rPr>
          <w:color w:val="000000"/>
          <w:sz w:val="27"/>
          <w:szCs w:val="27"/>
        </w:rPr>
        <w:t>I care about people's feelings.</w:t>
      </w:r>
    </w:p>
    <w:p w14:paraId="4D986D6D" w14:textId="77777777" w:rsidR="00D619FD" w:rsidRDefault="00D619FD" w:rsidP="00D80EF4">
      <w:pPr>
        <w:pStyle w:val="NormalWeb"/>
        <w:spacing w:before="0" w:beforeAutospacing="0" w:after="0" w:afterAutospacing="0"/>
        <w:rPr>
          <w:color w:val="000000"/>
          <w:sz w:val="27"/>
          <w:szCs w:val="27"/>
        </w:rPr>
      </w:pPr>
      <w:r>
        <w:rPr>
          <w:color w:val="000000"/>
          <w:sz w:val="27"/>
          <w:szCs w:val="27"/>
        </w:rPr>
        <w:t>I cry when people yell at me.</w:t>
      </w:r>
    </w:p>
    <w:p w14:paraId="6BAAD762" w14:textId="77777777" w:rsidR="00D619FD" w:rsidRDefault="00D619FD" w:rsidP="00D80EF4">
      <w:pPr>
        <w:pStyle w:val="NormalWeb"/>
        <w:spacing w:before="0" w:beforeAutospacing="0" w:after="0" w:afterAutospacing="0"/>
        <w:rPr>
          <w:color w:val="000000"/>
          <w:sz w:val="27"/>
          <w:szCs w:val="27"/>
        </w:rPr>
      </w:pPr>
      <w:r>
        <w:rPr>
          <w:color w:val="000000"/>
          <w:sz w:val="27"/>
          <w:szCs w:val="27"/>
        </w:rPr>
        <w:t>I am loving and smart.</w:t>
      </w:r>
    </w:p>
    <w:p w14:paraId="1415B899" w14:textId="77777777" w:rsidR="00D619FD" w:rsidRDefault="00D619FD" w:rsidP="00D80EF4">
      <w:pPr>
        <w:pStyle w:val="NormalWeb"/>
        <w:spacing w:before="0" w:beforeAutospacing="0" w:after="0" w:afterAutospacing="0"/>
        <w:rPr>
          <w:color w:val="000000"/>
          <w:sz w:val="27"/>
          <w:szCs w:val="27"/>
        </w:rPr>
      </w:pPr>
      <w:r>
        <w:rPr>
          <w:color w:val="000000"/>
          <w:sz w:val="27"/>
          <w:szCs w:val="27"/>
        </w:rPr>
        <w:t>I understand people's feelings.</w:t>
      </w:r>
    </w:p>
    <w:p w14:paraId="205791F0" w14:textId="683070DD" w:rsidR="00D619FD" w:rsidRDefault="00D619FD" w:rsidP="00D80EF4">
      <w:pPr>
        <w:pStyle w:val="NormalWeb"/>
        <w:spacing w:before="0" w:beforeAutospacing="0" w:after="0" w:afterAutospacing="0"/>
        <w:rPr>
          <w:color w:val="000000"/>
          <w:sz w:val="27"/>
          <w:szCs w:val="27"/>
        </w:rPr>
      </w:pPr>
      <w:r>
        <w:rPr>
          <w:color w:val="000000"/>
          <w:sz w:val="27"/>
          <w:szCs w:val="27"/>
        </w:rPr>
        <w:t>I say I luv ya pookie a</w:t>
      </w:r>
      <w:r w:rsidR="0021648E">
        <w:rPr>
          <w:color w:val="000000"/>
          <w:sz w:val="27"/>
          <w:szCs w:val="27"/>
        </w:rPr>
        <w:t xml:space="preserve"> </w:t>
      </w:r>
      <w:r>
        <w:rPr>
          <w:color w:val="000000"/>
          <w:sz w:val="27"/>
          <w:szCs w:val="27"/>
        </w:rPr>
        <w:t>lot.</w:t>
      </w:r>
    </w:p>
    <w:p w14:paraId="5A865B2F" w14:textId="77777777" w:rsidR="00D619FD" w:rsidRDefault="00D619FD" w:rsidP="00D80EF4">
      <w:pPr>
        <w:pStyle w:val="NormalWeb"/>
        <w:spacing w:before="0" w:beforeAutospacing="0" w:after="0" w:afterAutospacing="0"/>
        <w:rPr>
          <w:color w:val="000000"/>
          <w:sz w:val="27"/>
          <w:szCs w:val="27"/>
        </w:rPr>
      </w:pPr>
      <w:r>
        <w:rPr>
          <w:color w:val="000000"/>
          <w:sz w:val="27"/>
          <w:szCs w:val="27"/>
        </w:rPr>
        <w:t>I dream about life.</w:t>
      </w:r>
    </w:p>
    <w:p w14:paraId="6F650059" w14:textId="77777777" w:rsidR="00D619FD" w:rsidRDefault="00D619FD" w:rsidP="00D80EF4">
      <w:pPr>
        <w:pStyle w:val="NormalWeb"/>
        <w:spacing w:before="0" w:beforeAutospacing="0" w:after="0" w:afterAutospacing="0"/>
        <w:rPr>
          <w:color w:val="000000"/>
          <w:sz w:val="27"/>
          <w:szCs w:val="27"/>
        </w:rPr>
      </w:pPr>
      <w:r>
        <w:rPr>
          <w:color w:val="000000"/>
          <w:sz w:val="27"/>
          <w:szCs w:val="27"/>
        </w:rPr>
        <w:t>I try to do good in School.</w:t>
      </w:r>
    </w:p>
    <w:p w14:paraId="10CB5437" w14:textId="77777777" w:rsidR="00D619FD" w:rsidRDefault="00D619FD" w:rsidP="00D80EF4">
      <w:pPr>
        <w:pStyle w:val="NormalWeb"/>
        <w:spacing w:before="0" w:beforeAutospacing="0" w:after="0" w:afterAutospacing="0"/>
        <w:rPr>
          <w:color w:val="000000"/>
          <w:sz w:val="27"/>
          <w:szCs w:val="27"/>
        </w:rPr>
      </w:pPr>
      <w:r>
        <w:rPr>
          <w:color w:val="000000"/>
          <w:sz w:val="27"/>
          <w:szCs w:val="27"/>
        </w:rPr>
        <w:t>I hope to be a professional volleyball player.</w:t>
      </w:r>
    </w:p>
    <w:p w14:paraId="636A7B73" w14:textId="32C0CA65" w:rsidR="00D619FD" w:rsidRDefault="00D80EF4" w:rsidP="00D80EF4">
      <w:pPr>
        <w:pStyle w:val="NormalWeb"/>
        <w:spacing w:before="0" w:beforeAutospacing="0" w:after="0" w:afterAutospacing="0"/>
        <w:rPr>
          <w:color w:val="000000"/>
          <w:sz w:val="27"/>
          <w:szCs w:val="27"/>
        </w:rPr>
      </w:pPr>
      <w:r>
        <w:rPr>
          <w:color w:val="000000"/>
          <w:sz w:val="27"/>
          <w:szCs w:val="27"/>
        </w:rPr>
        <w:t>I’m</w:t>
      </w:r>
      <w:r w:rsidR="00D619FD">
        <w:rPr>
          <w:color w:val="000000"/>
          <w:sz w:val="27"/>
          <w:szCs w:val="27"/>
        </w:rPr>
        <w:t xml:space="preserve"> loving and smart!</w:t>
      </w:r>
    </w:p>
    <w:p w14:paraId="275105B6" w14:textId="77777777" w:rsidR="00D80EF4" w:rsidRDefault="00D80EF4" w:rsidP="00D80EF4">
      <w:pPr>
        <w:pStyle w:val="NormalWeb"/>
        <w:spacing w:before="0" w:beforeAutospacing="0" w:after="0" w:afterAutospacing="0"/>
        <w:rPr>
          <w:color w:val="000000"/>
          <w:sz w:val="27"/>
          <w:szCs w:val="27"/>
        </w:rPr>
      </w:pPr>
    </w:p>
    <w:p w14:paraId="56176AE9" w14:textId="77777777" w:rsidR="00D80EF4" w:rsidRDefault="00D80EF4" w:rsidP="00D80EF4">
      <w:pPr>
        <w:pStyle w:val="NormalWeb"/>
        <w:spacing w:before="0" w:beforeAutospacing="0" w:after="0" w:afterAutospacing="0"/>
        <w:rPr>
          <w:color w:val="000000"/>
          <w:sz w:val="27"/>
          <w:szCs w:val="27"/>
        </w:rPr>
      </w:pPr>
    </w:p>
    <w:p w14:paraId="0AFC2BCC" w14:textId="77777777" w:rsidR="00D80EF4" w:rsidRDefault="00D80EF4" w:rsidP="00D80EF4">
      <w:pPr>
        <w:pStyle w:val="NormalWeb"/>
        <w:spacing w:before="0" w:beforeAutospacing="0" w:after="0" w:afterAutospacing="0"/>
        <w:rPr>
          <w:color w:val="000000"/>
          <w:sz w:val="27"/>
          <w:szCs w:val="27"/>
        </w:rPr>
      </w:pPr>
    </w:p>
    <w:p w14:paraId="00F5066D" w14:textId="61907925" w:rsidR="00977281" w:rsidRPr="009F2F42" w:rsidRDefault="00D23EBB" w:rsidP="00D23EBB">
      <w:pPr>
        <w:pStyle w:val="paragraph"/>
        <w:spacing w:before="0" w:beforeAutospacing="0" w:after="0" w:afterAutospacing="0"/>
        <w:textAlignment w:val="baseline"/>
        <w:rPr>
          <w:rStyle w:val="normaltextrun"/>
          <w:rFonts w:ascii="Amasis MT Pro" w:hAnsi="Amasis MT Pro" w:cs="Segoe UI"/>
        </w:rPr>
      </w:pPr>
      <w:r w:rsidRPr="009F2F42">
        <w:rPr>
          <w:rStyle w:val="normaltextrun"/>
          <w:rFonts w:ascii="Amasis MT Pro" w:hAnsi="Amasis MT Pro" w:cs="Segoe UI"/>
        </w:rPr>
        <w:t xml:space="preserve">Top 4 </w:t>
      </w:r>
      <w:r w:rsidR="00CC6716">
        <w:rPr>
          <w:rStyle w:val="normaltextrun"/>
          <w:rFonts w:ascii="Amasis MT Pro" w:hAnsi="Amasis MT Pro" w:cs="Segoe UI"/>
        </w:rPr>
        <w:t>D</w:t>
      </w:r>
      <w:r w:rsidRPr="009F2F42">
        <w:rPr>
          <w:rStyle w:val="normaltextrun"/>
          <w:rFonts w:ascii="Amasis MT Pro" w:hAnsi="Amasis MT Pro" w:cs="Segoe UI"/>
        </w:rPr>
        <w:t xml:space="preserve">umb </w:t>
      </w:r>
      <w:r w:rsidR="00CC6716">
        <w:rPr>
          <w:rStyle w:val="normaltextrun"/>
          <w:rFonts w:ascii="Amasis MT Pro" w:hAnsi="Amasis MT Pro" w:cs="Segoe UI"/>
        </w:rPr>
        <w:t>A</w:t>
      </w:r>
      <w:r w:rsidRPr="009F2F42">
        <w:rPr>
          <w:rStyle w:val="normaltextrun"/>
          <w:rFonts w:ascii="Amasis MT Pro" w:hAnsi="Amasis MT Pro" w:cs="Segoe UI"/>
        </w:rPr>
        <w:t xml:space="preserve">nimals and </w:t>
      </w:r>
      <w:r w:rsidR="00CC6716">
        <w:rPr>
          <w:rStyle w:val="normaltextrun"/>
          <w:rFonts w:ascii="Amasis MT Pro" w:hAnsi="Amasis MT Pro" w:cs="Segoe UI"/>
        </w:rPr>
        <w:t>T</w:t>
      </w:r>
      <w:r w:rsidRPr="009F2F42">
        <w:rPr>
          <w:rStyle w:val="normaltextrun"/>
          <w:rFonts w:ascii="Amasis MT Pro" w:hAnsi="Amasis MT Pro" w:cs="Segoe UI"/>
        </w:rPr>
        <w:t xml:space="preserve">op 4 </w:t>
      </w:r>
      <w:r w:rsidR="00CC6716">
        <w:rPr>
          <w:rStyle w:val="normaltextrun"/>
          <w:rFonts w:ascii="Amasis MT Pro" w:hAnsi="Amasis MT Pro" w:cs="Segoe UI"/>
        </w:rPr>
        <w:t>S</w:t>
      </w:r>
      <w:r w:rsidRPr="009F2F42">
        <w:rPr>
          <w:rStyle w:val="normaltextrun"/>
          <w:rFonts w:ascii="Amasis MT Pro" w:hAnsi="Amasis MT Pro" w:cs="Segoe UI"/>
        </w:rPr>
        <w:t xml:space="preserve">mart </w:t>
      </w:r>
      <w:r w:rsidR="00CC6716">
        <w:rPr>
          <w:rStyle w:val="normaltextrun"/>
          <w:rFonts w:ascii="Amasis MT Pro" w:hAnsi="Amasis MT Pro" w:cs="Segoe UI"/>
        </w:rPr>
        <w:t>A</w:t>
      </w:r>
      <w:r w:rsidRPr="009F2F42">
        <w:rPr>
          <w:rStyle w:val="normaltextrun"/>
          <w:rFonts w:ascii="Amasis MT Pro" w:hAnsi="Amasis MT Pro" w:cs="Segoe UI"/>
        </w:rPr>
        <w:t xml:space="preserve">nimals </w:t>
      </w:r>
      <w:r w:rsidR="00CC6716">
        <w:rPr>
          <w:rStyle w:val="normaltextrun"/>
          <w:rFonts w:ascii="Amasis MT Pro" w:hAnsi="Amasis MT Pro" w:cs="Segoe UI"/>
        </w:rPr>
        <w:t>(</w:t>
      </w:r>
      <w:r w:rsidRPr="009F2F42">
        <w:rPr>
          <w:rStyle w:val="normaltextrun"/>
          <w:rFonts w:ascii="Amasis MT Pro" w:hAnsi="Amasis MT Pro" w:cs="Segoe UI"/>
        </w:rPr>
        <w:t>all from google and SF</w:t>
      </w:r>
      <w:r w:rsidR="00CC6716">
        <w:rPr>
          <w:rStyle w:val="normaltextrun"/>
          <w:rFonts w:ascii="Amasis MT Pro" w:hAnsi="Amasis MT Pro" w:cs="Segoe UI"/>
        </w:rPr>
        <w:t>)</w:t>
      </w:r>
    </w:p>
    <w:p w14:paraId="39DC99D1" w14:textId="60DE2BF1" w:rsidR="00D23EBB" w:rsidRPr="009F2F42" w:rsidRDefault="00977281" w:rsidP="00D23EBB">
      <w:pPr>
        <w:pStyle w:val="paragraph"/>
        <w:spacing w:before="0" w:beforeAutospacing="0" w:after="0" w:afterAutospacing="0"/>
        <w:textAlignment w:val="baseline"/>
        <w:rPr>
          <w:rFonts w:ascii="Amasis MT Pro" w:hAnsi="Amasis MT Pro" w:cs="Segoe UI"/>
        </w:rPr>
      </w:pPr>
      <w:r w:rsidRPr="009F2F42">
        <w:rPr>
          <w:rStyle w:val="normaltextrun"/>
          <w:rFonts w:ascii="Amasis MT Pro" w:hAnsi="Amasis MT Pro" w:cs="Segoe UI"/>
        </w:rPr>
        <w:t>By Berlexa Charles and Kaymia Reid</w:t>
      </w:r>
      <w:r w:rsidR="00D23EBB" w:rsidRPr="009F2F42">
        <w:rPr>
          <w:rStyle w:val="eop"/>
          <w:rFonts w:ascii="Amasis MT Pro" w:hAnsi="Amasis MT Pro" w:cs="Segoe UI"/>
        </w:rPr>
        <w:t> </w:t>
      </w:r>
    </w:p>
    <w:p w14:paraId="0E582931" w14:textId="77777777" w:rsidR="003C01E9" w:rsidRDefault="003C01E9" w:rsidP="00D23EBB">
      <w:pPr>
        <w:pStyle w:val="paragraph"/>
        <w:spacing w:before="0" w:beforeAutospacing="0" w:after="0" w:afterAutospacing="0"/>
        <w:textAlignment w:val="baseline"/>
        <w:rPr>
          <w:rStyle w:val="normaltextrun"/>
          <w:rFonts w:ascii="Amasis MT Pro" w:hAnsi="Amasis MT Pro" w:cs="Segoe UI"/>
        </w:rPr>
      </w:pPr>
    </w:p>
    <w:p w14:paraId="5F05B107" w14:textId="0EE8A6EA" w:rsidR="00D23EBB" w:rsidRPr="009F2F42" w:rsidRDefault="00D23EBB" w:rsidP="00D23EBB">
      <w:pPr>
        <w:pStyle w:val="paragraph"/>
        <w:spacing w:before="0" w:beforeAutospacing="0" w:after="0" w:afterAutospacing="0"/>
        <w:textAlignment w:val="baseline"/>
        <w:rPr>
          <w:rFonts w:ascii="Amasis MT Pro" w:hAnsi="Amasis MT Pro" w:cs="Segoe UI"/>
        </w:rPr>
      </w:pPr>
      <w:r w:rsidRPr="009F2F42">
        <w:rPr>
          <w:rStyle w:val="normaltextrun"/>
          <w:rFonts w:ascii="Amasis MT Pro" w:hAnsi="Amasis MT Pro" w:cs="Segoe UI"/>
        </w:rPr>
        <w:t>Top 4 dumb animals:</w:t>
      </w:r>
      <w:r w:rsidRPr="009F2F42">
        <w:rPr>
          <w:rStyle w:val="eop"/>
          <w:rFonts w:ascii="Amasis MT Pro" w:hAnsi="Amasis MT Pro" w:cs="Segoe UI"/>
        </w:rPr>
        <w:t> </w:t>
      </w:r>
    </w:p>
    <w:p w14:paraId="78654C08" w14:textId="2E0C3258" w:rsidR="00D23EBB" w:rsidRPr="009F2F42" w:rsidRDefault="00D23EBB" w:rsidP="00D23EBB">
      <w:pPr>
        <w:pStyle w:val="paragraph"/>
        <w:spacing w:before="0" w:beforeAutospacing="0" w:after="0" w:afterAutospacing="0"/>
        <w:textAlignment w:val="baseline"/>
        <w:rPr>
          <w:rFonts w:ascii="Amasis MT Pro" w:hAnsi="Amasis MT Pro" w:cs="Segoe UI"/>
        </w:rPr>
      </w:pPr>
      <w:r w:rsidRPr="009F2F42">
        <w:rPr>
          <w:rStyle w:val="normaltextrun"/>
          <w:rFonts w:ascii="Amasis MT Pro" w:hAnsi="Amasis MT Pro" w:cs="Segoe UI"/>
        </w:rPr>
        <w:t>1.</w:t>
      </w:r>
      <w:r w:rsidR="00CC6716">
        <w:rPr>
          <w:rStyle w:val="normaltextrun"/>
          <w:rFonts w:ascii="Amasis MT Pro" w:hAnsi="Amasis MT Pro" w:cs="Segoe UI"/>
        </w:rPr>
        <w:t xml:space="preserve"> </w:t>
      </w:r>
      <w:r w:rsidRPr="009F2F42">
        <w:rPr>
          <w:rStyle w:val="normaltextrun"/>
          <w:rFonts w:ascii="Amasis MT Pro" w:hAnsi="Amasis MT Pro" w:cs="Segoe UI"/>
        </w:rPr>
        <w:t>Ostrich. I thought these were smart but google</w:t>
      </w:r>
      <w:r w:rsidRPr="009F2F42">
        <w:rPr>
          <w:rStyle w:val="eop"/>
          <w:rFonts w:ascii="Amasis MT Pro" w:hAnsi="Amasis MT Pro" w:cs="Segoe UI"/>
        </w:rPr>
        <w:t> </w:t>
      </w:r>
    </w:p>
    <w:p w14:paraId="6122BDB9" w14:textId="42FF3137" w:rsidR="00D23EBB" w:rsidRPr="009F2F42" w:rsidRDefault="00D23EBB" w:rsidP="00D23EBB">
      <w:pPr>
        <w:pStyle w:val="paragraph"/>
        <w:spacing w:before="0" w:beforeAutospacing="0" w:after="0" w:afterAutospacing="0"/>
        <w:textAlignment w:val="baseline"/>
        <w:rPr>
          <w:rFonts w:ascii="Amasis MT Pro" w:hAnsi="Amasis MT Pro" w:cs="Segoe UI"/>
        </w:rPr>
      </w:pPr>
      <w:r w:rsidRPr="009F2F42">
        <w:rPr>
          <w:rStyle w:val="normaltextrun"/>
          <w:rFonts w:ascii="Amasis MT Pro" w:hAnsi="Amasis MT Pro" w:cs="Segoe UI"/>
        </w:rPr>
        <w:t>2.</w:t>
      </w:r>
      <w:r w:rsidR="00CC6716">
        <w:rPr>
          <w:rStyle w:val="normaltextrun"/>
          <w:rFonts w:ascii="Amasis MT Pro" w:hAnsi="Amasis MT Pro" w:cs="Segoe UI"/>
        </w:rPr>
        <w:t xml:space="preserve"> </w:t>
      </w:r>
      <w:r w:rsidRPr="009F2F42">
        <w:rPr>
          <w:rStyle w:val="normaltextrun"/>
          <w:rFonts w:ascii="Amasis MT Pro" w:hAnsi="Amasis MT Pro" w:cs="Segoe UI"/>
        </w:rPr>
        <w:t>Flamingo. I thought they only stood on one leg.</w:t>
      </w:r>
      <w:r w:rsidRPr="009F2F42">
        <w:rPr>
          <w:rStyle w:val="eop"/>
          <w:rFonts w:ascii="Amasis MT Pro" w:hAnsi="Amasis MT Pro" w:cs="Segoe UI"/>
        </w:rPr>
        <w:t> </w:t>
      </w:r>
    </w:p>
    <w:p w14:paraId="0CD554ED" w14:textId="530FD6CF" w:rsidR="00D23EBB" w:rsidRPr="009F2F42" w:rsidRDefault="00D23EBB" w:rsidP="00D23EBB">
      <w:pPr>
        <w:pStyle w:val="paragraph"/>
        <w:spacing w:before="0" w:beforeAutospacing="0" w:after="0" w:afterAutospacing="0"/>
        <w:textAlignment w:val="baseline"/>
        <w:rPr>
          <w:rFonts w:ascii="Amasis MT Pro" w:hAnsi="Amasis MT Pro" w:cs="Segoe UI"/>
        </w:rPr>
      </w:pPr>
      <w:r w:rsidRPr="009F2F42">
        <w:rPr>
          <w:rStyle w:val="normaltextrun"/>
          <w:rFonts w:ascii="Amasis MT Pro" w:hAnsi="Amasis MT Pro" w:cs="Segoe UI"/>
        </w:rPr>
        <w:t>3.</w:t>
      </w:r>
      <w:r w:rsidR="00CC6716">
        <w:rPr>
          <w:rStyle w:val="normaltextrun"/>
          <w:rFonts w:ascii="Amasis MT Pro" w:hAnsi="Amasis MT Pro" w:cs="Segoe UI"/>
        </w:rPr>
        <w:t xml:space="preserve"> </w:t>
      </w:r>
      <w:r w:rsidRPr="009F2F42">
        <w:rPr>
          <w:rStyle w:val="normaltextrun"/>
          <w:rFonts w:ascii="Amasis MT Pro" w:hAnsi="Amasis MT Pro" w:cs="Segoe UI"/>
        </w:rPr>
        <w:t>Panda bear. I always thought these were the smartest animals and the cutest.</w:t>
      </w:r>
      <w:r w:rsidRPr="009F2F42">
        <w:rPr>
          <w:rStyle w:val="eop"/>
          <w:rFonts w:ascii="Amasis MT Pro" w:hAnsi="Amasis MT Pro" w:cs="Segoe UI"/>
        </w:rPr>
        <w:t> </w:t>
      </w:r>
    </w:p>
    <w:p w14:paraId="6F27BF18" w14:textId="68982DC8" w:rsidR="00D23EBB" w:rsidRPr="009F2F42" w:rsidRDefault="00D23EBB" w:rsidP="00D23EBB">
      <w:pPr>
        <w:pStyle w:val="paragraph"/>
        <w:spacing w:before="0" w:beforeAutospacing="0" w:after="0" w:afterAutospacing="0"/>
        <w:textAlignment w:val="baseline"/>
        <w:rPr>
          <w:rFonts w:ascii="Amasis MT Pro" w:hAnsi="Amasis MT Pro" w:cs="Segoe UI"/>
        </w:rPr>
      </w:pPr>
      <w:r w:rsidRPr="009F2F42">
        <w:rPr>
          <w:rStyle w:val="normaltextrun"/>
          <w:rFonts w:ascii="Amasis MT Pro" w:hAnsi="Amasis MT Pro" w:cs="Segoe UI"/>
        </w:rPr>
        <w:t>4.</w:t>
      </w:r>
      <w:r w:rsidR="00CC6716">
        <w:rPr>
          <w:rStyle w:val="normaltextrun"/>
          <w:rFonts w:ascii="Amasis MT Pro" w:hAnsi="Amasis MT Pro" w:cs="Segoe UI"/>
        </w:rPr>
        <w:t xml:space="preserve"> </w:t>
      </w:r>
      <w:r w:rsidRPr="009F2F42">
        <w:rPr>
          <w:rStyle w:val="normaltextrun"/>
          <w:rFonts w:ascii="Amasis MT Pro" w:hAnsi="Amasis MT Pro" w:cs="Segoe UI"/>
        </w:rPr>
        <w:t>Turkey. This one we eat for thanksgiving.</w:t>
      </w:r>
      <w:r w:rsidRPr="009F2F42">
        <w:rPr>
          <w:rStyle w:val="eop"/>
          <w:rFonts w:ascii="Amasis MT Pro" w:hAnsi="Amasis MT Pro" w:cs="Segoe UI"/>
        </w:rPr>
        <w:t> </w:t>
      </w:r>
    </w:p>
    <w:p w14:paraId="62DAE1FE" w14:textId="77777777" w:rsidR="00D23EBB" w:rsidRPr="009F2F42" w:rsidRDefault="00D23EBB" w:rsidP="00D23EBB">
      <w:pPr>
        <w:pStyle w:val="paragraph"/>
        <w:spacing w:before="0" w:beforeAutospacing="0" w:after="0" w:afterAutospacing="0"/>
        <w:textAlignment w:val="baseline"/>
        <w:rPr>
          <w:rFonts w:ascii="Amasis MT Pro" w:hAnsi="Amasis MT Pro" w:cs="Segoe UI"/>
        </w:rPr>
      </w:pPr>
      <w:r w:rsidRPr="009F2F42">
        <w:rPr>
          <w:rStyle w:val="eop"/>
          <w:rFonts w:ascii="Amasis MT Pro" w:hAnsi="Amasis MT Pro" w:cs="Segoe UI"/>
        </w:rPr>
        <w:t> </w:t>
      </w:r>
    </w:p>
    <w:p w14:paraId="021CCB3B" w14:textId="77777777" w:rsidR="00D23EBB" w:rsidRPr="009F2F42" w:rsidRDefault="00D23EBB" w:rsidP="00D23EBB">
      <w:pPr>
        <w:pStyle w:val="paragraph"/>
        <w:spacing w:before="0" w:beforeAutospacing="0" w:after="0" w:afterAutospacing="0"/>
        <w:textAlignment w:val="baseline"/>
        <w:rPr>
          <w:rFonts w:ascii="Amasis MT Pro" w:hAnsi="Amasis MT Pro" w:cs="Segoe UI"/>
        </w:rPr>
      </w:pPr>
      <w:r w:rsidRPr="009F2F42">
        <w:rPr>
          <w:rStyle w:val="normaltextrun"/>
          <w:rFonts w:ascii="Amasis MT Pro" w:hAnsi="Amasis MT Pro" w:cs="Segoe UI"/>
        </w:rPr>
        <w:t>Top 4 smart animals:</w:t>
      </w:r>
      <w:r w:rsidRPr="009F2F42">
        <w:rPr>
          <w:rStyle w:val="eop"/>
          <w:rFonts w:ascii="Amasis MT Pro" w:hAnsi="Amasis MT Pro" w:cs="Segoe UI"/>
        </w:rPr>
        <w:t> </w:t>
      </w:r>
    </w:p>
    <w:p w14:paraId="25AD56E0" w14:textId="3930E76E" w:rsidR="00D23EBB" w:rsidRPr="009F2F42" w:rsidRDefault="00D23EBB" w:rsidP="00D23EBB">
      <w:pPr>
        <w:pStyle w:val="paragraph"/>
        <w:spacing w:before="0" w:beforeAutospacing="0" w:after="0" w:afterAutospacing="0"/>
        <w:textAlignment w:val="baseline"/>
        <w:rPr>
          <w:rFonts w:ascii="Amasis MT Pro" w:hAnsi="Amasis MT Pro" w:cs="Segoe UI"/>
        </w:rPr>
      </w:pPr>
      <w:r w:rsidRPr="009F2F42">
        <w:rPr>
          <w:rStyle w:val="normaltextrun"/>
          <w:rFonts w:ascii="Amasis MT Pro" w:hAnsi="Amasis MT Pro" w:cs="Segoe UI"/>
        </w:rPr>
        <w:t>1.</w:t>
      </w:r>
      <w:r w:rsidR="00CC6716">
        <w:rPr>
          <w:rStyle w:val="normaltextrun"/>
          <w:rFonts w:ascii="Amasis MT Pro" w:hAnsi="Amasis MT Pro" w:cs="Segoe UI"/>
        </w:rPr>
        <w:t xml:space="preserve"> </w:t>
      </w:r>
      <w:r w:rsidR="004D01D8">
        <w:rPr>
          <w:rStyle w:val="normaltextrun"/>
          <w:rFonts w:ascii="Amasis MT Pro" w:hAnsi="Amasis MT Pro" w:cs="Segoe UI"/>
        </w:rPr>
        <w:t>C</w:t>
      </w:r>
      <w:r w:rsidR="00CC6716" w:rsidRPr="009F2F42">
        <w:rPr>
          <w:rStyle w:val="normaltextrun"/>
          <w:rFonts w:ascii="Amasis MT Pro" w:hAnsi="Amasis MT Pro" w:cs="Segoe UI"/>
        </w:rPr>
        <w:t>himpanzees</w:t>
      </w:r>
      <w:r w:rsidRPr="009F2F42">
        <w:rPr>
          <w:rStyle w:val="normaltextrun"/>
          <w:rFonts w:ascii="Amasis MT Pro" w:hAnsi="Amasis MT Pro" w:cs="Segoe UI"/>
        </w:rPr>
        <w:t>:</w:t>
      </w:r>
      <w:r w:rsidRPr="009F2F42">
        <w:rPr>
          <w:rStyle w:val="normaltextrun"/>
          <w:rFonts w:ascii="Amasis MT Pro" w:hAnsi="Amasis MT Pro" w:cs="Segoe UI"/>
          <w:color w:val="333333"/>
        </w:rPr>
        <w:t xml:space="preserve"> Chimpanzees and bonobos are fiercely intelligent creatures with complex social hierarchies. That is not surprising, considering they share 98.7 percent of their DNA with humans.</w:t>
      </w:r>
      <w:r w:rsidRPr="009F2F42">
        <w:rPr>
          <w:rStyle w:val="eop"/>
          <w:rFonts w:ascii="Amasis MT Pro" w:hAnsi="Amasis MT Pro" w:cs="Segoe UI"/>
          <w:color w:val="333333"/>
        </w:rPr>
        <w:t> </w:t>
      </w:r>
    </w:p>
    <w:p w14:paraId="05EA8AF3" w14:textId="267C5706" w:rsidR="00D23EBB" w:rsidRPr="009F2F42" w:rsidRDefault="00D23EBB" w:rsidP="00D23EBB">
      <w:pPr>
        <w:pStyle w:val="paragraph"/>
        <w:spacing w:before="0" w:beforeAutospacing="0" w:after="0" w:afterAutospacing="0"/>
        <w:textAlignment w:val="baseline"/>
        <w:rPr>
          <w:rFonts w:ascii="Amasis MT Pro" w:hAnsi="Amasis MT Pro" w:cs="Segoe UI"/>
        </w:rPr>
      </w:pPr>
      <w:r w:rsidRPr="009F2F42">
        <w:rPr>
          <w:rStyle w:val="normaltextrun"/>
          <w:rFonts w:ascii="Amasis MT Pro" w:hAnsi="Amasis MT Pro" w:cs="Segoe UI"/>
          <w:color w:val="333333"/>
        </w:rPr>
        <w:t>2.</w:t>
      </w:r>
      <w:r w:rsidR="004D01D8">
        <w:rPr>
          <w:rStyle w:val="normaltextrun"/>
          <w:rFonts w:ascii="Amasis MT Pro" w:hAnsi="Amasis MT Pro" w:cs="Segoe UI"/>
          <w:color w:val="333333"/>
        </w:rPr>
        <w:t xml:space="preserve"> D</w:t>
      </w:r>
      <w:r w:rsidRPr="009F2F42">
        <w:rPr>
          <w:rStyle w:val="normaltextrun"/>
          <w:rFonts w:ascii="Amasis MT Pro" w:hAnsi="Amasis MT Pro" w:cs="Segoe UI"/>
          <w:color w:val="333333"/>
        </w:rPr>
        <w:t>olphins: Dolphins are quick learners that can mimic human behavior, solve problems, teach others and demonstrate self-awareness.</w:t>
      </w:r>
      <w:r w:rsidRPr="009F2F42">
        <w:rPr>
          <w:rStyle w:val="eop"/>
          <w:rFonts w:ascii="Amasis MT Pro" w:hAnsi="Amasis MT Pro" w:cs="Segoe UI"/>
          <w:color w:val="333333"/>
        </w:rPr>
        <w:t> </w:t>
      </w:r>
    </w:p>
    <w:p w14:paraId="11E13FE8" w14:textId="622BF13E" w:rsidR="00D23EBB" w:rsidRPr="009F2F42" w:rsidRDefault="00D23EBB" w:rsidP="00D23EBB">
      <w:pPr>
        <w:pStyle w:val="paragraph"/>
        <w:spacing w:before="0" w:beforeAutospacing="0" w:after="0" w:afterAutospacing="0"/>
        <w:textAlignment w:val="baseline"/>
        <w:rPr>
          <w:rFonts w:ascii="Amasis MT Pro" w:hAnsi="Amasis MT Pro" w:cs="Segoe UI"/>
        </w:rPr>
      </w:pPr>
      <w:r w:rsidRPr="009F2F42">
        <w:rPr>
          <w:rStyle w:val="normaltextrun"/>
          <w:rFonts w:ascii="Amasis MT Pro" w:hAnsi="Amasis MT Pro" w:cs="Segoe UI"/>
          <w:color w:val="333333"/>
        </w:rPr>
        <w:t>3.</w:t>
      </w:r>
      <w:r w:rsidR="004D01D8">
        <w:rPr>
          <w:rStyle w:val="normaltextrun"/>
          <w:rFonts w:ascii="Amasis MT Pro" w:hAnsi="Amasis MT Pro" w:cs="Segoe UI"/>
          <w:color w:val="333333"/>
        </w:rPr>
        <w:t xml:space="preserve"> O</w:t>
      </w:r>
      <w:r w:rsidR="004D01D8" w:rsidRPr="009F2F42">
        <w:rPr>
          <w:rStyle w:val="normaltextrun"/>
          <w:rFonts w:ascii="Amasis MT Pro" w:hAnsi="Amasis MT Pro" w:cs="Segoe UI"/>
          <w:color w:val="333333"/>
        </w:rPr>
        <w:t>ctopuses</w:t>
      </w:r>
      <w:r w:rsidRPr="009F2F42">
        <w:rPr>
          <w:rStyle w:val="normaltextrun"/>
          <w:rFonts w:ascii="Amasis MT Pro" w:hAnsi="Amasis MT Pro" w:cs="Segoe UI"/>
          <w:color w:val="333333"/>
        </w:rPr>
        <w:t>: Octopuses are the eight-armed Houdini's of the animal kingdom with a remarkable ability to escape human confinement.    </w:t>
      </w:r>
      <w:r w:rsidRPr="009F2F42">
        <w:rPr>
          <w:rStyle w:val="eop"/>
          <w:rFonts w:ascii="Amasis MT Pro" w:hAnsi="Amasis MT Pro" w:cs="Segoe UI"/>
          <w:color w:val="333333"/>
        </w:rPr>
        <w:t> </w:t>
      </w:r>
    </w:p>
    <w:p w14:paraId="095D6088" w14:textId="12B6CE42" w:rsidR="00D23EBB" w:rsidRPr="009F2F42" w:rsidRDefault="004D01D8" w:rsidP="00D23EBB">
      <w:pPr>
        <w:pStyle w:val="paragraph"/>
        <w:spacing w:before="0" w:beforeAutospacing="0" w:after="0" w:afterAutospacing="0"/>
        <w:textAlignment w:val="baseline"/>
        <w:rPr>
          <w:rFonts w:ascii="Amasis MT Pro" w:hAnsi="Amasis MT Pro" w:cs="Segoe UI"/>
        </w:rPr>
      </w:pPr>
      <w:r>
        <w:rPr>
          <w:rStyle w:val="normaltextrun"/>
          <w:rFonts w:ascii="Amasis MT Pro" w:hAnsi="Amasis MT Pro" w:cs="Segoe UI"/>
          <w:color w:val="333333"/>
        </w:rPr>
        <w:t>4. D</w:t>
      </w:r>
      <w:r w:rsidR="00D23EBB" w:rsidRPr="009F2F42">
        <w:rPr>
          <w:rStyle w:val="normaltextrun"/>
          <w:rFonts w:ascii="Amasis MT Pro" w:hAnsi="Amasis MT Pro" w:cs="Segoe UI"/>
          <w:color w:val="333333"/>
        </w:rPr>
        <w:t>ogs: We all know how smart our pets can be. Dogs and cats let us know what they want and seemingly manipulate us into getting their own way.</w:t>
      </w:r>
      <w:r w:rsidR="00D23EBB" w:rsidRPr="009F2F42">
        <w:rPr>
          <w:rStyle w:val="eop"/>
          <w:rFonts w:ascii="Amasis MT Pro" w:hAnsi="Amasis MT Pro" w:cs="Segoe UI"/>
          <w:color w:val="333333"/>
        </w:rPr>
        <w:t> </w:t>
      </w:r>
    </w:p>
    <w:p w14:paraId="1DB1BA00" w14:textId="77777777" w:rsidR="00006BDE" w:rsidRPr="009F2F42" w:rsidRDefault="00006BDE" w:rsidP="00006BDE">
      <w:pPr>
        <w:pStyle w:val="NormalWeb"/>
        <w:rPr>
          <w:rFonts w:ascii="Amasis MT Pro" w:hAnsi="Amasis MT Pro"/>
          <w:color w:val="000000"/>
        </w:rPr>
      </w:pPr>
    </w:p>
    <w:p w14:paraId="2F81EEB2" w14:textId="77777777" w:rsidR="00B33DE4" w:rsidRDefault="00B33DE4" w:rsidP="003C01E9">
      <w:pPr>
        <w:pStyle w:val="NormalWeb"/>
        <w:spacing w:before="0" w:beforeAutospacing="0" w:after="0" w:afterAutospacing="0"/>
        <w:rPr>
          <w:rFonts w:ascii="Amasis MT Pro" w:hAnsi="Amasis MT Pro"/>
          <w:color w:val="000000"/>
        </w:rPr>
      </w:pPr>
    </w:p>
    <w:p w14:paraId="72FC1495" w14:textId="39488E25" w:rsidR="00006BDE" w:rsidRPr="009F2F42" w:rsidRDefault="00006BDE" w:rsidP="003C01E9">
      <w:pPr>
        <w:pStyle w:val="NormalWeb"/>
        <w:spacing w:before="0" w:beforeAutospacing="0" w:after="0" w:afterAutospacing="0"/>
        <w:rPr>
          <w:rFonts w:ascii="Amasis MT Pro" w:hAnsi="Amasis MT Pro"/>
          <w:color w:val="000000"/>
        </w:rPr>
      </w:pPr>
      <w:r w:rsidRPr="009F2F42">
        <w:rPr>
          <w:rFonts w:ascii="Amasis MT Pro" w:hAnsi="Amasis MT Pro"/>
          <w:color w:val="000000"/>
        </w:rPr>
        <w:t>My Top 5 Least Favorite Football Teams</w:t>
      </w:r>
    </w:p>
    <w:p w14:paraId="3BC50E5D" w14:textId="2DE704F1" w:rsidR="00006BDE" w:rsidRDefault="00006BDE" w:rsidP="003C01E9">
      <w:pPr>
        <w:pStyle w:val="NormalWeb"/>
        <w:spacing w:before="0" w:beforeAutospacing="0" w:after="0" w:afterAutospacing="0"/>
        <w:rPr>
          <w:rFonts w:ascii="Amasis MT Pro" w:hAnsi="Amasis MT Pro"/>
          <w:color w:val="000000"/>
        </w:rPr>
      </w:pPr>
      <w:r w:rsidRPr="009F2F42">
        <w:rPr>
          <w:rFonts w:ascii="Amasis MT Pro" w:hAnsi="Amasis MT Pro"/>
          <w:color w:val="000000"/>
        </w:rPr>
        <w:t>By Braeden Trafford</w:t>
      </w:r>
    </w:p>
    <w:p w14:paraId="158CB5E3" w14:textId="77777777" w:rsidR="00DF4C9A" w:rsidRPr="009F2F42" w:rsidRDefault="00DF4C9A" w:rsidP="003C01E9">
      <w:pPr>
        <w:pStyle w:val="NormalWeb"/>
        <w:spacing w:before="0" w:beforeAutospacing="0" w:after="0" w:afterAutospacing="0"/>
        <w:rPr>
          <w:rFonts w:ascii="Amasis MT Pro" w:hAnsi="Amasis MT Pro"/>
          <w:color w:val="000000"/>
        </w:rPr>
      </w:pPr>
    </w:p>
    <w:p w14:paraId="4BAE9256" w14:textId="77777777" w:rsidR="00006BDE" w:rsidRPr="009F2F42" w:rsidRDefault="00006BDE" w:rsidP="003C01E9">
      <w:pPr>
        <w:pStyle w:val="NormalWeb"/>
        <w:spacing w:before="0" w:beforeAutospacing="0" w:after="0" w:afterAutospacing="0"/>
        <w:rPr>
          <w:rFonts w:ascii="Amasis MT Pro" w:hAnsi="Amasis MT Pro"/>
          <w:color w:val="000000"/>
        </w:rPr>
      </w:pPr>
      <w:r w:rsidRPr="009F2F42">
        <w:rPr>
          <w:rFonts w:ascii="Amasis MT Pro" w:hAnsi="Amasis MT Pro"/>
          <w:color w:val="000000"/>
        </w:rPr>
        <w:t>1. Gators -100/10</w:t>
      </w:r>
    </w:p>
    <w:p w14:paraId="0330D0FA" w14:textId="77777777" w:rsidR="00006BDE" w:rsidRPr="009F2F42" w:rsidRDefault="00006BDE" w:rsidP="003C01E9">
      <w:pPr>
        <w:pStyle w:val="NormalWeb"/>
        <w:spacing w:before="0" w:beforeAutospacing="0" w:after="0" w:afterAutospacing="0"/>
        <w:rPr>
          <w:rFonts w:ascii="Amasis MT Pro" w:hAnsi="Amasis MT Pro"/>
          <w:color w:val="000000"/>
        </w:rPr>
      </w:pPr>
      <w:r w:rsidRPr="009F2F42">
        <w:rPr>
          <w:rFonts w:ascii="Amasis MT Pro" w:hAnsi="Amasis MT Pro"/>
          <w:color w:val="000000"/>
        </w:rPr>
        <w:t>2. Chiefs 1/10</w:t>
      </w:r>
    </w:p>
    <w:p w14:paraId="02CDB13C" w14:textId="77777777" w:rsidR="00006BDE" w:rsidRPr="009F2F42" w:rsidRDefault="00006BDE" w:rsidP="003C01E9">
      <w:pPr>
        <w:pStyle w:val="NormalWeb"/>
        <w:spacing w:before="0" w:beforeAutospacing="0" w:after="0" w:afterAutospacing="0"/>
        <w:rPr>
          <w:rFonts w:ascii="Amasis MT Pro" w:hAnsi="Amasis MT Pro"/>
          <w:color w:val="000000"/>
        </w:rPr>
      </w:pPr>
      <w:r w:rsidRPr="009F2F42">
        <w:rPr>
          <w:rFonts w:ascii="Amasis MT Pro" w:hAnsi="Amasis MT Pro"/>
          <w:color w:val="000000"/>
        </w:rPr>
        <w:t>3. Ravens 3/10</w:t>
      </w:r>
    </w:p>
    <w:p w14:paraId="2814F6EF" w14:textId="77777777" w:rsidR="00006BDE" w:rsidRPr="009F2F42" w:rsidRDefault="00006BDE" w:rsidP="003C01E9">
      <w:pPr>
        <w:pStyle w:val="NormalWeb"/>
        <w:spacing w:before="0" w:beforeAutospacing="0" w:after="0" w:afterAutospacing="0"/>
        <w:rPr>
          <w:rFonts w:ascii="Amasis MT Pro" w:hAnsi="Amasis MT Pro"/>
          <w:color w:val="000000"/>
        </w:rPr>
      </w:pPr>
      <w:r w:rsidRPr="009F2F42">
        <w:rPr>
          <w:rFonts w:ascii="Amasis MT Pro" w:hAnsi="Amasis MT Pro"/>
          <w:color w:val="000000"/>
        </w:rPr>
        <w:t>4. 49ers 5/10</w:t>
      </w:r>
    </w:p>
    <w:p w14:paraId="4751F8C6" w14:textId="77777777" w:rsidR="00006BDE" w:rsidRPr="009F2F42" w:rsidRDefault="00006BDE" w:rsidP="003C01E9">
      <w:pPr>
        <w:pStyle w:val="NormalWeb"/>
        <w:spacing w:before="0" w:beforeAutospacing="0" w:after="0" w:afterAutospacing="0"/>
        <w:rPr>
          <w:rFonts w:ascii="Amasis MT Pro" w:hAnsi="Amasis MT Pro"/>
          <w:color w:val="000000"/>
        </w:rPr>
      </w:pPr>
      <w:r w:rsidRPr="009F2F42">
        <w:rPr>
          <w:rFonts w:ascii="Amasis MT Pro" w:hAnsi="Amasis MT Pro"/>
          <w:color w:val="000000"/>
        </w:rPr>
        <w:t>5. Jets 6/10</w:t>
      </w:r>
    </w:p>
    <w:p w14:paraId="5A037B5F" w14:textId="77777777" w:rsidR="00297EF6" w:rsidRPr="009F2F42" w:rsidRDefault="00297EF6" w:rsidP="00297EF6">
      <w:pPr>
        <w:pStyle w:val="paragraph"/>
        <w:spacing w:before="0" w:beforeAutospacing="0" w:after="0" w:afterAutospacing="0"/>
        <w:textAlignment w:val="baseline"/>
        <w:rPr>
          <w:rStyle w:val="normaltextrun"/>
          <w:rFonts w:ascii="Amasis MT Pro" w:hAnsi="Amasis MT Pro" w:cs="Segoe UI"/>
        </w:rPr>
      </w:pPr>
    </w:p>
    <w:p w14:paraId="01716950" w14:textId="77777777" w:rsidR="00297EF6" w:rsidRPr="009F2F42" w:rsidRDefault="00297EF6" w:rsidP="00297EF6">
      <w:pPr>
        <w:pStyle w:val="paragraph"/>
        <w:spacing w:before="0" w:beforeAutospacing="0" w:after="0" w:afterAutospacing="0"/>
        <w:textAlignment w:val="baseline"/>
        <w:rPr>
          <w:rStyle w:val="normaltextrun"/>
          <w:rFonts w:ascii="Amasis MT Pro" w:hAnsi="Amasis MT Pro" w:cs="Segoe UI"/>
        </w:rPr>
      </w:pPr>
    </w:p>
    <w:p w14:paraId="1DE982C7" w14:textId="77777777" w:rsidR="00B33DE4" w:rsidRDefault="00B33DE4" w:rsidP="00297EF6">
      <w:pPr>
        <w:pStyle w:val="paragraph"/>
        <w:spacing w:before="0" w:beforeAutospacing="0" w:after="0" w:afterAutospacing="0"/>
        <w:textAlignment w:val="baseline"/>
        <w:rPr>
          <w:rStyle w:val="normaltextrun"/>
          <w:rFonts w:ascii="Amasis MT Pro" w:hAnsi="Amasis MT Pro" w:cs="Segoe UI"/>
        </w:rPr>
      </w:pPr>
    </w:p>
    <w:p w14:paraId="7538F6E3" w14:textId="26AEE08F" w:rsidR="00297EF6" w:rsidRPr="009F2F42" w:rsidRDefault="00297EF6" w:rsidP="00297EF6">
      <w:pPr>
        <w:pStyle w:val="paragraph"/>
        <w:spacing w:before="0" w:beforeAutospacing="0" w:after="0" w:afterAutospacing="0"/>
        <w:textAlignment w:val="baseline"/>
        <w:rPr>
          <w:rStyle w:val="eop"/>
          <w:rFonts w:ascii="Amasis MT Pro" w:hAnsi="Amasis MT Pro" w:cs="Segoe UI"/>
        </w:rPr>
      </w:pPr>
      <w:r w:rsidRPr="009F2F42">
        <w:rPr>
          <w:rStyle w:val="normaltextrun"/>
          <w:rFonts w:ascii="Amasis MT Pro" w:hAnsi="Amasis MT Pro" w:cs="Segoe UI"/>
        </w:rPr>
        <w:t xml:space="preserve">5 Cool </w:t>
      </w:r>
      <w:r w:rsidR="004C6DF9">
        <w:rPr>
          <w:rStyle w:val="normaltextrun"/>
          <w:rFonts w:ascii="Amasis MT Pro" w:hAnsi="Amasis MT Pro" w:cs="Segoe UI"/>
        </w:rPr>
        <w:t>F</w:t>
      </w:r>
      <w:r w:rsidRPr="009F2F42">
        <w:rPr>
          <w:rStyle w:val="normaltextrun"/>
          <w:rFonts w:ascii="Amasis MT Pro" w:hAnsi="Amasis MT Pro" w:cs="Segoe UI"/>
        </w:rPr>
        <w:t xml:space="preserve">acts </w:t>
      </w:r>
      <w:r w:rsidR="004C6DF9">
        <w:rPr>
          <w:rStyle w:val="normaltextrun"/>
          <w:rFonts w:ascii="Amasis MT Pro" w:hAnsi="Amasis MT Pro" w:cs="Segoe UI"/>
        </w:rPr>
        <w:t>A</w:t>
      </w:r>
      <w:r w:rsidRPr="009F2F42">
        <w:rPr>
          <w:rStyle w:val="normaltextrun"/>
          <w:rFonts w:ascii="Amasis MT Pro" w:hAnsi="Amasis MT Pro" w:cs="Segoe UI"/>
        </w:rPr>
        <w:t xml:space="preserve">bout </w:t>
      </w:r>
      <w:r w:rsidR="004C6DF9">
        <w:rPr>
          <w:rStyle w:val="normaltextrun"/>
          <w:rFonts w:ascii="Amasis MT Pro" w:hAnsi="Amasis MT Pro" w:cs="Segoe UI"/>
        </w:rPr>
        <w:t>Y</w:t>
      </w:r>
      <w:r w:rsidRPr="009F2F42">
        <w:rPr>
          <w:rStyle w:val="normaltextrun"/>
          <w:rFonts w:ascii="Amasis MT Pro" w:hAnsi="Amasis MT Pro" w:cs="Segoe UI"/>
        </w:rPr>
        <w:t xml:space="preserve">our </w:t>
      </w:r>
      <w:r w:rsidR="004C6DF9">
        <w:rPr>
          <w:rStyle w:val="normaltextrun"/>
          <w:rFonts w:ascii="Amasis MT Pro" w:hAnsi="Amasis MT Pro" w:cs="Segoe UI"/>
        </w:rPr>
        <w:t>T</w:t>
      </w:r>
      <w:r w:rsidRPr="009F2F42">
        <w:rPr>
          <w:rStyle w:val="normaltextrun"/>
          <w:rFonts w:ascii="Amasis MT Pro" w:hAnsi="Amasis MT Pro" w:cs="Segoe UI"/>
        </w:rPr>
        <w:t xml:space="preserve">eeth </w:t>
      </w:r>
      <w:r w:rsidR="003347ED">
        <w:rPr>
          <w:rStyle w:val="normaltextrun"/>
          <w:rFonts w:ascii="Amasis MT Pro" w:hAnsi="Amasis MT Pro" w:cs="Segoe UI"/>
        </w:rPr>
        <w:t>(</w:t>
      </w:r>
      <w:r w:rsidRPr="009F2F42">
        <w:rPr>
          <w:rStyle w:val="normaltextrun"/>
          <w:rFonts w:ascii="Amasis MT Pro" w:hAnsi="Amasis MT Pro" w:cs="Segoe UI"/>
        </w:rPr>
        <w:t xml:space="preserve">all from </w:t>
      </w:r>
      <w:r w:rsidR="003347ED">
        <w:rPr>
          <w:rStyle w:val="normaltextrun"/>
          <w:rFonts w:ascii="Amasis MT Pro" w:hAnsi="Amasis MT Pro" w:cs="Segoe UI"/>
        </w:rPr>
        <w:t>G</w:t>
      </w:r>
      <w:r w:rsidRPr="009F2F42">
        <w:rPr>
          <w:rStyle w:val="normaltextrun"/>
          <w:rFonts w:ascii="Amasis MT Pro" w:hAnsi="Amasis MT Pro" w:cs="Segoe UI"/>
        </w:rPr>
        <w:t>oogle</w:t>
      </w:r>
      <w:r w:rsidR="003347ED">
        <w:rPr>
          <w:rStyle w:val="normaltextrun"/>
          <w:rFonts w:ascii="Amasis MT Pro" w:hAnsi="Amasis MT Pro" w:cs="Segoe UI"/>
        </w:rPr>
        <w:t>)</w:t>
      </w:r>
    </w:p>
    <w:p w14:paraId="4D694609" w14:textId="46C56FAC" w:rsidR="00297EF6" w:rsidRDefault="00297EF6" w:rsidP="00297EF6">
      <w:pPr>
        <w:pStyle w:val="paragraph"/>
        <w:spacing w:before="0" w:beforeAutospacing="0" w:after="0" w:afterAutospacing="0"/>
        <w:textAlignment w:val="baseline"/>
        <w:rPr>
          <w:rStyle w:val="eop"/>
          <w:rFonts w:ascii="Amasis MT Pro" w:hAnsi="Amasis MT Pro" w:cs="Segoe UI"/>
        </w:rPr>
      </w:pPr>
      <w:r w:rsidRPr="009F2F42">
        <w:rPr>
          <w:rStyle w:val="eop"/>
          <w:rFonts w:ascii="Amasis MT Pro" w:hAnsi="Amasis MT Pro" w:cs="Segoe UI"/>
        </w:rPr>
        <w:t>By Berlexa Charles</w:t>
      </w:r>
    </w:p>
    <w:p w14:paraId="67FB687A" w14:textId="77777777" w:rsidR="00CF7ABD" w:rsidRPr="009F2F42" w:rsidRDefault="00CF7ABD" w:rsidP="00297EF6">
      <w:pPr>
        <w:pStyle w:val="paragraph"/>
        <w:spacing w:before="0" w:beforeAutospacing="0" w:after="0" w:afterAutospacing="0"/>
        <w:textAlignment w:val="baseline"/>
        <w:rPr>
          <w:rFonts w:ascii="Amasis MT Pro" w:hAnsi="Amasis MT Pro" w:cs="Segoe UI"/>
        </w:rPr>
      </w:pPr>
    </w:p>
    <w:p w14:paraId="256455B5" w14:textId="77777777" w:rsidR="00297EF6" w:rsidRPr="009F2F42" w:rsidRDefault="00297EF6" w:rsidP="00297EF6">
      <w:pPr>
        <w:pStyle w:val="paragraph"/>
        <w:spacing w:before="0" w:beforeAutospacing="0" w:after="0" w:afterAutospacing="0"/>
        <w:textAlignment w:val="baseline"/>
        <w:rPr>
          <w:rFonts w:ascii="Amasis MT Pro" w:hAnsi="Amasis MT Pro" w:cs="Segoe UI"/>
        </w:rPr>
      </w:pPr>
      <w:r w:rsidRPr="009F2F42">
        <w:rPr>
          <w:rStyle w:val="normaltextrun"/>
          <w:rFonts w:ascii="Amasis MT Pro" w:hAnsi="Amasis MT Pro" w:cs="Segoe UI"/>
        </w:rPr>
        <w:t>1.</w:t>
      </w:r>
      <w:r w:rsidRPr="009F2F42">
        <w:rPr>
          <w:rStyle w:val="normaltextrun"/>
          <w:rFonts w:ascii="Amasis MT Pro" w:hAnsi="Amasis MT Pro" w:cs="Open Sans"/>
          <w:b/>
          <w:bCs/>
          <w:color w:val="203649"/>
        </w:rPr>
        <w:t xml:space="preserve"> Tooth enamel is the hardest part of your entire body</w:t>
      </w:r>
      <w:r w:rsidRPr="009F2F42">
        <w:rPr>
          <w:rStyle w:val="scxw207367345"/>
          <w:rFonts w:ascii="Amasis MT Pro" w:hAnsi="Amasis MT Pro" w:cs="Open Sans"/>
          <w:color w:val="203649"/>
        </w:rPr>
        <w:t> </w:t>
      </w:r>
      <w:r w:rsidRPr="009F2F42">
        <w:rPr>
          <w:rFonts w:ascii="Amasis MT Pro" w:hAnsi="Amasis MT Pro" w:cs="Open Sans"/>
          <w:color w:val="203649"/>
        </w:rPr>
        <w:br/>
      </w:r>
      <w:r w:rsidRPr="009F2F42">
        <w:rPr>
          <w:rStyle w:val="normaltextrun"/>
          <w:rFonts w:ascii="Amasis MT Pro" w:hAnsi="Amasis MT Pro" w:cs="Open Sans"/>
          <w:color w:val="203649"/>
        </w:rPr>
        <w:t>Your teeth are made from enamel, which is the hardest material in your body.</w:t>
      </w:r>
      <w:r w:rsidRPr="009F2F42">
        <w:rPr>
          <w:rStyle w:val="eop"/>
          <w:rFonts w:ascii="Amasis MT Pro" w:hAnsi="Amasis MT Pro" w:cs="Open Sans"/>
          <w:color w:val="203649"/>
        </w:rPr>
        <w:t> </w:t>
      </w:r>
    </w:p>
    <w:p w14:paraId="1538C252" w14:textId="77777777" w:rsidR="00297EF6" w:rsidRPr="009F2F42" w:rsidRDefault="00297EF6" w:rsidP="00297EF6">
      <w:pPr>
        <w:pStyle w:val="paragraph"/>
        <w:spacing w:before="0" w:beforeAutospacing="0" w:after="0" w:afterAutospacing="0"/>
        <w:textAlignment w:val="baseline"/>
        <w:rPr>
          <w:rFonts w:ascii="Amasis MT Pro" w:hAnsi="Amasis MT Pro" w:cs="Segoe UI"/>
        </w:rPr>
      </w:pPr>
      <w:r w:rsidRPr="009F2F42">
        <w:rPr>
          <w:rStyle w:val="normaltextrun"/>
          <w:rFonts w:ascii="Amasis MT Pro" w:hAnsi="Amasis MT Pro" w:cs="Segoe UI"/>
        </w:rPr>
        <w:t>2.</w:t>
      </w:r>
      <w:r w:rsidRPr="009F2F42">
        <w:rPr>
          <w:rStyle w:val="normaltextrun"/>
          <w:rFonts w:ascii="Amasis MT Pro" w:hAnsi="Amasis MT Pro" w:cs="Open Sans"/>
          <w:b/>
          <w:bCs/>
          <w:color w:val="203649"/>
        </w:rPr>
        <w:t xml:space="preserve"> The human mouth contains over 6 billion bacteria, including 700 different species</w:t>
      </w:r>
      <w:r w:rsidRPr="009F2F42">
        <w:rPr>
          <w:rStyle w:val="scxw207367345"/>
          <w:rFonts w:ascii="Amasis MT Pro" w:hAnsi="Amasis MT Pro" w:cs="Open Sans"/>
          <w:color w:val="203649"/>
        </w:rPr>
        <w:t> </w:t>
      </w:r>
      <w:r w:rsidRPr="009F2F42">
        <w:rPr>
          <w:rFonts w:ascii="Amasis MT Pro" w:hAnsi="Amasis MT Pro" w:cs="Open Sans"/>
          <w:color w:val="203649"/>
        </w:rPr>
        <w:br/>
      </w:r>
      <w:r w:rsidRPr="009F2F42">
        <w:rPr>
          <w:rStyle w:val="normaltextrun"/>
          <w:rFonts w:ascii="Amasis MT Pro" w:hAnsi="Amasis MT Pro" w:cs="Open Sans"/>
          <w:color w:val="203649"/>
        </w:rPr>
        <w:t>While there are over 700 different types of strains of bacteria in your mouth, only a small number of strains are harmful</w:t>
      </w:r>
      <w:r w:rsidRPr="009F2F42">
        <w:rPr>
          <w:rStyle w:val="eop"/>
          <w:rFonts w:ascii="Amasis MT Pro" w:hAnsi="Amasis MT Pro" w:cs="Open Sans"/>
          <w:color w:val="203649"/>
        </w:rPr>
        <w:t> </w:t>
      </w:r>
    </w:p>
    <w:p w14:paraId="3D8374CB" w14:textId="77777777" w:rsidR="00297EF6" w:rsidRPr="009F2F42" w:rsidRDefault="00297EF6" w:rsidP="00297EF6">
      <w:pPr>
        <w:pStyle w:val="paragraph"/>
        <w:spacing w:before="0" w:beforeAutospacing="0" w:after="0" w:afterAutospacing="0"/>
        <w:textAlignment w:val="baseline"/>
        <w:rPr>
          <w:rFonts w:ascii="Amasis MT Pro" w:hAnsi="Amasis MT Pro" w:cs="Segoe UI"/>
        </w:rPr>
      </w:pPr>
      <w:r w:rsidRPr="009F2F42">
        <w:rPr>
          <w:rStyle w:val="normaltextrun"/>
          <w:rFonts w:ascii="Amasis MT Pro" w:hAnsi="Amasis MT Pro" w:cs="Segoe UI"/>
        </w:rPr>
        <w:t>3.</w:t>
      </w:r>
      <w:r w:rsidRPr="009F2F42">
        <w:rPr>
          <w:rStyle w:val="normaltextrun"/>
          <w:rFonts w:ascii="Amasis MT Pro" w:hAnsi="Amasis MT Pro" w:cs="Open Sans"/>
          <w:b/>
          <w:bCs/>
          <w:color w:val="203649"/>
        </w:rPr>
        <w:t xml:space="preserve"> Your teeth are the only part of the body that can’t heal itself</w:t>
      </w:r>
      <w:r w:rsidRPr="009F2F42">
        <w:rPr>
          <w:rStyle w:val="scxw207367345"/>
          <w:rFonts w:ascii="Amasis MT Pro" w:hAnsi="Amasis MT Pro" w:cs="Open Sans"/>
          <w:color w:val="203649"/>
        </w:rPr>
        <w:t> </w:t>
      </w:r>
      <w:r w:rsidRPr="009F2F42">
        <w:rPr>
          <w:rFonts w:ascii="Amasis MT Pro" w:hAnsi="Amasis MT Pro" w:cs="Open Sans"/>
          <w:color w:val="203649"/>
        </w:rPr>
        <w:br/>
      </w:r>
      <w:r w:rsidRPr="009F2F42">
        <w:rPr>
          <w:rStyle w:val="normaltextrun"/>
          <w:rFonts w:ascii="Amasis MT Pro" w:hAnsi="Amasis MT Pro" w:cs="Open Sans"/>
          <w:color w:val="203649"/>
        </w:rPr>
        <w:t>Unlike bones, your teeth can’t heal themselves.</w:t>
      </w:r>
      <w:r w:rsidRPr="009F2F42">
        <w:rPr>
          <w:rStyle w:val="eop"/>
          <w:rFonts w:ascii="Amasis MT Pro" w:hAnsi="Amasis MT Pro" w:cs="Open Sans"/>
          <w:color w:val="203649"/>
        </w:rPr>
        <w:t> </w:t>
      </w:r>
    </w:p>
    <w:p w14:paraId="772461A4" w14:textId="77777777" w:rsidR="00297EF6" w:rsidRPr="009F2F42" w:rsidRDefault="00297EF6" w:rsidP="00297EF6">
      <w:pPr>
        <w:pStyle w:val="paragraph"/>
        <w:spacing w:before="0" w:beforeAutospacing="0" w:after="0" w:afterAutospacing="0"/>
        <w:textAlignment w:val="baseline"/>
        <w:rPr>
          <w:rFonts w:ascii="Amasis MT Pro" w:hAnsi="Amasis MT Pro" w:cs="Segoe UI"/>
        </w:rPr>
      </w:pPr>
      <w:r w:rsidRPr="009F2F42">
        <w:rPr>
          <w:rStyle w:val="normaltextrun"/>
          <w:rFonts w:ascii="Amasis MT Pro" w:hAnsi="Amasis MT Pro" w:cs="Segoe UI"/>
        </w:rPr>
        <w:t>4.</w:t>
      </w:r>
      <w:r w:rsidRPr="009F2F42">
        <w:rPr>
          <w:rStyle w:val="normaltextrun"/>
          <w:rFonts w:ascii="Amasis MT Pro" w:hAnsi="Amasis MT Pro" w:cs="Open Sans"/>
          <w:b/>
          <w:bCs/>
          <w:color w:val="203649"/>
        </w:rPr>
        <w:t xml:space="preserve"> Only two thirds of your teeth are visible</w:t>
      </w:r>
      <w:r w:rsidRPr="009F2F42">
        <w:rPr>
          <w:rStyle w:val="scxw207367345"/>
          <w:rFonts w:ascii="Amasis MT Pro" w:hAnsi="Amasis MT Pro" w:cs="Open Sans"/>
          <w:color w:val="203649"/>
        </w:rPr>
        <w:t> </w:t>
      </w:r>
      <w:r w:rsidRPr="009F2F42">
        <w:rPr>
          <w:rFonts w:ascii="Amasis MT Pro" w:hAnsi="Amasis MT Pro" w:cs="Open Sans"/>
          <w:color w:val="203649"/>
        </w:rPr>
        <w:br/>
      </w:r>
      <w:r w:rsidRPr="009F2F42">
        <w:rPr>
          <w:rStyle w:val="normaltextrun"/>
          <w:rFonts w:ascii="Amasis MT Pro" w:hAnsi="Amasis MT Pro" w:cs="Open Sans"/>
          <w:color w:val="203649"/>
        </w:rPr>
        <w:t>When you smile, you only see approximately two thirds of your teeth</w:t>
      </w:r>
      <w:r w:rsidRPr="009F2F42">
        <w:rPr>
          <w:rStyle w:val="eop"/>
          <w:rFonts w:ascii="Amasis MT Pro" w:hAnsi="Amasis MT Pro" w:cs="Open Sans"/>
          <w:color w:val="203649"/>
        </w:rPr>
        <w:t> </w:t>
      </w:r>
    </w:p>
    <w:p w14:paraId="63BEECE4" w14:textId="195707A3" w:rsidR="00CA465D" w:rsidRDefault="00297EF6" w:rsidP="00CF7ABD">
      <w:pPr>
        <w:pStyle w:val="paragraph"/>
        <w:spacing w:before="0" w:beforeAutospacing="0" w:after="0" w:afterAutospacing="0"/>
        <w:textAlignment w:val="baseline"/>
        <w:rPr>
          <w:rStyle w:val="eop"/>
          <w:rFonts w:ascii="Amasis MT Pro" w:hAnsi="Amasis MT Pro" w:cs="Open Sans"/>
          <w:color w:val="203649"/>
        </w:rPr>
      </w:pPr>
      <w:r w:rsidRPr="009F2F42">
        <w:rPr>
          <w:rStyle w:val="normaltextrun"/>
          <w:rFonts w:ascii="Amasis MT Pro" w:hAnsi="Amasis MT Pro" w:cs="Segoe UI"/>
        </w:rPr>
        <w:t>5.</w:t>
      </w:r>
      <w:r w:rsidRPr="009F2F42">
        <w:rPr>
          <w:rStyle w:val="normaltextrun"/>
          <w:rFonts w:ascii="Amasis MT Pro" w:hAnsi="Amasis MT Pro" w:cs="Open Sans"/>
          <w:b/>
          <w:bCs/>
          <w:color w:val="203649"/>
        </w:rPr>
        <w:t xml:space="preserve"> You exert 200 pounds of pressure when you bite down</w:t>
      </w:r>
      <w:r w:rsidRPr="009F2F42">
        <w:rPr>
          <w:rStyle w:val="scxw207367345"/>
          <w:rFonts w:ascii="Amasis MT Pro" w:hAnsi="Amasis MT Pro" w:cs="Open Sans"/>
          <w:color w:val="203649"/>
        </w:rPr>
        <w:t> </w:t>
      </w:r>
      <w:r w:rsidRPr="009F2F42">
        <w:rPr>
          <w:rFonts w:ascii="Amasis MT Pro" w:hAnsi="Amasis MT Pro" w:cs="Open Sans"/>
          <w:color w:val="203649"/>
        </w:rPr>
        <w:br/>
      </w:r>
      <w:r w:rsidRPr="009F2F42">
        <w:rPr>
          <w:rStyle w:val="normaltextrun"/>
          <w:rFonts w:ascii="Amasis MT Pro" w:hAnsi="Amasis MT Pro" w:cs="Open Sans"/>
          <w:color w:val="203649"/>
        </w:rPr>
        <w:t>Your teeth are designed to withhold a lot of force.</w:t>
      </w:r>
      <w:r w:rsidRPr="009F2F42">
        <w:rPr>
          <w:rStyle w:val="eop"/>
          <w:rFonts w:ascii="Amasis MT Pro" w:hAnsi="Amasis MT Pro" w:cs="Open Sans"/>
          <w:color w:val="203649"/>
        </w:rPr>
        <w:t> </w:t>
      </w:r>
    </w:p>
    <w:p w14:paraId="5C2AD135" w14:textId="77777777" w:rsidR="00CF7ABD" w:rsidRPr="00CF7ABD" w:rsidRDefault="00CF7ABD" w:rsidP="00CF7ABD">
      <w:pPr>
        <w:pStyle w:val="paragraph"/>
        <w:spacing w:before="0" w:beforeAutospacing="0" w:after="0" w:afterAutospacing="0"/>
        <w:textAlignment w:val="baseline"/>
        <w:rPr>
          <w:rFonts w:ascii="Amasis MT Pro" w:hAnsi="Amasis MT Pro" w:cs="Segoe UI"/>
        </w:rPr>
      </w:pPr>
    </w:p>
    <w:p w14:paraId="0BF8CE0A" w14:textId="77777777" w:rsidR="00CF7ABD" w:rsidRDefault="00CF7ABD" w:rsidP="00CF7ABD">
      <w:pPr>
        <w:pStyle w:val="NormalWeb"/>
        <w:spacing w:before="0" w:beforeAutospacing="0" w:after="0" w:afterAutospacing="0"/>
        <w:rPr>
          <w:rFonts w:ascii="Amasis MT Pro" w:hAnsi="Amasis MT Pro"/>
          <w:color w:val="000000"/>
        </w:rPr>
      </w:pPr>
    </w:p>
    <w:p w14:paraId="1FCE9C52" w14:textId="77777777" w:rsidR="003347ED" w:rsidRDefault="003347ED" w:rsidP="00CF7ABD">
      <w:pPr>
        <w:pStyle w:val="NormalWeb"/>
        <w:spacing w:before="0" w:beforeAutospacing="0" w:after="0" w:afterAutospacing="0"/>
        <w:rPr>
          <w:rFonts w:ascii="Amasis MT Pro" w:hAnsi="Amasis MT Pro"/>
          <w:color w:val="000000"/>
        </w:rPr>
      </w:pPr>
    </w:p>
    <w:p w14:paraId="144D6BA1" w14:textId="77777777" w:rsidR="003347ED" w:rsidRDefault="003347ED" w:rsidP="00CF7ABD">
      <w:pPr>
        <w:pStyle w:val="NormalWeb"/>
        <w:spacing w:before="0" w:beforeAutospacing="0" w:after="0" w:afterAutospacing="0"/>
        <w:rPr>
          <w:rFonts w:ascii="Amasis MT Pro" w:hAnsi="Amasis MT Pro"/>
          <w:color w:val="000000"/>
        </w:rPr>
      </w:pPr>
    </w:p>
    <w:p w14:paraId="541E93ED" w14:textId="544FCBE1" w:rsidR="00631821" w:rsidRPr="009F2F42" w:rsidRDefault="00631821" w:rsidP="00CF7ABD">
      <w:pPr>
        <w:pStyle w:val="NormalWeb"/>
        <w:spacing w:before="0" w:beforeAutospacing="0" w:after="0" w:afterAutospacing="0"/>
        <w:rPr>
          <w:rFonts w:ascii="Amasis MT Pro" w:hAnsi="Amasis MT Pro"/>
          <w:color w:val="000000"/>
        </w:rPr>
      </w:pPr>
      <w:r w:rsidRPr="009F2F42">
        <w:rPr>
          <w:rFonts w:ascii="Amasis MT Pro" w:hAnsi="Amasis MT Pro"/>
          <w:color w:val="000000"/>
        </w:rPr>
        <w:t>Meet Your Dog’s Basic Needs</w:t>
      </w:r>
    </w:p>
    <w:p w14:paraId="2DD76A61" w14:textId="77777777" w:rsidR="003347ED" w:rsidRDefault="00631821" w:rsidP="00CF7ABD">
      <w:pPr>
        <w:pStyle w:val="NormalWeb"/>
        <w:spacing w:before="0" w:beforeAutospacing="0" w:after="0" w:afterAutospacing="0"/>
        <w:rPr>
          <w:rFonts w:ascii="Amasis MT Pro" w:hAnsi="Amasis MT Pro"/>
          <w:color w:val="000000"/>
        </w:rPr>
      </w:pPr>
      <w:r w:rsidRPr="009F2F42">
        <w:rPr>
          <w:rFonts w:ascii="Amasis MT Pro" w:hAnsi="Amasis MT Pro"/>
          <w:color w:val="000000"/>
        </w:rPr>
        <w:t>By</w:t>
      </w:r>
      <w:r w:rsidR="00CA465D" w:rsidRPr="009F2F42">
        <w:rPr>
          <w:rFonts w:ascii="Amasis MT Pro" w:hAnsi="Amasis MT Pro"/>
          <w:color w:val="000000"/>
        </w:rPr>
        <w:t xml:space="preserve"> </w:t>
      </w:r>
      <w:r w:rsidRPr="009F2F42">
        <w:rPr>
          <w:rFonts w:ascii="Amasis MT Pro" w:hAnsi="Amasis MT Pro"/>
          <w:color w:val="000000"/>
        </w:rPr>
        <w:t xml:space="preserve">Jayla </w:t>
      </w:r>
      <w:r w:rsidR="00CF7ABD">
        <w:rPr>
          <w:rFonts w:ascii="Amasis MT Pro" w:hAnsi="Amasis MT Pro"/>
          <w:color w:val="000000"/>
        </w:rPr>
        <w:t>G</w:t>
      </w:r>
      <w:r w:rsidRPr="009F2F42">
        <w:rPr>
          <w:rFonts w:ascii="Amasis MT Pro" w:hAnsi="Amasis MT Pro"/>
          <w:color w:val="000000"/>
        </w:rPr>
        <w:t>rant</w:t>
      </w:r>
    </w:p>
    <w:p w14:paraId="5EBD679B" w14:textId="77777777" w:rsidR="003347ED" w:rsidRDefault="003347ED" w:rsidP="00CF7ABD">
      <w:pPr>
        <w:pStyle w:val="NormalWeb"/>
        <w:spacing w:before="0" w:beforeAutospacing="0" w:after="0" w:afterAutospacing="0"/>
        <w:rPr>
          <w:rFonts w:ascii="Amasis MT Pro" w:hAnsi="Amasis MT Pro"/>
          <w:color w:val="000000"/>
        </w:rPr>
      </w:pPr>
    </w:p>
    <w:p w14:paraId="73D70B57" w14:textId="155D0D64" w:rsidR="00631821" w:rsidRPr="009F2F42" w:rsidRDefault="00631821" w:rsidP="00CF7ABD">
      <w:pPr>
        <w:pStyle w:val="NormalWeb"/>
        <w:spacing w:before="0" w:beforeAutospacing="0" w:after="0" w:afterAutospacing="0"/>
        <w:rPr>
          <w:rFonts w:ascii="Amasis MT Pro" w:hAnsi="Amasis MT Pro"/>
          <w:color w:val="000000"/>
        </w:rPr>
      </w:pPr>
      <w:r w:rsidRPr="009F2F42">
        <w:rPr>
          <w:rFonts w:ascii="Amasis MT Pro" w:hAnsi="Amasis MT Pro"/>
          <w:color w:val="000000"/>
        </w:rPr>
        <w:t>So, if you are wondering what your dog’s basic needs are your lucky because I have some things that you need to know about dogs, here are three reasons why you should read this</w:t>
      </w:r>
      <w:r w:rsidR="00CF7ABD">
        <w:rPr>
          <w:rFonts w:ascii="Amasis MT Pro" w:hAnsi="Amasis MT Pro"/>
          <w:color w:val="000000"/>
        </w:rPr>
        <w:t>…</w:t>
      </w:r>
    </w:p>
    <w:p w14:paraId="1BDB098F" w14:textId="77777777" w:rsidR="00631821" w:rsidRPr="009F2F42" w:rsidRDefault="00631821" w:rsidP="00CF7ABD">
      <w:pPr>
        <w:pStyle w:val="NormalWeb"/>
        <w:spacing w:before="0" w:beforeAutospacing="0" w:after="0" w:afterAutospacing="0"/>
        <w:rPr>
          <w:rFonts w:ascii="Amasis MT Pro" w:hAnsi="Amasis MT Pro"/>
          <w:color w:val="000000"/>
        </w:rPr>
      </w:pPr>
      <w:r w:rsidRPr="009F2F42">
        <w:rPr>
          <w:rFonts w:ascii="Amasis MT Pro" w:hAnsi="Amasis MT Pro"/>
          <w:color w:val="000000"/>
        </w:rPr>
        <w:t>1. You should ALWAYS feed your dog the right food because if you do not, your dog might not eat the right food.</w:t>
      </w:r>
    </w:p>
    <w:p w14:paraId="3D0A7DA7" w14:textId="77777777" w:rsidR="00631821" w:rsidRPr="009F2F42" w:rsidRDefault="00631821" w:rsidP="00CF7ABD">
      <w:pPr>
        <w:pStyle w:val="NormalWeb"/>
        <w:spacing w:before="0" w:beforeAutospacing="0" w:after="0" w:afterAutospacing="0"/>
        <w:rPr>
          <w:rFonts w:ascii="Amasis MT Pro" w:hAnsi="Amasis MT Pro"/>
          <w:color w:val="000000"/>
        </w:rPr>
      </w:pPr>
      <w:r w:rsidRPr="009F2F42">
        <w:rPr>
          <w:rFonts w:ascii="Amasis MT Pro" w:hAnsi="Amasis MT Pro"/>
          <w:color w:val="000000"/>
        </w:rPr>
        <w:t>2. You need to train your dog so it can be kind to you and your family members, and you must teach them how to do go home, so in case you lose your dog, it will come back home to you.</w:t>
      </w:r>
    </w:p>
    <w:p w14:paraId="56834D2D" w14:textId="4DE42CBB" w:rsidR="00631821" w:rsidRPr="009F2F42" w:rsidRDefault="00631821" w:rsidP="00CF7ABD">
      <w:pPr>
        <w:pStyle w:val="NormalWeb"/>
        <w:spacing w:before="0" w:beforeAutospacing="0" w:after="0" w:afterAutospacing="0"/>
        <w:rPr>
          <w:rFonts w:ascii="Amasis MT Pro" w:hAnsi="Amasis MT Pro"/>
          <w:color w:val="000000"/>
        </w:rPr>
      </w:pPr>
      <w:r w:rsidRPr="009F2F42">
        <w:rPr>
          <w:rFonts w:ascii="Amasis MT Pro" w:hAnsi="Amasis MT Pro"/>
          <w:color w:val="000000"/>
        </w:rPr>
        <w:t>3. The most important thing you need to do is make sure that your dog gets a lot of ex</w:t>
      </w:r>
      <w:r w:rsidR="00100A5A">
        <w:rPr>
          <w:rFonts w:ascii="Amasis MT Pro" w:hAnsi="Amasis MT Pro"/>
          <w:color w:val="000000"/>
        </w:rPr>
        <w:t>ercise</w:t>
      </w:r>
      <w:r w:rsidRPr="009F2F42">
        <w:rPr>
          <w:rFonts w:ascii="Amasis MT Pro" w:hAnsi="Amasis MT Pro"/>
          <w:color w:val="000000"/>
        </w:rPr>
        <w:t xml:space="preserve"> every day so it can be strong and heathy.</w:t>
      </w:r>
    </w:p>
    <w:p w14:paraId="78FFA0C6" w14:textId="77777777" w:rsidR="00100A5A" w:rsidRDefault="00100A5A" w:rsidP="00CF7ABD">
      <w:pPr>
        <w:pStyle w:val="NormalWeb"/>
        <w:spacing w:before="0" w:beforeAutospacing="0" w:after="0" w:afterAutospacing="0"/>
        <w:rPr>
          <w:rFonts w:ascii="Amasis MT Pro" w:hAnsi="Amasis MT Pro"/>
          <w:color w:val="000000"/>
        </w:rPr>
      </w:pPr>
    </w:p>
    <w:p w14:paraId="0634AB91" w14:textId="4594D015" w:rsidR="00631821" w:rsidRPr="009F2F42" w:rsidRDefault="00631821" w:rsidP="00CF7ABD">
      <w:pPr>
        <w:pStyle w:val="NormalWeb"/>
        <w:spacing w:before="0" w:beforeAutospacing="0" w:after="0" w:afterAutospacing="0"/>
        <w:rPr>
          <w:rFonts w:ascii="Amasis MT Pro" w:hAnsi="Amasis MT Pro"/>
          <w:color w:val="000000"/>
        </w:rPr>
      </w:pPr>
      <w:r w:rsidRPr="009F2F42">
        <w:rPr>
          <w:rFonts w:ascii="Amasis MT Pro" w:hAnsi="Amasis MT Pro"/>
          <w:color w:val="000000"/>
        </w:rPr>
        <w:t>Dog ownership is one of life’s great joys. But the idea can be intimidating if you’ve never had a puppy before. Never fear we have a comprehensive list of tips for first-time dog owners that provide the essential information you need to feel confident every step of the way with your new canine companion.</w:t>
      </w:r>
    </w:p>
    <w:p w14:paraId="2DA68297" w14:textId="5F90A81D" w:rsidR="00631821" w:rsidRPr="009F2F42" w:rsidRDefault="00B63B21" w:rsidP="00CF7ABD">
      <w:pPr>
        <w:pStyle w:val="NormalWeb"/>
        <w:spacing w:before="0" w:beforeAutospacing="0" w:after="0" w:afterAutospacing="0"/>
        <w:rPr>
          <w:rFonts w:ascii="Amasis MT Pro" w:hAnsi="Amasis MT Pro"/>
          <w:color w:val="000000"/>
        </w:rPr>
      </w:pPr>
      <w:r>
        <w:rPr>
          <w:rFonts w:ascii="Amasis MT Pro" w:hAnsi="Amasis MT Pro"/>
          <w:color w:val="000000"/>
        </w:rPr>
        <w:t>T</w:t>
      </w:r>
      <w:r w:rsidR="00631821" w:rsidRPr="009F2F42">
        <w:rPr>
          <w:rFonts w:ascii="Amasis MT Pro" w:hAnsi="Amasis MT Pro"/>
          <w:color w:val="000000"/>
        </w:rPr>
        <w:t xml:space="preserve">hey are so helpful and smart, the next dog you should get is the </w:t>
      </w:r>
      <w:r>
        <w:rPr>
          <w:rFonts w:ascii="Amasis MT Pro" w:hAnsi="Amasis MT Pro"/>
          <w:color w:val="000000"/>
        </w:rPr>
        <w:t>B</w:t>
      </w:r>
      <w:r w:rsidR="00631821" w:rsidRPr="009F2F42">
        <w:rPr>
          <w:rFonts w:ascii="Amasis MT Pro" w:hAnsi="Amasis MT Pro"/>
          <w:color w:val="000000"/>
        </w:rPr>
        <w:t xml:space="preserve">ichon Frise they are so small and can grow up to 12-18 pounds they are also so cute, the last and final dog you should get is the Siberian husky they are so cute and they can have up to 4-6 puppy’s that’s good at least you won't have a house full of </w:t>
      </w:r>
      <w:r w:rsidR="00631821" w:rsidRPr="009F2F42">
        <w:rPr>
          <w:rFonts w:ascii="Amasis MT Pro" w:hAnsi="Amasis MT Pro"/>
          <w:color w:val="000000"/>
        </w:rPr>
        <w:lastRenderedPageBreak/>
        <w:t xml:space="preserve">dogs. </w:t>
      </w:r>
      <w:r w:rsidRPr="009F2F42">
        <w:rPr>
          <w:rFonts w:ascii="Amasis MT Pro" w:hAnsi="Amasis MT Pro"/>
          <w:color w:val="000000"/>
        </w:rPr>
        <w:t>There is</w:t>
      </w:r>
      <w:r w:rsidR="00631821" w:rsidRPr="009F2F42">
        <w:rPr>
          <w:rFonts w:ascii="Amasis MT Pro" w:hAnsi="Amasis MT Pro"/>
          <w:color w:val="000000"/>
        </w:rPr>
        <w:t xml:space="preserve"> a lot to consider before you bring a four-legged family member home. Be sure you're ready before you say ‘’ I do”. Part of being ready is understanding what a dog requires physically and mentally- asking yourself if you’re up for the commitment for the rest of his life.</w:t>
      </w:r>
    </w:p>
    <w:p w14:paraId="67EC9513" w14:textId="5B94A6FA" w:rsidR="00631821" w:rsidRPr="009F2F42" w:rsidRDefault="00631821" w:rsidP="00CF7ABD">
      <w:pPr>
        <w:pStyle w:val="NormalWeb"/>
        <w:spacing w:before="0" w:beforeAutospacing="0" w:after="0" w:afterAutospacing="0"/>
        <w:rPr>
          <w:rFonts w:ascii="Amasis MT Pro" w:hAnsi="Amasis MT Pro"/>
          <w:color w:val="000000"/>
        </w:rPr>
      </w:pPr>
      <w:r w:rsidRPr="009F2F42">
        <w:rPr>
          <w:rFonts w:ascii="Amasis MT Pro" w:hAnsi="Amasis MT Pro"/>
          <w:color w:val="000000"/>
        </w:rPr>
        <w:t xml:space="preserve">Now I'm going to tell you one of the best dogs you should get the America bulldog they are so cute, the next dog you should get is a pug they are meant for an all-funny animal show now that is the perfect dog to get for that, next you should get the Bernese Mountain dog now that's the dog you can take on a road trip for real, the next dog you should get is the Yorkshire terrier, now that dog gives you those little cute eyes for what they want, the next dog you should get is the German </w:t>
      </w:r>
      <w:r w:rsidR="00E028F8" w:rsidRPr="009F2F42">
        <w:rPr>
          <w:rFonts w:ascii="Amasis MT Pro" w:hAnsi="Amasis MT Pro"/>
          <w:color w:val="000000"/>
        </w:rPr>
        <w:t>Shepherds</w:t>
      </w:r>
      <w:r w:rsidR="00780022">
        <w:rPr>
          <w:rFonts w:ascii="Amasis MT Pro" w:hAnsi="Amasis MT Pro"/>
          <w:color w:val="000000"/>
        </w:rPr>
        <w:t>.</w:t>
      </w:r>
    </w:p>
    <w:p w14:paraId="5FA39951" w14:textId="77777777" w:rsidR="0023579C" w:rsidRPr="009F2F42" w:rsidRDefault="0023579C" w:rsidP="0047212E">
      <w:pPr>
        <w:pStyle w:val="NormalWeb"/>
        <w:rPr>
          <w:rFonts w:ascii="Amasis MT Pro" w:hAnsi="Amasis MT Pro"/>
          <w:color w:val="000000"/>
        </w:rPr>
      </w:pPr>
    </w:p>
    <w:p w14:paraId="28FF167D" w14:textId="77777777" w:rsidR="00B33DE4" w:rsidRDefault="00B33DE4" w:rsidP="00B44DD4">
      <w:pPr>
        <w:pStyle w:val="NormalWeb"/>
        <w:spacing w:before="0" w:beforeAutospacing="0" w:after="0" w:afterAutospacing="0"/>
        <w:rPr>
          <w:rFonts w:ascii="Amasis MT Pro" w:hAnsi="Amasis MT Pro"/>
          <w:color w:val="000000"/>
        </w:rPr>
      </w:pPr>
    </w:p>
    <w:p w14:paraId="0C40FE7C" w14:textId="224AC1F2" w:rsidR="0047212E" w:rsidRPr="008F6382" w:rsidRDefault="0047212E" w:rsidP="00B44DD4">
      <w:pPr>
        <w:pStyle w:val="NormalWeb"/>
        <w:spacing w:before="0" w:beforeAutospacing="0" w:after="0" w:afterAutospacing="0"/>
        <w:rPr>
          <w:rFonts w:ascii="Amasis MT Pro" w:hAnsi="Amasis MT Pro"/>
          <w:color w:val="000000"/>
        </w:rPr>
      </w:pPr>
      <w:r w:rsidRPr="008F6382">
        <w:rPr>
          <w:rFonts w:ascii="Amasis MT Pro" w:hAnsi="Amasis MT Pro"/>
          <w:color w:val="000000"/>
        </w:rPr>
        <w:t xml:space="preserve">Red and Black </w:t>
      </w:r>
      <w:r w:rsidR="00B44DD4" w:rsidRPr="008F6382">
        <w:rPr>
          <w:rFonts w:ascii="Amasis MT Pro" w:hAnsi="Amasis MT Pro"/>
          <w:color w:val="000000"/>
        </w:rPr>
        <w:t>S</w:t>
      </w:r>
      <w:r w:rsidRPr="008F6382">
        <w:rPr>
          <w:rFonts w:ascii="Amasis MT Pro" w:hAnsi="Amasis MT Pro"/>
          <w:color w:val="000000"/>
        </w:rPr>
        <w:t>ky</w:t>
      </w:r>
    </w:p>
    <w:p w14:paraId="732D6D91" w14:textId="67A952F0" w:rsidR="0047212E" w:rsidRPr="008F6382" w:rsidRDefault="0047212E" w:rsidP="00B44DD4">
      <w:pPr>
        <w:pStyle w:val="NormalWeb"/>
        <w:spacing w:before="0" w:beforeAutospacing="0" w:after="0" w:afterAutospacing="0"/>
        <w:rPr>
          <w:rFonts w:ascii="Amasis MT Pro" w:hAnsi="Amasis MT Pro"/>
          <w:color w:val="000000"/>
        </w:rPr>
      </w:pPr>
      <w:r w:rsidRPr="008F6382">
        <w:rPr>
          <w:rFonts w:ascii="Amasis MT Pro" w:hAnsi="Amasis MT Pro"/>
          <w:color w:val="000000"/>
        </w:rPr>
        <w:t>By Berlexa Charles</w:t>
      </w:r>
      <w:r w:rsidR="00E27968" w:rsidRPr="008F6382">
        <w:rPr>
          <w:rFonts w:ascii="Amasis MT Pro" w:hAnsi="Amasis MT Pro"/>
          <w:color w:val="000000"/>
        </w:rPr>
        <w:t xml:space="preserve"> &amp; Kaymia Reid</w:t>
      </w:r>
    </w:p>
    <w:p w14:paraId="13269A98" w14:textId="77777777" w:rsidR="00B44DD4" w:rsidRPr="008F6382" w:rsidRDefault="00B44DD4" w:rsidP="00B44DD4">
      <w:pPr>
        <w:pStyle w:val="NormalWeb"/>
        <w:spacing w:before="0" w:beforeAutospacing="0" w:after="0" w:afterAutospacing="0"/>
        <w:rPr>
          <w:rFonts w:ascii="Amasis MT Pro" w:hAnsi="Amasis MT Pro"/>
          <w:color w:val="000000"/>
        </w:rPr>
      </w:pPr>
    </w:p>
    <w:p w14:paraId="346F9365" w14:textId="77777777" w:rsidR="0047212E" w:rsidRPr="008F6382" w:rsidRDefault="0047212E" w:rsidP="00B44DD4">
      <w:pPr>
        <w:pStyle w:val="NormalWeb"/>
        <w:spacing w:before="0" w:beforeAutospacing="0" w:after="0" w:afterAutospacing="0"/>
        <w:rPr>
          <w:rFonts w:ascii="Amasis MT Pro" w:hAnsi="Amasis MT Pro"/>
          <w:color w:val="000000"/>
        </w:rPr>
      </w:pPr>
      <w:r w:rsidRPr="008F6382">
        <w:rPr>
          <w:rFonts w:ascii="Amasis MT Pro" w:hAnsi="Amasis MT Pro"/>
          <w:color w:val="000000"/>
        </w:rPr>
        <w:t>Up in the red and black sky</w:t>
      </w:r>
    </w:p>
    <w:p w14:paraId="377653F2" w14:textId="30EAB1D0" w:rsidR="0047212E" w:rsidRPr="008F6382" w:rsidRDefault="0047212E" w:rsidP="00B44DD4">
      <w:pPr>
        <w:pStyle w:val="NormalWeb"/>
        <w:spacing w:before="0" w:beforeAutospacing="0" w:after="0" w:afterAutospacing="0"/>
        <w:rPr>
          <w:rFonts w:ascii="Amasis MT Pro" w:hAnsi="Amasis MT Pro"/>
          <w:color w:val="000000"/>
        </w:rPr>
      </w:pPr>
      <w:r w:rsidRPr="008F6382">
        <w:rPr>
          <w:rFonts w:ascii="Amasis MT Pro" w:hAnsi="Amasis MT Pro"/>
          <w:color w:val="000000"/>
        </w:rPr>
        <w:t xml:space="preserve">I see something from </w:t>
      </w:r>
      <w:r w:rsidR="00471974" w:rsidRPr="008F6382">
        <w:rPr>
          <w:rFonts w:ascii="Amasis MT Pro" w:hAnsi="Amasis MT Pro"/>
          <w:color w:val="000000"/>
        </w:rPr>
        <w:t>afar</w:t>
      </w:r>
    </w:p>
    <w:p w14:paraId="38DB1E9F" w14:textId="77777777" w:rsidR="00FD1795" w:rsidRPr="008F6382" w:rsidRDefault="0047212E" w:rsidP="00B44DD4">
      <w:pPr>
        <w:pStyle w:val="NormalWeb"/>
        <w:spacing w:before="0" w:beforeAutospacing="0" w:after="0" w:afterAutospacing="0"/>
        <w:rPr>
          <w:rFonts w:ascii="Amasis MT Pro" w:hAnsi="Amasis MT Pro"/>
          <w:color w:val="000000"/>
        </w:rPr>
      </w:pPr>
      <w:r w:rsidRPr="008F6382">
        <w:rPr>
          <w:rFonts w:ascii="Amasis MT Pro" w:hAnsi="Amasis MT Pro"/>
          <w:color w:val="000000"/>
        </w:rPr>
        <w:t>It</w:t>
      </w:r>
      <w:r w:rsidR="00F73FC2" w:rsidRPr="008F6382">
        <w:rPr>
          <w:rFonts w:ascii="Amasis MT Pro" w:hAnsi="Amasis MT Pro"/>
          <w:color w:val="000000"/>
        </w:rPr>
        <w:t>’</w:t>
      </w:r>
      <w:r w:rsidRPr="008F6382">
        <w:rPr>
          <w:rFonts w:ascii="Amasis MT Pro" w:hAnsi="Amasis MT Pro"/>
          <w:color w:val="000000"/>
        </w:rPr>
        <w:t>s thunder but it</w:t>
      </w:r>
      <w:r w:rsidR="00F73FC2" w:rsidRPr="008F6382">
        <w:rPr>
          <w:rFonts w:ascii="Amasis MT Pro" w:hAnsi="Amasis MT Pro"/>
          <w:color w:val="000000"/>
        </w:rPr>
        <w:t>’</w:t>
      </w:r>
      <w:r w:rsidRPr="008F6382">
        <w:rPr>
          <w:rFonts w:ascii="Amasis MT Pro" w:hAnsi="Amasis MT Pro"/>
          <w:color w:val="000000"/>
        </w:rPr>
        <w:t xml:space="preserve">s special </w:t>
      </w:r>
    </w:p>
    <w:p w14:paraId="1A861166" w14:textId="13879749" w:rsidR="0047212E" w:rsidRPr="008F6382" w:rsidRDefault="0047212E" w:rsidP="00B44DD4">
      <w:pPr>
        <w:pStyle w:val="NormalWeb"/>
        <w:spacing w:before="0" w:beforeAutospacing="0" w:after="0" w:afterAutospacing="0"/>
        <w:rPr>
          <w:rFonts w:ascii="Amasis MT Pro" w:hAnsi="Amasis MT Pro"/>
          <w:color w:val="000000"/>
        </w:rPr>
      </w:pPr>
      <w:r w:rsidRPr="008F6382">
        <w:rPr>
          <w:rFonts w:ascii="Amasis MT Pro" w:hAnsi="Amasis MT Pro"/>
          <w:color w:val="000000"/>
        </w:rPr>
        <w:t>it</w:t>
      </w:r>
      <w:r w:rsidR="00F73FC2" w:rsidRPr="008F6382">
        <w:rPr>
          <w:rFonts w:ascii="Amasis MT Pro" w:hAnsi="Amasis MT Pro"/>
          <w:color w:val="000000"/>
        </w:rPr>
        <w:t>’</w:t>
      </w:r>
      <w:r w:rsidRPr="008F6382">
        <w:rPr>
          <w:rFonts w:ascii="Amasis MT Pro" w:hAnsi="Amasis MT Pro"/>
          <w:color w:val="000000"/>
        </w:rPr>
        <w:t>s</w:t>
      </w:r>
      <w:r w:rsidR="00FD1795" w:rsidRPr="008F6382">
        <w:rPr>
          <w:rFonts w:ascii="Amasis MT Pro" w:hAnsi="Amasis MT Pro"/>
          <w:color w:val="000000"/>
        </w:rPr>
        <w:t xml:space="preserve"> </w:t>
      </w:r>
      <w:r w:rsidRPr="008F6382">
        <w:rPr>
          <w:rFonts w:ascii="Amasis MT Pro" w:hAnsi="Amasis MT Pro"/>
          <w:color w:val="000000"/>
        </w:rPr>
        <w:t>red and black and it makes me</w:t>
      </w:r>
    </w:p>
    <w:p w14:paraId="38DA7687" w14:textId="77777777" w:rsidR="00B869A6" w:rsidRPr="008F6382" w:rsidRDefault="0047212E" w:rsidP="00B44DD4">
      <w:pPr>
        <w:pStyle w:val="NormalWeb"/>
        <w:spacing w:before="0" w:beforeAutospacing="0" w:after="0" w:afterAutospacing="0"/>
        <w:rPr>
          <w:rFonts w:ascii="Amasis MT Pro" w:hAnsi="Amasis MT Pro"/>
          <w:color w:val="000000"/>
        </w:rPr>
      </w:pPr>
      <w:r w:rsidRPr="008F6382">
        <w:rPr>
          <w:rFonts w:ascii="Amasis MT Pro" w:hAnsi="Amasis MT Pro"/>
          <w:color w:val="000000"/>
        </w:rPr>
        <w:t>wonder if one day it will</w:t>
      </w:r>
      <w:r w:rsidR="00B869A6" w:rsidRPr="008F6382">
        <w:rPr>
          <w:rFonts w:ascii="Amasis MT Pro" w:hAnsi="Amasis MT Pro"/>
          <w:color w:val="000000"/>
        </w:rPr>
        <w:t xml:space="preserve"> </w:t>
      </w:r>
      <w:r w:rsidRPr="008F6382">
        <w:rPr>
          <w:rFonts w:ascii="Amasis MT Pro" w:hAnsi="Amasis MT Pro"/>
          <w:color w:val="000000"/>
        </w:rPr>
        <w:t xml:space="preserve">be summer </w:t>
      </w:r>
    </w:p>
    <w:p w14:paraId="31E7E714" w14:textId="77777777" w:rsidR="00B869A6" w:rsidRPr="008F6382" w:rsidRDefault="0047212E" w:rsidP="00B44DD4">
      <w:pPr>
        <w:pStyle w:val="NormalWeb"/>
        <w:spacing w:before="0" w:beforeAutospacing="0" w:after="0" w:afterAutospacing="0"/>
        <w:rPr>
          <w:rFonts w:ascii="Amasis MT Pro" w:hAnsi="Amasis MT Pro"/>
          <w:color w:val="000000"/>
        </w:rPr>
      </w:pPr>
      <w:r w:rsidRPr="008F6382">
        <w:rPr>
          <w:rFonts w:ascii="Amasis MT Pro" w:hAnsi="Amasis MT Pro"/>
          <w:color w:val="000000"/>
        </w:rPr>
        <w:t>and then I</w:t>
      </w:r>
      <w:r w:rsidR="00B869A6" w:rsidRPr="008F6382">
        <w:rPr>
          <w:rFonts w:ascii="Amasis MT Pro" w:hAnsi="Amasis MT Pro"/>
          <w:color w:val="000000"/>
        </w:rPr>
        <w:t xml:space="preserve"> </w:t>
      </w:r>
      <w:r w:rsidR="00EC416B" w:rsidRPr="008F6382">
        <w:rPr>
          <w:rFonts w:ascii="Amasis MT Pro" w:hAnsi="Amasis MT Pro"/>
          <w:color w:val="000000"/>
        </w:rPr>
        <w:t>r</w:t>
      </w:r>
      <w:r w:rsidRPr="008F6382">
        <w:rPr>
          <w:rFonts w:ascii="Amasis MT Pro" w:hAnsi="Amasis MT Pro"/>
          <w:color w:val="000000"/>
        </w:rPr>
        <w:t>em</w:t>
      </w:r>
      <w:r w:rsidR="00F73FC2" w:rsidRPr="008F6382">
        <w:rPr>
          <w:rFonts w:ascii="Amasis MT Pro" w:hAnsi="Amasis MT Pro"/>
          <w:color w:val="000000"/>
        </w:rPr>
        <w:t>em</w:t>
      </w:r>
      <w:r w:rsidRPr="008F6382">
        <w:rPr>
          <w:rFonts w:ascii="Amasis MT Pro" w:hAnsi="Amasis MT Pro"/>
          <w:color w:val="000000"/>
        </w:rPr>
        <w:t>ber, I did not eat</w:t>
      </w:r>
      <w:r w:rsidR="00B869A6" w:rsidRPr="008F6382">
        <w:rPr>
          <w:rFonts w:ascii="Amasis MT Pro" w:hAnsi="Amasis MT Pro"/>
          <w:color w:val="000000"/>
        </w:rPr>
        <w:t xml:space="preserve"> </w:t>
      </w:r>
      <w:r w:rsidR="00EC416B" w:rsidRPr="008F6382">
        <w:rPr>
          <w:rFonts w:ascii="Amasis MT Pro" w:hAnsi="Amasis MT Pro"/>
          <w:color w:val="000000"/>
        </w:rPr>
        <w:t>s</w:t>
      </w:r>
      <w:r w:rsidRPr="008F6382">
        <w:rPr>
          <w:rFonts w:ascii="Amasis MT Pro" w:hAnsi="Amasis MT Pro"/>
          <w:color w:val="000000"/>
        </w:rPr>
        <w:t xml:space="preserve">upper. </w:t>
      </w:r>
    </w:p>
    <w:p w14:paraId="7EA0CF8E" w14:textId="6CAE8BEB" w:rsidR="0047212E" w:rsidRPr="008F6382" w:rsidRDefault="0047212E" w:rsidP="00B44DD4">
      <w:pPr>
        <w:pStyle w:val="NormalWeb"/>
        <w:spacing w:before="0" w:beforeAutospacing="0" w:after="0" w:afterAutospacing="0"/>
        <w:rPr>
          <w:rFonts w:ascii="Amasis MT Pro" w:hAnsi="Amasis MT Pro"/>
          <w:color w:val="000000"/>
        </w:rPr>
      </w:pPr>
      <w:r w:rsidRPr="008F6382">
        <w:rPr>
          <w:rFonts w:ascii="Amasis MT Pro" w:hAnsi="Amasis MT Pro"/>
          <w:color w:val="000000"/>
        </w:rPr>
        <w:t>Up in the red</w:t>
      </w:r>
      <w:r w:rsidR="00380BC1" w:rsidRPr="008F6382">
        <w:rPr>
          <w:rFonts w:ascii="Amasis MT Pro" w:hAnsi="Amasis MT Pro"/>
          <w:color w:val="000000"/>
        </w:rPr>
        <w:t xml:space="preserve"> </w:t>
      </w:r>
      <w:r w:rsidRPr="008F6382">
        <w:rPr>
          <w:rFonts w:ascii="Amasis MT Pro" w:hAnsi="Amasis MT Pro"/>
          <w:color w:val="000000"/>
        </w:rPr>
        <w:t xml:space="preserve">and black sky </w:t>
      </w:r>
      <w:r w:rsidR="00F73FC2" w:rsidRPr="008F6382">
        <w:rPr>
          <w:rFonts w:ascii="Amasis MT Pro" w:hAnsi="Amasis MT Pro"/>
          <w:color w:val="000000"/>
        </w:rPr>
        <w:t>t</w:t>
      </w:r>
      <w:r w:rsidRPr="008F6382">
        <w:rPr>
          <w:rFonts w:ascii="Amasis MT Pro" w:hAnsi="Amasis MT Pro"/>
          <w:color w:val="000000"/>
        </w:rPr>
        <w:t>here are</w:t>
      </w:r>
    </w:p>
    <w:p w14:paraId="7A477E02" w14:textId="77777777" w:rsidR="0047212E" w:rsidRPr="008F6382" w:rsidRDefault="0047212E" w:rsidP="00B44DD4">
      <w:pPr>
        <w:pStyle w:val="NormalWeb"/>
        <w:spacing w:before="0" w:beforeAutospacing="0" w:after="0" w:afterAutospacing="0"/>
        <w:rPr>
          <w:rFonts w:ascii="Amasis MT Pro" w:hAnsi="Amasis MT Pro"/>
          <w:color w:val="000000"/>
        </w:rPr>
      </w:pPr>
      <w:r w:rsidRPr="008F6382">
        <w:rPr>
          <w:rFonts w:ascii="Amasis MT Pro" w:hAnsi="Amasis MT Pro"/>
          <w:color w:val="000000"/>
        </w:rPr>
        <w:t>black clouds and red</w:t>
      </w:r>
    </w:p>
    <w:p w14:paraId="746401A3" w14:textId="77777777" w:rsidR="008F6382" w:rsidRPr="008F6382" w:rsidRDefault="00380BC1" w:rsidP="00B44DD4">
      <w:pPr>
        <w:pStyle w:val="NormalWeb"/>
        <w:spacing w:before="0" w:beforeAutospacing="0" w:after="0" w:afterAutospacing="0"/>
        <w:rPr>
          <w:rFonts w:ascii="Amasis MT Pro" w:hAnsi="Amasis MT Pro"/>
          <w:color w:val="000000"/>
        </w:rPr>
      </w:pPr>
      <w:r w:rsidRPr="008F6382">
        <w:rPr>
          <w:rFonts w:ascii="Amasis MT Pro" w:hAnsi="Amasis MT Pro"/>
          <w:color w:val="000000"/>
        </w:rPr>
        <w:t>t</w:t>
      </w:r>
      <w:r w:rsidR="0047212E" w:rsidRPr="008F6382">
        <w:rPr>
          <w:rFonts w:ascii="Amasis MT Pro" w:hAnsi="Amasis MT Pro"/>
          <w:color w:val="000000"/>
        </w:rPr>
        <w:t>hu</w:t>
      </w:r>
      <w:r w:rsidR="0099318A" w:rsidRPr="008F6382">
        <w:rPr>
          <w:rFonts w:ascii="Amasis MT Pro" w:hAnsi="Amasis MT Pro"/>
          <w:color w:val="000000"/>
        </w:rPr>
        <w:t>nder everywhere</w:t>
      </w:r>
      <w:r w:rsidR="0047212E" w:rsidRPr="008F6382">
        <w:rPr>
          <w:rFonts w:ascii="Amasis MT Pro" w:hAnsi="Amasis MT Pro"/>
          <w:color w:val="000000"/>
        </w:rPr>
        <w:t>.</w:t>
      </w:r>
      <w:r w:rsidR="008F6382" w:rsidRPr="008F6382">
        <w:rPr>
          <w:rFonts w:ascii="Amasis MT Pro" w:hAnsi="Amasis MT Pro"/>
          <w:color w:val="000000"/>
        </w:rPr>
        <w:t xml:space="preserve"> </w:t>
      </w:r>
    </w:p>
    <w:p w14:paraId="322AA097" w14:textId="633D68BD" w:rsidR="0047212E" w:rsidRPr="008F6382" w:rsidRDefault="0047212E" w:rsidP="00B44DD4">
      <w:pPr>
        <w:pStyle w:val="NormalWeb"/>
        <w:spacing w:before="0" w:beforeAutospacing="0" w:after="0" w:afterAutospacing="0"/>
        <w:rPr>
          <w:rFonts w:ascii="Amasis MT Pro" w:hAnsi="Amasis MT Pro"/>
          <w:color w:val="000000"/>
        </w:rPr>
      </w:pPr>
      <w:r w:rsidRPr="008F6382">
        <w:rPr>
          <w:rFonts w:ascii="Amasis MT Pro" w:hAnsi="Amasis MT Pro"/>
          <w:color w:val="000000"/>
        </w:rPr>
        <w:t>It</w:t>
      </w:r>
      <w:r w:rsidR="008F6382" w:rsidRPr="008F6382">
        <w:rPr>
          <w:rFonts w:ascii="Amasis MT Pro" w:hAnsi="Amasis MT Pro"/>
          <w:color w:val="000000"/>
        </w:rPr>
        <w:t xml:space="preserve"> </w:t>
      </w:r>
      <w:r w:rsidRPr="008F6382">
        <w:rPr>
          <w:rFonts w:ascii="Amasis MT Pro" w:hAnsi="Amasis MT Pro"/>
          <w:color w:val="000000"/>
        </w:rPr>
        <w:t xml:space="preserve">looks like planet </w:t>
      </w:r>
      <w:r w:rsidR="00A1207F">
        <w:rPr>
          <w:rFonts w:ascii="Amasis MT Pro" w:hAnsi="Amasis MT Pro"/>
          <w:color w:val="000000"/>
        </w:rPr>
        <w:t>E</w:t>
      </w:r>
      <w:r w:rsidRPr="008F6382">
        <w:rPr>
          <w:rFonts w:ascii="Amasis MT Pro" w:hAnsi="Amasis MT Pro"/>
          <w:color w:val="000000"/>
        </w:rPr>
        <w:t>arth turned</w:t>
      </w:r>
    </w:p>
    <w:p w14:paraId="4078C863" w14:textId="77777777" w:rsidR="008F6382" w:rsidRPr="008F6382" w:rsidRDefault="008F6382" w:rsidP="00B44DD4">
      <w:pPr>
        <w:pStyle w:val="NormalWeb"/>
        <w:spacing w:before="0" w:beforeAutospacing="0" w:after="0" w:afterAutospacing="0"/>
        <w:rPr>
          <w:rFonts w:ascii="Amasis MT Pro" w:hAnsi="Amasis MT Pro"/>
          <w:color w:val="000000"/>
        </w:rPr>
      </w:pPr>
      <w:r w:rsidRPr="008F6382">
        <w:rPr>
          <w:rFonts w:ascii="Amasis MT Pro" w:hAnsi="Amasis MT Pro"/>
          <w:color w:val="000000"/>
        </w:rPr>
        <w:t>i</w:t>
      </w:r>
      <w:r w:rsidR="0047212E" w:rsidRPr="008F6382">
        <w:rPr>
          <w:rFonts w:ascii="Amasis MT Pro" w:hAnsi="Amasis MT Pro"/>
          <w:color w:val="000000"/>
        </w:rPr>
        <w:t xml:space="preserve">nto bubble of nothing </w:t>
      </w:r>
    </w:p>
    <w:p w14:paraId="285F9DEB" w14:textId="2395AF74" w:rsidR="0047212E" w:rsidRPr="009F2F42" w:rsidRDefault="0047212E" w:rsidP="00B44DD4">
      <w:pPr>
        <w:pStyle w:val="NormalWeb"/>
        <w:spacing w:before="0" w:beforeAutospacing="0" w:after="0" w:afterAutospacing="0"/>
        <w:rPr>
          <w:rFonts w:ascii="Amasis MT Pro" w:hAnsi="Amasis MT Pro"/>
          <w:color w:val="000000"/>
        </w:rPr>
      </w:pPr>
      <w:r w:rsidRPr="008F6382">
        <w:rPr>
          <w:rFonts w:ascii="Amasis MT Pro" w:hAnsi="Amasis MT Pro"/>
          <w:color w:val="000000"/>
        </w:rPr>
        <w:t>BE CAREFUL</w:t>
      </w:r>
    </w:p>
    <w:p w14:paraId="01EDF056" w14:textId="77777777" w:rsidR="003C1D7A" w:rsidRPr="009F2F42" w:rsidRDefault="003C1D7A" w:rsidP="003E1264">
      <w:pPr>
        <w:pStyle w:val="NormalWeb"/>
        <w:rPr>
          <w:rFonts w:ascii="Amasis MT Pro" w:hAnsi="Amasis MT Pro"/>
          <w:color w:val="000000"/>
        </w:rPr>
      </w:pPr>
    </w:p>
    <w:p w14:paraId="06CD4B48" w14:textId="77777777" w:rsidR="009A4CC4" w:rsidRDefault="000C7401" w:rsidP="009A4CC4">
      <w:pPr>
        <w:pStyle w:val="NormalWeb"/>
        <w:spacing w:before="0" w:beforeAutospacing="0" w:after="0" w:afterAutospacing="0"/>
        <w:rPr>
          <w:rFonts w:ascii="Amasis MT Pro" w:hAnsi="Amasis MT Pro"/>
          <w:color w:val="000000"/>
        </w:rPr>
      </w:pPr>
      <w:r>
        <w:rPr>
          <w:rFonts w:ascii="Amasis MT Pro" w:hAnsi="Amasis MT Pro"/>
          <w:color w:val="000000"/>
        </w:rPr>
        <w:t>Death is Sad</w:t>
      </w:r>
    </w:p>
    <w:p w14:paraId="0B733308" w14:textId="77777777" w:rsidR="009A4CC4" w:rsidRDefault="004B114D" w:rsidP="009A4CC4">
      <w:pPr>
        <w:pStyle w:val="NormalWeb"/>
        <w:spacing w:before="0" w:beforeAutospacing="0" w:after="0" w:afterAutospacing="0"/>
        <w:rPr>
          <w:rFonts w:ascii="Amasis MT Pro" w:hAnsi="Amasis MT Pro"/>
          <w:color w:val="000000"/>
        </w:rPr>
      </w:pPr>
      <w:r>
        <w:rPr>
          <w:rFonts w:ascii="Amasis MT Pro" w:hAnsi="Amasis MT Pro"/>
          <w:color w:val="000000"/>
        </w:rPr>
        <w:t>By Damina Beltram</w:t>
      </w:r>
    </w:p>
    <w:p w14:paraId="2F693BF6" w14:textId="77777777" w:rsidR="001B1824" w:rsidRDefault="001B1824" w:rsidP="009A4CC4">
      <w:pPr>
        <w:pStyle w:val="NormalWeb"/>
        <w:spacing w:before="0" w:beforeAutospacing="0" w:after="0" w:afterAutospacing="0"/>
        <w:rPr>
          <w:rFonts w:ascii="Amasis MT Pro" w:hAnsi="Amasis MT Pro"/>
          <w:color w:val="000000"/>
        </w:rPr>
      </w:pPr>
    </w:p>
    <w:p w14:paraId="55097CD3" w14:textId="7B663450" w:rsidR="007052AC" w:rsidRPr="009F2F42" w:rsidRDefault="004B114D" w:rsidP="009A4CC4">
      <w:pPr>
        <w:pStyle w:val="NormalWeb"/>
        <w:spacing w:before="0" w:beforeAutospacing="0" w:after="0" w:afterAutospacing="0"/>
        <w:rPr>
          <w:rFonts w:ascii="Amasis MT Pro" w:hAnsi="Amasis MT Pro"/>
          <w:color w:val="000000"/>
        </w:rPr>
      </w:pPr>
      <w:r>
        <w:rPr>
          <w:rFonts w:ascii="Amasis MT Pro" w:hAnsi="Amasis MT Pro"/>
          <w:color w:val="000000"/>
        </w:rPr>
        <w:t>Death</w:t>
      </w:r>
      <w:r w:rsidR="003C1D7A" w:rsidRPr="009F2F42">
        <w:rPr>
          <w:rFonts w:ascii="Amasis MT Pro" w:hAnsi="Amasis MT Pro"/>
          <w:color w:val="000000"/>
        </w:rPr>
        <w:t xml:space="preserve"> is sad</w:t>
      </w:r>
      <w:r>
        <w:rPr>
          <w:rFonts w:ascii="Amasis MT Pro" w:hAnsi="Amasis MT Pro"/>
          <w:color w:val="000000"/>
        </w:rPr>
        <w:t>. W</w:t>
      </w:r>
      <w:r w:rsidR="003C1D7A" w:rsidRPr="009F2F42">
        <w:rPr>
          <w:rFonts w:ascii="Amasis MT Pro" w:hAnsi="Amasis MT Pro"/>
          <w:color w:val="000000"/>
        </w:rPr>
        <w:t>hen people die it is sad</w:t>
      </w:r>
      <w:r>
        <w:rPr>
          <w:rFonts w:ascii="Amasis MT Pro" w:hAnsi="Amasis MT Pro"/>
          <w:color w:val="000000"/>
        </w:rPr>
        <w:t xml:space="preserve">, </w:t>
      </w:r>
      <w:r w:rsidR="003C1D7A" w:rsidRPr="009F2F42">
        <w:rPr>
          <w:rFonts w:ascii="Amasis MT Pro" w:hAnsi="Amasis MT Pro"/>
          <w:color w:val="000000"/>
        </w:rPr>
        <w:t xml:space="preserve">so </w:t>
      </w:r>
      <w:r>
        <w:rPr>
          <w:rFonts w:ascii="Amasis MT Pro" w:hAnsi="Amasis MT Pro"/>
          <w:color w:val="000000"/>
        </w:rPr>
        <w:t>I</w:t>
      </w:r>
      <w:r w:rsidR="003C1D7A" w:rsidRPr="009F2F42">
        <w:rPr>
          <w:rFonts w:ascii="Amasis MT Pro" w:hAnsi="Amasis MT Pro"/>
          <w:color w:val="000000"/>
        </w:rPr>
        <w:t xml:space="preserve"> am going to teach you how to be happy for them</w:t>
      </w:r>
      <w:r>
        <w:rPr>
          <w:rFonts w:ascii="Amasis MT Pro" w:hAnsi="Amasis MT Pro"/>
          <w:color w:val="000000"/>
        </w:rPr>
        <w:t>. F</w:t>
      </w:r>
      <w:r w:rsidR="003C1D7A" w:rsidRPr="009F2F42">
        <w:rPr>
          <w:rFonts w:ascii="Amasis MT Pro" w:hAnsi="Amasis MT Pro"/>
          <w:color w:val="000000"/>
        </w:rPr>
        <w:t xml:space="preserve">irst </w:t>
      </w:r>
      <w:r w:rsidR="001B1824" w:rsidRPr="009F2F42">
        <w:rPr>
          <w:rFonts w:ascii="Amasis MT Pro" w:hAnsi="Amasis MT Pro"/>
          <w:color w:val="000000"/>
        </w:rPr>
        <w:t>thin</w:t>
      </w:r>
      <w:r w:rsidR="001B1824">
        <w:rPr>
          <w:rFonts w:ascii="Amasis MT Pro" w:hAnsi="Amasis MT Pro"/>
          <w:color w:val="000000"/>
        </w:rPr>
        <w:t xml:space="preserve">k </w:t>
      </w:r>
      <w:r w:rsidR="001B1824" w:rsidRPr="009F2F42">
        <w:rPr>
          <w:rFonts w:ascii="Amasis MT Pro" w:hAnsi="Amasis MT Pro"/>
          <w:color w:val="000000"/>
        </w:rPr>
        <w:t>happy</w:t>
      </w:r>
      <w:r w:rsidR="003C1D7A" w:rsidRPr="009F2F42">
        <w:rPr>
          <w:rFonts w:ascii="Amasis MT Pro" w:hAnsi="Amasis MT Pro"/>
          <w:color w:val="000000"/>
        </w:rPr>
        <w:t xml:space="preserve"> </w:t>
      </w:r>
      <w:r w:rsidR="009A4CC4" w:rsidRPr="009F2F42">
        <w:rPr>
          <w:rFonts w:ascii="Amasis MT Pro" w:hAnsi="Amasis MT Pro"/>
          <w:color w:val="000000"/>
        </w:rPr>
        <w:t>thou</w:t>
      </w:r>
      <w:r w:rsidR="009A4CC4">
        <w:rPr>
          <w:rFonts w:ascii="Amasis MT Pro" w:hAnsi="Amasis MT Pro"/>
          <w:color w:val="000000"/>
        </w:rPr>
        <w:t>ghts</w:t>
      </w:r>
      <w:r w:rsidR="003C1D7A" w:rsidRPr="009F2F42">
        <w:rPr>
          <w:rFonts w:ascii="Amasis MT Pro" w:hAnsi="Amasis MT Pro"/>
          <w:color w:val="000000"/>
        </w:rPr>
        <w:t xml:space="preserve"> about them if they were mom</w:t>
      </w:r>
      <w:r w:rsidR="009A4CC4">
        <w:rPr>
          <w:rFonts w:ascii="Amasis MT Pro" w:hAnsi="Amasis MT Pro"/>
          <w:color w:val="000000"/>
        </w:rPr>
        <w:t>, dad,</w:t>
      </w:r>
      <w:r w:rsidR="003C1D7A" w:rsidRPr="009F2F42">
        <w:rPr>
          <w:rFonts w:ascii="Amasis MT Pro" w:hAnsi="Amasis MT Pro"/>
          <w:color w:val="000000"/>
        </w:rPr>
        <w:t xml:space="preserve"> sister</w:t>
      </w:r>
      <w:r w:rsidR="009A4CC4">
        <w:rPr>
          <w:rFonts w:ascii="Amasis MT Pro" w:hAnsi="Amasis MT Pro"/>
          <w:color w:val="000000"/>
        </w:rPr>
        <w:t>,</w:t>
      </w:r>
      <w:r w:rsidR="003C1D7A" w:rsidRPr="009F2F42">
        <w:rPr>
          <w:rFonts w:ascii="Amasis MT Pro" w:hAnsi="Amasis MT Pro"/>
          <w:color w:val="000000"/>
        </w:rPr>
        <w:t xml:space="preserve"> brother</w:t>
      </w:r>
      <w:r w:rsidR="009A4CC4">
        <w:rPr>
          <w:rFonts w:ascii="Amasis MT Pro" w:hAnsi="Amasis MT Pro"/>
          <w:color w:val="000000"/>
        </w:rPr>
        <w:t xml:space="preserve">, </w:t>
      </w:r>
      <w:r w:rsidR="003C1D7A" w:rsidRPr="009F2F42">
        <w:rPr>
          <w:rFonts w:ascii="Amasis MT Pro" w:hAnsi="Amasis MT Pro"/>
          <w:color w:val="000000"/>
        </w:rPr>
        <w:t>grandmama</w:t>
      </w:r>
      <w:r w:rsidR="009A4CC4">
        <w:rPr>
          <w:rFonts w:ascii="Amasis MT Pro" w:hAnsi="Amasis MT Pro"/>
          <w:color w:val="000000"/>
        </w:rPr>
        <w:t xml:space="preserve">, or </w:t>
      </w:r>
      <w:r w:rsidR="003C1D7A" w:rsidRPr="009F2F42">
        <w:rPr>
          <w:rFonts w:ascii="Amasis MT Pro" w:hAnsi="Amasis MT Pro"/>
          <w:color w:val="000000"/>
        </w:rPr>
        <w:t>grandpa</w:t>
      </w:r>
      <w:r w:rsidR="009A4CC4">
        <w:rPr>
          <w:rFonts w:ascii="Amasis MT Pro" w:hAnsi="Amasis MT Pro"/>
          <w:color w:val="000000"/>
        </w:rPr>
        <w:t>. N</w:t>
      </w:r>
      <w:r w:rsidR="003C1D7A" w:rsidRPr="009F2F42">
        <w:rPr>
          <w:rFonts w:ascii="Amasis MT Pro" w:hAnsi="Amasis MT Pro"/>
          <w:color w:val="000000"/>
        </w:rPr>
        <w:t xml:space="preserve">ext think about </w:t>
      </w:r>
      <w:r w:rsidR="009A4CC4">
        <w:rPr>
          <w:rFonts w:ascii="Amasis MT Pro" w:hAnsi="Amasis MT Pro"/>
          <w:color w:val="000000"/>
        </w:rPr>
        <w:t>any</w:t>
      </w:r>
      <w:r w:rsidR="003C1D7A" w:rsidRPr="009F2F42">
        <w:rPr>
          <w:rFonts w:ascii="Amasis MT Pro" w:hAnsi="Amasis MT Pro"/>
          <w:color w:val="000000"/>
        </w:rPr>
        <w:t xml:space="preserve"> happy memories about them</w:t>
      </w:r>
      <w:r w:rsidR="009A4CC4">
        <w:rPr>
          <w:rFonts w:ascii="Amasis MT Pro" w:hAnsi="Amasis MT Pro"/>
          <w:color w:val="000000"/>
        </w:rPr>
        <w:t>. C</w:t>
      </w:r>
      <w:r w:rsidR="003C1D7A" w:rsidRPr="009F2F42">
        <w:rPr>
          <w:rFonts w:ascii="Amasis MT Pro" w:hAnsi="Amasis MT Pro"/>
          <w:color w:val="000000"/>
        </w:rPr>
        <w:t>lose your eyes and imagine you were there with them</w:t>
      </w:r>
      <w:r w:rsidR="009A4CC4">
        <w:rPr>
          <w:rFonts w:ascii="Amasis MT Pro" w:hAnsi="Amasis MT Pro"/>
          <w:color w:val="000000"/>
        </w:rPr>
        <w:t>. La</w:t>
      </w:r>
      <w:r w:rsidR="003C1D7A" w:rsidRPr="009F2F42">
        <w:rPr>
          <w:rFonts w:ascii="Amasis MT Pro" w:hAnsi="Amasis MT Pro"/>
          <w:color w:val="000000"/>
        </w:rPr>
        <w:t>st</w:t>
      </w:r>
      <w:r w:rsidR="009A4CC4">
        <w:rPr>
          <w:rFonts w:ascii="Amasis MT Pro" w:hAnsi="Amasis MT Pro"/>
          <w:color w:val="000000"/>
        </w:rPr>
        <w:t>,</w:t>
      </w:r>
      <w:r w:rsidR="003C1D7A" w:rsidRPr="009F2F42">
        <w:rPr>
          <w:rFonts w:ascii="Amasis MT Pro" w:hAnsi="Amasis MT Pro"/>
          <w:color w:val="000000"/>
        </w:rPr>
        <w:t xml:space="preserve"> be happy for them that they do not have to deal with stress </w:t>
      </w:r>
      <w:r w:rsidR="002F165B">
        <w:rPr>
          <w:rFonts w:ascii="Amasis MT Pro" w:hAnsi="Amasis MT Pro"/>
          <w:color w:val="000000"/>
        </w:rPr>
        <w:t>anymore</w:t>
      </w:r>
      <w:r w:rsidR="009A4CC4">
        <w:rPr>
          <w:rFonts w:ascii="Amasis MT Pro" w:hAnsi="Amasis MT Pro"/>
          <w:color w:val="000000"/>
        </w:rPr>
        <w:t xml:space="preserve"> and</w:t>
      </w:r>
      <w:r w:rsidR="003C1D7A" w:rsidRPr="009F2F42">
        <w:rPr>
          <w:rFonts w:ascii="Amasis MT Pro" w:hAnsi="Amasis MT Pro"/>
          <w:color w:val="000000"/>
        </w:rPr>
        <w:t xml:space="preserve"> they can be free from stress</w:t>
      </w:r>
      <w:r w:rsidR="009A4CC4">
        <w:rPr>
          <w:rFonts w:ascii="Amasis MT Pro" w:hAnsi="Amasis MT Pro"/>
          <w:color w:val="000000"/>
        </w:rPr>
        <w:t>.</w:t>
      </w:r>
    </w:p>
    <w:p w14:paraId="4E066AC9" w14:textId="77777777" w:rsidR="009A4CC4" w:rsidRDefault="009A4CC4" w:rsidP="003E1264">
      <w:pPr>
        <w:pStyle w:val="NormalWeb"/>
        <w:rPr>
          <w:rFonts w:ascii="Amasis MT Pro" w:hAnsi="Amasis MT Pro"/>
          <w:color w:val="000000"/>
        </w:rPr>
      </w:pPr>
    </w:p>
    <w:p w14:paraId="7BFE9A81" w14:textId="77777777" w:rsidR="00A1207F" w:rsidRDefault="00A1207F" w:rsidP="003E1264">
      <w:pPr>
        <w:pStyle w:val="NormalWeb"/>
        <w:rPr>
          <w:rFonts w:ascii="Amasis MT Pro" w:hAnsi="Amasis MT Pro"/>
          <w:color w:val="000000"/>
        </w:rPr>
      </w:pPr>
    </w:p>
    <w:p w14:paraId="347A4355" w14:textId="0CCDCB8C" w:rsidR="003E1264" w:rsidRPr="009F2F42" w:rsidRDefault="003E1264" w:rsidP="009A4CC4">
      <w:pPr>
        <w:pStyle w:val="NormalWeb"/>
        <w:spacing w:before="0" w:beforeAutospacing="0" w:after="0" w:afterAutospacing="0"/>
        <w:rPr>
          <w:rFonts w:ascii="Amasis MT Pro" w:hAnsi="Amasis MT Pro"/>
          <w:color w:val="000000"/>
        </w:rPr>
      </w:pPr>
      <w:r w:rsidRPr="009F2F42">
        <w:rPr>
          <w:rFonts w:ascii="Amasis MT Pro" w:hAnsi="Amasis MT Pro"/>
          <w:color w:val="000000"/>
        </w:rPr>
        <w:t>THE HISTORY OF JACK-O-LANTERNS</w:t>
      </w:r>
    </w:p>
    <w:p w14:paraId="7C024F67" w14:textId="21BAF431" w:rsidR="00716DF0" w:rsidRDefault="00716DF0" w:rsidP="009A4CC4">
      <w:pPr>
        <w:pStyle w:val="NormalWeb"/>
        <w:spacing w:before="0" w:beforeAutospacing="0" w:after="0" w:afterAutospacing="0"/>
        <w:rPr>
          <w:rFonts w:ascii="Amasis MT Pro" w:hAnsi="Amasis MT Pro"/>
          <w:color w:val="000000"/>
        </w:rPr>
      </w:pPr>
      <w:r w:rsidRPr="009F2F42">
        <w:rPr>
          <w:rFonts w:ascii="Amasis MT Pro" w:hAnsi="Amasis MT Pro"/>
          <w:color w:val="000000"/>
        </w:rPr>
        <w:t>By Patrick Prentice</w:t>
      </w:r>
    </w:p>
    <w:p w14:paraId="2FA03096" w14:textId="77777777" w:rsidR="00DF4C9A" w:rsidRDefault="00DF4C9A" w:rsidP="009A4CC4">
      <w:pPr>
        <w:pStyle w:val="NormalWeb"/>
        <w:spacing w:before="0" w:beforeAutospacing="0" w:after="0" w:afterAutospacing="0"/>
        <w:rPr>
          <w:rFonts w:ascii="Amasis MT Pro" w:hAnsi="Amasis MT Pro"/>
          <w:color w:val="000000"/>
        </w:rPr>
      </w:pPr>
    </w:p>
    <w:p w14:paraId="5175E493" w14:textId="32778E70" w:rsidR="003E1264" w:rsidRPr="009F2F42" w:rsidRDefault="003E1264" w:rsidP="009A4CC4">
      <w:pPr>
        <w:pStyle w:val="NormalWeb"/>
        <w:spacing w:before="0" w:beforeAutospacing="0" w:after="0" w:afterAutospacing="0"/>
        <w:rPr>
          <w:rFonts w:ascii="Amasis MT Pro" w:hAnsi="Amasis MT Pro"/>
          <w:color w:val="000000"/>
        </w:rPr>
      </w:pPr>
      <w:r w:rsidRPr="009F2F42">
        <w:rPr>
          <w:rFonts w:ascii="Amasis MT Pro" w:hAnsi="Amasis MT Pro"/>
          <w:color w:val="000000"/>
        </w:rPr>
        <w:t>We have all seen the pumpkins carved and a candle inside but what caused people to carve pumpkins? Well, it all started in Ireland myth with a man named Stingy Jack</w:t>
      </w:r>
      <w:r w:rsidR="00F10706">
        <w:rPr>
          <w:rFonts w:ascii="Amasis MT Pro" w:hAnsi="Amasis MT Pro"/>
          <w:color w:val="000000"/>
        </w:rPr>
        <w:t>. P</w:t>
      </w:r>
      <w:r w:rsidRPr="009F2F42">
        <w:rPr>
          <w:rFonts w:ascii="Amasis MT Pro" w:hAnsi="Amasis MT Pro"/>
          <w:color w:val="000000"/>
        </w:rPr>
        <w:t>eople said that he carved these pumpkins to ward off evil spirts and capture them. It is said in the bible that after God denied him a place and heaven and the devil did not take him to nether realm instead curse him to endlessly wander the night and the only thing to guide him is hot coal</w:t>
      </w:r>
      <w:r w:rsidR="00F10706">
        <w:rPr>
          <w:rFonts w:ascii="Amasis MT Pro" w:hAnsi="Amasis MT Pro"/>
          <w:color w:val="000000"/>
        </w:rPr>
        <w:t>.</w:t>
      </w:r>
      <w:r w:rsidRPr="009F2F42">
        <w:rPr>
          <w:rFonts w:ascii="Amasis MT Pro" w:hAnsi="Amasis MT Pro"/>
          <w:color w:val="000000"/>
        </w:rPr>
        <w:t xml:space="preserve"> Jack then carved a turnip as his lantern. But how did </w:t>
      </w:r>
      <w:r w:rsidRPr="009F2F42">
        <w:rPr>
          <w:rFonts w:ascii="Amasis MT Pro" w:hAnsi="Amasis MT Pro"/>
          <w:color w:val="000000"/>
        </w:rPr>
        <w:lastRenderedPageBreak/>
        <w:t>that become incorporated in Halloween? It was said that they would ward evil off if you put a candle and light inside the pumpkin and the tradition was increased when the myth of all hallow eve was believed by many. Now that is a very spooky fun fact but now that we know the history of Jack-o-lantern</w:t>
      </w:r>
      <w:r w:rsidR="00F61159">
        <w:rPr>
          <w:rFonts w:ascii="Amasis MT Pro" w:hAnsi="Amasis MT Pro"/>
          <w:color w:val="000000"/>
        </w:rPr>
        <w:t>s.</w:t>
      </w:r>
      <w:r w:rsidRPr="009F2F42">
        <w:rPr>
          <w:rFonts w:ascii="Amasis MT Pro" w:hAnsi="Amasis MT Pro"/>
          <w:color w:val="000000"/>
        </w:rPr>
        <w:t xml:space="preserve"> </w:t>
      </w:r>
      <w:r w:rsidR="00F61159">
        <w:rPr>
          <w:rFonts w:ascii="Amasis MT Pro" w:hAnsi="Amasis MT Pro"/>
          <w:color w:val="000000"/>
        </w:rPr>
        <w:t>(</w:t>
      </w:r>
      <w:r w:rsidRPr="009F2F42">
        <w:rPr>
          <w:rFonts w:ascii="Amasis MT Pro" w:hAnsi="Amasis MT Pro"/>
          <w:color w:val="000000"/>
        </w:rPr>
        <w:t xml:space="preserve">from </w:t>
      </w:r>
      <w:r w:rsidR="00F61159">
        <w:rPr>
          <w:rFonts w:ascii="Amasis MT Pro" w:hAnsi="Amasis MT Pro"/>
          <w:color w:val="000000"/>
        </w:rPr>
        <w:t>Google)</w:t>
      </w:r>
    </w:p>
    <w:p w14:paraId="791F974A" w14:textId="77777777" w:rsidR="001747E1" w:rsidRPr="009F2F42" w:rsidRDefault="001747E1" w:rsidP="00A11746">
      <w:pPr>
        <w:pStyle w:val="NormalWeb"/>
        <w:rPr>
          <w:rFonts w:ascii="Amasis MT Pro" w:hAnsi="Amasis MT Pro"/>
          <w:color w:val="000000"/>
        </w:rPr>
      </w:pPr>
    </w:p>
    <w:p w14:paraId="1D2F5466" w14:textId="77777777" w:rsidR="001747E1" w:rsidRPr="009F2F42" w:rsidRDefault="001747E1" w:rsidP="00A11746">
      <w:pPr>
        <w:pStyle w:val="NormalWeb"/>
        <w:rPr>
          <w:rFonts w:ascii="Amasis MT Pro" w:hAnsi="Amasis MT Pro"/>
          <w:color w:val="000000"/>
        </w:rPr>
      </w:pPr>
    </w:p>
    <w:p w14:paraId="1A7C5A07" w14:textId="4BFBFD40" w:rsidR="001747E1" w:rsidRPr="009F2F42" w:rsidRDefault="001747E1" w:rsidP="00F61159">
      <w:pPr>
        <w:pStyle w:val="NormalWeb"/>
        <w:spacing w:before="0" w:beforeAutospacing="0" w:after="0" w:afterAutospacing="0"/>
        <w:rPr>
          <w:rFonts w:ascii="Amasis MT Pro" w:hAnsi="Amasis MT Pro"/>
          <w:color w:val="000000"/>
        </w:rPr>
      </w:pPr>
      <w:r w:rsidRPr="009F2F42">
        <w:rPr>
          <w:rFonts w:ascii="Amasis MT Pro" w:hAnsi="Amasis MT Pro"/>
          <w:color w:val="000000"/>
        </w:rPr>
        <w:t>Because I Like To Paint…</w:t>
      </w:r>
    </w:p>
    <w:p w14:paraId="6AFE9C0B" w14:textId="00A96985" w:rsidR="001747E1" w:rsidRDefault="001747E1" w:rsidP="00F61159">
      <w:pPr>
        <w:pStyle w:val="NormalWeb"/>
        <w:spacing w:before="0" w:beforeAutospacing="0" w:after="0" w:afterAutospacing="0"/>
        <w:rPr>
          <w:rFonts w:ascii="Amasis MT Pro" w:hAnsi="Amasis MT Pro"/>
          <w:color w:val="000000"/>
        </w:rPr>
      </w:pPr>
      <w:r w:rsidRPr="00D46206">
        <w:rPr>
          <w:rFonts w:ascii="Amasis MT Pro" w:hAnsi="Amasis MT Pro"/>
          <w:color w:val="000000"/>
        </w:rPr>
        <w:t>By Lya M</w:t>
      </w:r>
      <w:r w:rsidR="00D46206" w:rsidRPr="00D46206">
        <w:rPr>
          <w:rFonts w:ascii="Amasis MT Pro" w:hAnsi="Amasis MT Pro"/>
          <w:color w:val="000000"/>
        </w:rPr>
        <w:t>oure</w:t>
      </w:r>
    </w:p>
    <w:p w14:paraId="280751A5" w14:textId="2AEDC176" w:rsidR="00A11746" w:rsidRPr="009F2F42" w:rsidRDefault="00A11746" w:rsidP="00A11746">
      <w:pPr>
        <w:pStyle w:val="NormalWeb"/>
        <w:rPr>
          <w:rFonts w:ascii="Amasis MT Pro" w:hAnsi="Amasis MT Pro"/>
          <w:color w:val="000000"/>
        </w:rPr>
      </w:pPr>
      <w:r w:rsidRPr="009F2F42">
        <w:rPr>
          <w:rFonts w:ascii="Amasis MT Pro" w:hAnsi="Amasis MT Pro"/>
          <w:color w:val="000000"/>
        </w:rPr>
        <w:t>My favorite pastime is drawing because it is very relaxing and fun because since I was little I like to do it and I also really like to paint with paint,</w:t>
      </w:r>
      <w:r w:rsidR="002F165B">
        <w:rPr>
          <w:rFonts w:ascii="Amasis MT Pro" w:hAnsi="Amasis MT Pro"/>
          <w:color w:val="000000"/>
        </w:rPr>
        <w:t xml:space="preserve"> </w:t>
      </w:r>
      <w:r w:rsidRPr="009F2F42">
        <w:rPr>
          <w:rFonts w:ascii="Amasis MT Pro" w:hAnsi="Amasis MT Pro"/>
          <w:color w:val="000000"/>
        </w:rPr>
        <w:t>but more I like to paint with pencil and decorate with a little colored pencil.</w:t>
      </w:r>
      <w:r w:rsidR="002F165B">
        <w:rPr>
          <w:rFonts w:ascii="Amasis MT Pro" w:hAnsi="Amasis MT Pro"/>
          <w:color w:val="000000"/>
        </w:rPr>
        <w:t xml:space="preserve"> </w:t>
      </w:r>
      <w:r w:rsidRPr="009F2F42">
        <w:rPr>
          <w:rFonts w:ascii="Amasis MT Pro" w:hAnsi="Amasis MT Pro"/>
          <w:color w:val="000000"/>
        </w:rPr>
        <w:t>I also like it because I express what I feel through what I draw,</w:t>
      </w:r>
      <w:r w:rsidR="002F165B">
        <w:rPr>
          <w:rFonts w:ascii="Amasis MT Pro" w:hAnsi="Amasis MT Pro"/>
          <w:color w:val="000000"/>
        </w:rPr>
        <w:t xml:space="preserve"> </w:t>
      </w:r>
      <w:r w:rsidRPr="009F2F42">
        <w:rPr>
          <w:rFonts w:ascii="Amasis MT Pro" w:hAnsi="Amasis MT Pro"/>
          <w:color w:val="000000"/>
        </w:rPr>
        <w:t>whether with paint or pencil</w:t>
      </w:r>
      <w:r w:rsidR="002F165B">
        <w:rPr>
          <w:rFonts w:ascii="Amasis MT Pro" w:hAnsi="Amasis MT Pro"/>
          <w:color w:val="000000"/>
        </w:rPr>
        <w:t xml:space="preserve">, </w:t>
      </w:r>
      <w:r w:rsidRPr="009F2F42">
        <w:rPr>
          <w:rFonts w:ascii="Amasis MT Pro" w:hAnsi="Amasis MT Pro"/>
          <w:color w:val="000000"/>
        </w:rPr>
        <w:t>whether I'm angry,</w:t>
      </w:r>
      <w:r w:rsidR="002F165B">
        <w:rPr>
          <w:rFonts w:ascii="Amasis MT Pro" w:hAnsi="Amasis MT Pro"/>
          <w:color w:val="000000"/>
        </w:rPr>
        <w:t xml:space="preserve"> </w:t>
      </w:r>
      <w:r w:rsidRPr="009F2F42">
        <w:rPr>
          <w:rFonts w:ascii="Amasis MT Pro" w:hAnsi="Amasis MT Pro"/>
          <w:color w:val="000000"/>
        </w:rPr>
        <w:t>happy,</w:t>
      </w:r>
      <w:r w:rsidR="002F165B">
        <w:rPr>
          <w:rFonts w:ascii="Amasis MT Pro" w:hAnsi="Amasis MT Pro"/>
          <w:color w:val="000000"/>
        </w:rPr>
        <w:t xml:space="preserve"> </w:t>
      </w:r>
      <w:r w:rsidRPr="009F2F42">
        <w:rPr>
          <w:rFonts w:ascii="Amasis MT Pro" w:hAnsi="Amasis MT Pro"/>
          <w:color w:val="000000"/>
        </w:rPr>
        <w:t>sad or bad.</w:t>
      </w:r>
      <w:r w:rsidR="002F165B">
        <w:rPr>
          <w:rFonts w:ascii="Amasis MT Pro" w:hAnsi="Amasis MT Pro"/>
          <w:color w:val="000000"/>
        </w:rPr>
        <w:t xml:space="preserve"> </w:t>
      </w:r>
      <w:r w:rsidRPr="009F2F42">
        <w:rPr>
          <w:rFonts w:ascii="Amasis MT Pro" w:hAnsi="Amasis MT Pro"/>
          <w:color w:val="000000"/>
        </w:rPr>
        <w:t xml:space="preserve">I like it a lot because my dad is a painter </w:t>
      </w:r>
      <w:r w:rsidR="001A4A7D" w:rsidRPr="009F2F42">
        <w:rPr>
          <w:rFonts w:ascii="Amasis MT Pro" w:hAnsi="Amasis MT Pro"/>
          <w:color w:val="000000"/>
        </w:rPr>
        <w:t>too. I</w:t>
      </w:r>
      <w:r w:rsidRPr="009F2F42">
        <w:rPr>
          <w:rFonts w:ascii="Amasis MT Pro" w:hAnsi="Amasis MT Pro"/>
          <w:color w:val="000000"/>
        </w:rPr>
        <w:t xml:space="preserve"> also like it because it is something I have been doing since I was a child and I have always liked doing it.</w:t>
      </w:r>
      <w:r w:rsidR="001A4A7D">
        <w:rPr>
          <w:rFonts w:ascii="Amasis MT Pro" w:hAnsi="Amasis MT Pro"/>
          <w:color w:val="000000"/>
        </w:rPr>
        <w:t xml:space="preserve"> </w:t>
      </w:r>
      <w:r w:rsidRPr="009F2F42">
        <w:rPr>
          <w:rFonts w:ascii="Amasis MT Pro" w:hAnsi="Amasis MT Pro"/>
          <w:color w:val="000000"/>
        </w:rPr>
        <w:t xml:space="preserve">Drawing allows people to express themselves creatively and capture their imagination on </w:t>
      </w:r>
      <w:r w:rsidR="001A4A7D" w:rsidRPr="009F2F42">
        <w:rPr>
          <w:rFonts w:ascii="Amasis MT Pro" w:hAnsi="Amasis MT Pro"/>
          <w:color w:val="000000"/>
        </w:rPr>
        <w:t>paper. It</w:t>
      </w:r>
      <w:r w:rsidRPr="009F2F42">
        <w:rPr>
          <w:rFonts w:ascii="Amasis MT Pro" w:hAnsi="Amasis MT Pro"/>
          <w:color w:val="000000"/>
        </w:rPr>
        <w:t xml:space="preserve"> can be a way to release emotions, communicate </w:t>
      </w:r>
      <w:r w:rsidR="001A4A7D" w:rsidRPr="009F2F42">
        <w:rPr>
          <w:rFonts w:ascii="Amasis MT Pro" w:hAnsi="Amasis MT Pro"/>
          <w:color w:val="000000"/>
        </w:rPr>
        <w:t>ideas, or</w:t>
      </w:r>
      <w:r w:rsidRPr="009F2F42">
        <w:rPr>
          <w:rFonts w:ascii="Amasis MT Pro" w:hAnsi="Amasis MT Pro"/>
          <w:color w:val="000000"/>
        </w:rPr>
        <w:t xml:space="preserve"> simply enjoy the creative </w:t>
      </w:r>
      <w:r w:rsidR="001A4A7D" w:rsidRPr="009F2F42">
        <w:rPr>
          <w:rFonts w:ascii="Amasis MT Pro" w:hAnsi="Amasis MT Pro"/>
          <w:color w:val="000000"/>
        </w:rPr>
        <w:t>process. I</w:t>
      </w:r>
      <w:r w:rsidRPr="009F2F42">
        <w:rPr>
          <w:rFonts w:ascii="Amasis MT Pro" w:hAnsi="Amasis MT Pro"/>
          <w:color w:val="000000"/>
        </w:rPr>
        <w:t xml:space="preserve"> love drawing because it is a way to identify or express what one </w:t>
      </w:r>
      <w:r w:rsidR="001A4A7D" w:rsidRPr="009F2F42">
        <w:rPr>
          <w:rFonts w:ascii="Amasis MT Pro" w:hAnsi="Amasis MT Pro"/>
          <w:color w:val="000000"/>
        </w:rPr>
        <w:t>feels. One</w:t>
      </w:r>
      <w:r w:rsidRPr="009F2F42">
        <w:rPr>
          <w:rFonts w:ascii="Amasis MT Pro" w:hAnsi="Amasis MT Pro"/>
          <w:color w:val="000000"/>
        </w:rPr>
        <w:t xml:space="preserve"> </w:t>
      </w:r>
      <w:r w:rsidR="001A4A7D" w:rsidRPr="009F2F42">
        <w:rPr>
          <w:rFonts w:ascii="Amasis MT Pro" w:hAnsi="Amasis MT Pro"/>
          <w:color w:val="000000"/>
        </w:rPr>
        <w:t>thing, artists</w:t>
      </w:r>
      <w:r w:rsidRPr="009F2F42">
        <w:rPr>
          <w:rFonts w:ascii="Amasis MT Pro" w:hAnsi="Amasis MT Pro"/>
          <w:color w:val="000000"/>
        </w:rPr>
        <w:t xml:space="preserve"> needed classes to be great painters and be famous.</w:t>
      </w:r>
    </w:p>
    <w:p w14:paraId="3BD3FE9C" w14:textId="31EA534B" w:rsidR="00A11746" w:rsidRPr="009F2F42" w:rsidRDefault="00A11746" w:rsidP="00A11746">
      <w:pPr>
        <w:pStyle w:val="NormalWeb"/>
        <w:rPr>
          <w:rFonts w:ascii="Amasis MT Pro" w:hAnsi="Amasis MT Pro"/>
          <w:color w:val="000000"/>
        </w:rPr>
      </w:pPr>
      <w:r w:rsidRPr="009F2F42">
        <w:rPr>
          <w:rFonts w:ascii="Amasis MT Pro" w:hAnsi="Amasis MT Pro"/>
          <w:color w:val="000000"/>
        </w:rPr>
        <w:t>Artists always paint first with pencil and then do it with paint. Some people don't like to paint because they say it's too stressful for them. To be an artist, you need: Creative and artistic skills. Good sense of color, shape and volume. Enjoy working on your own. Self-motivation, decision and self-confidence. Business skills, if you work as a freelancer. Being able to get by with a job and a fluctuating income. We can all be what we want in life</w:t>
      </w:r>
      <w:r w:rsidR="001A4A7D">
        <w:rPr>
          <w:rFonts w:ascii="Amasis MT Pro" w:hAnsi="Amasis MT Pro"/>
          <w:color w:val="000000"/>
        </w:rPr>
        <w:t>.</w:t>
      </w:r>
    </w:p>
    <w:p w14:paraId="4B8828D7" w14:textId="77777777" w:rsidR="00D94115" w:rsidRPr="009F2F42" w:rsidRDefault="00D94115" w:rsidP="00592A57">
      <w:pPr>
        <w:pStyle w:val="NormalWeb"/>
        <w:rPr>
          <w:rFonts w:ascii="Amasis MT Pro" w:hAnsi="Amasis MT Pro"/>
          <w:color w:val="000000"/>
        </w:rPr>
      </w:pPr>
    </w:p>
    <w:p w14:paraId="549D0092" w14:textId="77777777" w:rsidR="00D94115" w:rsidRPr="009F2F42" w:rsidRDefault="00D94115" w:rsidP="00592A57">
      <w:pPr>
        <w:pStyle w:val="NormalWeb"/>
        <w:rPr>
          <w:rFonts w:ascii="Amasis MT Pro" w:hAnsi="Amasis MT Pro"/>
          <w:color w:val="000000"/>
        </w:rPr>
      </w:pPr>
    </w:p>
    <w:p w14:paraId="702481FC" w14:textId="42DD85A1" w:rsidR="001A4A7D" w:rsidRDefault="00592A57" w:rsidP="00941EE8">
      <w:pPr>
        <w:pStyle w:val="NormalWeb"/>
        <w:spacing w:before="0" w:beforeAutospacing="0" w:after="0" w:afterAutospacing="0"/>
        <w:rPr>
          <w:rFonts w:ascii="Amasis MT Pro" w:hAnsi="Amasis MT Pro"/>
          <w:color w:val="000000"/>
        </w:rPr>
      </w:pPr>
      <w:r w:rsidRPr="009F2F42">
        <w:rPr>
          <w:rFonts w:ascii="Amasis MT Pro" w:hAnsi="Amasis MT Pro"/>
          <w:color w:val="000000"/>
        </w:rPr>
        <w:t xml:space="preserve">Top 5 </w:t>
      </w:r>
      <w:r w:rsidR="00941EE8">
        <w:rPr>
          <w:rFonts w:ascii="Amasis MT Pro" w:hAnsi="Amasis MT Pro"/>
          <w:color w:val="000000"/>
        </w:rPr>
        <w:t>C</w:t>
      </w:r>
      <w:r w:rsidRPr="009F2F42">
        <w:rPr>
          <w:rFonts w:ascii="Amasis MT Pro" w:hAnsi="Amasis MT Pro"/>
          <w:color w:val="000000"/>
        </w:rPr>
        <w:t xml:space="preserve">utest </w:t>
      </w:r>
      <w:r w:rsidR="00941EE8">
        <w:rPr>
          <w:rFonts w:ascii="Amasis MT Pro" w:hAnsi="Amasis MT Pro"/>
          <w:color w:val="000000"/>
        </w:rPr>
        <w:t>A</w:t>
      </w:r>
      <w:r w:rsidRPr="009F2F42">
        <w:rPr>
          <w:rFonts w:ascii="Amasis MT Pro" w:hAnsi="Amasis MT Pro"/>
          <w:color w:val="000000"/>
        </w:rPr>
        <w:t xml:space="preserve">nimals </w:t>
      </w:r>
      <w:r w:rsidR="00941EE8">
        <w:rPr>
          <w:rFonts w:ascii="Amasis MT Pro" w:hAnsi="Amasis MT Pro"/>
          <w:color w:val="000000"/>
        </w:rPr>
        <w:t>(</w:t>
      </w:r>
      <w:r w:rsidRPr="009F2F42">
        <w:rPr>
          <w:rFonts w:ascii="Amasis MT Pro" w:hAnsi="Amasis MT Pro"/>
          <w:color w:val="000000"/>
        </w:rPr>
        <w:t>from Google</w:t>
      </w:r>
      <w:r w:rsidR="00941EE8">
        <w:rPr>
          <w:rFonts w:ascii="Amasis MT Pro" w:hAnsi="Amasis MT Pro"/>
          <w:color w:val="000000"/>
        </w:rPr>
        <w:t>)</w:t>
      </w:r>
    </w:p>
    <w:p w14:paraId="66CC04A8" w14:textId="106AE6CA" w:rsidR="00D94115" w:rsidRPr="009F2F42" w:rsidRDefault="00D94115" w:rsidP="00941EE8">
      <w:pPr>
        <w:pStyle w:val="NormalWeb"/>
        <w:spacing w:before="0" w:beforeAutospacing="0" w:after="0" w:afterAutospacing="0"/>
        <w:rPr>
          <w:rFonts w:ascii="Amasis MT Pro" w:hAnsi="Amasis MT Pro"/>
          <w:color w:val="000000"/>
        </w:rPr>
      </w:pPr>
      <w:r w:rsidRPr="009F2F42">
        <w:rPr>
          <w:rFonts w:ascii="Amasis MT Pro" w:hAnsi="Amasis MT Pro"/>
          <w:color w:val="000000"/>
        </w:rPr>
        <w:t>By David Jellow</w:t>
      </w:r>
    </w:p>
    <w:p w14:paraId="7F4ED623" w14:textId="77777777" w:rsidR="00592A57" w:rsidRPr="009F2F42" w:rsidRDefault="00592A57" w:rsidP="00592A57">
      <w:pPr>
        <w:pStyle w:val="NormalWeb"/>
        <w:rPr>
          <w:rFonts w:ascii="Amasis MT Pro" w:hAnsi="Amasis MT Pro"/>
          <w:color w:val="000000"/>
        </w:rPr>
      </w:pPr>
      <w:r w:rsidRPr="009F2F42">
        <w:rPr>
          <w:rFonts w:ascii="Amasis MT Pro" w:hAnsi="Amasis MT Pro"/>
          <w:color w:val="000000"/>
        </w:rPr>
        <w:t>1st The black footed cat they are little cats females can grow as tall as 33.7-36.8cm (about 1.21 ft) males can grow as tall as 8 to 10 inches tall.</w:t>
      </w:r>
    </w:p>
    <w:p w14:paraId="0E79EEB0" w14:textId="77777777" w:rsidR="00592A57" w:rsidRPr="009F2F42" w:rsidRDefault="00592A57" w:rsidP="00592A57">
      <w:pPr>
        <w:pStyle w:val="NormalWeb"/>
        <w:rPr>
          <w:rFonts w:ascii="Amasis MT Pro" w:hAnsi="Amasis MT Pro"/>
          <w:color w:val="000000"/>
        </w:rPr>
      </w:pPr>
      <w:r w:rsidRPr="009F2F42">
        <w:rPr>
          <w:rFonts w:ascii="Amasis MT Pro" w:hAnsi="Amasis MT Pro"/>
          <w:color w:val="000000"/>
        </w:rPr>
        <w:t>2nd artic foxes live in artic mountains females grow as big as 3.1-7.1 males grow as big as 9.8-12in.</w:t>
      </w:r>
    </w:p>
    <w:p w14:paraId="76C67C13" w14:textId="77777777" w:rsidR="00592A57" w:rsidRPr="009F2F42" w:rsidRDefault="00592A57" w:rsidP="00592A57">
      <w:pPr>
        <w:pStyle w:val="NormalWeb"/>
        <w:rPr>
          <w:rFonts w:ascii="Amasis MT Pro" w:hAnsi="Amasis MT Pro"/>
          <w:color w:val="000000"/>
        </w:rPr>
      </w:pPr>
      <w:r w:rsidRPr="009F2F42">
        <w:rPr>
          <w:rFonts w:ascii="Amasis MT Pro" w:hAnsi="Amasis MT Pro"/>
          <w:color w:val="000000"/>
        </w:rPr>
        <w:t>3rd sea otter female grows as big as 12.2-18.5 inches tall males grow as big as 12.3-19.5 inches tall.</w:t>
      </w:r>
    </w:p>
    <w:p w14:paraId="3792D033" w14:textId="77777777" w:rsidR="00592A57" w:rsidRPr="009F2F42" w:rsidRDefault="00592A57" w:rsidP="00592A57">
      <w:pPr>
        <w:pStyle w:val="NormalWeb"/>
        <w:rPr>
          <w:rFonts w:ascii="Amasis MT Pro" w:hAnsi="Amasis MT Pro"/>
          <w:color w:val="000000"/>
        </w:rPr>
      </w:pPr>
      <w:r w:rsidRPr="009F2F42">
        <w:rPr>
          <w:rFonts w:ascii="Amasis MT Pro" w:hAnsi="Amasis MT Pro"/>
          <w:color w:val="000000"/>
        </w:rPr>
        <w:t>4th sugar girders are little squirrels that glide female grow as big as 24-30 cm (about 11.81 in) males 26-32 inches tall</w:t>
      </w:r>
    </w:p>
    <w:p w14:paraId="164A1291" w14:textId="77777777" w:rsidR="00592A57" w:rsidRPr="009F2F42" w:rsidRDefault="00592A57" w:rsidP="00592A57">
      <w:pPr>
        <w:pStyle w:val="NormalWeb"/>
        <w:rPr>
          <w:rFonts w:ascii="Amasis MT Pro" w:hAnsi="Amasis MT Pro"/>
          <w:color w:val="000000"/>
        </w:rPr>
      </w:pPr>
      <w:r w:rsidRPr="009F2F42">
        <w:rPr>
          <w:rFonts w:ascii="Amasis MT Pro" w:hAnsi="Amasis MT Pro"/>
          <w:color w:val="000000"/>
        </w:rPr>
        <w:t>5th Fennec foxes females grow as big as 14- 16 inches tall males grow as big as 16—20 inches tall.</w:t>
      </w:r>
    </w:p>
    <w:p w14:paraId="3CB8AC52" w14:textId="77777777" w:rsidR="001B1843" w:rsidRPr="009F2F42" w:rsidRDefault="001B1843" w:rsidP="00E27681">
      <w:pPr>
        <w:pStyle w:val="NormalWeb"/>
        <w:rPr>
          <w:rFonts w:ascii="Amasis MT Pro" w:hAnsi="Amasis MT Pro"/>
          <w:color w:val="000000"/>
        </w:rPr>
      </w:pPr>
    </w:p>
    <w:p w14:paraId="79DD162A" w14:textId="77777777" w:rsidR="00A1207F" w:rsidRDefault="00A1207F" w:rsidP="004923D9">
      <w:pPr>
        <w:pStyle w:val="NormalWeb"/>
        <w:spacing w:before="0" w:beforeAutospacing="0" w:after="0" w:afterAutospacing="0"/>
        <w:rPr>
          <w:rFonts w:ascii="Amasis MT Pro" w:hAnsi="Amasis MT Pro"/>
          <w:color w:val="000000"/>
        </w:rPr>
      </w:pPr>
    </w:p>
    <w:p w14:paraId="219524E0" w14:textId="717A3F58" w:rsidR="001B1843" w:rsidRPr="009F2F42" w:rsidRDefault="001B1843" w:rsidP="004923D9">
      <w:pPr>
        <w:pStyle w:val="NormalWeb"/>
        <w:spacing w:before="0" w:beforeAutospacing="0" w:after="0" w:afterAutospacing="0"/>
        <w:rPr>
          <w:rFonts w:ascii="Amasis MT Pro" w:hAnsi="Amasis MT Pro"/>
          <w:color w:val="000000"/>
        </w:rPr>
      </w:pPr>
      <w:r w:rsidRPr="009F2F42">
        <w:rPr>
          <w:rFonts w:ascii="Amasis MT Pro" w:hAnsi="Amasis MT Pro"/>
          <w:color w:val="000000"/>
        </w:rPr>
        <w:lastRenderedPageBreak/>
        <w:t>What Vets Do</w:t>
      </w:r>
    </w:p>
    <w:p w14:paraId="283B3C3D" w14:textId="721560B6" w:rsidR="00E27681" w:rsidRDefault="001B1843" w:rsidP="004923D9">
      <w:pPr>
        <w:pStyle w:val="NormalWeb"/>
        <w:spacing w:before="0" w:beforeAutospacing="0" w:after="0" w:afterAutospacing="0"/>
        <w:rPr>
          <w:rFonts w:ascii="Amasis MT Pro" w:hAnsi="Amasis MT Pro"/>
          <w:color w:val="000000"/>
        </w:rPr>
      </w:pPr>
      <w:r w:rsidRPr="009F2F42">
        <w:rPr>
          <w:rFonts w:ascii="Amasis MT Pro" w:hAnsi="Amasis MT Pro"/>
          <w:color w:val="000000"/>
        </w:rPr>
        <w:t xml:space="preserve">By </w:t>
      </w:r>
      <w:r w:rsidR="00E27681" w:rsidRPr="009F2F42">
        <w:rPr>
          <w:rFonts w:ascii="Amasis MT Pro" w:hAnsi="Amasis MT Pro"/>
          <w:color w:val="000000"/>
        </w:rPr>
        <w:t>Macie Machado</w:t>
      </w:r>
    </w:p>
    <w:p w14:paraId="4A4DC736" w14:textId="77777777" w:rsidR="0021566D" w:rsidRDefault="00E27681" w:rsidP="0021566D">
      <w:pPr>
        <w:pStyle w:val="NormalWeb"/>
        <w:rPr>
          <w:rFonts w:ascii="Amasis MT Pro" w:hAnsi="Amasis MT Pro"/>
          <w:color w:val="000000"/>
        </w:rPr>
      </w:pPr>
      <w:r w:rsidRPr="009F2F42">
        <w:rPr>
          <w:rFonts w:ascii="Amasis MT Pro" w:hAnsi="Amasis MT Pro"/>
          <w:color w:val="000000"/>
        </w:rPr>
        <w:t>Have you ever seen a vet at work</w:t>
      </w:r>
      <w:r w:rsidR="004923D9">
        <w:rPr>
          <w:rFonts w:ascii="Amasis MT Pro" w:hAnsi="Amasis MT Pro"/>
          <w:color w:val="000000"/>
        </w:rPr>
        <w:t>? M</w:t>
      </w:r>
      <w:r w:rsidRPr="009F2F42">
        <w:rPr>
          <w:rFonts w:ascii="Amasis MT Pro" w:hAnsi="Amasis MT Pro"/>
          <w:color w:val="000000"/>
        </w:rPr>
        <w:t xml:space="preserve">ost people think that the vets just fix the animal right away but </w:t>
      </w:r>
      <w:r w:rsidR="004923D9" w:rsidRPr="009F2F42">
        <w:rPr>
          <w:rFonts w:ascii="Amasis MT Pro" w:hAnsi="Amasis MT Pro"/>
          <w:color w:val="000000"/>
        </w:rPr>
        <w:t>it’s</w:t>
      </w:r>
      <w:r w:rsidRPr="009F2F42">
        <w:rPr>
          <w:rFonts w:ascii="Amasis MT Pro" w:hAnsi="Amasis MT Pro"/>
          <w:color w:val="000000"/>
        </w:rPr>
        <w:t xml:space="preserve"> a long process to be able to help the animal. There's so much that people don’t know about that vets do to make sure that the animal is well.</w:t>
      </w:r>
    </w:p>
    <w:p w14:paraId="45F5C265" w14:textId="7435994A" w:rsidR="0021566D" w:rsidRDefault="00E27681" w:rsidP="0021566D">
      <w:pPr>
        <w:pStyle w:val="NormalWeb"/>
        <w:numPr>
          <w:ilvl w:val="0"/>
          <w:numId w:val="4"/>
        </w:numPr>
        <w:spacing w:after="0" w:afterAutospacing="0"/>
        <w:rPr>
          <w:rFonts w:ascii="Amasis MT Pro" w:hAnsi="Amasis MT Pro"/>
          <w:color w:val="000000"/>
        </w:rPr>
      </w:pPr>
      <w:r w:rsidRPr="009F2F42">
        <w:rPr>
          <w:rFonts w:ascii="Amasis MT Pro" w:hAnsi="Amasis MT Pro"/>
          <w:color w:val="000000"/>
        </w:rPr>
        <w:t>Examination of the animal.</w:t>
      </w:r>
    </w:p>
    <w:p w14:paraId="24674B10" w14:textId="7DEE9C79" w:rsidR="00E27681" w:rsidRPr="009F2F42" w:rsidRDefault="00E27681" w:rsidP="0021566D">
      <w:pPr>
        <w:pStyle w:val="NormalWeb"/>
        <w:numPr>
          <w:ilvl w:val="0"/>
          <w:numId w:val="4"/>
        </w:numPr>
        <w:spacing w:after="0" w:afterAutospacing="0"/>
        <w:rPr>
          <w:rFonts w:ascii="Amasis MT Pro" w:hAnsi="Amasis MT Pro"/>
          <w:color w:val="000000"/>
        </w:rPr>
      </w:pPr>
      <w:r w:rsidRPr="009F2F42">
        <w:rPr>
          <w:rFonts w:ascii="Amasis MT Pro" w:hAnsi="Amasis MT Pro"/>
          <w:color w:val="000000"/>
        </w:rPr>
        <w:t>Treatment and dressing of wounds.</w:t>
      </w:r>
    </w:p>
    <w:p w14:paraId="29B76088" w14:textId="10BF926A" w:rsidR="00E27681" w:rsidRPr="009F2F42" w:rsidRDefault="00E27681" w:rsidP="0021566D">
      <w:pPr>
        <w:pStyle w:val="NormalWeb"/>
        <w:numPr>
          <w:ilvl w:val="0"/>
          <w:numId w:val="4"/>
        </w:numPr>
        <w:spacing w:before="0" w:beforeAutospacing="0" w:after="0" w:afterAutospacing="0"/>
        <w:rPr>
          <w:rFonts w:ascii="Amasis MT Pro" w:hAnsi="Amasis MT Pro"/>
          <w:color w:val="000000"/>
        </w:rPr>
      </w:pPr>
      <w:r w:rsidRPr="009F2F42">
        <w:rPr>
          <w:rFonts w:ascii="Amasis MT Pro" w:hAnsi="Amasis MT Pro"/>
          <w:color w:val="000000"/>
        </w:rPr>
        <w:t>Animal surgery.</w:t>
      </w:r>
    </w:p>
    <w:p w14:paraId="7AFF1253" w14:textId="54DF88AD" w:rsidR="00E27681" w:rsidRPr="009F2F42" w:rsidRDefault="00E27681" w:rsidP="0021566D">
      <w:pPr>
        <w:pStyle w:val="NormalWeb"/>
        <w:numPr>
          <w:ilvl w:val="0"/>
          <w:numId w:val="4"/>
        </w:numPr>
        <w:spacing w:before="0" w:beforeAutospacing="0" w:after="0" w:afterAutospacing="0"/>
        <w:rPr>
          <w:rFonts w:ascii="Amasis MT Pro" w:hAnsi="Amasis MT Pro"/>
          <w:color w:val="000000"/>
        </w:rPr>
      </w:pPr>
      <w:r w:rsidRPr="009F2F42">
        <w:rPr>
          <w:rFonts w:ascii="Amasis MT Pro" w:hAnsi="Amasis MT Pro"/>
          <w:color w:val="000000"/>
        </w:rPr>
        <w:t>Animal vaccination.</w:t>
      </w:r>
    </w:p>
    <w:p w14:paraId="266F00F3" w14:textId="5E0C1647" w:rsidR="00E27681" w:rsidRPr="009F2F42" w:rsidRDefault="00E27681" w:rsidP="0021566D">
      <w:pPr>
        <w:pStyle w:val="NormalWeb"/>
        <w:numPr>
          <w:ilvl w:val="0"/>
          <w:numId w:val="4"/>
        </w:numPr>
        <w:spacing w:before="0" w:beforeAutospacing="0" w:after="0" w:afterAutospacing="0"/>
        <w:rPr>
          <w:rFonts w:ascii="Amasis MT Pro" w:hAnsi="Amasis MT Pro"/>
          <w:color w:val="000000"/>
        </w:rPr>
      </w:pPr>
      <w:r w:rsidRPr="009F2F42">
        <w:rPr>
          <w:rFonts w:ascii="Amasis MT Pro" w:hAnsi="Amasis MT Pro"/>
          <w:color w:val="000000"/>
        </w:rPr>
        <w:t>Animal care, education and advancement.</w:t>
      </w:r>
    </w:p>
    <w:p w14:paraId="79611DB1" w14:textId="77777777" w:rsidR="00327763" w:rsidRDefault="00E27681" w:rsidP="0021566D">
      <w:pPr>
        <w:pStyle w:val="NormalWeb"/>
        <w:numPr>
          <w:ilvl w:val="0"/>
          <w:numId w:val="4"/>
        </w:numPr>
        <w:spacing w:before="0" w:beforeAutospacing="0" w:after="0" w:afterAutospacing="0"/>
        <w:rPr>
          <w:rFonts w:ascii="Amasis MT Pro" w:hAnsi="Amasis MT Pro"/>
          <w:color w:val="000000"/>
        </w:rPr>
      </w:pPr>
      <w:r w:rsidRPr="009F2F42">
        <w:rPr>
          <w:rFonts w:ascii="Amasis MT Pro" w:hAnsi="Amasis MT Pro"/>
          <w:color w:val="000000"/>
        </w:rPr>
        <w:t>Prescription of medication.</w:t>
      </w:r>
    </w:p>
    <w:p w14:paraId="6AE89392" w14:textId="1DBD023E" w:rsidR="00E27681" w:rsidRPr="0021566D" w:rsidRDefault="00327763" w:rsidP="0021566D">
      <w:pPr>
        <w:pStyle w:val="NormalWeb"/>
        <w:numPr>
          <w:ilvl w:val="0"/>
          <w:numId w:val="4"/>
        </w:numPr>
        <w:spacing w:before="0" w:beforeAutospacing="0" w:after="0" w:afterAutospacing="0"/>
        <w:rPr>
          <w:rFonts w:ascii="Amasis MT Pro" w:hAnsi="Amasis MT Pro"/>
          <w:color w:val="000000"/>
        </w:rPr>
      </w:pPr>
      <w:r>
        <w:rPr>
          <w:rFonts w:ascii="Amasis MT Pro" w:hAnsi="Amasis MT Pro"/>
          <w:color w:val="000000"/>
        </w:rPr>
        <w:t>f</w:t>
      </w:r>
      <w:r w:rsidR="00E27681" w:rsidRPr="0021566D">
        <w:rPr>
          <w:rFonts w:ascii="Amasis MT Pro" w:hAnsi="Amasis MT Pro"/>
          <w:color w:val="000000"/>
        </w:rPr>
        <w:t>Disease research.</w:t>
      </w:r>
    </w:p>
    <w:p w14:paraId="7772331C" w14:textId="7A92145A" w:rsidR="00E27681" w:rsidRPr="009F2F42" w:rsidRDefault="00E27681" w:rsidP="00E27681">
      <w:pPr>
        <w:pStyle w:val="NormalWeb"/>
        <w:rPr>
          <w:rFonts w:ascii="Amasis MT Pro" w:hAnsi="Amasis MT Pro"/>
          <w:color w:val="000000"/>
        </w:rPr>
      </w:pPr>
      <w:r w:rsidRPr="009F2F42">
        <w:rPr>
          <w:rFonts w:ascii="Amasis MT Pro" w:hAnsi="Amasis MT Pro"/>
          <w:color w:val="000000"/>
        </w:rPr>
        <w:t>That</w:t>
      </w:r>
      <w:r w:rsidR="00F95F4D">
        <w:rPr>
          <w:rFonts w:ascii="Amasis MT Pro" w:hAnsi="Amasis MT Pro"/>
          <w:color w:val="000000"/>
        </w:rPr>
        <w:t>’</w:t>
      </w:r>
      <w:r w:rsidRPr="009F2F42">
        <w:rPr>
          <w:rFonts w:ascii="Amasis MT Pro" w:hAnsi="Amasis MT Pro"/>
          <w:color w:val="000000"/>
        </w:rPr>
        <w:t>s a lot of stuff that they must do to make sure that the animal will recover successfully and find good homes with loving owners. That will take care of the animal that was hurt or not feeling that great. You could do so much for the animal by just giving it love and affection.</w:t>
      </w:r>
    </w:p>
    <w:p w14:paraId="55C3EA70" w14:textId="77777777" w:rsidR="003A0848" w:rsidRPr="009F2F42" w:rsidRDefault="003A0848" w:rsidP="00402CD1">
      <w:pPr>
        <w:pStyle w:val="NormalWeb"/>
        <w:rPr>
          <w:rFonts w:ascii="Amasis MT Pro" w:hAnsi="Amasis MT Pro"/>
          <w:color w:val="000000"/>
        </w:rPr>
      </w:pPr>
    </w:p>
    <w:p w14:paraId="09B6B6D4" w14:textId="77777777" w:rsidR="00B10267" w:rsidRDefault="00B10267" w:rsidP="00F95F4D">
      <w:pPr>
        <w:pStyle w:val="NormalWeb"/>
        <w:spacing w:before="0" w:beforeAutospacing="0" w:after="0" w:afterAutospacing="0"/>
        <w:rPr>
          <w:rFonts w:ascii="Amasis MT Pro" w:hAnsi="Amasis MT Pro"/>
          <w:color w:val="000000"/>
        </w:rPr>
      </w:pPr>
    </w:p>
    <w:p w14:paraId="61CABE60" w14:textId="77777777" w:rsidR="00B10267" w:rsidRDefault="00B10267" w:rsidP="00F95F4D">
      <w:pPr>
        <w:pStyle w:val="NormalWeb"/>
        <w:spacing w:before="0" w:beforeAutospacing="0" w:after="0" w:afterAutospacing="0"/>
        <w:rPr>
          <w:rFonts w:ascii="Amasis MT Pro" w:hAnsi="Amasis MT Pro"/>
          <w:color w:val="000000"/>
        </w:rPr>
      </w:pPr>
    </w:p>
    <w:p w14:paraId="43F35A72" w14:textId="41908F00" w:rsidR="00402CD1" w:rsidRPr="009F2F42" w:rsidRDefault="00402CD1" w:rsidP="00F95F4D">
      <w:pPr>
        <w:pStyle w:val="NormalWeb"/>
        <w:spacing w:before="0" w:beforeAutospacing="0" w:after="0" w:afterAutospacing="0"/>
        <w:rPr>
          <w:rFonts w:ascii="Amasis MT Pro" w:hAnsi="Amasis MT Pro"/>
          <w:color w:val="000000"/>
        </w:rPr>
      </w:pPr>
      <w:r w:rsidRPr="009F2F42">
        <w:rPr>
          <w:rFonts w:ascii="Amasis MT Pro" w:hAnsi="Amasis MT Pro"/>
          <w:color w:val="000000"/>
        </w:rPr>
        <w:t xml:space="preserve">What is </w:t>
      </w:r>
      <w:r w:rsidR="003A0848" w:rsidRPr="009F2F42">
        <w:rPr>
          <w:rFonts w:ascii="Amasis MT Pro" w:hAnsi="Amasis MT Pro"/>
          <w:color w:val="000000"/>
        </w:rPr>
        <w:t>Poetry?</w:t>
      </w:r>
    </w:p>
    <w:p w14:paraId="559DB04E" w14:textId="723B26B0" w:rsidR="00402CD1" w:rsidRDefault="003A0848" w:rsidP="00F95F4D">
      <w:pPr>
        <w:pStyle w:val="NormalWeb"/>
        <w:spacing w:before="0" w:beforeAutospacing="0" w:after="0" w:afterAutospacing="0"/>
        <w:rPr>
          <w:rFonts w:ascii="Amasis MT Pro" w:hAnsi="Amasis MT Pro"/>
          <w:color w:val="000000"/>
        </w:rPr>
      </w:pPr>
      <w:r w:rsidRPr="009F2F42">
        <w:rPr>
          <w:rFonts w:ascii="Amasis MT Pro" w:hAnsi="Amasis MT Pro"/>
          <w:color w:val="000000"/>
        </w:rPr>
        <w:t>By David Jellow</w:t>
      </w:r>
    </w:p>
    <w:p w14:paraId="0D9A8705" w14:textId="5A93B117" w:rsidR="004B00C9" w:rsidRDefault="00402CD1" w:rsidP="0005546A">
      <w:pPr>
        <w:pStyle w:val="NormalWeb"/>
        <w:rPr>
          <w:rFonts w:ascii="Amasis MT Pro" w:hAnsi="Amasis MT Pro"/>
          <w:color w:val="000000"/>
        </w:rPr>
      </w:pPr>
      <w:r w:rsidRPr="009F2F42">
        <w:rPr>
          <w:rFonts w:ascii="Amasis MT Pro" w:hAnsi="Amasis MT Pro"/>
          <w:color w:val="000000"/>
        </w:rPr>
        <w:t>Poetry is a type of writing</w:t>
      </w:r>
      <w:r w:rsidR="008456B0">
        <w:rPr>
          <w:rFonts w:ascii="Amasis MT Pro" w:hAnsi="Amasis MT Pro"/>
          <w:color w:val="000000"/>
        </w:rPr>
        <w:t>.</w:t>
      </w:r>
      <w:r w:rsidRPr="009F2F42">
        <w:rPr>
          <w:rFonts w:ascii="Amasis MT Pro" w:hAnsi="Amasis MT Pro"/>
          <w:color w:val="000000"/>
        </w:rPr>
        <w:t xml:space="preserve"> </w:t>
      </w:r>
      <w:r w:rsidR="008456B0">
        <w:rPr>
          <w:rFonts w:ascii="Amasis MT Pro" w:hAnsi="Amasis MT Pro"/>
          <w:color w:val="000000"/>
        </w:rPr>
        <w:t>It</w:t>
      </w:r>
      <w:r w:rsidRPr="009F2F42">
        <w:rPr>
          <w:rFonts w:ascii="Amasis MT Pro" w:hAnsi="Amasis MT Pro"/>
          <w:color w:val="000000"/>
        </w:rPr>
        <w:t xml:space="preserve"> is a short type of writing that lets you </w:t>
      </w:r>
      <w:r w:rsidR="008456B0">
        <w:rPr>
          <w:rFonts w:ascii="Amasis MT Pro" w:hAnsi="Amasis MT Pro"/>
          <w:color w:val="000000"/>
        </w:rPr>
        <w:t>e</w:t>
      </w:r>
      <w:r w:rsidRPr="009F2F42">
        <w:rPr>
          <w:rFonts w:ascii="Amasis MT Pro" w:hAnsi="Amasis MT Pro"/>
          <w:color w:val="000000"/>
        </w:rPr>
        <w:t>xplain how you feel about yourself</w:t>
      </w:r>
      <w:r w:rsidR="008456B0">
        <w:rPr>
          <w:rFonts w:ascii="Amasis MT Pro" w:hAnsi="Amasis MT Pro"/>
          <w:color w:val="000000"/>
        </w:rPr>
        <w:t>. I</w:t>
      </w:r>
      <w:r w:rsidRPr="009F2F42">
        <w:rPr>
          <w:rFonts w:ascii="Amasis MT Pro" w:hAnsi="Amasis MT Pro"/>
          <w:color w:val="000000"/>
        </w:rPr>
        <w:t xml:space="preserve">t makes you feel like you can be yourself. It makes you feel free and alive and free in society. </w:t>
      </w:r>
      <w:r w:rsidR="008456B0">
        <w:rPr>
          <w:rFonts w:ascii="Amasis MT Pro" w:hAnsi="Amasis MT Pro"/>
          <w:color w:val="000000"/>
        </w:rPr>
        <w:t>I</w:t>
      </w:r>
      <w:r w:rsidRPr="009F2F42">
        <w:rPr>
          <w:rFonts w:ascii="Amasis MT Pro" w:hAnsi="Amasis MT Pro"/>
          <w:color w:val="000000"/>
        </w:rPr>
        <w:t xml:space="preserve">t makes you feel like no one is controlling you in your life you can </w:t>
      </w:r>
      <w:r w:rsidR="008456B0">
        <w:rPr>
          <w:rFonts w:ascii="Amasis MT Pro" w:hAnsi="Amasis MT Pro"/>
          <w:color w:val="000000"/>
        </w:rPr>
        <w:t>ex</w:t>
      </w:r>
      <w:r w:rsidRPr="009F2F42">
        <w:rPr>
          <w:rFonts w:ascii="Amasis MT Pro" w:hAnsi="Amasis MT Pro"/>
          <w:color w:val="000000"/>
        </w:rPr>
        <w:t>plain yourself and be yourself</w:t>
      </w:r>
      <w:r w:rsidR="008456B0">
        <w:rPr>
          <w:rFonts w:ascii="Amasis MT Pro" w:hAnsi="Amasis MT Pro"/>
          <w:color w:val="000000"/>
        </w:rPr>
        <w:t>. Y</w:t>
      </w:r>
      <w:r w:rsidRPr="009F2F42">
        <w:rPr>
          <w:rFonts w:ascii="Amasis MT Pro" w:hAnsi="Amasis MT Pro"/>
          <w:color w:val="000000"/>
        </w:rPr>
        <w:t>ou can say what you believe not what others want you to say you can write however you want in poetry.</w:t>
      </w:r>
    </w:p>
    <w:p w14:paraId="1A426E8D" w14:textId="77777777" w:rsidR="008A09B8" w:rsidRPr="009F2F42" w:rsidRDefault="008A09B8" w:rsidP="0005546A">
      <w:pPr>
        <w:pStyle w:val="NormalWeb"/>
        <w:rPr>
          <w:rFonts w:ascii="Amasis MT Pro" w:hAnsi="Amasis MT Pro"/>
          <w:color w:val="000000"/>
        </w:rPr>
      </w:pPr>
    </w:p>
    <w:p w14:paraId="13E9364C" w14:textId="77777777" w:rsidR="008A09B8" w:rsidRDefault="008A09B8" w:rsidP="008A09B8">
      <w:pPr>
        <w:pStyle w:val="NormalWeb"/>
        <w:spacing w:before="0" w:beforeAutospacing="0" w:after="0" w:afterAutospacing="0"/>
        <w:rPr>
          <w:rFonts w:ascii="Amasis MT Pro" w:hAnsi="Amasis MT Pro"/>
          <w:color w:val="000000"/>
        </w:rPr>
      </w:pPr>
    </w:p>
    <w:p w14:paraId="21C3412E" w14:textId="77777777" w:rsidR="008A09B8" w:rsidRDefault="008A09B8" w:rsidP="008A09B8">
      <w:pPr>
        <w:pStyle w:val="NormalWeb"/>
        <w:spacing w:before="0" w:beforeAutospacing="0" w:after="0" w:afterAutospacing="0"/>
        <w:rPr>
          <w:rFonts w:ascii="Amasis MT Pro" w:hAnsi="Amasis MT Pro"/>
          <w:color w:val="000000"/>
        </w:rPr>
      </w:pPr>
    </w:p>
    <w:p w14:paraId="07F3A6BA" w14:textId="77777777" w:rsidR="00327763" w:rsidRDefault="00327763" w:rsidP="008A09B8">
      <w:pPr>
        <w:pStyle w:val="NormalWeb"/>
        <w:spacing w:before="0" w:beforeAutospacing="0" w:after="0" w:afterAutospacing="0"/>
        <w:rPr>
          <w:rFonts w:ascii="Amasis MT Pro" w:hAnsi="Amasis MT Pro"/>
          <w:color w:val="000000"/>
        </w:rPr>
      </w:pPr>
    </w:p>
    <w:p w14:paraId="17D5E996" w14:textId="628E4B82" w:rsidR="0005546A" w:rsidRPr="009F2F42" w:rsidRDefault="004B00C9" w:rsidP="008A09B8">
      <w:pPr>
        <w:pStyle w:val="NormalWeb"/>
        <w:spacing w:before="0" w:beforeAutospacing="0" w:after="0" w:afterAutospacing="0"/>
        <w:rPr>
          <w:rFonts w:ascii="Amasis MT Pro" w:hAnsi="Amasis MT Pro"/>
          <w:color w:val="000000"/>
        </w:rPr>
      </w:pPr>
      <w:r w:rsidRPr="009F2F42">
        <w:rPr>
          <w:rFonts w:ascii="Amasis MT Pro" w:hAnsi="Amasis MT Pro"/>
          <w:color w:val="000000"/>
        </w:rPr>
        <w:t xml:space="preserve">My Thoughts About </w:t>
      </w:r>
      <w:r w:rsidR="0005546A" w:rsidRPr="009F2F42">
        <w:rPr>
          <w:rFonts w:ascii="Amasis MT Pro" w:hAnsi="Amasis MT Pro"/>
          <w:color w:val="000000"/>
        </w:rPr>
        <w:t>STE</w:t>
      </w:r>
      <w:r w:rsidRPr="009F2F42">
        <w:rPr>
          <w:rFonts w:ascii="Amasis MT Pro" w:hAnsi="Amasis MT Pro"/>
          <w:color w:val="000000"/>
        </w:rPr>
        <w:t xml:space="preserve">M, </w:t>
      </w:r>
      <w:r w:rsidR="008D153F" w:rsidRPr="009F2F42">
        <w:rPr>
          <w:rFonts w:ascii="Amasis MT Pro" w:hAnsi="Amasis MT Pro"/>
          <w:color w:val="000000"/>
        </w:rPr>
        <w:t>College Footbal</w:t>
      </w:r>
      <w:r w:rsidRPr="009F2F42">
        <w:rPr>
          <w:rFonts w:ascii="Amasis MT Pro" w:hAnsi="Amasis MT Pro"/>
          <w:color w:val="000000"/>
        </w:rPr>
        <w:t xml:space="preserve">l, </w:t>
      </w:r>
      <w:r w:rsidR="008D153F" w:rsidRPr="009F2F42">
        <w:rPr>
          <w:rFonts w:ascii="Amasis MT Pro" w:hAnsi="Amasis MT Pro"/>
          <w:color w:val="000000"/>
        </w:rPr>
        <w:t>Baseball</w:t>
      </w:r>
      <w:r w:rsidRPr="009F2F42">
        <w:rPr>
          <w:rFonts w:ascii="Amasis MT Pro" w:hAnsi="Amasis MT Pro"/>
          <w:color w:val="000000"/>
        </w:rPr>
        <w:t xml:space="preserve">, </w:t>
      </w:r>
      <w:r w:rsidR="008D153F" w:rsidRPr="009F2F42">
        <w:rPr>
          <w:rFonts w:ascii="Amasis MT Pro" w:hAnsi="Amasis MT Pro"/>
          <w:color w:val="000000"/>
        </w:rPr>
        <w:t>and, MORE!</w:t>
      </w:r>
    </w:p>
    <w:p w14:paraId="54622293" w14:textId="42E6B44E" w:rsidR="0005546A" w:rsidRDefault="0005546A" w:rsidP="008A09B8">
      <w:pPr>
        <w:pStyle w:val="NormalWeb"/>
        <w:spacing w:before="0" w:beforeAutospacing="0" w:after="0" w:afterAutospacing="0"/>
        <w:rPr>
          <w:rFonts w:ascii="Amasis MT Pro" w:hAnsi="Amasis MT Pro"/>
          <w:color w:val="000000"/>
        </w:rPr>
      </w:pPr>
      <w:r w:rsidRPr="009F2F42">
        <w:rPr>
          <w:rFonts w:ascii="Amasis MT Pro" w:hAnsi="Amasis MT Pro"/>
          <w:color w:val="000000"/>
        </w:rPr>
        <w:t>By Colt Johnson</w:t>
      </w:r>
    </w:p>
    <w:p w14:paraId="33D48288" w14:textId="77777777" w:rsidR="00327763" w:rsidRDefault="00327763" w:rsidP="0093271E">
      <w:pPr>
        <w:pStyle w:val="NormalWeb"/>
        <w:spacing w:before="0" w:beforeAutospacing="0" w:after="0" w:afterAutospacing="0"/>
        <w:rPr>
          <w:rFonts w:ascii="Amasis MT Pro" w:hAnsi="Amasis MT Pro"/>
          <w:color w:val="000000"/>
        </w:rPr>
      </w:pPr>
    </w:p>
    <w:p w14:paraId="30685469" w14:textId="54D96A6C" w:rsidR="0093271E" w:rsidRPr="0093271E" w:rsidRDefault="0093271E" w:rsidP="0093271E">
      <w:pPr>
        <w:pStyle w:val="NormalWeb"/>
        <w:spacing w:before="0" w:beforeAutospacing="0" w:after="0" w:afterAutospacing="0"/>
        <w:rPr>
          <w:rFonts w:ascii="Amasis MT Pro" w:hAnsi="Amasis MT Pro"/>
          <w:color w:val="000000"/>
          <w:u w:val="single"/>
        </w:rPr>
      </w:pPr>
      <w:r w:rsidRPr="0093271E">
        <w:rPr>
          <w:rFonts w:ascii="Amasis MT Pro" w:hAnsi="Amasis MT Pro"/>
          <w:color w:val="000000"/>
          <w:u w:val="single"/>
        </w:rPr>
        <w:t xml:space="preserve">S.T.E.M. </w:t>
      </w:r>
    </w:p>
    <w:p w14:paraId="046ED033" w14:textId="07C87620" w:rsidR="0005546A" w:rsidRDefault="0005546A" w:rsidP="0093271E">
      <w:pPr>
        <w:pStyle w:val="NormalWeb"/>
        <w:spacing w:before="0" w:beforeAutospacing="0" w:after="0" w:afterAutospacing="0"/>
        <w:rPr>
          <w:rFonts w:ascii="Amasis MT Pro" w:hAnsi="Amasis MT Pro"/>
          <w:color w:val="000000"/>
        </w:rPr>
      </w:pPr>
      <w:r w:rsidRPr="009F2F42">
        <w:rPr>
          <w:rFonts w:ascii="Amasis MT Pro" w:hAnsi="Amasis MT Pro"/>
          <w:color w:val="000000"/>
        </w:rPr>
        <w:t>Have you ever been younger and seen kids with robots and fun tools at school? This is called S.T.E.M. From a current STEM student, it is incredibly fun once you get the hang of it. So, if you have not signed up, you are surely missing out! There was this one time we coded a robot TO TALK! It was extremely INSANE! We even got it to dance! Sign up for STEM when you get the chance! It absolutely changes your perspective on being an engineer. You will want to be an engineer when you grow up in life after your STEM experience!</w:t>
      </w:r>
    </w:p>
    <w:p w14:paraId="16F846B3" w14:textId="77777777" w:rsidR="00976A42" w:rsidRPr="009F2F42" w:rsidRDefault="00976A42" w:rsidP="0093271E">
      <w:pPr>
        <w:pStyle w:val="NormalWeb"/>
        <w:spacing w:before="0" w:beforeAutospacing="0" w:after="0" w:afterAutospacing="0"/>
        <w:rPr>
          <w:rFonts w:ascii="Amasis MT Pro" w:hAnsi="Amasis MT Pro"/>
          <w:color w:val="000000"/>
        </w:rPr>
      </w:pPr>
    </w:p>
    <w:p w14:paraId="44C034BA" w14:textId="77777777" w:rsidR="00976A42" w:rsidRDefault="0005546A" w:rsidP="00976A42">
      <w:pPr>
        <w:pStyle w:val="NormalWeb"/>
        <w:spacing w:before="0" w:beforeAutospacing="0" w:after="0" w:afterAutospacing="0"/>
        <w:rPr>
          <w:rFonts w:ascii="Amasis MT Pro" w:hAnsi="Amasis MT Pro"/>
          <w:color w:val="000000"/>
          <w:u w:val="single"/>
        </w:rPr>
      </w:pPr>
      <w:r w:rsidRPr="0093271E">
        <w:rPr>
          <w:rFonts w:ascii="Amasis MT Pro" w:hAnsi="Amasis MT Pro"/>
          <w:color w:val="000000"/>
          <w:u w:val="single"/>
        </w:rPr>
        <w:t xml:space="preserve">Do </w:t>
      </w:r>
      <w:r w:rsidR="0093271E">
        <w:rPr>
          <w:rFonts w:ascii="Amasis MT Pro" w:hAnsi="Amasis MT Pro"/>
          <w:color w:val="000000"/>
          <w:u w:val="single"/>
        </w:rPr>
        <w:t>N</w:t>
      </w:r>
      <w:r w:rsidRPr="0093271E">
        <w:rPr>
          <w:rFonts w:ascii="Amasis MT Pro" w:hAnsi="Amasis MT Pro"/>
          <w:color w:val="000000"/>
          <w:u w:val="single"/>
        </w:rPr>
        <w:t xml:space="preserve">ot </w:t>
      </w:r>
      <w:r w:rsidR="0093271E">
        <w:rPr>
          <w:rFonts w:ascii="Amasis MT Pro" w:hAnsi="Amasis MT Pro"/>
          <w:color w:val="000000"/>
          <w:u w:val="single"/>
        </w:rPr>
        <w:t>L</w:t>
      </w:r>
      <w:r w:rsidRPr="0093271E">
        <w:rPr>
          <w:rFonts w:ascii="Amasis MT Pro" w:hAnsi="Amasis MT Pro"/>
          <w:color w:val="000000"/>
          <w:u w:val="single"/>
        </w:rPr>
        <w:t xml:space="preserve">isten </w:t>
      </w:r>
      <w:r w:rsidR="0093271E">
        <w:rPr>
          <w:rFonts w:ascii="Amasis MT Pro" w:hAnsi="Amasis MT Pro"/>
          <w:color w:val="000000"/>
          <w:u w:val="single"/>
        </w:rPr>
        <w:t>T</w:t>
      </w:r>
      <w:r w:rsidRPr="0093271E">
        <w:rPr>
          <w:rFonts w:ascii="Amasis MT Pro" w:hAnsi="Amasis MT Pro"/>
          <w:color w:val="000000"/>
          <w:u w:val="single"/>
        </w:rPr>
        <w:t xml:space="preserve">o </w:t>
      </w:r>
      <w:r w:rsidR="0093271E">
        <w:rPr>
          <w:rFonts w:ascii="Amasis MT Pro" w:hAnsi="Amasis MT Pro"/>
          <w:color w:val="000000"/>
          <w:u w:val="single"/>
        </w:rPr>
        <w:t>Y</w:t>
      </w:r>
      <w:r w:rsidRPr="0093271E">
        <w:rPr>
          <w:rFonts w:ascii="Amasis MT Pro" w:hAnsi="Amasis MT Pro"/>
          <w:color w:val="000000"/>
          <w:u w:val="single"/>
        </w:rPr>
        <w:t xml:space="preserve">our </w:t>
      </w:r>
      <w:r w:rsidR="00C1415B">
        <w:rPr>
          <w:rFonts w:ascii="Amasis MT Pro" w:hAnsi="Amasis MT Pro"/>
          <w:color w:val="000000"/>
          <w:u w:val="single"/>
        </w:rPr>
        <w:t>T</w:t>
      </w:r>
      <w:r w:rsidRPr="0093271E">
        <w:rPr>
          <w:rFonts w:ascii="Amasis MT Pro" w:hAnsi="Amasis MT Pro"/>
          <w:color w:val="000000"/>
          <w:u w:val="single"/>
        </w:rPr>
        <w:t xml:space="preserve">eachers </w:t>
      </w:r>
      <w:r w:rsidR="00C1415B">
        <w:rPr>
          <w:rFonts w:ascii="Amasis MT Pro" w:hAnsi="Amasis MT Pro"/>
          <w:color w:val="000000"/>
          <w:u w:val="single"/>
        </w:rPr>
        <w:t>A</w:t>
      </w:r>
      <w:r w:rsidRPr="0093271E">
        <w:rPr>
          <w:rFonts w:ascii="Amasis MT Pro" w:hAnsi="Amasis MT Pro"/>
          <w:color w:val="000000"/>
          <w:u w:val="single"/>
        </w:rPr>
        <w:t xml:space="preserve">bout </w:t>
      </w:r>
      <w:r w:rsidR="00C1415B">
        <w:rPr>
          <w:rFonts w:ascii="Amasis MT Pro" w:hAnsi="Amasis MT Pro"/>
          <w:color w:val="000000"/>
          <w:u w:val="single"/>
        </w:rPr>
        <w:t>F</w:t>
      </w:r>
      <w:r w:rsidRPr="0093271E">
        <w:rPr>
          <w:rFonts w:ascii="Amasis MT Pro" w:hAnsi="Amasis MT Pro"/>
          <w:color w:val="000000"/>
          <w:u w:val="single"/>
        </w:rPr>
        <w:t>ootball!</w:t>
      </w:r>
    </w:p>
    <w:p w14:paraId="1E7AE317" w14:textId="2A84D3DB" w:rsidR="0067243C" w:rsidRPr="00976A42" w:rsidRDefault="0005546A" w:rsidP="00976A42">
      <w:pPr>
        <w:pStyle w:val="NormalWeb"/>
        <w:spacing w:before="0" w:beforeAutospacing="0" w:after="0" w:afterAutospacing="0"/>
        <w:rPr>
          <w:rFonts w:ascii="Amasis MT Pro" w:hAnsi="Amasis MT Pro"/>
          <w:color w:val="000000"/>
          <w:u w:val="single"/>
        </w:rPr>
      </w:pPr>
      <w:r w:rsidRPr="009F2F42">
        <w:rPr>
          <w:rFonts w:ascii="Amasis MT Pro" w:hAnsi="Amasis MT Pro"/>
          <w:color w:val="000000"/>
        </w:rPr>
        <w:lastRenderedPageBreak/>
        <w:t xml:space="preserve">And here is another topic to talk about! If your teacher and you have a like for college football, DO NOT LISTEN TO THEM! It is possible that they would like the Florida Gators or the USF Bulls. Just no! More of you should like Pennsylvania State or Alabama. Roll tide and </w:t>
      </w:r>
      <w:r w:rsidR="001925B6">
        <w:rPr>
          <w:rFonts w:ascii="Amasis MT Pro" w:hAnsi="Amasis MT Pro"/>
          <w:color w:val="000000"/>
        </w:rPr>
        <w:t>W</w:t>
      </w:r>
      <w:r w:rsidRPr="009F2F42">
        <w:rPr>
          <w:rFonts w:ascii="Amasis MT Pro" w:hAnsi="Amasis MT Pro"/>
          <w:color w:val="000000"/>
        </w:rPr>
        <w:t>e are! You have possibly heard those few words. These are the slogans for those two teams! And the atmosphere from the fans is WAAY better than USF and Florida! As someone who has been to a USF game, there is barely a bit of atmosphere except for the music. So be like me and fight against your teacher for who is the best football team! I’m kidding people can like their own</w:t>
      </w:r>
      <w:r w:rsidR="001925B6">
        <w:rPr>
          <w:rFonts w:ascii="Amasis MT Pro" w:hAnsi="Amasis MT Pro"/>
          <w:color w:val="000000"/>
        </w:rPr>
        <w:t xml:space="preserve"> team…</w:t>
      </w:r>
      <w:r w:rsidRPr="009F2F42">
        <w:rPr>
          <w:rFonts w:ascii="Amasis MT Pro" w:hAnsi="Amasis MT Pro"/>
          <w:color w:val="000000"/>
        </w:rPr>
        <w:t xml:space="preserve"> haha</w:t>
      </w:r>
      <w:r w:rsidR="001925B6">
        <w:rPr>
          <w:rFonts w:ascii="Amasis MT Pro" w:hAnsi="Amasis MT Pro"/>
          <w:color w:val="000000"/>
        </w:rPr>
        <w:t>.</w:t>
      </w:r>
      <w:r w:rsidR="003A590E">
        <w:rPr>
          <w:rFonts w:ascii="Amasis MT Pro" w:hAnsi="Amasis MT Pro"/>
          <w:color w:val="000000"/>
        </w:rPr>
        <w:t xml:space="preserve"> </w:t>
      </w:r>
    </w:p>
    <w:p w14:paraId="62C856B0" w14:textId="5BB3DEE5" w:rsidR="003A590E" w:rsidRPr="009F2F42" w:rsidRDefault="0067243C" w:rsidP="0005546A">
      <w:pPr>
        <w:pStyle w:val="NormalWeb"/>
        <w:rPr>
          <w:rFonts w:ascii="Amasis MT Pro" w:hAnsi="Amasis MT Pro"/>
          <w:color w:val="000000"/>
        </w:rPr>
      </w:pPr>
      <w:r>
        <w:rPr>
          <w:rFonts w:ascii="Amasis MT Pro" w:hAnsi="Amasis MT Pro"/>
          <w:color w:val="000000"/>
        </w:rPr>
        <w:t>(</w:t>
      </w:r>
      <w:r w:rsidR="003A590E">
        <w:rPr>
          <w:rFonts w:ascii="Amasis MT Pro" w:hAnsi="Amasis MT Pro"/>
          <w:color w:val="000000"/>
        </w:rPr>
        <w:t xml:space="preserve">Teacher Edit: Go GATORRRRSSS, </w:t>
      </w:r>
      <w:r>
        <w:rPr>
          <w:rFonts w:ascii="Amasis MT Pro" w:hAnsi="Amasis MT Pro"/>
          <w:color w:val="000000"/>
        </w:rPr>
        <w:t xml:space="preserve">Colt! Love, Ms. Wysard </w:t>
      </w:r>
      <w:r w:rsidRPr="0067243C">
        <w:rPr>
          <mc:AlternateContent>
            <mc:Choice Requires="w16se">
              <w:rFonts w:ascii="Amasis MT Pro" w:hAnsi="Amasis MT Pro"/>
            </mc:Choice>
            <mc:Fallback>
              <w:rFonts w:ascii="Segoe UI Emoji" w:eastAsia="Segoe UI Emoji" w:hAnsi="Segoe UI Emoji" w:cs="Segoe UI Emoji"/>
            </mc:Fallback>
          </mc:AlternateContent>
          <w:color w:val="000000"/>
        </w:rPr>
        <mc:AlternateContent>
          <mc:Choice Requires="w16se">
            <w16se:symEx w16se:font="Segoe UI Emoji" w16se:char="1F60A"/>
          </mc:Choice>
          <mc:Fallback>
            <w:t>😊</w:t>
          </mc:Fallback>
        </mc:AlternateContent>
      </w:r>
      <w:r>
        <w:rPr>
          <w:rFonts w:ascii="Amasis MT Pro" w:hAnsi="Amasis MT Pro"/>
          <w:color w:val="000000"/>
        </w:rPr>
        <w:t>)</w:t>
      </w:r>
    </w:p>
    <w:p w14:paraId="098982F2" w14:textId="17EDC942" w:rsidR="0005546A" w:rsidRPr="0067243C" w:rsidRDefault="0005546A" w:rsidP="00A37C8C">
      <w:pPr>
        <w:pStyle w:val="NormalWeb"/>
        <w:spacing w:before="0" w:beforeAutospacing="0" w:after="0" w:afterAutospacing="0"/>
        <w:rPr>
          <w:rFonts w:ascii="Amasis MT Pro" w:hAnsi="Amasis MT Pro"/>
          <w:color w:val="000000"/>
          <w:u w:val="single"/>
        </w:rPr>
      </w:pPr>
      <w:r w:rsidRPr="0067243C">
        <w:rPr>
          <w:rFonts w:ascii="Amasis MT Pro" w:hAnsi="Amasis MT Pro"/>
          <w:color w:val="000000"/>
          <w:u w:val="single"/>
        </w:rPr>
        <w:t xml:space="preserve">What is </w:t>
      </w:r>
      <w:r w:rsidR="001925B6" w:rsidRPr="0067243C">
        <w:rPr>
          <w:rFonts w:ascii="Amasis MT Pro" w:hAnsi="Amasis MT Pro"/>
          <w:color w:val="000000"/>
          <w:u w:val="single"/>
        </w:rPr>
        <w:t>B</w:t>
      </w:r>
      <w:r w:rsidRPr="0067243C">
        <w:rPr>
          <w:rFonts w:ascii="Amasis MT Pro" w:hAnsi="Amasis MT Pro"/>
          <w:color w:val="000000"/>
          <w:u w:val="single"/>
        </w:rPr>
        <w:t xml:space="preserve">aseball </w:t>
      </w:r>
      <w:r w:rsidR="001925B6" w:rsidRPr="0067243C">
        <w:rPr>
          <w:rFonts w:ascii="Amasis MT Pro" w:hAnsi="Amasis MT Pro"/>
          <w:color w:val="000000"/>
          <w:u w:val="single"/>
        </w:rPr>
        <w:t>Li</w:t>
      </w:r>
      <w:r w:rsidRPr="0067243C">
        <w:rPr>
          <w:rFonts w:ascii="Amasis MT Pro" w:hAnsi="Amasis MT Pro"/>
          <w:color w:val="000000"/>
          <w:u w:val="single"/>
        </w:rPr>
        <w:t>ke?</w:t>
      </w:r>
    </w:p>
    <w:p w14:paraId="7B713296" w14:textId="64B27F55" w:rsidR="0005546A" w:rsidRPr="009F2F42" w:rsidRDefault="0005546A" w:rsidP="00A37C8C">
      <w:pPr>
        <w:pStyle w:val="NormalWeb"/>
        <w:spacing w:before="0" w:beforeAutospacing="0" w:after="0" w:afterAutospacing="0"/>
        <w:rPr>
          <w:rFonts w:ascii="Amasis MT Pro" w:hAnsi="Amasis MT Pro"/>
          <w:color w:val="000000"/>
        </w:rPr>
      </w:pPr>
      <w:r w:rsidRPr="009F2F42">
        <w:rPr>
          <w:rFonts w:ascii="Amasis MT Pro" w:hAnsi="Amasis MT Pro"/>
          <w:color w:val="000000"/>
        </w:rPr>
        <w:t xml:space="preserve">Do you want to play baseball and do not know what it is like? Follow me around as a baseball player and learn along the way! Do not take notes, I got your back! So, we all know we want to look cool while playing at the plate, that is what I did, and you should not trust your parents for it. What happens is you get GRAY sleeves and not blue camouflage. Nah, I’m kidding with ya. It matters on matching dress code. Yeah, just like school. But all you need to do is read the rulebook on the main website. If it is allowed, Happy day! If it is not, Sad day. But when you are in practice, it is fun. You get to meet your new friends for 2 months! (Or so.) And the fun thing is, sometimes leagues have the local travel league system. This is fun because if you have a classmate that ALSO plays baseball (Yes, I am talking to you Jorge!) </w:t>
      </w:r>
      <w:r w:rsidR="00D303E0">
        <w:rPr>
          <w:rFonts w:ascii="Amasis MT Pro" w:hAnsi="Amasis MT Pro"/>
          <w:color w:val="000000"/>
        </w:rPr>
        <w:t>i</w:t>
      </w:r>
      <w:r w:rsidRPr="009F2F42">
        <w:rPr>
          <w:rFonts w:ascii="Amasis MT Pro" w:hAnsi="Amasis MT Pro"/>
          <w:color w:val="000000"/>
        </w:rPr>
        <w:t>t is fun because you face each other in games, and you can distract them because your friendships get out of hand! That</w:t>
      </w:r>
      <w:r w:rsidR="00DA76A9">
        <w:rPr>
          <w:rFonts w:ascii="Amasis MT Pro" w:hAnsi="Amasis MT Pro"/>
          <w:color w:val="000000"/>
        </w:rPr>
        <w:t>’</w:t>
      </w:r>
      <w:r w:rsidRPr="009F2F42">
        <w:rPr>
          <w:rFonts w:ascii="Amasis MT Pro" w:hAnsi="Amasis MT Pro"/>
          <w:color w:val="000000"/>
        </w:rPr>
        <w:t>s just the fun of baseball and the community.</w:t>
      </w:r>
    </w:p>
    <w:p w14:paraId="40AE98EE" w14:textId="30131ADB" w:rsidR="0005546A" w:rsidRPr="005C0000" w:rsidRDefault="0005546A" w:rsidP="005C0000">
      <w:pPr>
        <w:pStyle w:val="NormalWeb"/>
        <w:spacing w:after="0" w:afterAutospacing="0"/>
        <w:rPr>
          <w:rFonts w:ascii="Amasis MT Pro" w:hAnsi="Amasis MT Pro"/>
          <w:color w:val="000000"/>
          <w:u w:val="single"/>
        </w:rPr>
      </w:pPr>
      <w:r w:rsidRPr="005C0000">
        <w:rPr>
          <w:rFonts w:ascii="Amasis MT Pro" w:hAnsi="Amasis MT Pro"/>
          <w:color w:val="000000"/>
          <w:u w:val="single"/>
        </w:rPr>
        <w:t xml:space="preserve">Learning </w:t>
      </w:r>
      <w:r w:rsidR="005C0000" w:rsidRPr="005C0000">
        <w:rPr>
          <w:rFonts w:ascii="Amasis MT Pro" w:hAnsi="Amasis MT Pro"/>
          <w:color w:val="000000"/>
          <w:u w:val="single"/>
        </w:rPr>
        <w:t>M</w:t>
      </w:r>
      <w:r w:rsidRPr="005C0000">
        <w:rPr>
          <w:rFonts w:ascii="Amasis MT Pro" w:hAnsi="Amasis MT Pro"/>
          <w:color w:val="000000"/>
          <w:u w:val="single"/>
        </w:rPr>
        <w:t xml:space="preserve">ore </w:t>
      </w:r>
      <w:r w:rsidR="005C0000" w:rsidRPr="005C0000">
        <w:rPr>
          <w:rFonts w:ascii="Amasis MT Pro" w:hAnsi="Amasis MT Pro"/>
          <w:color w:val="000000"/>
          <w:u w:val="single"/>
        </w:rPr>
        <w:t>A</w:t>
      </w:r>
      <w:r w:rsidRPr="005C0000">
        <w:rPr>
          <w:rFonts w:ascii="Amasis MT Pro" w:hAnsi="Amasis MT Pro"/>
          <w:color w:val="000000"/>
          <w:u w:val="single"/>
        </w:rPr>
        <w:t xml:space="preserve">bout </w:t>
      </w:r>
      <w:r w:rsidR="005C0000" w:rsidRPr="005C0000">
        <w:rPr>
          <w:rFonts w:ascii="Amasis MT Pro" w:hAnsi="Amasis MT Pro"/>
          <w:color w:val="000000"/>
          <w:u w:val="single"/>
        </w:rPr>
        <w:t>S</w:t>
      </w:r>
      <w:r w:rsidRPr="005C0000">
        <w:rPr>
          <w:rFonts w:ascii="Amasis MT Pro" w:hAnsi="Amasis MT Pro"/>
          <w:color w:val="000000"/>
          <w:u w:val="single"/>
        </w:rPr>
        <w:t>ports</w:t>
      </w:r>
    </w:p>
    <w:p w14:paraId="052DC6CB" w14:textId="08173B53" w:rsidR="0005546A" w:rsidRPr="009F2F42" w:rsidRDefault="0005546A" w:rsidP="0005546A">
      <w:pPr>
        <w:pStyle w:val="NormalWeb"/>
        <w:rPr>
          <w:rFonts w:ascii="Amasis MT Pro" w:hAnsi="Amasis MT Pro"/>
          <w:color w:val="000000"/>
        </w:rPr>
      </w:pPr>
      <w:r w:rsidRPr="009F2F42">
        <w:rPr>
          <w:rFonts w:ascii="Amasis MT Pro" w:hAnsi="Amasis MT Pro"/>
          <w:color w:val="000000"/>
        </w:rPr>
        <w:t xml:space="preserve">Heya! Wanted to see if you want to learn a little something more about the MLB and the NFL. It is interesting to me. Right now, on 1/24/2024, The Ravens and the Chiefs are facing the AFC Championship. If you have NO IDEA what I am talking about, this game is to get into the famous Super Bowl. See here, I root for the Baltimore Ravens, and we have not won a Super Bowl in 11 years. If you think that is bad, there is a team across the league, the Detroit Lions. They are in the NFC Championship, and they have NEVER won a Super Bowl before ever! And they are one of the oldest teams in the league! (1/30/2024, Ravens </w:t>
      </w:r>
      <w:r w:rsidR="00457EE8" w:rsidRPr="009F2F42">
        <w:rPr>
          <w:rFonts w:ascii="Amasis MT Pro" w:hAnsi="Amasis MT Pro"/>
          <w:color w:val="000000"/>
        </w:rPr>
        <w:t>lost)</w:t>
      </w:r>
    </w:p>
    <w:p w14:paraId="4830158A" w14:textId="77777777" w:rsidR="0005546A" w:rsidRPr="009F2F42" w:rsidRDefault="0005546A" w:rsidP="0005546A">
      <w:pPr>
        <w:pStyle w:val="NormalWeb"/>
        <w:rPr>
          <w:rFonts w:ascii="Amasis MT Pro" w:hAnsi="Amasis MT Pro"/>
          <w:color w:val="000000"/>
        </w:rPr>
      </w:pPr>
      <w:r w:rsidRPr="009F2F42">
        <w:rPr>
          <w:rFonts w:ascii="Amasis MT Pro" w:hAnsi="Amasis MT Pro"/>
          <w:color w:val="000000"/>
        </w:rPr>
        <w:t>Let’s move on to the MLB. Right now, it has not started yet because the season is winter. This usually starts in the Summer. And it is extremely fun. My favorite team is the Los Angeles Dodgers. Now I am no Los Angeles resident, but I sure love these players that made us win a world series in 2020!</w:t>
      </w:r>
    </w:p>
    <w:p w14:paraId="77B72705" w14:textId="77777777" w:rsidR="0005546A" w:rsidRPr="009F2F42" w:rsidRDefault="0005546A" w:rsidP="0005546A">
      <w:pPr>
        <w:pStyle w:val="NormalWeb"/>
        <w:rPr>
          <w:rFonts w:ascii="Amasis MT Pro" w:hAnsi="Amasis MT Pro"/>
          <w:color w:val="000000"/>
        </w:rPr>
      </w:pPr>
      <w:r w:rsidRPr="009F2F42">
        <w:rPr>
          <w:rFonts w:ascii="Amasis MT Pro" w:hAnsi="Amasis MT Pro"/>
          <w:color w:val="000000"/>
        </w:rPr>
        <w:t>The MLB also has a smaller league called the “Minor Leagues.” These take place elsewhere the team is not from! Here is an example, The Pittsburgh Pirates majorly take place in Pittsburgh, PA. But they come down here in Florida to test their minor league players, and to train the players they already have!</w:t>
      </w:r>
    </w:p>
    <w:p w14:paraId="603E6B31" w14:textId="1C76E8DB" w:rsidR="0005546A" w:rsidRPr="001914D7" w:rsidRDefault="0005546A" w:rsidP="00551EA2">
      <w:pPr>
        <w:pStyle w:val="NormalWeb"/>
        <w:spacing w:after="0" w:afterAutospacing="0"/>
        <w:rPr>
          <w:rFonts w:ascii="Amasis MT Pro" w:hAnsi="Amasis MT Pro"/>
          <w:color w:val="000000"/>
          <w:u w:val="single"/>
        </w:rPr>
      </w:pPr>
      <w:r w:rsidRPr="001914D7">
        <w:rPr>
          <w:rFonts w:ascii="Amasis MT Pro" w:hAnsi="Amasis MT Pro"/>
          <w:color w:val="000000"/>
          <w:u w:val="single"/>
        </w:rPr>
        <w:t xml:space="preserve">Nature and </w:t>
      </w:r>
      <w:r w:rsidR="001C32FC" w:rsidRPr="001914D7">
        <w:rPr>
          <w:rFonts w:ascii="Amasis MT Pro" w:hAnsi="Amasis MT Pro"/>
          <w:color w:val="000000"/>
          <w:u w:val="single"/>
        </w:rPr>
        <w:t>S</w:t>
      </w:r>
      <w:r w:rsidRPr="001914D7">
        <w:rPr>
          <w:rFonts w:ascii="Amasis MT Pro" w:hAnsi="Amasis MT Pro"/>
          <w:color w:val="000000"/>
          <w:u w:val="single"/>
        </w:rPr>
        <w:t>torms</w:t>
      </w:r>
    </w:p>
    <w:p w14:paraId="55A31163" w14:textId="77777777" w:rsidR="0005546A" w:rsidRPr="009F2F42" w:rsidRDefault="0005546A" w:rsidP="0005546A">
      <w:pPr>
        <w:pStyle w:val="NormalWeb"/>
        <w:rPr>
          <w:rFonts w:ascii="Amasis MT Pro" w:hAnsi="Amasis MT Pro"/>
          <w:color w:val="000000"/>
        </w:rPr>
      </w:pPr>
      <w:r w:rsidRPr="009F2F42">
        <w:rPr>
          <w:rFonts w:ascii="Amasis MT Pro" w:hAnsi="Amasis MT Pro"/>
          <w:color w:val="000000"/>
        </w:rPr>
        <w:t>To start with nature and storms, here is what would happen if everyone on Earth jumped at once! It would cause a 9.0 rated earthquake because so many people and too much impact on Earth shakes up the earth and causes earthquakes in every single location that people are jumping in!</w:t>
      </w:r>
    </w:p>
    <w:p w14:paraId="6BDEF3F4" w14:textId="77777777" w:rsidR="0005546A" w:rsidRPr="009F2F42" w:rsidRDefault="0005546A" w:rsidP="0005546A">
      <w:pPr>
        <w:pStyle w:val="NormalWeb"/>
        <w:rPr>
          <w:rFonts w:ascii="Amasis MT Pro" w:hAnsi="Amasis MT Pro"/>
          <w:color w:val="000000"/>
        </w:rPr>
      </w:pPr>
      <w:r w:rsidRPr="009F2F42">
        <w:rPr>
          <w:rFonts w:ascii="Amasis MT Pro" w:hAnsi="Amasis MT Pro"/>
          <w:color w:val="000000"/>
        </w:rPr>
        <w:t>Speaking of nature and storms, have you ever wanted to know what the worst tornado ever was? It was in Bangladesh, and it was the Daulatpur-Saturia tornado on April 26th, 1989. This one tornado killed about 1,300 people! In the history of the country of Bangladesh, there was at least 19 tornadoes that killed about over 100 people each! This is almost half the total tornado deaths in the entire world!</w:t>
      </w:r>
    </w:p>
    <w:p w14:paraId="6341D48B" w14:textId="77777777" w:rsidR="0005546A" w:rsidRPr="009F2F42" w:rsidRDefault="0005546A" w:rsidP="0005546A">
      <w:pPr>
        <w:pStyle w:val="NormalWeb"/>
        <w:rPr>
          <w:rFonts w:ascii="Amasis MT Pro" w:hAnsi="Amasis MT Pro"/>
          <w:color w:val="000000"/>
        </w:rPr>
      </w:pPr>
      <w:r w:rsidRPr="009F2F42">
        <w:rPr>
          <w:rFonts w:ascii="Amasis MT Pro" w:hAnsi="Amasis MT Pro"/>
          <w:color w:val="000000"/>
        </w:rPr>
        <w:lastRenderedPageBreak/>
        <w:t>To keep the talk going about nature and storms, here is the worst natural disaster due to death tolls. According to Wikipedia, the 1931 China flooding had an estimate of death tolls around 4,000,000 people ! At that time, I am sure it was half or 75% of Chinas population at that time! The China flood was along Lake Gaoyou, and there was no warning for the flood, just a great wall of water piling down. People were even sheltering on a railroad embankment just to survive with barely any food!</w:t>
      </w:r>
    </w:p>
    <w:p w14:paraId="6F83D0E7" w14:textId="4C39B2F2" w:rsidR="0005546A" w:rsidRPr="008C1FF7" w:rsidRDefault="0005546A" w:rsidP="008C1FF7">
      <w:pPr>
        <w:pStyle w:val="NormalWeb"/>
        <w:spacing w:after="0" w:afterAutospacing="0"/>
        <w:rPr>
          <w:rFonts w:ascii="Amasis MT Pro" w:hAnsi="Amasis MT Pro"/>
          <w:color w:val="000000"/>
          <w:u w:val="single"/>
        </w:rPr>
      </w:pPr>
      <w:r w:rsidRPr="008C1FF7">
        <w:rPr>
          <w:rFonts w:ascii="Amasis MT Pro" w:hAnsi="Amasis MT Pro"/>
          <w:color w:val="000000"/>
          <w:u w:val="single"/>
        </w:rPr>
        <w:t xml:space="preserve">How </w:t>
      </w:r>
      <w:r w:rsidR="008C1FF7">
        <w:rPr>
          <w:rFonts w:ascii="Amasis MT Pro" w:hAnsi="Amasis MT Pro"/>
          <w:color w:val="000000"/>
          <w:u w:val="single"/>
        </w:rPr>
        <w:t>S</w:t>
      </w:r>
      <w:r w:rsidRPr="008C1FF7">
        <w:rPr>
          <w:rFonts w:ascii="Amasis MT Pro" w:hAnsi="Amasis MT Pro"/>
          <w:color w:val="000000"/>
          <w:u w:val="single"/>
        </w:rPr>
        <w:t>ports</w:t>
      </w:r>
      <w:r w:rsidR="008C1FF7">
        <w:rPr>
          <w:rFonts w:ascii="Amasis MT Pro" w:hAnsi="Amasis MT Pro"/>
          <w:color w:val="000000"/>
          <w:u w:val="single"/>
        </w:rPr>
        <w:t xml:space="preserve"> C</w:t>
      </w:r>
      <w:r w:rsidRPr="008C1FF7">
        <w:rPr>
          <w:rFonts w:ascii="Amasis MT Pro" w:hAnsi="Amasis MT Pro"/>
          <w:color w:val="000000"/>
          <w:u w:val="single"/>
        </w:rPr>
        <w:t xml:space="preserve">ollectors </w:t>
      </w:r>
      <w:r w:rsidR="008C1FF7">
        <w:rPr>
          <w:rFonts w:ascii="Amasis MT Pro" w:hAnsi="Amasis MT Pro"/>
          <w:color w:val="000000"/>
          <w:u w:val="single"/>
        </w:rPr>
        <w:t>G</w:t>
      </w:r>
      <w:r w:rsidRPr="008C1FF7">
        <w:rPr>
          <w:rFonts w:ascii="Amasis MT Pro" w:hAnsi="Amasis MT Pro"/>
          <w:color w:val="000000"/>
          <w:u w:val="single"/>
        </w:rPr>
        <w:t xml:space="preserve">et </w:t>
      </w:r>
      <w:r w:rsidR="008C1FF7">
        <w:rPr>
          <w:rFonts w:ascii="Amasis MT Pro" w:hAnsi="Amasis MT Pro"/>
          <w:color w:val="000000"/>
          <w:u w:val="single"/>
        </w:rPr>
        <w:t>A</w:t>
      </w:r>
      <w:r w:rsidRPr="008C1FF7">
        <w:rPr>
          <w:rFonts w:ascii="Amasis MT Pro" w:hAnsi="Amasis MT Pro"/>
          <w:color w:val="000000"/>
          <w:u w:val="single"/>
        </w:rPr>
        <w:t xml:space="preserve">ll </w:t>
      </w:r>
      <w:r w:rsidR="008C1FF7">
        <w:rPr>
          <w:rFonts w:ascii="Amasis MT Pro" w:hAnsi="Amasis MT Pro"/>
          <w:color w:val="000000"/>
          <w:u w:val="single"/>
        </w:rPr>
        <w:t>T</w:t>
      </w:r>
      <w:r w:rsidRPr="008C1FF7">
        <w:rPr>
          <w:rFonts w:ascii="Amasis MT Pro" w:hAnsi="Amasis MT Pro"/>
          <w:color w:val="000000"/>
          <w:u w:val="single"/>
        </w:rPr>
        <w:t xml:space="preserve">hose </w:t>
      </w:r>
      <w:r w:rsidR="00655D5A">
        <w:rPr>
          <w:rFonts w:ascii="Amasis MT Pro" w:hAnsi="Amasis MT Pro"/>
          <w:color w:val="000000"/>
          <w:u w:val="single"/>
        </w:rPr>
        <w:t>S</w:t>
      </w:r>
      <w:r w:rsidRPr="008C1FF7">
        <w:rPr>
          <w:rFonts w:ascii="Amasis MT Pro" w:hAnsi="Amasis MT Pro"/>
          <w:color w:val="000000"/>
          <w:u w:val="single"/>
        </w:rPr>
        <w:t>ports</w:t>
      </w:r>
      <w:r w:rsidR="00655D5A">
        <w:rPr>
          <w:rFonts w:ascii="Amasis MT Pro" w:hAnsi="Amasis MT Pro"/>
          <w:color w:val="000000"/>
          <w:u w:val="single"/>
        </w:rPr>
        <w:t xml:space="preserve"> B</w:t>
      </w:r>
      <w:r w:rsidRPr="008C1FF7">
        <w:rPr>
          <w:rFonts w:ascii="Amasis MT Pro" w:hAnsi="Amasis MT Pro"/>
          <w:color w:val="000000"/>
          <w:u w:val="single"/>
        </w:rPr>
        <w:t>alls</w:t>
      </w:r>
    </w:p>
    <w:p w14:paraId="2EF22A27" w14:textId="77777777" w:rsidR="0005546A" w:rsidRPr="009F2F42" w:rsidRDefault="0005546A" w:rsidP="0005546A">
      <w:pPr>
        <w:pStyle w:val="NormalWeb"/>
        <w:rPr>
          <w:rFonts w:ascii="Amasis MT Pro" w:hAnsi="Amasis MT Pro"/>
          <w:color w:val="000000"/>
        </w:rPr>
      </w:pPr>
      <w:r w:rsidRPr="009F2F42">
        <w:rPr>
          <w:rFonts w:ascii="Amasis MT Pro" w:hAnsi="Amasis MT Pro"/>
          <w:color w:val="000000"/>
        </w:rPr>
        <w:t>Have you wondered how sports collectors collect baseballs, basketballs, and footballs? This is because they go to games and try to for example, catch a field goal kicked ball or a home run ball. Some of these people have collected thousands of sports balls? Some people have collected over 10,000, which is insane!</w:t>
      </w:r>
    </w:p>
    <w:p w14:paraId="1B47D3F1" w14:textId="25167A1B" w:rsidR="0005546A" w:rsidRPr="00655D5A" w:rsidRDefault="0005546A" w:rsidP="00655D5A">
      <w:pPr>
        <w:pStyle w:val="NormalWeb"/>
        <w:spacing w:after="0" w:afterAutospacing="0"/>
        <w:rPr>
          <w:rFonts w:ascii="Amasis MT Pro" w:hAnsi="Amasis MT Pro"/>
          <w:color w:val="000000"/>
          <w:u w:val="single"/>
        </w:rPr>
      </w:pPr>
      <w:r w:rsidRPr="00655D5A">
        <w:rPr>
          <w:rFonts w:ascii="Amasis MT Pro" w:hAnsi="Amasis MT Pro"/>
          <w:color w:val="000000"/>
          <w:u w:val="single"/>
        </w:rPr>
        <w:t xml:space="preserve">Top 3 </w:t>
      </w:r>
      <w:r w:rsidR="00655D5A">
        <w:rPr>
          <w:rFonts w:ascii="Amasis MT Pro" w:hAnsi="Amasis MT Pro"/>
          <w:color w:val="000000"/>
          <w:u w:val="single"/>
        </w:rPr>
        <w:t>L</w:t>
      </w:r>
      <w:r w:rsidRPr="00655D5A">
        <w:rPr>
          <w:rFonts w:ascii="Amasis MT Pro" w:hAnsi="Amasis MT Pro"/>
          <w:color w:val="000000"/>
          <w:u w:val="single"/>
        </w:rPr>
        <w:t xml:space="preserve">argest </w:t>
      </w:r>
      <w:r w:rsidR="00655D5A">
        <w:rPr>
          <w:rFonts w:ascii="Amasis MT Pro" w:hAnsi="Amasis MT Pro"/>
          <w:color w:val="000000"/>
          <w:u w:val="single"/>
        </w:rPr>
        <w:t>D</w:t>
      </w:r>
      <w:r w:rsidRPr="00655D5A">
        <w:rPr>
          <w:rFonts w:ascii="Amasis MT Pro" w:hAnsi="Amasis MT Pro"/>
          <w:color w:val="000000"/>
          <w:u w:val="single"/>
        </w:rPr>
        <w:t>ogs</w:t>
      </w:r>
    </w:p>
    <w:p w14:paraId="2D9A79C0" w14:textId="77777777" w:rsidR="0005546A" w:rsidRPr="009F2F42" w:rsidRDefault="0005546A" w:rsidP="0005546A">
      <w:pPr>
        <w:pStyle w:val="NormalWeb"/>
        <w:rPr>
          <w:rFonts w:ascii="Amasis MT Pro" w:hAnsi="Amasis MT Pro"/>
          <w:color w:val="000000"/>
        </w:rPr>
      </w:pPr>
      <w:r w:rsidRPr="009F2F42">
        <w:rPr>
          <w:rFonts w:ascii="Amasis MT Pro" w:hAnsi="Amasis MT Pro"/>
          <w:color w:val="000000"/>
        </w:rPr>
        <w:t>Have you ever wanted to know what the top 3 LARGEST dog breeds are? Well, if yes, let us start talking about these cute doggies!</w:t>
      </w:r>
    </w:p>
    <w:p w14:paraId="1A3D933E" w14:textId="61AF5D6F" w:rsidR="0005546A" w:rsidRPr="009F2F42" w:rsidRDefault="0005546A" w:rsidP="0005546A">
      <w:pPr>
        <w:pStyle w:val="NormalWeb"/>
        <w:rPr>
          <w:rFonts w:ascii="Amasis MT Pro" w:hAnsi="Amasis MT Pro"/>
          <w:color w:val="000000"/>
        </w:rPr>
      </w:pPr>
      <w:r w:rsidRPr="009F2F42">
        <w:rPr>
          <w:rFonts w:ascii="Amasis MT Pro" w:hAnsi="Amasis MT Pro"/>
          <w:color w:val="000000"/>
        </w:rPr>
        <w:t>1 The Mastiff</w:t>
      </w:r>
      <w:r w:rsidR="00976A42">
        <w:rPr>
          <w:rFonts w:ascii="Amasis MT Pro" w:hAnsi="Amasis MT Pro"/>
          <w:color w:val="000000"/>
        </w:rPr>
        <w:t xml:space="preserve"> -</w:t>
      </w:r>
      <w:r w:rsidRPr="009F2F42">
        <w:rPr>
          <w:rFonts w:ascii="Amasis MT Pro" w:hAnsi="Amasis MT Pro"/>
          <w:color w:val="000000"/>
        </w:rPr>
        <w:t xml:space="preserve"> the Mastiff is a large dog with an adorable squishy face! And do not worry, it’s size does not matter on aggressiveness. But as being #1 in the country as of size, these dogs weigh up to 230 pounds! They also can get up to 30 inches in height! Being impressive and very endearing, they are also staunchly loyal to their families!</w:t>
      </w:r>
    </w:p>
    <w:p w14:paraId="474678DB" w14:textId="65308F68" w:rsidR="0005546A" w:rsidRPr="009F2F42" w:rsidRDefault="0005546A" w:rsidP="0005546A">
      <w:pPr>
        <w:pStyle w:val="NormalWeb"/>
        <w:rPr>
          <w:rFonts w:ascii="Amasis MT Pro" w:hAnsi="Amasis MT Pro"/>
          <w:color w:val="000000"/>
        </w:rPr>
      </w:pPr>
      <w:r w:rsidRPr="009F2F42">
        <w:rPr>
          <w:rFonts w:ascii="Amasis MT Pro" w:hAnsi="Amasis MT Pro"/>
          <w:color w:val="000000"/>
        </w:rPr>
        <w:t xml:space="preserve">2 The Boerboel </w:t>
      </w:r>
      <w:r w:rsidR="00976A42">
        <w:rPr>
          <w:rFonts w:ascii="Amasis MT Pro" w:hAnsi="Amasis MT Pro"/>
          <w:color w:val="000000"/>
        </w:rPr>
        <w:t xml:space="preserve">- </w:t>
      </w:r>
      <w:r w:rsidRPr="009F2F42">
        <w:rPr>
          <w:rFonts w:ascii="Amasis MT Pro" w:hAnsi="Amasis MT Pro"/>
          <w:color w:val="000000"/>
        </w:rPr>
        <w:t>the Boerboel is a robust dog that is known for its athleticism and protective instincts. They are very reflective on their role as loyal companionship to the Dutch and German settlers who arrived in the animal's hometown of South Africa. Boerboels were used for big game hunting and safeguarding homes. Today, they are devoted to watching over their loved ones. With more information, these dogs weigh up to 200 pounds and reach up to 25 inches tall.</w:t>
      </w:r>
    </w:p>
    <w:p w14:paraId="468E76E6" w14:textId="2C0BA363" w:rsidR="0005546A" w:rsidRPr="009F2F42" w:rsidRDefault="0005546A" w:rsidP="0005546A">
      <w:pPr>
        <w:pStyle w:val="NormalWeb"/>
        <w:rPr>
          <w:rFonts w:ascii="Amasis MT Pro" w:hAnsi="Amasis MT Pro"/>
          <w:color w:val="000000"/>
        </w:rPr>
      </w:pPr>
      <w:r w:rsidRPr="009F2F42">
        <w:rPr>
          <w:rFonts w:ascii="Amasis MT Pro" w:hAnsi="Amasis MT Pro"/>
          <w:color w:val="000000"/>
        </w:rPr>
        <w:t>3 The Tosa Inu</w:t>
      </w:r>
      <w:r w:rsidR="00976A42">
        <w:rPr>
          <w:rFonts w:ascii="Amasis MT Pro" w:hAnsi="Amasis MT Pro"/>
          <w:color w:val="000000"/>
        </w:rPr>
        <w:t xml:space="preserve"> -</w:t>
      </w:r>
      <w:r w:rsidRPr="009F2F42">
        <w:rPr>
          <w:rFonts w:ascii="Amasis MT Pro" w:hAnsi="Amasis MT Pro"/>
          <w:color w:val="000000"/>
        </w:rPr>
        <w:t xml:space="preserve"> the Tosa Inu has a history of being a fighting dog originating from Shikoku Island. This breed emerged from a crossbreeding program. In Japan, The Tosa Inu is held in high regard, and is treated with utmost respect and ceremony. They weigh up to 200 pounds and reach up to 22 inches!</w:t>
      </w:r>
      <w:r w:rsidR="001F0939">
        <w:rPr>
          <w:rFonts w:ascii="Amasis MT Pro" w:hAnsi="Amasis MT Pro"/>
          <w:color w:val="000000"/>
        </w:rPr>
        <w:t xml:space="preserve"> </w:t>
      </w:r>
      <w:r w:rsidRPr="009F2F42">
        <w:rPr>
          <w:rFonts w:ascii="Amasis MT Pro" w:hAnsi="Amasis MT Pro"/>
          <w:color w:val="000000"/>
        </w:rPr>
        <w:t>Credit to American Kennel Club</w:t>
      </w:r>
    </w:p>
    <w:p w14:paraId="1FF4743A" w14:textId="236F8C21" w:rsidR="0005546A" w:rsidRPr="009F2F42" w:rsidRDefault="0005546A" w:rsidP="0005546A">
      <w:pPr>
        <w:pStyle w:val="NormalWeb"/>
        <w:rPr>
          <w:rFonts w:ascii="Amasis MT Pro" w:hAnsi="Amasis MT Pro"/>
          <w:color w:val="000000"/>
        </w:rPr>
      </w:pPr>
      <w:r w:rsidRPr="009F2F42">
        <w:rPr>
          <w:rFonts w:ascii="Amasis MT Pro" w:hAnsi="Amasis MT Pro"/>
          <w:color w:val="000000"/>
        </w:rPr>
        <w:t>Conclusion</w:t>
      </w:r>
      <w:r w:rsidR="00976A42">
        <w:rPr>
          <w:rFonts w:ascii="Amasis MT Pro" w:hAnsi="Amasis MT Pro"/>
          <w:color w:val="000000"/>
        </w:rPr>
        <w:t xml:space="preserve">: </w:t>
      </w:r>
      <w:r w:rsidRPr="009F2F42">
        <w:rPr>
          <w:rFonts w:ascii="Amasis MT Pro" w:hAnsi="Amasis MT Pro"/>
          <w:color w:val="000000"/>
        </w:rPr>
        <w:t>Thank you for reading this extremely long source! I worked really hard on it, and I hope it was interesting for you!</w:t>
      </w:r>
    </w:p>
    <w:p w14:paraId="5655A50C" w14:textId="79349E41" w:rsidR="001F0939" w:rsidRDefault="001F0939" w:rsidP="00782EDB">
      <w:pPr>
        <w:pStyle w:val="NormalWeb"/>
        <w:rPr>
          <w:rFonts w:ascii="Amasis MT Pro" w:hAnsi="Amasis MT Pro"/>
          <w:color w:val="000000"/>
        </w:rPr>
      </w:pPr>
    </w:p>
    <w:p w14:paraId="35117617" w14:textId="77777777" w:rsidR="00327763" w:rsidRDefault="00327763" w:rsidP="00782EDB">
      <w:pPr>
        <w:pStyle w:val="NormalWeb"/>
        <w:rPr>
          <w:rFonts w:ascii="Amasis MT Pro" w:hAnsi="Amasis MT Pro"/>
          <w:color w:val="000000"/>
        </w:rPr>
      </w:pPr>
    </w:p>
    <w:p w14:paraId="2B864A56" w14:textId="77777777" w:rsidR="00B33DE4" w:rsidRDefault="00B33DE4" w:rsidP="001F0939">
      <w:pPr>
        <w:pStyle w:val="NormalWeb"/>
        <w:spacing w:before="0" w:beforeAutospacing="0" w:after="0" w:afterAutospacing="0"/>
        <w:rPr>
          <w:rFonts w:ascii="Amasis MT Pro" w:hAnsi="Amasis MT Pro"/>
          <w:color w:val="000000"/>
        </w:rPr>
      </w:pPr>
    </w:p>
    <w:p w14:paraId="4F53D4C5" w14:textId="4FA296F6" w:rsidR="001F0939" w:rsidRDefault="00A94940" w:rsidP="001F0939">
      <w:pPr>
        <w:pStyle w:val="NormalWeb"/>
        <w:spacing w:before="0" w:beforeAutospacing="0" w:after="0" w:afterAutospacing="0"/>
        <w:rPr>
          <w:rFonts w:ascii="Amasis MT Pro" w:hAnsi="Amasis MT Pro"/>
          <w:color w:val="000000"/>
        </w:rPr>
      </w:pPr>
      <w:r w:rsidRPr="009F2F42">
        <w:rPr>
          <w:rFonts w:ascii="Amasis MT Pro" w:hAnsi="Amasis MT Pro"/>
          <w:color w:val="000000"/>
        </w:rPr>
        <w:t>Veterinarian</w:t>
      </w:r>
    </w:p>
    <w:p w14:paraId="089E98A5" w14:textId="28408C51" w:rsidR="00782EDB" w:rsidRPr="009F2F42" w:rsidRDefault="00782EDB" w:rsidP="001F0939">
      <w:pPr>
        <w:pStyle w:val="NormalWeb"/>
        <w:spacing w:before="0" w:beforeAutospacing="0" w:after="0" w:afterAutospacing="0"/>
        <w:rPr>
          <w:rFonts w:ascii="Amasis MT Pro" w:hAnsi="Amasis MT Pro"/>
          <w:color w:val="000000"/>
        </w:rPr>
      </w:pPr>
      <w:r w:rsidRPr="009F2F42">
        <w:rPr>
          <w:rFonts w:ascii="Amasis MT Pro" w:hAnsi="Amasis MT Pro"/>
          <w:color w:val="000000"/>
        </w:rPr>
        <w:t>Madeleine Sammartino</w:t>
      </w:r>
    </w:p>
    <w:p w14:paraId="1D1225F7" w14:textId="4544D0C3" w:rsidR="00782EDB" w:rsidRPr="009F2F42" w:rsidRDefault="00782EDB" w:rsidP="00782EDB">
      <w:pPr>
        <w:pStyle w:val="NormalWeb"/>
        <w:rPr>
          <w:rFonts w:ascii="Amasis MT Pro" w:hAnsi="Amasis MT Pro"/>
          <w:color w:val="000000"/>
        </w:rPr>
      </w:pPr>
      <w:r w:rsidRPr="009F2F42">
        <w:rPr>
          <w:rFonts w:ascii="Amasis MT Pro" w:hAnsi="Amasis MT Pro"/>
          <w:color w:val="000000"/>
        </w:rPr>
        <w:t>I have wanted to be a veterinarian</w:t>
      </w:r>
      <w:r w:rsidR="0099577E">
        <w:rPr>
          <w:rFonts w:ascii="Amasis MT Pro" w:hAnsi="Amasis MT Pro"/>
          <w:color w:val="000000"/>
        </w:rPr>
        <w:t xml:space="preserve"> e</w:t>
      </w:r>
      <w:r w:rsidRPr="009F2F42">
        <w:rPr>
          <w:rFonts w:ascii="Amasis MT Pro" w:hAnsi="Amasis MT Pro"/>
          <w:color w:val="000000"/>
        </w:rPr>
        <w:t>ver si</w:t>
      </w:r>
      <w:r w:rsidR="0099577E">
        <w:rPr>
          <w:rFonts w:ascii="Amasis MT Pro" w:hAnsi="Amasis MT Pro"/>
          <w:color w:val="000000"/>
        </w:rPr>
        <w:t>nce</w:t>
      </w:r>
      <w:r w:rsidRPr="009F2F42">
        <w:rPr>
          <w:rFonts w:ascii="Amasis MT Pro" w:hAnsi="Amasis MT Pro"/>
          <w:color w:val="000000"/>
        </w:rPr>
        <w:t xml:space="preserve"> I was little</w:t>
      </w:r>
      <w:r w:rsidR="00D35B4C">
        <w:rPr>
          <w:rFonts w:ascii="Amasis MT Pro" w:hAnsi="Amasis MT Pro"/>
          <w:color w:val="000000"/>
        </w:rPr>
        <w:t xml:space="preserve">. </w:t>
      </w:r>
      <w:r w:rsidRPr="009F2F42">
        <w:rPr>
          <w:rFonts w:ascii="Amasis MT Pro" w:hAnsi="Amasis MT Pro"/>
          <w:color w:val="000000"/>
        </w:rPr>
        <w:t>I have loved animals and I want to help them. I want to be a zoo veterinarian</w:t>
      </w:r>
      <w:r w:rsidR="00D35B4C">
        <w:rPr>
          <w:rFonts w:ascii="Amasis MT Pro" w:hAnsi="Amasis MT Pro"/>
          <w:color w:val="000000"/>
        </w:rPr>
        <w:t>. T</w:t>
      </w:r>
      <w:r w:rsidRPr="009F2F42">
        <w:rPr>
          <w:rFonts w:ascii="Amasis MT Pro" w:hAnsi="Amasis MT Pro"/>
          <w:color w:val="000000"/>
        </w:rPr>
        <w:t>hey work with elephants, rhinos, giraffes, and zebras</w:t>
      </w:r>
      <w:r w:rsidR="00D35B4C">
        <w:rPr>
          <w:rFonts w:ascii="Amasis MT Pro" w:hAnsi="Amasis MT Pro"/>
          <w:color w:val="000000"/>
        </w:rPr>
        <w:t>. T</w:t>
      </w:r>
      <w:r w:rsidRPr="009F2F42">
        <w:rPr>
          <w:rFonts w:ascii="Amasis MT Pro" w:hAnsi="Amasis MT Pro"/>
          <w:color w:val="000000"/>
        </w:rPr>
        <w:t>here are many more animals they work with</w:t>
      </w:r>
      <w:r w:rsidR="00D35B4C">
        <w:rPr>
          <w:rFonts w:ascii="Amasis MT Pro" w:hAnsi="Amasis MT Pro"/>
          <w:color w:val="000000"/>
        </w:rPr>
        <w:t>. S</w:t>
      </w:r>
      <w:r w:rsidRPr="009F2F42">
        <w:rPr>
          <w:rFonts w:ascii="Amasis MT Pro" w:hAnsi="Amasis MT Pro"/>
          <w:color w:val="000000"/>
        </w:rPr>
        <w:t xml:space="preserve">ome </w:t>
      </w:r>
      <w:r w:rsidR="00D35B4C">
        <w:rPr>
          <w:rFonts w:ascii="Amasis MT Pro" w:hAnsi="Amasis MT Pro"/>
          <w:color w:val="000000"/>
        </w:rPr>
        <w:t>z</w:t>
      </w:r>
      <w:r w:rsidRPr="009F2F42">
        <w:rPr>
          <w:rFonts w:ascii="Amasis MT Pro" w:hAnsi="Amasis MT Pro"/>
          <w:color w:val="000000"/>
        </w:rPr>
        <w:t>oo veterinarian</w:t>
      </w:r>
      <w:r w:rsidR="00D35B4C">
        <w:rPr>
          <w:rFonts w:ascii="Amasis MT Pro" w:hAnsi="Amasis MT Pro"/>
          <w:color w:val="000000"/>
        </w:rPr>
        <w:t>s</w:t>
      </w:r>
      <w:r w:rsidRPr="009F2F42">
        <w:rPr>
          <w:rFonts w:ascii="Amasis MT Pro" w:hAnsi="Amasis MT Pro"/>
          <w:color w:val="000000"/>
        </w:rPr>
        <w:t xml:space="preserve"> work in a sanctuary which is a place with fields and so much room to explore.</w:t>
      </w:r>
    </w:p>
    <w:p w14:paraId="5C47431B" w14:textId="2F3E5B30" w:rsidR="00782EDB" w:rsidRPr="009F2F42" w:rsidRDefault="00782EDB" w:rsidP="00782EDB">
      <w:pPr>
        <w:pStyle w:val="NormalWeb"/>
        <w:rPr>
          <w:rFonts w:ascii="Amasis MT Pro" w:hAnsi="Amasis MT Pro"/>
          <w:color w:val="000000"/>
        </w:rPr>
      </w:pPr>
      <w:r w:rsidRPr="009F2F42">
        <w:rPr>
          <w:rFonts w:ascii="Amasis MT Pro" w:hAnsi="Amasis MT Pro"/>
          <w:color w:val="000000"/>
        </w:rPr>
        <w:lastRenderedPageBreak/>
        <w:t xml:space="preserve">Some of the animals in sanctuaries are taken in when they're young or have an injury, they even take in animals </w:t>
      </w:r>
      <w:r w:rsidR="00FF6577">
        <w:rPr>
          <w:rFonts w:ascii="Amasis MT Pro" w:hAnsi="Amasis MT Pro"/>
          <w:color w:val="000000"/>
        </w:rPr>
        <w:t>that</w:t>
      </w:r>
      <w:r w:rsidRPr="009F2F42">
        <w:rPr>
          <w:rFonts w:ascii="Amasis MT Pro" w:hAnsi="Amasis MT Pro"/>
          <w:color w:val="000000"/>
        </w:rPr>
        <w:t xml:space="preserve"> are born with deformities. Some sanctuaries are 5,000 miles wide, that's big.</w:t>
      </w:r>
    </w:p>
    <w:p w14:paraId="3328CB00" w14:textId="77777777" w:rsidR="00FF6577" w:rsidRDefault="00FF6577" w:rsidP="00203F5C">
      <w:pPr>
        <w:pStyle w:val="NormalWeb"/>
        <w:rPr>
          <w:rFonts w:ascii="Amasis MT Pro" w:hAnsi="Amasis MT Pro"/>
          <w:color w:val="000000"/>
        </w:rPr>
      </w:pPr>
    </w:p>
    <w:p w14:paraId="73CB1574" w14:textId="77777777" w:rsidR="00327763" w:rsidRDefault="00327763" w:rsidP="00FF6577">
      <w:pPr>
        <w:pStyle w:val="NormalWeb"/>
        <w:spacing w:before="0" w:beforeAutospacing="0" w:after="0" w:afterAutospacing="0"/>
        <w:rPr>
          <w:rFonts w:ascii="Amasis MT Pro" w:hAnsi="Amasis MT Pro"/>
          <w:color w:val="000000"/>
        </w:rPr>
      </w:pPr>
    </w:p>
    <w:p w14:paraId="21007BAC" w14:textId="79EC2818" w:rsidR="00FF6577" w:rsidRDefault="00203F5C" w:rsidP="00FF6577">
      <w:pPr>
        <w:pStyle w:val="NormalWeb"/>
        <w:spacing w:before="0" w:beforeAutospacing="0" w:after="0" w:afterAutospacing="0"/>
        <w:rPr>
          <w:rFonts w:ascii="Amasis MT Pro" w:hAnsi="Amasis MT Pro"/>
          <w:color w:val="000000"/>
        </w:rPr>
      </w:pPr>
      <w:r w:rsidRPr="009F2F42">
        <w:rPr>
          <w:rFonts w:ascii="Amasis MT Pro" w:hAnsi="Amasis MT Pro"/>
          <w:color w:val="000000"/>
        </w:rPr>
        <w:t xml:space="preserve">The </w:t>
      </w:r>
      <w:r w:rsidR="00B33DE4">
        <w:rPr>
          <w:rFonts w:ascii="Amasis MT Pro" w:hAnsi="Amasis MT Pro"/>
          <w:color w:val="000000"/>
        </w:rPr>
        <w:t>T</w:t>
      </w:r>
      <w:r w:rsidRPr="009F2F42">
        <w:rPr>
          <w:rFonts w:ascii="Amasis MT Pro" w:hAnsi="Amasis MT Pro"/>
          <w:color w:val="000000"/>
        </w:rPr>
        <w:t xml:space="preserve">op </w:t>
      </w:r>
      <w:r w:rsidR="00B33DE4">
        <w:rPr>
          <w:rFonts w:ascii="Amasis MT Pro" w:hAnsi="Amasis MT Pro"/>
          <w:color w:val="000000"/>
        </w:rPr>
        <w:t>F</w:t>
      </w:r>
      <w:r w:rsidRPr="009F2F42">
        <w:rPr>
          <w:rFonts w:ascii="Amasis MT Pro" w:hAnsi="Amasis MT Pro"/>
          <w:color w:val="000000"/>
        </w:rPr>
        <w:t>ive</w:t>
      </w:r>
      <w:r w:rsidR="00B33DE4">
        <w:rPr>
          <w:rFonts w:ascii="Amasis MT Pro" w:hAnsi="Amasis MT Pro"/>
          <w:color w:val="000000"/>
        </w:rPr>
        <w:t xml:space="preserve"> B</w:t>
      </w:r>
      <w:r w:rsidRPr="009F2F42">
        <w:rPr>
          <w:rFonts w:ascii="Amasis MT Pro" w:hAnsi="Amasis MT Pro"/>
          <w:color w:val="000000"/>
        </w:rPr>
        <w:t xml:space="preserve">est </w:t>
      </w:r>
      <w:r w:rsidR="00B33DE4">
        <w:rPr>
          <w:rFonts w:ascii="Amasis MT Pro" w:hAnsi="Amasis MT Pro"/>
          <w:color w:val="000000"/>
        </w:rPr>
        <w:t>P</w:t>
      </w:r>
      <w:r w:rsidRPr="009F2F42">
        <w:rPr>
          <w:rFonts w:ascii="Amasis MT Pro" w:hAnsi="Amasis MT Pro"/>
          <w:color w:val="000000"/>
        </w:rPr>
        <w:t>erfume</w:t>
      </w:r>
      <w:r w:rsidR="00B33DE4">
        <w:rPr>
          <w:rFonts w:ascii="Amasis MT Pro" w:hAnsi="Amasis MT Pro"/>
          <w:color w:val="000000"/>
        </w:rPr>
        <w:t>s</w:t>
      </w:r>
    </w:p>
    <w:p w14:paraId="359F3B37" w14:textId="5F88DFD9" w:rsidR="00203F5C" w:rsidRPr="009F2F42" w:rsidRDefault="00203F5C" w:rsidP="00FF6577">
      <w:pPr>
        <w:pStyle w:val="NormalWeb"/>
        <w:spacing w:before="0" w:beforeAutospacing="0" w:after="0" w:afterAutospacing="0"/>
        <w:rPr>
          <w:rFonts w:ascii="Amasis MT Pro" w:hAnsi="Amasis MT Pro"/>
          <w:color w:val="000000"/>
        </w:rPr>
      </w:pPr>
      <w:r w:rsidRPr="009F2F42">
        <w:rPr>
          <w:rFonts w:ascii="Amasis MT Pro" w:hAnsi="Amasis MT Pro"/>
          <w:color w:val="000000"/>
        </w:rPr>
        <w:t>By D’erica Davis</w:t>
      </w:r>
    </w:p>
    <w:p w14:paraId="6B81E4F7" w14:textId="5281C0D4" w:rsidR="00203F5C" w:rsidRPr="009F2F42" w:rsidRDefault="00203F5C" w:rsidP="00FF6577">
      <w:pPr>
        <w:pStyle w:val="NormalWeb"/>
        <w:spacing w:after="0" w:afterAutospacing="0"/>
        <w:rPr>
          <w:rFonts w:ascii="Amasis MT Pro" w:hAnsi="Amasis MT Pro"/>
          <w:color w:val="000000"/>
        </w:rPr>
      </w:pPr>
      <w:r w:rsidRPr="009F2F42">
        <w:rPr>
          <w:rFonts w:ascii="Amasis MT Pro" w:hAnsi="Amasis MT Pro"/>
          <w:color w:val="000000"/>
        </w:rPr>
        <w:t>1</w:t>
      </w:r>
      <w:r w:rsidR="00FF6577">
        <w:rPr>
          <w:rFonts w:ascii="Amasis MT Pro" w:hAnsi="Amasis MT Pro"/>
          <w:color w:val="000000"/>
        </w:rPr>
        <w:t>.</w:t>
      </w:r>
      <w:r w:rsidRPr="009F2F42">
        <w:rPr>
          <w:rFonts w:ascii="Amasis MT Pro" w:hAnsi="Amasis MT Pro"/>
          <w:color w:val="000000"/>
        </w:rPr>
        <w:t xml:space="preserve"> SOL DE JANEIRO </w:t>
      </w:r>
      <w:r w:rsidR="00A954DB" w:rsidRPr="009F2F42">
        <w:rPr>
          <w:rFonts w:ascii="Amasis MT Pro" w:hAnsi="Amasis MT Pro"/>
          <w:color w:val="000000"/>
        </w:rPr>
        <w:t>68:</w:t>
      </w:r>
      <w:r w:rsidRPr="009F2F42">
        <w:rPr>
          <w:rFonts w:ascii="Amasis MT Pro" w:hAnsi="Amasis MT Pro"/>
          <w:color w:val="000000"/>
        </w:rPr>
        <w:t xml:space="preserve"> to me it the smell so good like </w:t>
      </w:r>
      <w:r w:rsidR="00FF6577" w:rsidRPr="009F2F42">
        <w:rPr>
          <w:rFonts w:ascii="Amasis MT Pro" w:hAnsi="Amasis MT Pro"/>
          <w:color w:val="000000"/>
        </w:rPr>
        <w:t>you’re</w:t>
      </w:r>
      <w:r w:rsidRPr="009F2F42">
        <w:rPr>
          <w:rFonts w:ascii="Amasis MT Pro" w:hAnsi="Amasis MT Pro"/>
          <w:color w:val="000000"/>
        </w:rPr>
        <w:t xml:space="preserve"> going to a </w:t>
      </w:r>
      <w:r w:rsidR="00FF6577" w:rsidRPr="009F2F42">
        <w:rPr>
          <w:rFonts w:ascii="Amasis MT Pro" w:hAnsi="Amasis MT Pro"/>
          <w:color w:val="000000"/>
        </w:rPr>
        <w:t>football</w:t>
      </w:r>
      <w:r w:rsidRPr="009F2F42">
        <w:rPr>
          <w:rFonts w:ascii="Amasis MT Pro" w:hAnsi="Amasis MT Pro"/>
          <w:color w:val="000000"/>
        </w:rPr>
        <w:t xml:space="preserve"> game and you must smell good</w:t>
      </w:r>
      <w:r w:rsidR="00A954DB">
        <w:rPr>
          <w:rFonts w:ascii="Amasis MT Pro" w:hAnsi="Amasis MT Pro"/>
          <w:color w:val="000000"/>
        </w:rPr>
        <w:t>.</w:t>
      </w:r>
    </w:p>
    <w:p w14:paraId="7139C5F3" w14:textId="0F790B87" w:rsidR="00203F5C" w:rsidRPr="009006F4" w:rsidRDefault="00203F5C" w:rsidP="00203F5C">
      <w:pPr>
        <w:pStyle w:val="NormalWeb"/>
        <w:rPr>
          <w:rFonts w:ascii="Amasis MT Pro" w:hAnsi="Amasis MT Pro"/>
          <w:color w:val="000000"/>
        </w:rPr>
      </w:pPr>
      <w:r w:rsidRPr="009F2F42">
        <w:rPr>
          <w:rFonts w:ascii="Amasis MT Pro" w:hAnsi="Amasis MT Pro"/>
          <w:color w:val="000000"/>
        </w:rPr>
        <w:t>2</w:t>
      </w:r>
      <w:r w:rsidR="00FF6577">
        <w:rPr>
          <w:rFonts w:ascii="Amasis MT Pro" w:hAnsi="Amasis MT Pro"/>
          <w:color w:val="000000"/>
        </w:rPr>
        <w:t>.</w:t>
      </w:r>
      <w:r w:rsidRPr="009F2F42">
        <w:rPr>
          <w:rFonts w:ascii="Amasis MT Pro" w:hAnsi="Amasis MT Pro"/>
          <w:color w:val="000000"/>
        </w:rPr>
        <w:t xml:space="preserve"> </w:t>
      </w:r>
      <w:r w:rsidR="00FF6577" w:rsidRPr="009006F4">
        <w:rPr>
          <w:rFonts w:ascii="Amasis MT Pro" w:hAnsi="Amasis MT Pro"/>
          <w:color w:val="000000"/>
        </w:rPr>
        <w:t>M</w:t>
      </w:r>
      <w:r w:rsidRPr="009006F4">
        <w:rPr>
          <w:rFonts w:ascii="Amasis MT Pro" w:hAnsi="Amasis MT Pro"/>
          <w:color w:val="000000"/>
        </w:rPr>
        <w:t>iss</w:t>
      </w:r>
      <w:r w:rsidR="00FF6577" w:rsidRPr="009006F4">
        <w:rPr>
          <w:rFonts w:ascii="Amasis MT Pro" w:hAnsi="Amasis MT Pro"/>
          <w:color w:val="000000"/>
        </w:rPr>
        <w:t xml:space="preserve"> Dior</w:t>
      </w:r>
      <w:r w:rsidR="000A61EE" w:rsidRPr="009006F4">
        <w:rPr>
          <w:rFonts w:ascii="Amasis MT Pro" w:hAnsi="Amasis MT Pro"/>
          <w:color w:val="000000"/>
        </w:rPr>
        <w:t>:</w:t>
      </w:r>
      <w:r w:rsidRPr="009006F4">
        <w:rPr>
          <w:rFonts w:ascii="Amasis MT Pro" w:hAnsi="Amasis MT Pro"/>
          <w:color w:val="000000"/>
        </w:rPr>
        <w:t xml:space="preserve"> it smell so good</w:t>
      </w:r>
      <w:r w:rsidR="000A61EE" w:rsidRPr="009006F4">
        <w:rPr>
          <w:rFonts w:ascii="Amasis MT Pro" w:hAnsi="Amasis MT Pro"/>
          <w:color w:val="000000"/>
        </w:rPr>
        <w:t xml:space="preserve"> I </w:t>
      </w:r>
      <w:r w:rsidRPr="009006F4">
        <w:rPr>
          <w:rFonts w:ascii="Amasis MT Pro" w:hAnsi="Amasis MT Pro"/>
          <w:color w:val="000000"/>
        </w:rPr>
        <w:t xml:space="preserve">love the smell </w:t>
      </w:r>
      <w:r w:rsidR="000A61EE" w:rsidRPr="009006F4">
        <w:rPr>
          <w:rFonts w:ascii="Amasis MT Pro" w:hAnsi="Amasis MT Pro"/>
          <w:color w:val="000000"/>
        </w:rPr>
        <w:t xml:space="preserve">I </w:t>
      </w:r>
      <w:r w:rsidRPr="009006F4">
        <w:rPr>
          <w:rFonts w:ascii="Amasis MT Pro" w:hAnsi="Amasis MT Pro"/>
          <w:color w:val="000000"/>
        </w:rPr>
        <w:t xml:space="preserve">wish </w:t>
      </w:r>
      <w:r w:rsidR="000A61EE" w:rsidRPr="009006F4">
        <w:rPr>
          <w:rFonts w:ascii="Amasis MT Pro" w:hAnsi="Amasis MT Pro"/>
          <w:color w:val="000000"/>
        </w:rPr>
        <w:t xml:space="preserve">I </w:t>
      </w:r>
      <w:r w:rsidRPr="009006F4">
        <w:rPr>
          <w:rFonts w:ascii="Amasis MT Pro" w:hAnsi="Amasis MT Pro"/>
          <w:color w:val="000000"/>
        </w:rPr>
        <w:t>did not use it all</w:t>
      </w:r>
      <w:r w:rsidR="000A61EE" w:rsidRPr="009006F4">
        <w:rPr>
          <w:rFonts w:ascii="Amasis MT Pro" w:hAnsi="Amasis MT Pro"/>
          <w:color w:val="000000"/>
        </w:rPr>
        <w:t xml:space="preserve"> I </w:t>
      </w:r>
      <w:r w:rsidRPr="009006F4">
        <w:rPr>
          <w:rFonts w:ascii="Amasis MT Pro" w:hAnsi="Amasis MT Pro"/>
          <w:color w:val="000000"/>
        </w:rPr>
        <w:t>would have more now</w:t>
      </w:r>
      <w:r w:rsidR="000A61EE" w:rsidRPr="009006F4">
        <w:rPr>
          <w:rFonts w:ascii="Amasis MT Pro" w:hAnsi="Amasis MT Pro"/>
          <w:color w:val="000000"/>
        </w:rPr>
        <w:t>.</w:t>
      </w:r>
    </w:p>
    <w:p w14:paraId="506BDC9C" w14:textId="28ADBBD6" w:rsidR="00203F5C" w:rsidRPr="009006F4" w:rsidRDefault="00203F5C" w:rsidP="00203F5C">
      <w:pPr>
        <w:pStyle w:val="NormalWeb"/>
        <w:rPr>
          <w:rFonts w:ascii="Amasis MT Pro" w:hAnsi="Amasis MT Pro"/>
          <w:color w:val="000000"/>
        </w:rPr>
      </w:pPr>
      <w:r w:rsidRPr="009006F4">
        <w:rPr>
          <w:rFonts w:ascii="Amasis MT Pro" w:hAnsi="Amasis MT Pro"/>
          <w:color w:val="000000"/>
        </w:rPr>
        <w:t>3</w:t>
      </w:r>
      <w:r w:rsidR="00A954DB" w:rsidRPr="009006F4">
        <w:rPr>
          <w:rFonts w:ascii="Amasis MT Pro" w:hAnsi="Amasis MT Pro"/>
          <w:color w:val="000000"/>
        </w:rPr>
        <w:t>.</w:t>
      </w:r>
      <w:r w:rsidRPr="009006F4">
        <w:rPr>
          <w:rFonts w:ascii="Amasis MT Pro" w:hAnsi="Amasis MT Pro"/>
          <w:color w:val="000000"/>
        </w:rPr>
        <w:t xml:space="preserve"> Ariana Grande</w:t>
      </w:r>
      <w:r w:rsidR="00A954DB" w:rsidRPr="009006F4">
        <w:rPr>
          <w:rFonts w:ascii="Amasis MT Pro" w:hAnsi="Amasis MT Pro"/>
          <w:color w:val="000000"/>
        </w:rPr>
        <w:t>:</w:t>
      </w:r>
      <w:r w:rsidRPr="009006F4">
        <w:rPr>
          <w:rFonts w:ascii="Amasis MT Pro" w:hAnsi="Amasis MT Pro"/>
          <w:color w:val="000000"/>
        </w:rPr>
        <w:t xml:space="preserve"> it smells like a cloud </w:t>
      </w:r>
      <w:r w:rsidR="00A954DB" w:rsidRPr="009006F4">
        <w:rPr>
          <w:rFonts w:ascii="Amasis MT Pro" w:hAnsi="Amasis MT Pro"/>
          <w:color w:val="000000"/>
        </w:rPr>
        <w:t>I</w:t>
      </w:r>
      <w:r w:rsidRPr="009006F4">
        <w:rPr>
          <w:rFonts w:ascii="Amasis MT Pro" w:hAnsi="Amasis MT Pro"/>
          <w:color w:val="000000"/>
        </w:rPr>
        <w:t xml:space="preserve"> love how good it smells so good it makes me want to go by 15 more but I </w:t>
      </w:r>
      <w:r w:rsidR="00A954DB" w:rsidRPr="009006F4">
        <w:rPr>
          <w:rFonts w:ascii="Amasis MT Pro" w:hAnsi="Amasis MT Pro"/>
          <w:color w:val="000000"/>
        </w:rPr>
        <w:t>won’t</w:t>
      </w:r>
      <w:r w:rsidRPr="009006F4">
        <w:rPr>
          <w:rFonts w:ascii="Amasis MT Pro" w:hAnsi="Amasis MT Pro"/>
          <w:color w:val="000000"/>
        </w:rPr>
        <w:t xml:space="preserve"> but next time </w:t>
      </w:r>
      <w:r w:rsidR="00A954DB" w:rsidRPr="009006F4">
        <w:rPr>
          <w:rFonts w:ascii="Amasis MT Pro" w:hAnsi="Amasis MT Pro"/>
          <w:color w:val="000000"/>
        </w:rPr>
        <w:t>I</w:t>
      </w:r>
      <w:r w:rsidRPr="009006F4">
        <w:rPr>
          <w:rFonts w:ascii="Amasis MT Pro" w:hAnsi="Amasis MT Pro"/>
          <w:color w:val="000000"/>
        </w:rPr>
        <w:t xml:space="preserve"> go then </w:t>
      </w:r>
      <w:r w:rsidR="00A954DB" w:rsidRPr="009006F4">
        <w:rPr>
          <w:rFonts w:ascii="Amasis MT Pro" w:hAnsi="Amasis MT Pro"/>
          <w:color w:val="000000"/>
        </w:rPr>
        <w:t>I</w:t>
      </w:r>
      <w:r w:rsidRPr="009006F4">
        <w:rPr>
          <w:rFonts w:ascii="Amasis MT Pro" w:hAnsi="Amasis MT Pro"/>
          <w:color w:val="000000"/>
        </w:rPr>
        <w:t xml:space="preserve"> will</w:t>
      </w:r>
      <w:r w:rsidR="00A954DB" w:rsidRPr="009006F4">
        <w:rPr>
          <w:rFonts w:ascii="Amasis MT Pro" w:hAnsi="Amasis MT Pro"/>
          <w:color w:val="000000"/>
        </w:rPr>
        <w:t>.</w:t>
      </w:r>
    </w:p>
    <w:p w14:paraId="54FB24B6" w14:textId="686ACD95" w:rsidR="00203F5C" w:rsidRPr="009006F4" w:rsidRDefault="00203F5C" w:rsidP="00203F5C">
      <w:pPr>
        <w:pStyle w:val="NormalWeb"/>
        <w:rPr>
          <w:rFonts w:ascii="Amasis MT Pro" w:hAnsi="Amasis MT Pro"/>
          <w:color w:val="000000"/>
        </w:rPr>
      </w:pPr>
      <w:r w:rsidRPr="009006F4">
        <w:rPr>
          <w:rFonts w:ascii="Amasis MT Pro" w:hAnsi="Amasis MT Pro"/>
          <w:color w:val="000000"/>
        </w:rPr>
        <w:t>4</w:t>
      </w:r>
      <w:r w:rsidR="00A954DB" w:rsidRPr="009006F4">
        <w:rPr>
          <w:rFonts w:ascii="Amasis MT Pro" w:hAnsi="Amasis MT Pro"/>
          <w:color w:val="000000"/>
        </w:rPr>
        <w:t>.</w:t>
      </w:r>
      <w:r w:rsidRPr="009006F4">
        <w:rPr>
          <w:rFonts w:ascii="Amasis MT Pro" w:hAnsi="Amasis MT Pro"/>
          <w:color w:val="000000"/>
        </w:rPr>
        <w:t xml:space="preserve"> </w:t>
      </w:r>
      <w:r w:rsidR="00A954DB" w:rsidRPr="009006F4">
        <w:rPr>
          <w:rFonts w:ascii="Amasis MT Pro" w:hAnsi="Amasis MT Pro"/>
          <w:color w:val="000000"/>
        </w:rPr>
        <w:t>G</w:t>
      </w:r>
      <w:r w:rsidRPr="009006F4">
        <w:rPr>
          <w:rFonts w:ascii="Amasis MT Pro" w:hAnsi="Amasis MT Pro"/>
          <w:color w:val="000000"/>
        </w:rPr>
        <w:t xml:space="preserve">ood </w:t>
      </w:r>
      <w:r w:rsidR="00A954DB" w:rsidRPr="009006F4">
        <w:rPr>
          <w:rFonts w:ascii="Amasis MT Pro" w:hAnsi="Amasis MT Pro"/>
          <w:color w:val="000000"/>
        </w:rPr>
        <w:t>G</w:t>
      </w:r>
      <w:r w:rsidRPr="009006F4">
        <w:rPr>
          <w:rFonts w:ascii="Amasis MT Pro" w:hAnsi="Amasis MT Pro"/>
          <w:color w:val="000000"/>
        </w:rPr>
        <w:t>irl</w:t>
      </w:r>
      <w:r w:rsidR="00A954DB" w:rsidRPr="009006F4">
        <w:rPr>
          <w:rFonts w:ascii="Amasis MT Pro" w:hAnsi="Amasis MT Pro"/>
          <w:color w:val="000000"/>
        </w:rPr>
        <w:t xml:space="preserve">: </w:t>
      </w:r>
      <w:r w:rsidRPr="009006F4">
        <w:rPr>
          <w:rFonts w:ascii="Amasis MT Pro" w:hAnsi="Amasis MT Pro"/>
          <w:color w:val="000000"/>
        </w:rPr>
        <w:t xml:space="preserve"> to me that the best </w:t>
      </w:r>
      <w:r w:rsidR="00A954DB" w:rsidRPr="009006F4">
        <w:rPr>
          <w:rFonts w:ascii="Amasis MT Pro" w:hAnsi="Amasis MT Pro"/>
          <w:color w:val="000000"/>
        </w:rPr>
        <w:t>I</w:t>
      </w:r>
      <w:r w:rsidRPr="009006F4">
        <w:rPr>
          <w:rFonts w:ascii="Amasis MT Pro" w:hAnsi="Amasis MT Pro"/>
          <w:color w:val="000000"/>
        </w:rPr>
        <w:t xml:space="preserve"> had so far because it a high hill and that what </w:t>
      </w:r>
      <w:r w:rsidR="00A954DB" w:rsidRPr="009006F4">
        <w:rPr>
          <w:rFonts w:ascii="Amasis MT Pro" w:hAnsi="Amasis MT Pro"/>
          <w:color w:val="000000"/>
        </w:rPr>
        <w:t>I</w:t>
      </w:r>
      <w:r w:rsidRPr="009006F4">
        <w:rPr>
          <w:rFonts w:ascii="Amasis MT Pro" w:hAnsi="Amasis MT Pro"/>
          <w:color w:val="000000"/>
        </w:rPr>
        <w:t xml:space="preserve"> like about it</w:t>
      </w:r>
      <w:r w:rsidR="00A954DB" w:rsidRPr="009006F4">
        <w:rPr>
          <w:rFonts w:ascii="Amasis MT Pro" w:hAnsi="Amasis MT Pro"/>
          <w:color w:val="000000"/>
        </w:rPr>
        <w:t>.</w:t>
      </w:r>
    </w:p>
    <w:p w14:paraId="41BC445E" w14:textId="488478CE" w:rsidR="00203F5C" w:rsidRPr="009F2F42" w:rsidRDefault="00203F5C" w:rsidP="00203F5C">
      <w:pPr>
        <w:pStyle w:val="NormalWeb"/>
        <w:rPr>
          <w:rFonts w:ascii="Amasis MT Pro" w:hAnsi="Amasis MT Pro"/>
          <w:color w:val="000000"/>
        </w:rPr>
      </w:pPr>
      <w:r w:rsidRPr="009006F4">
        <w:rPr>
          <w:rFonts w:ascii="Amasis MT Pro" w:hAnsi="Amasis MT Pro"/>
          <w:color w:val="000000"/>
        </w:rPr>
        <w:t>5</w:t>
      </w:r>
      <w:r w:rsidR="00A954DB" w:rsidRPr="009006F4">
        <w:rPr>
          <w:rFonts w:ascii="Amasis MT Pro" w:hAnsi="Amasis MT Pro"/>
          <w:color w:val="000000"/>
        </w:rPr>
        <w:t>.</w:t>
      </w:r>
      <w:r w:rsidRPr="009006F4">
        <w:rPr>
          <w:rFonts w:ascii="Amasis MT Pro" w:hAnsi="Amasis MT Pro"/>
          <w:color w:val="000000"/>
        </w:rPr>
        <w:t xml:space="preserve"> Billie Eilish</w:t>
      </w:r>
      <w:r w:rsidR="00A954DB" w:rsidRPr="009006F4">
        <w:rPr>
          <w:rFonts w:ascii="Amasis MT Pro" w:hAnsi="Amasis MT Pro"/>
          <w:color w:val="000000"/>
        </w:rPr>
        <w:t>:</w:t>
      </w:r>
      <w:r w:rsidRPr="009006F4">
        <w:rPr>
          <w:rFonts w:ascii="Amasis MT Pro" w:hAnsi="Amasis MT Pro"/>
          <w:color w:val="000000"/>
        </w:rPr>
        <w:t xml:space="preserve"> </w:t>
      </w:r>
      <w:r w:rsidR="00A954DB" w:rsidRPr="009006F4">
        <w:rPr>
          <w:rFonts w:ascii="Amasis MT Pro" w:hAnsi="Amasis MT Pro"/>
          <w:color w:val="000000"/>
        </w:rPr>
        <w:t xml:space="preserve">it </w:t>
      </w:r>
      <w:r w:rsidRPr="009006F4">
        <w:rPr>
          <w:rFonts w:ascii="Amasis MT Pro" w:hAnsi="Amasis MT Pro"/>
          <w:color w:val="000000"/>
        </w:rPr>
        <w:t>smel</w:t>
      </w:r>
      <w:r w:rsidR="00133C90" w:rsidRPr="009006F4">
        <w:rPr>
          <w:rFonts w:ascii="Amasis MT Pro" w:hAnsi="Amasis MT Pro"/>
          <w:color w:val="000000"/>
        </w:rPr>
        <w:t>ls</w:t>
      </w:r>
      <w:r w:rsidRPr="009006F4">
        <w:rPr>
          <w:rFonts w:ascii="Amasis MT Pro" w:hAnsi="Amasis MT Pro"/>
          <w:color w:val="000000"/>
        </w:rPr>
        <w:t xml:space="preserve"> great! That why it</w:t>
      </w:r>
      <w:r w:rsidR="00133C90" w:rsidRPr="009006F4">
        <w:rPr>
          <w:rFonts w:ascii="Amasis MT Pro" w:hAnsi="Amasis MT Pro"/>
          <w:color w:val="000000"/>
        </w:rPr>
        <w:t xml:space="preserve"> is</w:t>
      </w:r>
      <w:r w:rsidRPr="009006F4">
        <w:rPr>
          <w:rFonts w:ascii="Amasis MT Pro" w:hAnsi="Amasis MT Pro"/>
          <w:color w:val="000000"/>
        </w:rPr>
        <w:t xml:space="preserve"> in the top five</w:t>
      </w:r>
      <w:r w:rsidR="00A954DB" w:rsidRPr="009006F4">
        <w:rPr>
          <w:rFonts w:ascii="Amasis MT Pro" w:hAnsi="Amasis MT Pro"/>
          <w:color w:val="000000"/>
        </w:rPr>
        <w:t>.</w:t>
      </w:r>
    </w:p>
    <w:p w14:paraId="1F83F5DD" w14:textId="77777777" w:rsidR="00521A47" w:rsidRPr="009F2F42" w:rsidRDefault="00521A47" w:rsidP="00520936">
      <w:pPr>
        <w:pStyle w:val="paragraph"/>
        <w:spacing w:before="0" w:beforeAutospacing="0" w:after="0" w:afterAutospacing="0"/>
        <w:textAlignment w:val="baseline"/>
        <w:rPr>
          <w:rStyle w:val="normaltextrun"/>
          <w:rFonts w:ascii="Amasis MT Pro" w:hAnsi="Amasis MT Pro" w:cs="Segoe UI"/>
        </w:rPr>
      </w:pPr>
    </w:p>
    <w:p w14:paraId="413C8761" w14:textId="77777777" w:rsidR="00521A47" w:rsidRPr="009F2F42" w:rsidRDefault="00521A47" w:rsidP="00520936">
      <w:pPr>
        <w:pStyle w:val="paragraph"/>
        <w:spacing w:before="0" w:beforeAutospacing="0" w:after="0" w:afterAutospacing="0"/>
        <w:textAlignment w:val="baseline"/>
        <w:rPr>
          <w:rStyle w:val="normaltextrun"/>
          <w:rFonts w:ascii="Amasis MT Pro" w:hAnsi="Amasis MT Pro" w:cs="Segoe UI"/>
        </w:rPr>
      </w:pPr>
    </w:p>
    <w:p w14:paraId="232C104D" w14:textId="6B4F1E3E" w:rsidR="003D49B3" w:rsidRDefault="00520936" w:rsidP="00520936">
      <w:pPr>
        <w:pStyle w:val="paragraph"/>
        <w:spacing w:before="0" w:beforeAutospacing="0" w:after="0" w:afterAutospacing="0"/>
        <w:textAlignment w:val="baseline"/>
        <w:rPr>
          <w:rStyle w:val="normaltextrun"/>
          <w:rFonts w:ascii="Amasis MT Pro" w:hAnsi="Amasis MT Pro" w:cs="Segoe UI"/>
        </w:rPr>
      </w:pPr>
      <w:r w:rsidRPr="009F2F42">
        <w:rPr>
          <w:rStyle w:val="normaltextrun"/>
          <w:rFonts w:ascii="Amasis MT Pro" w:hAnsi="Amasis MT Pro" w:cs="Segoe UI"/>
        </w:rPr>
        <w:t xml:space="preserve">The </w:t>
      </w:r>
      <w:r w:rsidR="003D49B3">
        <w:rPr>
          <w:rStyle w:val="normaltextrun"/>
          <w:rFonts w:ascii="Amasis MT Pro" w:hAnsi="Amasis MT Pro" w:cs="Segoe UI"/>
        </w:rPr>
        <w:t>P</w:t>
      </w:r>
      <w:r w:rsidRPr="009F2F42">
        <w:rPr>
          <w:rStyle w:val="normaltextrun"/>
          <w:rFonts w:ascii="Amasis MT Pro" w:hAnsi="Amasis MT Pro" w:cs="Segoe UI"/>
        </w:rPr>
        <w:t xml:space="preserve">ower of </w:t>
      </w:r>
      <w:r w:rsidR="003D49B3">
        <w:rPr>
          <w:rStyle w:val="normaltextrun"/>
          <w:rFonts w:ascii="Amasis MT Pro" w:hAnsi="Amasis MT Pro" w:cs="Segoe UI"/>
        </w:rPr>
        <w:t>M</w:t>
      </w:r>
      <w:r w:rsidRPr="009F2F42">
        <w:rPr>
          <w:rStyle w:val="normaltextrun"/>
          <w:rFonts w:ascii="Amasis MT Pro" w:hAnsi="Amasis MT Pro" w:cs="Segoe UI"/>
        </w:rPr>
        <w:t>e: Girl P</w:t>
      </w:r>
      <w:r w:rsidR="003D49B3">
        <w:rPr>
          <w:rStyle w:val="normaltextrun"/>
          <w:rFonts w:ascii="Amasis MT Pro" w:hAnsi="Amasis MT Pro" w:cs="Segoe UI"/>
        </w:rPr>
        <w:t>OV (Point of View)</w:t>
      </w:r>
      <w:r w:rsidRPr="009F2F42">
        <w:rPr>
          <w:rStyle w:val="normaltextrun"/>
          <w:rFonts w:ascii="Amasis MT Pro" w:hAnsi="Amasis MT Pro" w:cs="Segoe UI"/>
        </w:rPr>
        <w:t>  </w:t>
      </w:r>
    </w:p>
    <w:p w14:paraId="1FF17B7B" w14:textId="6C7A2A25" w:rsidR="00520936" w:rsidRPr="009F2F42" w:rsidRDefault="00520936" w:rsidP="00520936">
      <w:pPr>
        <w:pStyle w:val="paragraph"/>
        <w:spacing w:before="0" w:beforeAutospacing="0" w:after="0" w:afterAutospacing="0"/>
        <w:textAlignment w:val="baseline"/>
        <w:rPr>
          <w:rFonts w:ascii="Amasis MT Pro" w:hAnsi="Amasis MT Pro" w:cs="Segoe UI"/>
        </w:rPr>
      </w:pPr>
      <w:r w:rsidRPr="009F2F42">
        <w:rPr>
          <w:rStyle w:val="normaltextrun"/>
          <w:rFonts w:ascii="Amasis MT Pro" w:hAnsi="Amasis MT Pro" w:cs="Segoe UI"/>
        </w:rPr>
        <w:t>Berlexa Charles</w:t>
      </w:r>
      <w:r w:rsidRPr="009F2F42">
        <w:rPr>
          <w:rStyle w:val="eop"/>
          <w:rFonts w:ascii="Amasis MT Pro" w:hAnsi="Amasis MT Pro" w:cs="Segoe UI"/>
        </w:rPr>
        <w:t> </w:t>
      </w:r>
    </w:p>
    <w:p w14:paraId="0E1AE17F" w14:textId="77777777" w:rsidR="00520936" w:rsidRPr="009F2F42" w:rsidRDefault="00520936" w:rsidP="00520936">
      <w:pPr>
        <w:pStyle w:val="paragraph"/>
        <w:spacing w:before="0" w:beforeAutospacing="0" w:after="0" w:afterAutospacing="0"/>
        <w:textAlignment w:val="baseline"/>
        <w:rPr>
          <w:rFonts w:ascii="Amasis MT Pro" w:hAnsi="Amasis MT Pro" w:cs="Segoe UI"/>
        </w:rPr>
      </w:pPr>
      <w:r w:rsidRPr="009F2F42">
        <w:rPr>
          <w:rStyle w:val="eop"/>
          <w:rFonts w:ascii="Amasis MT Pro" w:hAnsi="Amasis MT Pro" w:cs="Segoe UI"/>
        </w:rPr>
        <w:t> </w:t>
      </w:r>
    </w:p>
    <w:p w14:paraId="38498760" w14:textId="6DA68642" w:rsidR="00520936" w:rsidRPr="009F2F42" w:rsidRDefault="00520936" w:rsidP="00520936">
      <w:pPr>
        <w:pStyle w:val="paragraph"/>
        <w:spacing w:before="0" w:beforeAutospacing="0" w:after="0" w:afterAutospacing="0"/>
        <w:textAlignment w:val="baseline"/>
        <w:rPr>
          <w:rFonts w:ascii="Amasis MT Pro" w:hAnsi="Amasis MT Pro" w:cs="Segoe UI"/>
        </w:rPr>
      </w:pPr>
      <w:r w:rsidRPr="009F2F42">
        <w:rPr>
          <w:rStyle w:val="normaltextrun"/>
          <w:rFonts w:ascii="Amasis MT Pro" w:hAnsi="Amasis MT Pro" w:cs="Segoe UI"/>
        </w:rPr>
        <w:t>It</w:t>
      </w:r>
      <w:r w:rsidR="0033085A">
        <w:rPr>
          <w:rStyle w:val="normaltextrun"/>
          <w:rFonts w:ascii="Amasis MT Pro" w:hAnsi="Amasis MT Pro" w:cs="Segoe UI"/>
        </w:rPr>
        <w:t>’</w:t>
      </w:r>
      <w:r w:rsidRPr="009F2F42">
        <w:rPr>
          <w:rStyle w:val="normaltextrun"/>
          <w:rFonts w:ascii="Amasis MT Pro" w:hAnsi="Amasis MT Pro" w:cs="Segoe UI"/>
        </w:rPr>
        <w:t xml:space="preserve">s Tuesday and I finally </w:t>
      </w:r>
      <w:r w:rsidR="0033085A">
        <w:rPr>
          <w:rStyle w:val="normaltextrun"/>
          <w:rFonts w:ascii="Amasis MT Pro" w:hAnsi="Amasis MT Pro" w:cs="Segoe UI"/>
        </w:rPr>
        <w:t>g</w:t>
      </w:r>
      <w:r w:rsidRPr="009F2F42">
        <w:rPr>
          <w:rStyle w:val="normaltextrun"/>
          <w:rFonts w:ascii="Amasis MT Pro" w:hAnsi="Amasis MT Pro" w:cs="Segoe UI"/>
        </w:rPr>
        <w:t xml:space="preserve">et to see my score on my math test. Ms. Joy passed out the test to the students. Then she came to me and gave me my paper. I had a feeling </w:t>
      </w:r>
      <w:r w:rsidR="0033085A">
        <w:rPr>
          <w:rStyle w:val="normaltextrun"/>
          <w:rFonts w:ascii="Amasis MT Pro" w:hAnsi="Amasis MT Pro" w:cs="Segoe UI"/>
        </w:rPr>
        <w:t>t</w:t>
      </w:r>
      <w:r w:rsidRPr="009F2F42">
        <w:rPr>
          <w:rStyle w:val="normaltextrun"/>
          <w:rFonts w:ascii="Amasis MT Pro" w:hAnsi="Amasis MT Pro" w:cs="Segoe UI"/>
        </w:rPr>
        <w:t>his was going to be a bad score</w:t>
      </w:r>
      <w:r w:rsidR="0033085A">
        <w:rPr>
          <w:rStyle w:val="normaltextrun"/>
          <w:rFonts w:ascii="Amasis MT Pro" w:hAnsi="Amasis MT Pro" w:cs="Segoe UI"/>
        </w:rPr>
        <w:t>.</w:t>
      </w:r>
      <w:r w:rsidRPr="009F2F42">
        <w:rPr>
          <w:rStyle w:val="normaltextrun"/>
          <w:rFonts w:ascii="Amasis MT Pro" w:hAnsi="Amasis MT Pro" w:cs="Segoe UI"/>
        </w:rPr>
        <w:t xml:space="preserve"> I flipped over my paper</w:t>
      </w:r>
      <w:r w:rsidR="009B08F2">
        <w:rPr>
          <w:rStyle w:val="normaltextrun"/>
          <w:rFonts w:ascii="Amasis MT Pro" w:hAnsi="Amasis MT Pro" w:cs="Segoe UI"/>
        </w:rPr>
        <w:t xml:space="preserve">, </w:t>
      </w:r>
      <w:r w:rsidRPr="009F2F42">
        <w:rPr>
          <w:rStyle w:val="normaltextrun"/>
          <w:rFonts w:ascii="Amasis MT Pro" w:hAnsi="Amasis MT Pro" w:cs="Segoe UI"/>
        </w:rPr>
        <w:t>so I did not see my score</w:t>
      </w:r>
      <w:r w:rsidR="009B08F2">
        <w:rPr>
          <w:rStyle w:val="normaltextrun"/>
          <w:rFonts w:ascii="Amasis MT Pro" w:hAnsi="Amasis MT Pro" w:cs="Segoe UI"/>
        </w:rPr>
        <w:t>. M</w:t>
      </w:r>
      <w:r w:rsidRPr="009F2F42">
        <w:rPr>
          <w:rStyle w:val="normaltextrun"/>
          <w:rFonts w:ascii="Amasis MT Pro" w:hAnsi="Amasis MT Pro" w:cs="Segoe UI"/>
        </w:rPr>
        <w:t xml:space="preserve">y friends both got </w:t>
      </w:r>
      <w:r w:rsidR="009B08F2">
        <w:rPr>
          <w:rStyle w:val="normaltextrun"/>
          <w:rFonts w:ascii="Amasis MT Pro" w:hAnsi="Amasis MT Pro" w:cs="Segoe UI"/>
        </w:rPr>
        <w:t xml:space="preserve">A </w:t>
      </w:r>
      <w:r w:rsidRPr="009F2F42">
        <w:rPr>
          <w:rStyle w:val="normaltextrun"/>
          <w:rFonts w:ascii="Amasis MT Pro" w:hAnsi="Amasis MT Pro" w:cs="Segoe UI"/>
        </w:rPr>
        <w:t>pluses</w:t>
      </w:r>
      <w:r w:rsidR="009B08F2">
        <w:rPr>
          <w:rStyle w:val="normaltextrun"/>
          <w:rFonts w:ascii="Amasis MT Pro" w:hAnsi="Amasis MT Pro" w:cs="Segoe UI"/>
        </w:rPr>
        <w:t>,</w:t>
      </w:r>
      <w:r w:rsidRPr="009F2F42">
        <w:rPr>
          <w:rStyle w:val="normaltextrun"/>
          <w:rFonts w:ascii="Amasis MT Pro" w:hAnsi="Amasis MT Pro" w:cs="Segoe UI"/>
        </w:rPr>
        <w:t xml:space="preserve"> then one of my friend</w:t>
      </w:r>
      <w:r w:rsidR="009B08F2">
        <w:rPr>
          <w:rStyle w:val="normaltextrun"/>
          <w:rFonts w:ascii="Amasis MT Pro" w:hAnsi="Amasis MT Pro" w:cs="Segoe UI"/>
        </w:rPr>
        <w:t>s</w:t>
      </w:r>
      <w:r w:rsidRPr="009F2F42">
        <w:rPr>
          <w:rStyle w:val="normaltextrun"/>
          <w:rFonts w:ascii="Amasis MT Pro" w:hAnsi="Amasis MT Pro" w:cs="Segoe UI"/>
        </w:rPr>
        <w:t xml:space="preserve"> turned to me</w:t>
      </w:r>
      <w:r w:rsidR="009B08F2">
        <w:rPr>
          <w:rStyle w:val="normaltextrun"/>
          <w:rFonts w:ascii="Amasis MT Pro" w:hAnsi="Amasis MT Pro" w:cs="Segoe UI"/>
        </w:rPr>
        <w:t>, “I</w:t>
      </w:r>
      <w:r w:rsidRPr="009F2F42">
        <w:rPr>
          <w:rStyle w:val="normaltextrun"/>
          <w:rFonts w:ascii="Amasis MT Pro" w:hAnsi="Amasis MT Pro" w:cs="Segoe UI"/>
        </w:rPr>
        <w:t xml:space="preserve">f you get a bad score don't talk to me or </w:t>
      </w:r>
      <w:r w:rsidR="009B08F2">
        <w:rPr>
          <w:rStyle w:val="normaltextrun"/>
          <w:rFonts w:ascii="Amasis MT Pro" w:hAnsi="Amasis MT Pro" w:cs="Segoe UI"/>
        </w:rPr>
        <w:t>S</w:t>
      </w:r>
      <w:r w:rsidRPr="009F2F42">
        <w:rPr>
          <w:rStyle w:val="normaltextrun"/>
          <w:rFonts w:ascii="Amasis MT Pro" w:hAnsi="Amasis MT Pro" w:cs="Segoe UI"/>
        </w:rPr>
        <w:t>hay</w:t>
      </w:r>
      <w:r w:rsidR="004D5EEE">
        <w:rPr>
          <w:rStyle w:val="normaltextrun"/>
          <w:rFonts w:ascii="Amasis MT Pro" w:hAnsi="Amasis MT Pro" w:cs="Segoe UI"/>
        </w:rPr>
        <w:t>!”,</w:t>
      </w:r>
      <w:r w:rsidRPr="009F2F42">
        <w:rPr>
          <w:rStyle w:val="normaltextrun"/>
          <w:rFonts w:ascii="Amasis MT Pro" w:hAnsi="Amasis MT Pro" w:cs="Segoe UI"/>
        </w:rPr>
        <w:t xml:space="preserve"> Nora said </w:t>
      </w:r>
      <w:r w:rsidR="004D5EEE" w:rsidRPr="009F2F42">
        <w:rPr>
          <w:rStyle w:val="normaltextrun"/>
          <w:rFonts w:ascii="Amasis MT Pro" w:hAnsi="Amasis MT Pro" w:cs="Segoe UI"/>
        </w:rPr>
        <w:t>giggling then</w:t>
      </w:r>
      <w:r w:rsidRPr="009F2F42">
        <w:rPr>
          <w:rStyle w:val="normaltextrun"/>
          <w:rFonts w:ascii="Amasis MT Pro" w:hAnsi="Amasis MT Pro" w:cs="Segoe UI"/>
        </w:rPr>
        <w:t xml:space="preserve"> </w:t>
      </w:r>
      <w:r w:rsidR="004D5EEE">
        <w:rPr>
          <w:rStyle w:val="normaltextrun"/>
          <w:rFonts w:ascii="Amasis MT Pro" w:hAnsi="Amasis MT Pro" w:cs="Segoe UI"/>
        </w:rPr>
        <w:t>S</w:t>
      </w:r>
      <w:r w:rsidRPr="009F2F42">
        <w:rPr>
          <w:rStyle w:val="normaltextrun"/>
          <w:rFonts w:ascii="Amasis MT Pro" w:hAnsi="Amasis MT Pro" w:cs="Segoe UI"/>
        </w:rPr>
        <w:t>hay turned to me and giggled</w:t>
      </w:r>
      <w:r w:rsidR="004D5EEE">
        <w:rPr>
          <w:rStyle w:val="normaltextrun"/>
          <w:rFonts w:ascii="Amasis MT Pro" w:hAnsi="Amasis MT Pro" w:cs="Segoe UI"/>
        </w:rPr>
        <w:t>.</w:t>
      </w:r>
      <w:r w:rsidRPr="009F2F42">
        <w:rPr>
          <w:rStyle w:val="normaltextrun"/>
          <w:rFonts w:ascii="Amasis MT Pro" w:hAnsi="Amasis MT Pro" w:cs="Segoe UI"/>
        </w:rPr>
        <w:t xml:space="preserve"> I felt </w:t>
      </w:r>
      <w:r w:rsidR="004D5EEE" w:rsidRPr="009F2F42">
        <w:rPr>
          <w:rStyle w:val="normaltextrun"/>
          <w:rFonts w:ascii="Amasis MT Pro" w:hAnsi="Amasis MT Pro" w:cs="Segoe UI"/>
        </w:rPr>
        <w:t>lightheaded</w:t>
      </w:r>
      <w:r w:rsidRPr="009F2F42">
        <w:rPr>
          <w:rStyle w:val="normaltextrun"/>
          <w:rFonts w:ascii="Amasis MT Pro" w:hAnsi="Amasis MT Pro" w:cs="Segoe UI"/>
        </w:rPr>
        <w:t xml:space="preserve"> and I couldn't breathe </w:t>
      </w:r>
      <w:r w:rsidR="006F5476">
        <w:rPr>
          <w:rStyle w:val="normaltextrun"/>
          <w:rFonts w:ascii="Amasis MT Pro" w:hAnsi="Amasis MT Pro" w:cs="Segoe UI"/>
        </w:rPr>
        <w:t xml:space="preserve">- </w:t>
      </w:r>
      <w:r w:rsidRPr="009F2F42">
        <w:rPr>
          <w:rStyle w:val="normaltextrun"/>
          <w:rFonts w:ascii="Amasis MT Pro" w:hAnsi="Amasis MT Pro" w:cs="Segoe UI"/>
        </w:rPr>
        <w:t>the anger inside of me was like a tornado</w:t>
      </w:r>
      <w:r w:rsidR="006F5476">
        <w:rPr>
          <w:rStyle w:val="normaltextrun"/>
          <w:rFonts w:ascii="Amasis MT Pro" w:hAnsi="Amasis MT Pro" w:cs="Segoe UI"/>
        </w:rPr>
        <w:t>.</w:t>
      </w:r>
      <w:r w:rsidRPr="009F2F42">
        <w:rPr>
          <w:rStyle w:val="normaltextrun"/>
          <w:rFonts w:ascii="Amasis MT Pro" w:hAnsi="Amasis MT Pro" w:cs="Segoe UI"/>
        </w:rPr>
        <w:t xml:space="preserve"> I couldn't think then all of a </w:t>
      </w:r>
      <w:r w:rsidR="006F5476" w:rsidRPr="009F2F42">
        <w:rPr>
          <w:rStyle w:val="normaltextrun"/>
          <w:rFonts w:ascii="Amasis MT Pro" w:hAnsi="Amasis MT Pro" w:cs="Segoe UI"/>
        </w:rPr>
        <w:t>sudden,</w:t>
      </w:r>
      <w:r w:rsidRPr="009F2F42">
        <w:rPr>
          <w:rStyle w:val="normaltextrun"/>
          <w:rFonts w:ascii="Amasis MT Pro" w:hAnsi="Amasis MT Pro" w:cs="Segoe UI"/>
        </w:rPr>
        <w:t xml:space="preserve"> I was just running and running. I</w:t>
      </w:r>
      <w:r w:rsidR="006F5476">
        <w:rPr>
          <w:rStyle w:val="normaltextrun"/>
          <w:rFonts w:ascii="Amasis MT Pro" w:hAnsi="Amasis MT Pro" w:cs="Segoe UI"/>
        </w:rPr>
        <w:t>,</w:t>
      </w:r>
      <w:r w:rsidRPr="009F2F42">
        <w:rPr>
          <w:rStyle w:val="normaltextrun"/>
          <w:rFonts w:ascii="Amasis MT Pro" w:hAnsi="Amasis MT Pro" w:cs="Segoe UI"/>
        </w:rPr>
        <w:t xml:space="preserve"> Hest Miller</w:t>
      </w:r>
      <w:r w:rsidR="006F5476">
        <w:rPr>
          <w:rStyle w:val="normaltextrun"/>
          <w:rFonts w:ascii="Amasis MT Pro" w:hAnsi="Amasis MT Pro" w:cs="Segoe UI"/>
        </w:rPr>
        <w:t>,</w:t>
      </w:r>
      <w:r w:rsidRPr="009F2F42">
        <w:rPr>
          <w:rStyle w:val="normaltextrun"/>
          <w:rFonts w:ascii="Amasis MT Pro" w:hAnsi="Amasis MT Pro" w:cs="Segoe UI"/>
        </w:rPr>
        <w:t xml:space="preserve"> never ran </w:t>
      </w:r>
      <w:r w:rsidR="006F5476">
        <w:rPr>
          <w:rStyle w:val="normaltextrun"/>
          <w:rFonts w:ascii="Amasis MT Pro" w:hAnsi="Amasis MT Pro" w:cs="Segoe UI"/>
        </w:rPr>
        <w:t>a</w:t>
      </w:r>
      <w:r w:rsidRPr="009F2F42">
        <w:rPr>
          <w:rStyle w:val="normaltextrun"/>
          <w:rFonts w:ascii="Amasis MT Pro" w:hAnsi="Amasis MT Pro" w:cs="Segoe UI"/>
        </w:rPr>
        <w:t>way when I get bullied but today that would change.</w:t>
      </w:r>
      <w:r w:rsidRPr="009F2F42">
        <w:rPr>
          <w:rStyle w:val="normaltextrun"/>
          <w:rFonts w:ascii="Amasis MT Pro" w:hAnsi="Amasis MT Pro" w:cs="Segoe UI"/>
          <w:color w:val="000000"/>
        </w:rPr>
        <w:t>                                                                                   </w:t>
      </w:r>
      <w:r w:rsidRPr="009F2F42">
        <w:rPr>
          <w:rStyle w:val="eop"/>
          <w:rFonts w:ascii="Amasis MT Pro" w:hAnsi="Amasis MT Pro" w:cs="Segoe UI"/>
          <w:color w:val="000000"/>
        </w:rPr>
        <w:t> </w:t>
      </w:r>
    </w:p>
    <w:p w14:paraId="72B79DB3" w14:textId="77777777" w:rsidR="003E205E" w:rsidRDefault="00520936" w:rsidP="00520936">
      <w:pPr>
        <w:pStyle w:val="paragraph"/>
        <w:spacing w:before="0" w:beforeAutospacing="0" w:after="0" w:afterAutospacing="0"/>
        <w:textAlignment w:val="baseline"/>
        <w:rPr>
          <w:rStyle w:val="normaltextrun"/>
          <w:rFonts w:ascii="Amasis MT Pro" w:hAnsi="Amasis MT Pro" w:cs="Segoe UI"/>
          <w:color w:val="000000"/>
        </w:rPr>
      </w:pPr>
      <w:r w:rsidRPr="009F2F42">
        <w:rPr>
          <w:rStyle w:val="normaltextrun"/>
          <w:rFonts w:ascii="Amasis MT Pro" w:hAnsi="Amasis MT Pro" w:cs="Segoe UI"/>
          <w:color w:val="000000"/>
        </w:rPr>
        <w:t> </w:t>
      </w:r>
    </w:p>
    <w:p w14:paraId="77DB373A" w14:textId="3B1212DA" w:rsidR="00520936" w:rsidRPr="00F92A45" w:rsidRDefault="00520936" w:rsidP="00520936">
      <w:pPr>
        <w:pStyle w:val="paragraph"/>
        <w:spacing w:before="0" w:beforeAutospacing="0" w:after="0" w:afterAutospacing="0"/>
        <w:textAlignment w:val="baseline"/>
        <w:rPr>
          <w:rFonts w:ascii="Amasis MT Pro" w:hAnsi="Amasis MT Pro" w:cs="Segoe UI"/>
          <w:color w:val="000000"/>
        </w:rPr>
      </w:pPr>
      <w:r w:rsidRPr="009F2F42">
        <w:rPr>
          <w:rStyle w:val="normaltextrun"/>
          <w:rFonts w:ascii="Amasis MT Pro" w:hAnsi="Amasis MT Pro" w:cs="Segoe UI"/>
          <w:color w:val="000000"/>
        </w:rPr>
        <w:t xml:space="preserve">The </w:t>
      </w:r>
      <w:r w:rsidR="00901D52">
        <w:rPr>
          <w:rStyle w:val="normaltextrun"/>
          <w:rFonts w:ascii="Amasis MT Pro" w:hAnsi="Amasis MT Pro" w:cs="Segoe UI"/>
          <w:color w:val="000000"/>
        </w:rPr>
        <w:t>P</w:t>
      </w:r>
      <w:r w:rsidRPr="009F2F42">
        <w:rPr>
          <w:rStyle w:val="normaltextrun"/>
          <w:rFonts w:ascii="Amasis MT Pro" w:hAnsi="Amasis MT Pro" w:cs="Segoe UI"/>
          <w:color w:val="000000"/>
        </w:rPr>
        <w:t xml:space="preserve">ower of </w:t>
      </w:r>
      <w:r w:rsidR="00901D52">
        <w:rPr>
          <w:rStyle w:val="normaltextrun"/>
          <w:rFonts w:ascii="Amasis MT Pro" w:hAnsi="Amasis MT Pro" w:cs="Segoe UI"/>
          <w:color w:val="000000"/>
        </w:rPr>
        <w:t>M</w:t>
      </w:r>
      <w:r w:rsidRPr="009F2F42">
        <w:rPr>
          <w:rStyle w:val="normaltextrun"/>
          <w:rFonts w:ascii="Amasis MT Pro" w:hAnsi="Amasis MT Pro" w:cs="Segoe UI"/>
          <w:color w:val="000000"/>
        </w:rPr>
        <w:t xml:space="preserve">e: </w:t>
      </w:r>
      <w:r w:rsidR="00901D52">
        <w:rPr>
          <w:rStyle w:val="normaltextrun"/>
          <w:rFonts w:ascii="Amasis MT Pro" w:hAnsi="Amasis MT Pro" w:cs="Segoe UI"/>
          <w:color w:val="000000"/>
        </w:rPr>
        <w:t>B</w:t>
      </w:r>
      <w:r w:rsidRPr="009F2F42">
        <w:rPr>
          <w:rStyle w:val="normaltextrun"/>
          <w:rFonts w:ascii="Amasis MT Pro" w:hAnsi="Amasis MT Pro" w:cs="Segoe UI"/>
          <w:color w:val="000000"/>
        </w:rPr>
        <w:t>oy P</w:t>
      </w:r>
      <w:r w:rsidR="00901D52">
        <w:rPr>
          <w:rStyle w:val="normaltextrun"/>
          <w:rFonts w:ascii="Amasis MT Pro" w:hAnsi="Amasis MT Pro" w:cs="Segoe UI"/>
          <w:color w:val="000000"/>
        </w:rPr>
        <w:t>OV</w:t>
      </w:r>
      <w:r w:rsidRPr="009F2F42">
        <w:rPr>
          <w:rStyle w:val="normaltextrun"/>
          <w:rFonts w:ascii="Amasis MT Pro" w:hAnsi="Amasis MT Pro" w:cs="Segoe UI"/>
          <w:color w:val="000000"/>
        </w:rPr>
        <w:t xml:space="preserve"> </w:t>
      </w:r>
    </w:p>
    <w:p w14:paraId="2FE2A59B" w14:textId="182FB8AA" w:rsidR="00520936" w:rsidRPr="009F2F42" w:rsidRDefault="00520936" w:rsidP="00520936">
      <w:pPr>
        <w:pStyle w:val="paragraph"/>
        <w:spacing w:before="0" w:beforeAutospacing="0" w:after="0" w:afterAutospacing="0"/>
        <w:textAlignment w:val="baseline"/>
        <w:rPr>
          <w:rFonts w:ascii="Amasis MT Pro" w:hAnsi="Amasis MT Pro" w:cs="Segoe UI"/>
        </w:rPr>
      </w:pPr>
      <w:r w:rsidRPr="009F2F42">
        <w:rPr>
          <w:rStyle w:val="normaltextrun"/>
          <w:rFonts w:ascii="Amasis MT Pro" w:hAnsi="Amasis MT Pro" w:cs="Segoe UI"/>
          <w:color w:val="000000"/>
        </w:rPr>
        <w:t>It’s the real game not the practice we do with coach this is real and if I mess up my whole team would be so mad at me, but I told my dad I can this</w:t>
      </w:r>
      <w:r w:rsidR="00543CB2">
        <w:rPr>
          <w:rStyle w:val="normaltextrun"/>
          <w:rFonts w:ascii="Amasis MT Pro" w:hAnsi="Amasis MT Pro" w:cs="Segoe UI"/>
          <w:color w:val="000000"/>
        </w:rPr>
        <w:t xml:space="preserve"> because</w:t>
      </w:r>
      <w:r w:rsidRPr="009F2F42">
        <w:rPr>
          <w:rStyle w:val="normaltextrun"/>
          <w:rFonts w:ascii="Amasis MT Pro" w:hAnsi="Amasis MT Pro" w:cs="Segoe UI"/>
          <w:color w:val="000000"/>
        </w:rPr>
        <w:t xml:space="preserve"> I’ll do anything to make my team win</w:t>
      </w:r>
      <w:r w:rsidR="00ED2396">
        <w:rPr>
          <w:rStyle w:val="normaltextrun"/>
          <w:rFonts w:ascii="Amasis MT Pro" w:hAnsi="Amasis MT Pro" w:cs="Segoe UI"/>
          <w:color w:val="000000"/>
        </w:rPr>
        <w:t>.</w:t>
      </w:r>
      <w:r w:rsidRPr="009F2F42">
        <w:rPr>
          <w:rStyle w:val="normaltextrun"/>
          <w:rFonts w:ascii="Amasis MT Pro" w:hAnsi="Amasis MT Pro" w:cs="Segoe UI"/>
          <w:color w:val="000000"/>
        </w:rPr>
        <w:t xml:space="preserve"> Coach blows the whistle</w:t>
      </w:r>
      <w:r w:rsidR="00ED2396">
        <w:rPr>
          <w:rStyle w:val="normaltextrun"/>
          <w:rFonts w:ascii="Amasis MT Pro" w:hAnsi="Amasis MT Pro" w:cs="Segoe UI"/>
          <w:color w:val="000000"/>
        </w:rPr>
        <w:t>. M</w:t>
      </w:r>
      <w:r w:rsidRPr="009F2F42">
        <w:rPr>
          <w:rStyle w:val="normaltextrun"/>
          <w:rFonts w:ascii="Amasis MT Pro" w:hAnsi="Amasis MT Pro" w:cs="Segoe UI"/>
          <w:color w:val="000000"/>
        </w:rPr>
        <w:t>y hands get sweaty</w:t>
      </w:r>
      <w:r w:rsidR="00ED2396">
        <w:rPr>
          <w:rStyle w:val="normaltextrun"/>
          <w:rFonts w:ascii="Amasis MT Pro" w:hAnsi="Amasis MT Pro" w:cs="Segoe UI"/>
          <w:color w:val="000000"/>
        </w:rPr>
        <w:t>.</w:t>
      </w:r>
      <w:r w:rsidRPr="009F2F42">
        <w:rPr>
          <w:rStyle w:val="normaltextrun"/>
          <w:rFonts w:ascii="Amasis MT Pro" w:hAnsi="Amasis MT Pro" w:cs="Segoe UI"/>
          <w:color w:val="000000"/>
        </w:rPr>
        <w:t xml:space="preserve"> Jay, Micole, James and Loy are on my </w:t>
      </w:r>
      <w:r w:rsidR="00543CB2" w:rsidRPr="009F2F42">
        <w:rPr>
          <w:rStyle w:val="normaltextrun"/>
          <w:rFonts w:ascii="Amasis MT Pro" w:hAnsi="Amasis MT Pro" w:cs="Segoe UI"/>
          <w:color w:val="000000"/>
        </w:rPr>
        <w:t>team,</w:t>
      </w:r>
      <w:r w:rsidRPr="009F2F42">
        <w:rPr>
          <w:rStyle w:val="normaltextrun"/>
          <w:rFonts w:ascii="Amasis MT Pro" w:hAnsi="Amasis MT Pro" w:cs="Segoe UI"/>
          <w:color w:val="000000"/>
        </w:rPr>
        <w:t xml:space="preserve"> but Keith, Reed, Kevin Base, and Dj are on the other team</w:t>
      </w:r>
      <w:r w:rsidR="00ED2396">
        <w:rPr>
          <w:rStyle w:val="normaltextrun"/>
          <w:rFonts w:ascii="Amasis MT Pro" w:hAnsi="Amasis MT Pro" w:cs="Segoe UI"/>
          <w:color w:val="000000"/>
        </w:rPr>
        <w:t>.</w:t>
      </w:r>
      <w:r w:rsidRPr="009F2F42">
        <w:rPr>
          <w:rStyle w:val="normaltextrun"/>
          <w:rFonts w:ascii="Amasis MT Pro" w:hAnsi="Amasis MT Pro" w:cs="Segoe UI"/>
          <w:color w:val="000000"/>
        </w:rPr>
        <w:t xml:space="preserve"> </w:t>
      </w:r>
      <w:r w:rsidR="00ED2396">
        <w:rPr>
          <w:rStyle w:val="normaltextrun"/>
          <w:rFonts w:ascii="Amasis MT Pro" w:hAnsi="Amasis MT Pro" w:cs="Segoe UI"/>
          <w:color w:val="000000"/>
        </w:rPr>
        <w:t>T</w:t>
      </w:r>
      <w:r w:rsidRPr="009F2F42">
        <w:rPr>
          <w:rStyle w:val="normaltextrun"/>
          <w:rFonts w:ascii="Amasis MT Pro" w:hAnsi="Amasis MT Pro" w:cs="Segoe UI"/>
          <w:color w:val="000000"/>
        </w:rPr>
        <w:t xml:space="preserve">hey are the Golden Teff but we call them </w:t>
      </w:r>
      <w:r w:rsidR="00ED2396">
        <w:rPr>
          <w:rStyle w:val="normaltextrun"/>
          <w:rFonts w:ascii="Amasis MT Pro" w:hAnsi="Amasis MT Pro" w:cs="Segoe UI"/>
          <w:color w:val="000000"/>
        </w:rPr>
        <w:t>“R</w:t>
      </w:r>
      <w:r w:rsidRPr="009F2F42">
        <w:rPr>
          <w:rStyle w:val="normaltextrun"/>
          <w:rFonts w:ascii="Amasis MT Pro" w:hAnsi="Amasis MT Pro" w:cs="Segoe UI"/>
          <w:color w:val="000000"/>
        </w:rPr>
        <w:t>ed</w:t>
      </w:r>
      <w:r w:rsidR="00ED2396">
        <w:rPr>
          <w:rStyle w:val="normaltextrun"/>
          <w:rFonts w:ascii="Amasis MT Pro" w:hAnsi="Amasis MT Pro" w:cs="Segoe UI"/>
          <w:color w:val="000000"/>
        </w:rPr>
        <w:t>”</w:t>
      </w:r>
      <w:r w:rsidRPr="009F2F42">
        <w:rPr>
          <w:rStyle w:val="normaltextrun"/>
          <w:rFonts w:ascii="Amasis MT Pro" w:hAnsi="Amasis MT Pro" w:cs="Segoe UI"/>
          <w:color w:val="000000"/>
        </w:rPr>
        <w:t xml:space="preserve"> for short</w:t>
      </w:r>
      <w:r w:rsidR="004B740F">
        <w:rPr>
          <w:rStyle w:val="normaltextrun"/>
          <w:rFonts w:ascii="Amasis MT Pro" w:hAnsi="Amasis MT Pro" w:cs="Segoe UI"/>
          <w:color w:val="000000"/>
        </w:rPr>
        <w:t>.</w:t>
      </w:r>
      <w:r w:rsidRPr="009F2F42">
        <w:rPr>
          <w:rStyle w:val="normaltextrun"/>
          <w:rFonts w:ascii="Amasis MT Pro" w:hAnsi="Amasis MT Pro" w:cs="Segoe UI"/>
          <w:color w:val="000000"/>
        </w:rPr>
        <w:t xml:space="preserve"> </w:t>
      </w:r>
      <w:r w:rsidR="004B740F">
        <w:rPr>
          <w:rStyle w:val="normaltextrun"/>
          <w:rFonts w:ascii="Amasis MT Pro" w:hAnsi="Amasis MT Pro" w:cs="Segoe UI"/>
          <w:color w:val="000000"/>
        </w:rPr>
        <w:t>W</w:t>
      </w:r>
      <w:r w:rsidRPr="009F2F42">
        <w:rPr>
          <w:rStyle w:val="normaltextrun"/>
          <w:rFonts w:ascii="Amasis MT Pro" w:hAnsi="Amasis MT Pro" w:cs="Segoe UI"/>
          <w:color w:val="000000"/>
        </w:rPr>
        <w:t>e are Rich Price</w:t>
      </w:r>
      <w:r w:rsidR="004B740F">
        <w:rPr>
          <w:rStyle w:val="normaltextrun"/>
          <w:rFonts w:ascii="Amasis MT Pro" w:hAnsi="Amasis MT Pro" w:cs="Segoe UI"/>
          <w:color w:val="000000"/>
        </w:rPr>
        <w:t>,</w:t>
      </w:r>
      <w:r w:rsidRPr="009F2F42">
        <w:rPr>
          <w:rStyle w:val="normaltextrun"/>
          <w:rFonts w:ascii="Amasis MT Pro" w:hAnsi="Amasis MT Pro" w:cs="Segoe UI"/>
          <w:color w:val="000000"/>
        </w:rPr>
        <w:t xml:space="preserve"> we</w:t>
      </w:r>
      <w:r w:rsidR="004B740F">
        <w:rPr>
          <w:rStyle w:val="normaltextrun"/>
          <w:rFonts w:ascii="Amasis MT Pro" w:hAnsi="Amasis MT Pro" w:cs="Segoe UI"/>
          <w:color w:val="000000"/>
        </w:rPr>
        <w:t>’</w:t>
      </w:r>
      <w:r w:rsidRPr="009F2F42">
        <w:rPr>
          <w:rStyle w:val="normaltextrun"/>
          <w:rFonts w:ascii="Amasis MT Pro" w:hAnsi="Amasis MT Pro" w:cs="Segoe UI"/>
          <w:color w:val="000000"/>
        </w:rPr>
        <w:t xml:space="preserve">re the Green </w:t>
      </w:r>
      <w:r w:rsidR="004B740F">
        <w:rPr>
          <w:rStyle w:val="normaltextrun"/>
          <w:rFonts w:ascii="Amasis MT Pro" w:hAnsi="Amasis MT Pro" w:cs="Segoe UI"/>
          <w:color w:val="000000"/>
        </w:rPr>
        <w:t>T</w:t>
      </w:r>
      <w:r w:rsidRPr="009F2F42">
        <w:rPr>
          <w:rStyle w:val="normaltextrun"/>
          <w:rFonts w:ascii="Amasis MT Pro" w:hAnsi="Amasis MT Pro" w:cs="Segoe UI"/>
          <w:color w:val="000000"/>
        </w:rPr>
        <w:t>eam</w:t>
      </w:r>
      <w:r w:rsidR="004B740F">
        <w:rPr>
          <w:rStyle w:val="normaltextrun"/>
          <w:rFonts w:ascii="Amasis MT Pro" w:hAnsi="Amasis MT Pro" w:cs="Segoe UI"/>
          <w:color w:val="000000"/>
        </w:rPr>
        <w:t>.</w:t>
      </w:r>
      <w:r w:rsidRPr="009F2F42">
        <w:rPr>
          <w:rStyle w:val="normaltextrun"/>
          <w:rFonts w:ascii="Amasis MT Pro" w:hAnsi="Amasis MT Pro" w:cs="Segoe UI"/>
          <w:color w:val="000000"/>
        </w:rPr>
        <w:t xml:space="preserve"> The crowd goes crazy as Keith tries to shoot but I remember what dad says</w:t>
      </w:r>
      <w:r w:rsidR="004B740F">
        <w:rPr>
          <w:rStyle w:val="normaltextrun"/>
          <w:rFonts w:ascii="Amasis MT Pro" w:hAnsi="Amasis MT Pro" w:cs="Segoe UI"/>
          <w:color w:val="000000"/>
        </w:rPr>
        <w:t>, “</w:t>
      </w:r>
      <w:r w:rsidRPr="009F2F42">
        <w:rPr>
          <w:rStyle w:val="normaltextrun"/>
          <w:rFonts w:ascii="Amasis MT Pro" w:hAnsi="Amasis MT Pro" w:cs="Segoe UI"/>
          <w:color w:val="000000"/>
        </w:rPr>
        <w:t>block them’’</w:t>
      </w:r>
      <w:r w:rsidR="00E56CD5">
        <w:rPr>
          <w:rStyle w:val="normaltextrun"/>
          <w:rFonts w:ascii="Amasis MT Pro" w:hAnsi="Amasis MT Pro" w:cs="Segoe UI"/>
          <w:color w:val="000000"/>
        </w:rPr>
        <w:t>.</w:t>
      </w:r>
      <w:r w:rsidRPr="009F2F42">
        <w:rPr>
          <w:rStyle w:val="normaltextrun"/>
          <w:rFonts w:ascii="Amasis MT Pro" w:hAnsi="Amasis MT Pro" w:cs="Segoe UI"/>
          <w:color w:val="000000"/>
        </w:rPr>
        <w:t xml:space="preserve"> </w:t>
      </w:r>
      <w:r w:rsidR="00E56CD5">
        <w:rPr>
          <w:rStyle w:val="normaltextrun"/>
          <w:rFonts w:ascii="Amasis MT Pro" w:hAnsi="Amasis MT Pro" w:cs="Segoe UI"/>
          <w:color w:val="000000"/>
        </w:rPr>
        <w:t>A</w:t>
      </w:r>
      <w:r w:rsidRPr="009F2F42">
        <w:rPr>
          <w:rStyle w:val="normaltextrun"/>
          <w:rFonts w:ascii="Amasis MT Pro" w:hAnsi="Amasis MT Pro" w:cs="Segoe UI"/>
          <w:color w:val="000000"/>
        </w:rPr>
        <w:t>s soon as Keith tries to score I push him causing the ball to be heading Jay</w:t>
      </w:r>
      <w:r w:rsidR="00E56CD5">
        <w:rPr>
          <w:rStyle w:val="normaltextrun"/>
          <w:rFonts w:ascii="Amasis MT Pro" w:hAnsi="Amasis MT Pro" w:cs="Segoe UI"/>
          <w:color w:val="000000"/>
        </w:rPr>
        <w:t>’s</w:t>
      </w:r>
      <w:r w:rsidRPr="009F2F42">
        <w:rPr>
          <w:rStyle w:val="normaltextrun"/>
          <w:rFonts w:ascii="Amasis MT Pro" w:hAnsi="Amasis MT Pro" w:cs="Segoe UI"/>
          <w:color w:val="000000"/>
        </w:rPr>
        <w:t xml:space="preserve"> way</w:t>
      </w:r>
      <w:r w:rsidR="00E56CD5">
        <w:rPr>
          <w:rStyle w:val="normaltextrun"/>
          <w:rFonts w:ascii="Amasis MT Pro" w:hAnsi="Amasis MT Pro" w:cs="Segoe UI"/>
          <w:color w:val="000000"/>
        </w:rPr>
        <w:t>.</w:t>
      </w:r>
      <w:r w:rsidRPr="009F2F42">
        <w:rPr>
          <w:rStyle w:val="normaltextrun"/>
          <w:rFonts w:ascii="Amasis MT Pro" w:hAnsi="Amasis MT Pro" w:cs="Segoe UI"/>
          <w:color w:val="000000"/>
        </w:rPr>
        <w:t xml:space="preserve"> He catches it</w:t>
      </w:r>
      <w:r w:rsidR="00E56CD5">
        <w:rPr>
          <w:rStyle w:val="normaltextrun"/>
          <w:rFonts w:ascii="Amasis MT Pro" w:hAnsi="Amasis MT Pro" w:cs="Segoe UI"/>
          <w:color w:val="000000"/>
        </w:rPr>
        <w:t xml:space="preserve"> and</w:t>
      </w:r>
      <w:r w:rsidRPr="009F2F42">
        <w:rPr>
          <w:rStyle w:val="normaltextrun"/>
          <w:rFonts w:ascii="Amasis MT Pro" w:hAnsi="Amasis MT Pro" w:cs="Segoe UI"/>
          <w:color w:val="000000"/>
        </w:rPr>
        <w:t xml:space="preserve"> ‘’</w:t>
      </w:r>
      <w:r w:rsidR="00E56CD5">
        <w:rPr>
          <w:rStyle w:val="normaltextrun"/>
          <w:rFonts w:ascii="Amasis MT Pro" w:hAnsi="Amasis MT Pro" w:cs="Segoe UI"/>
          <w:color w:val="000000"/>
        </w:rPr>
        <w:t>P</w:t>
      </w:r>
      <w:r w:rsidRPr="009F2F42">
        <w:rPr>
          <w:rStyle w:val="normaltextrun"/>
          <w:rFonts w:ascii="Amasis MT Pro" w:hAnsi="Amasis MT Pro" w:cs="Segoe UI"/>
          <w:color w:val="000000"/>
        </w:rPr>
        <w:t>ass it to me</w:t>
      </w:r>
      <w:r w:rsidR="00023AC9">
        <w:rPr>
          <w:rStyle w:val="normaltextrun"/>
          <w:rFonts w:ascii="Amasis MT Pro" w:hAnsi="Amasis MT Pro" w:cs="Segoe UI"/>
          <w:color w:val="000000"/>
        </w:rPr>
        <w:t>!”,</w:t>
      </w:r>
      <w:r w:rsidRPr="009F2F42">
        <w:rPr>
          <w:rStyle w:val="normaltextrun"/>
          <w:rFonts w:ascii="Amasis MT Pro" w:hAnsi="Amasis MT Pro" w:cs="Segoe UI"/>
          <w:color w:val="000000"/>
        </w:rPr>
        <w:t xml:space="preserve"> I say</w:t>
      </w:r>
      <w:r w:rsidR="00E56CD5">
        <w:rPr>
          <w:rStyle w:val="normaltextrun"/>
          <w:rFonts w:ascii="Amasis MT Pro" w:hAnsi="Amasis MT Pro" w:cs="Segoe UI"/>
          <w:color w:val="000000"/>
        </w:rPr>
        <w:t>.</w:t>
      </w:r>
      <w:r w:rsidRPr="009F2F42">
        <w:rPr>
          <w:rStyle w:val="normaltextrun"/>
          <w:rFonts w:ascii="Amasis MT Pro" w:hAnsi="Amasis MT Pro" w:cs="Segoe UI"/>
          <w:color w:val="000000"/>
        </w:rPr>
        <w:t xml:space="preserve"> I was already close to the hoop</w:t>
      </w:r>
      <w:r w:rsidR="00023AC9">
        <w:rPr>
          <w:rStyle w:val="normaltextrun"/>
          <w:rFonts w:ascii="Amasis MT Pro" w:hAnsi="Amasis MT Pro" w:cs="Segoe UI"/>
          <w:color w:val="000000"/>
        </w:rPr>
        <w:t>.</w:t>
      </w:r>
      <w:r w:rsidRPr="009F2F42">
        <w:rPr>
          <w:rStyle w:val="normaltextrun"/>
          <w:rFonts w:ascii="Amasis MT Pro" w:hAnsi="Amasis MT Pro" w:cs="Segoe UI"/>
          <w:color w:val="000000"/>
        </w:rPr>
        <w:t xml:space="preserve"> Jay throws it at me</w:t>
      </w:r>
      <w:r w:rsidR="000D7655">
        <w:rPr>
          <w:rStyle w:val="normaltextrun"/>
          <w:rFonts w:ascii="Amasis MT Pro" w:hAnsi="Amasis MT Pro" w:cs="Segoe UI"/>
          <w:color w:val="000000"/>
        </w:rPr>
        <w:t xml:space="preserve">. </w:t>
      </w:r>
      <w:r w:rsidRPr="009F2F42">
        <w:rPr>
          <w:rStyle w:val="normaltextrun"/>
          <w:rFonts w:ascii="Amasis MT Pro" w:hAnsi="Amasis MT Pro" w:cs="Segoe UI"/>
          <w:color w:val="000000"/>
        </w:rPr>
        <w:t>Dj and Base</w:t>
      </w:r>
      <w:r w:rsidR="000D7655">
        <w:rPr>
          <w:rStyle w:val="normaltextrun"/>
          <w:rFonts w:ascii="Amasis MT Pro" w:hAnsi="Amasis MT Pro" w:cs="Segoe UI"/>
          <w:color w:val="000000"/>
        </w:rPr>
        <w:t>, and</w:t>
      </w:r>
      <w:r w:rsidRPr="009F2F42">
        <w:rPr>
          <w:rStyle w:val="normaltextrun"/>
          <w:rFonts w:ascii="Amasis MT Pro" w:hAnsi="Amasis MT Pro" w:cs="Segoe UI"/>
          <w:color w:val="000000"/>
        </w:rPr>
        <w:t xml:space="preserve"> </w:t>
      </w:r>
      <w:r w:rsidR="000D7655">
        <w:rPr>
          <w:rStyle w:val="normaltextrun"/>
          <w:rFonts w:ascii="Amasis MT Pro" w:hAnsi="Amasis MT Pro" w:cs="Segoe UI"/>
          <w:color w:val="000000"/>
        </w:rPr>
        <w:t>e</w:t>
      </w:r>
      <w:r w:rsidRPr="009F2F42">
        <w:rPr>
          <w:rStyle w:val="normaltextrun"/>
          <w:rFonts w:ascii="Amasis MT Pro" w:hAnsi="Amasis MT Pro" w:cs="Segoe UI"/>
          <w:color w:val="000000"/>
        </w:rPr>
        <w:t>ven Reed tries to block</w:t>
      </w:r>
      <w:r w:rsidR="000D7655">
        <w:rPr>
          <w:rStyle w:val="normaltextrun"/>
          <w:rFonts w:ascii="Amasis MT Pro" w:hAnsi="Amasis MT Pro" w:cs="Segoe UI"/>
          <w:color w:val="000000"/>
        </w:rPr>
        <w:t>.</w:t>
      </w:r>
      <w:r w:rsidRPr="009F2F42">
        <w:rPr>
          <w:rStyle w:val="normaltextrun"/>
          <w:rFonts w:ascii="Amasis MT Pro" w:hAnsi="Amasis MT Pro" w:cs="Segoe UI"/>
          <w:color w:val="000000"/>
        </w:rPr>
        <w:t xml:space="preserve"> I throw the </w:t>
      </w:r>
      <w:r w:rsidR="000D7655">
        <w:rPr>
          <w:rStyle w:val="normaltextrun"/>
          <w:rFonts w:ascii="Amasis MT Pro" w:hAnsi="Amasis MT Pro" w:cs="Segoe UI"/>
          <w:color w:val="000000"/>
        </w:rPr>
        <w:t>b</w:t>
      </w:r>
      <w:r w:rsidRPr="009F2F42">
        <w:rPr>
          <w:rStyle w:val="normaltextrun"/>
          <w:rFonts w:ascii="Amasis MT Pro" w:hAnsi="Amasis MT Pro" w:cs="Segoe UI"/>
          <w:color w:val="000000"/>
        </w:rPr>
        <w:t xml:space="preserve">all </w:t>
      </w:r>
      <w:r w:rsidR="000D7655">
        <w:rPr>
          <w:rStyle w:val="normaltextrun"/>
          <w:rFonts w:ascii="Amasis MT Pro" w:hAnsi="Amasis MT Pro" w:cs="Segoe UI"/>
          <w:color w:val="000000"/>
        </w:rPr>
        <w:t>a</w:t>
      </w:r>
      <w:r w:rsidRPr="009F2F42">
        <w:rPr>
          <w:rStyle w:val="normaltextrun"/>
          <w:rFonts w:ascii="Amasis MT Pro" w:hAnsi="Amasis MT Pro" w:cs="Segoe UI"/>
          <w:color w:val="000000"/>
        </w:rPr>
        <w:t xml:space="preserve">s hard I could then I close my </w:t>
      </w:r>
      <w:r w:rsidR="000D7655">
        <w:rPr>
          <w:rStyle w:val="normaltextrun"/>
          <w:rFonts w:ascii="Amasis MT Pro" w:hAnsi="Amasis MT Pro" w:cs="Segoe UI"/>
          <w:color w:val="000000"/>
        </w:rPr>
        <w:t>eyes</w:t>
      </w:r>
      <w:r w:rsidRPr="009F2F42">
        <w:rPr>
          <w:rStyle w:val="normaltextrun"/>
          <w:rFonts w:ascii="Amasis MT Pro" w:hAnsi="Amasis MT Pro" w:cs="Segoe UI"/>
          <w:color w:val="000000"/>
        </w:rPr>
        <w:t>and I hear the swish of the hoop</w:t>
      </w:r>
      <w:r w:rsidR="000D7655">
        <w:rPr>
          <w:rStyle w:val="normaltextrun"/>
          <w:rFonts w:ascii="Amasis MT Pro" w:hAnsi="Amasis MT Pro" w:cs="Segoe UI"/>
          <w:color w:val="000000"/>
        </w:rPr>
        <w:t>.</w:t>
      </w:r>
      <w:r w:rsidRPr="009F2F42">
        <w:rPr>
          <w:rStyle w:val="normaltextrun"/>
          <w:rFonts w:ascii="Amasis MT Pro" w:hAnsi="Amasis MT Pro" w:cs="Segoe UI"/>
          <w:color w:val="000000"/>
        </w:rPr>
        <w:t xml:space="preserve"> I had made the shot. 15 minutes and 10 seconds later............ soon the score was tied Micole has the ball</w:t>
      </w:r>
      <w:r w:rsidR="000D7655">
        <w:rPr>
          <w:rStyle w:val="normaltextrun"/>
          <w:rFonts w:ascii="Amasis MT Pro" w:hAnsi="Amasis MT Pro" w:cs="Segoe UI"/>
          <w:color w:val="000000"/>
        </w:rPr>
        <w:t xml:space="preserve">, </w:t>
      </w:r>
      <w:r w:rsidRPr="009F2F42">
        <w:rPr>
          <w:rStyle w:val="normaltextrun"/>
          <w:rFonts w:ascii="Amasis MT Pro" w:hAnsi="Amasis MT Pro" w:cs="Segoe UI"/>
          <w:color w:val="000000"/>
        </w:rPr>
        <w:t>then I see Mom</w:t>
      </w:r>
      <w:r w:rsidR="00293AA0">
        <w:rPr>
          <w:rStyle w:val="normaltextrun"/>
          <w:rFonts w:ascii="Amasis MT Pro" w:hAnsi="Amasis MT Pro" w:cs="Segoe UI"/>
          <w:color w:val="000000"/>
        </w:rPr>
        <w:t>…</w:t>
      </w:r>
      <w:r w:rsidRPr="009F2F42">
        <w:rPr>
          <w:rStyle w:val="normaltextrun"/>
          <w:rFonts w:ascii="Amasis MT Pro" w:hAnsi="Amasis MT Pro" w:cs="Segoe UI"/>
          <w:color w:val="000000"/>
        </w:rPr>
        <w:t>wait</w:t>
      </w:r>
      <w:r w:rsidR="00293AA0">
        <w:rPr>
          <w:rStyle w:val="normaltextrun"/>
          <w:rFonts w:ascii="Amasis MT Pro" w:hAnsi="Amasis MT Pro" w:cs="Segoe UI"/>
          <w:color w:val="000000"/>
        </w:rPr>
        <w:t>…</w:t>
      </w:r>
      <w:r w:rsidRPr="009F2F42">
        <w:rPr>
          <w:rStyle w:val="normaltextrun"/>
          <w:rFonts w:ascii="Amasis MT Pro" w:hAnsi="Amasis MT Pro" w:cs="Segoe UI"/>
          <w:color w:val="000000"/>
        </w:rPr>
        <w:t>no</w:t>
      </w:r>
      <w:r w:rsidR="00293AA0">
        <w:rPr>
          <w:rStyle w:val="normaltextrun"/>
          <w:rFonts w:ascii="Amasis MT Pro" w:hAnsi="Amasis MT Pro" w:cs="Segoe UI"/>
          <w:color w:val="000000"/>
        </w:rPr>
        <w:t>,</w:t>
      </w:r>
      <w:r w:rsidRPr="009F2F42">
        <w:rPr>
          <w:rStyle w:val="normaltextrun"/>
          <w:rFonts w:ascii="Amasis MT Pro" w:hAnsi="Amasis MT Pro" w:cs="Segoe UI"/>
          <w:color w:val="000000"/>
        </w:rPr>
        <w:t xml:space="preserve"> mom died last month</w:t>
      </w:r>
      <w:r w:rsidR="00293AA0">
        <w:rPr>
          <w:rStyle w:val="normaltextrun"/>
          <w:rFonts w:ascii="Amasis MT Pro" w:hAnsi="Amasis MT Pro" w:cs="Segoe UI"/>
          <w:color w:val="000000"/>
        </w:rPr>
        <w:t>.</w:t>
      </w:r>
      <w:r w:rsidRPr="009F2F42">
        <w:rPr>
          <w:rStyle w:val="normaltextrun"/>
          <w:rFonts w:ascii="Amasis MT Pro" w:hAnsi="Amasis MT Pro" w:cs="Segoe UI"/>
          <w:color w:val="000000"/>
        </w:rPr>
        <w:t xml:space="preserve"> I wave at her and she waves back</w:t>
      </w:r>
      <w:r w:rsidR="00293AA0">
        <w:rPr>
          <w:rStyle w:val="normaltextrun"/>
          <w:rFonts w:ascii="Amasis MT Pro" w:hAnsi="Amasis MT Pro" w:cs="Segoe UI"/>
          <w:color w:val="000000"/>
        </w:rPr>
        <w:t>…</w:t>
      </w:r>
      <w:r w:rsidRPr="009F2F42">
        <w:rPr>
          <w:rStyle w:val="normaltextrun"/>
          <w:rFonts w:ascii="Amasis MT Pro" w:hAnsi="Amasis MT Pro" w:cs="Segoe UI"/>
          <w:color w:val="000000"/>
        </w:rPr>
        <w:t xml:space="preserve">what is going on? It is the whistle of the coach that hits me back to reality </w:t>
      </w:r>
      <w:r w:rsidR="00293AA0">
        <w:rPr>
          <w:rStyle w:val="normaltextrun"/>
          <w:rFonts w:ascii="Amasis MT Pro" w:hAnsi="Amasis MT Pro" w:cs="Segoe UI"/>
          <w:color w:val="000000"/>
        </w:rPr>
        <w:t xml:space="preserve">and </w:t>
      </w:r>
      <w:r w:rsidRPr="009F2F42">
        <w:rPr>
          <w:rStyle w:val="normaltextrun"/>
          <w:rFonts w:ascii="Amasis MT Pro" w:hAnsi="Amasis MT Pro" w:cs="Segoe UI"/>
          <w:color w:val="000000"/>
        </w:rPr>
        <w:t>suddenly everyone is screaming at me</w:t>
      </w:r>
      <w:r w:rsidR="00293AA0">
        <w:rPr>
          <w:rStyle w:val="normaltextrun"/>
          <w:rFonts w:ascii="Amasis MT Pro" w:hAnsi="Amasis MT Pro" w:cs="Segoe UI"/>
          <w:color w:val="000000"/>
        </w:rPr>
        <w:t>,</w:t>
      </w:r>
      <w:r w:rsidRPr="009F2F42">
        <w:rPr>
          <w:rStyle w:val="normaltextrun"/>
          <w:rFonts w:ascii="Amasis MT Pro" w:hAnsi="Amasis MT Pro" w:cs="Segoe UI"/>
          <w:color w:val="000000"/>
        </w:rPr>
        <w:t xml:space="preserve"> even my teammates</w:t>
      </w:r>
      <w:r w:rsidR="00293AA0">
        <w:rPr>
          <w:rStyle w:val="normaltextrun"/>
          <w:rFonts w:ascii="Amasis MT Pro" w:hAnsi="Amasis MT Pro" w:cs="Segoe UI"/>
          <w:color w:val="000000"/>
        </w:rPr>
        <w:t>.</w:t>
      </w:r>
      <w:r w:rsidRPr="009F2F42">
        <w:rPr>
          <w:rStyle w:val="normaltextrun"/>
          <w:rFonts w:ascii="Amasis MT Pro" w:hAnsi="Amasis MT Pro" w:cs="Segoe UI"/>
          <w:color w:val="000000"/>
        </w:rPr>
        <w:t xml:space="preserve"> I turn</w:t>
      </w:r>
      <w:r w:rsidR="00293AA0">
        <w:rPr>
          <w:rStyle w:val="normaltextrun"/>
          <w:rFonts w:ascii="Amasis MT Pro" w:hAnsi="Amasis MT Pro" w:cs="Segoe UI"/>
          <w:color w:val="000000"/>
        </w:rPr>
        <w:t xml:space="preserve"> </w:t>
      </w:r>
      <w:r w:rsidRPr="009F2F42">
        <w:rPr>
          <w:rStyle w:val="normaltextrun"/>
          <w:rFonts w:ascii="Amasis MT Pro" w:hAnsi="Amasis MT Pro" w:cs="Segoe UI"/>
          <w:color w:val="000000"/>
        </w:rPr>
        <w:t>and I do not see mom</w:t>
      </w:r>
      <w:r w:rsidR="00293AA0">
        <w:rPr>
          <w:rStyle w:val="normaltextrun"/>
          <w:rFonts w:ascii="Amasis MT Pro" w:hAnsi="Amasis MT Pro" w:cs="Segoe UI"/>
          <w:color w:val="000000"/>
        </w:rPr>
        <w:t>.</w:t>
      </w:r>
      <w:r w:rsidRPr="009F2F42">
        <w:rPr>
          <w:rStyle w:val="normaltextrun"/>
          <w:rFonts w:ascii="Amasis MT Pro" w:hAnsi="Amasis MT Pro" w:cs="Segoe UI"/>
          <w:color w:val="000000"/>
        </w:rPr>
        <w:t xml:space="preserve"> Jay pushes me</w:t>
      </w:r>
      <w:r w:rsidR="00293AA0">
        <w:rPr>
          <w:rStyle w:val="normaltextrun"/>
          <w:rFonts w:ascii="Amasis MT Pro" w:hAnsi="Amasis MT Pro" w:cs="Segoe UI"/>
          <w:color w:val="000000"/>
        </w:rPr>
        <w:t xml:space="preserve"> and calls me a l</w:t>
      </w:r>
      <w:r w:rsidRPr="009F2F42">
        <w:rPr>
          <w:rStyle w:val="normaltextrun"/>
          <w:rFonts w:ascii="Amasis MT Pro" w:hAnsi="Amasis MT Pro" w:cs="Segoe UI"/>
          <w:color w:val="000000"/>
        </w:rPr>
        <w:t xml:space="preserve">oser. I hate you; we could have had a big trophy, then I feel like a hurricane waiting to wash everything away.  Then I see Hest Miller </w:t>
      </w:r>
      <w:r w:rsidR="00293AA0">
        <w:rPr>
          <w:rStyle w:val="normaltextrun"/>
          <w:rFonts w:ascii="Amasis MT Pro" w:hAnsi="Amasis MT Pro" w:cs="Segoe UI"/>
          <w:color w:val="000000"/>
        </w:rPr>
        <w:t>run</w:t>
      </w:r>
      <w:r w:rsidRPr="009F2F42">
        <w:rPr>
          <w:rStyle w:val="normaltextrun"/>
          <w:rFonts w:ascii="Amasis MT Pro" w:hAnsi="Amasis MT Pro" w:cs="Segoe UI"/>
          <w:color w:val="000000"/>
        </w:rPr>
        <w:t>s past me and so did I. I heard Dad call my name</w:t>
      </w:r>
      <w:r w:rsidR="00293AA0">
        <w:rPr>
          <w:rStyle w:val="normaltextrun"/>
          <w:rFonts w:ascii="Amasis MT Pro" w:hAnsi="Amasis MT Pro" w:cs="Segoe UI"/>
          <w:color w:val="000000"/>
        </w:rPr>
        <w:t>,</w:t>
      </w:r>
      <w:r w:rsidRPr="009F2F42">
        <w:rPr>
          <w:rStyle w:val="normaltextrun"/>
          <w:rFonts w:ascii="Amasis MT Pro" w:hAnsi="Amasis MT Pro" w:cs="Segoe UI"/>
          <w:color w:val="000000"/>
        </w:rPr>
        <w:t xml:space="preserve"> </w:t>
      </w:r>
      <w:r w:rsidR="00293AA0">
        <w:rPr>
          <w:rStyle w:val="normaltextrun"/>
          <w:rFonts w:ascii="Amasis MT Pro" w:hAnsi="Amasis MT Pro" w:cs="Segoe UI"/>
          <w:color w:val="000000"/>
        </w:rPr>
        <w:t>“</w:t>
      </w:r>
      <w:r w:rsidRPr="009F2F42">
        <w:rPr>
          <w:rStyle w:val="normaltextrun"/>
          <w:rFonts w:ascii="Amasis MT Pro" w:hAnsi="Amasis MT Pro" w:cs="Segoe UI"/>
          <w:color w:val="000000"/>
        </w:rPr>
        <w:t>Zed Lace come bac</w:t>
      </w:r>
      <w:r w:rsidR="00CF7FA9">
        <w:rPr>
          <w:rStyle w:val="normaltextrun"/>
          <w:rFonts w:ascii="Amasis MT Pro" w:hAnsi="Amasis MT Pro" w:cs="Segoe UI"/>
          <w:color w:val="000000"/>
        </w:rPr>
        <w:t>k!”.</w:t>
      </w:r>
      <w:r w:rsidRPr="009F2F42">
        <w:rPr>
          <w:rStyle w:val="normaltextrun"/>
          <w:rFonts w:ascii="Amasis MT Pro" w:hAnsi="Amasis MT Pro" w:cs="Segoe UI"/>
          <w:color w:val="000000"/>
        </w:rPr>
        <w:t xml:space="preserve"> </w:t>
      </w:r>
      <w:r w:rsidR="00CF7FA9">
        <w:rPr>
          <w:rStyle w:val="normaltextrun"/>
          <w:rFonts w:ascii="Amasis MT Pro" w:hAnsi="Amasis MT Pro" w:cs="Segoe UI"/>
          <w:color w:val="000000"/>
        </w:rPr>
        <w:t>B</w:t>
      </w:r>
      <w:r w:rsidRPr="009F2F42">
        <w:rPr>
          <w:rStyle w:val="normaltextrun"/>
          <w:rFonts w:ascii="Amasis MT Pro" w:hAnsi="Amasis MT Pro" w:cs="Segoe UI"/>
          <w:color w:val="000000"/>
        </w:rPr>
        <w:t>ut I keep running.</w:t>
      </w:r>
      <w:r w:rsidRPr="009F2F42">
        <w:rPr>
          <w:rStyle w:val="eop"/>
          <w:rFonts w:ascii="Amasis MT Pro" w:hAnsi="Amasis MT Pro" w:cs="Segoe UI"/>
          <w:color w:val="000000"/>
        </w:rPr>
        <w:t> </w:t>
      </w:r>
    </w:p>
    <w:p w14:paraId="37B53348" w14:textId="116B6457" w:rsidR="00BD6C2E" w:rsidRDefault="00BD6C2E" w:rsidP="00CF7FA9">
      <w:pPr>
        <w:pStyle w:val="paragraph"/>
        <w:spacing w:before="0" w:beforeAutospacing="0" w:after="0" w:afterAutospacing="0"/>
        <w:textAlignment w:val="baseline"/>
        <w:rPr>
          <w:rStyle w:val="eop"/>
          <w:rFonts w:ascii="Amasis MT Pro" w:hAnsi="Amasis MT Pro" w:cs="Segoe UI"/>
        </w:rPr>
      </w:pPr>
    </w:p>
    <w:p w14:paraId="56ABAF2A" w14:textId="77777777" w:rsidR="00CF7FA9" w:rsidRPr="00CF7FA9" w:rsidRDefault="00CF7FA9" w:rsidP="00CF7FA9">
      <w:pPr>
        <w:pStyle w:val="paragraph"/>
        <w:spacing w:before="0" w:beforeAutospacing="0" w:after="0" w:afterAutospacing="0"/>
        <w:textAlignment w:val="baseline"/>
        <w:rPr>
          <w:rFonts w:ascii="Amasis MT Pro" w:hAnsi="Amasis MT Pro" w:cs="Segoe UI"/>
        </w:rPr>
      </w:pPr>
    </w:p>
    <w:p w14:paraId="441A6E3E" w14:textId="77777777" w:rsidR="00DF4C9A" w:rsidRDefault="00DF4C9A" w:rsidP="00AD0DFD">
      <w:pPr>
        <w:pStyle w:val="NormalWeb"/>
        <w:spacing w:before="0" w:beforeAutospacing="0" w:after="0" w:afterAutospacing="0"/>
        <w:rPr>
          <w:rFonts w:ascii="Amasis MT Pro" w:hAnsi="Amasis MT Pro"/>
          <w:color w:val="000000"/>
        </w:rPr>
      </w:pPr>
    </w:p>
    <w:p w14:paraId="16E10AA1" w14:textId="4A1288E4" w:rsidR="00BD6C2E" w:rsidRPr="009F2F42" w:rsidRDefault="00BD6C2E" w:rsidP="00AD0DFD">
      <w:pPr>
        <w:pStyle w:val="NormalWeb"/>
        <w:spacing w:before="0" w:beforeAutospacing="0" w:after="0" w:afterAutospacing="0"/>
        <w:rPr>
          <w:rFonts w:ascii="Amasis MT Pro" w:hAnsi="Amasis MT Pro"/>
          <w:color w:val="000000"/>
        </w:rPr>
      </w:pPr>
      <w:r w:rsidRPr="009F2F42">
        <w:rPr>
          <w:rFonts w:ascii="Amasis MT Pro" w:hAnsi="Amasis MT Pro"/>
          <w:color w:val="000000"/>
        </w:rPr>
        <w:t>Galaxy</w:t>
      </w:r>
      <w:r w:rsidR="00AD0DFD">
        <w:rPr>
          <w:rFonts w:ascii="Amasis MT Pro" w:hAnsi="Amasis MT Pro"/>
          <w:color w:val="000000"/>
        </w:rPr>
        <w:t xml:space="preserve"> (information from Google)</w:t>
      </w:r>
    </w:p>
    <w:p w14:paraId="011BDD1E" w14:textId="77766547" w:rsidR="00BD6C2E" w:rsidRDefault="00BD6C2E" w:rsidP="00AD0DFD">
      <w:pPr>
        <w:pStyle w:val="NormalWeb"/>
        <w:spacing w:before="0" w:beforeAutospacing="0" w:after="0" w:afterAutospacing="0"/>
        <w:rPr>
          <w:rFonts w:ascii="Amasis MT Pro" w:hAnsi="Amasis MT Pro"/>
          <w:color w:val="000000"/>
        </w:rPr>
      </w:pPr>
      <w:r w:rsidRPr="009F2F42">
        <w:rPr>
          <w:rFonts w:ascii="Amasis MT Pro" w:hAnsi="Amasis MT Pro"/>
          <w:color w:val="000000"/>
        </w:rPr>
        <w:t>By Angel</w:t>
      </w:r>
      <w:r w:rsidR="00CF7FA9">
        <w:rPr>
          <w:rFonts w:ascii="Amasis MT Pro" w:hAnsi="Amasis MT Pro"/>
          <w:color w:val="000000"/>
        </w:rPr>
        <w:t xml:space="preserve"> Vera Olivares</w:t>
      </w:r>
    </w:p>
    <w:p w14:paraId="532FDA7C" w14:textId="676B1B86" w:rsidR="0066298A" w:rsidRPr="009F2F42" w:rsidRDefault="00F03D17" w:rsidP="0066298A">
      <w:pPr>
        <w:pStyle w:val="NormalWeb"/>
        <w:rPr>
          <w:rFonts w:ascii="Amasis MT Pro" w:hAnsi="Amasis MT Pro"/>
          <w:color w:val="000000"/>
        </w:rPr>
      </w:pPr>
      <w:r>
        <w:rPr>
          <w:rFonts w:ascii="Amasis MT Pro" w:hAnsi="Amasis MT Pro"/>
          <w:color w:val="000000"/>
        </w:rPr>
        <w:t>“</w:t>
      </w:r>
      <w:r w:rsidR="00F166E9" w:rsidRPr="009F2F42">
        <w:rPr>
          <w:rFonts w:ascii="Amasis MT Pro" w:hAnsi="Amasis MT Pro"/>
          <w:color w:val="000000"/>
        </w:rPr>
        <w:t>A Galax</w:t>
      </w:r>
      <w:r w:rsidR="00AD0DFD">
        <w:rPr>
          <w:rFonts w:ascii="Amasis MT Pro" w:hAnsi="Amasis MT Pro"/>
          <w:color w:val="000000"/>
        </w:rPr>
        <w:t>y</w:t>
      </w:r>
      <w:r w:rsidR="00F166E9" w:rsidRPr="009F2F42">
        <w:rPr>
          <w:rFonts w:ascii="Amasis MT Pro" w:hAnsi="Amasis MT Pro"/>
          <w:color w:val="000000"/>
        </w:rPr>
        <w:t xml:space="preserve"> is a system of stars, stellar remnants, interstellar gas, dust, and dark matter bound together by gravity.</w:t>
      </w:r>
      <w:r w:rsidR="00AD0DFD">
        <w:rPr>
          <w:rFonts w:ascii="Amasis MT Pro" w:hAnsi="Amasis MT Pro"/>
          <w:color w:val="000000"/>
        </w:rPr>
        <w:t xml:space="preserve"> </w:t>
      </w:r>
      <w:r w:rsidR="00F166E9" w:rsidRPr="009F2F42">
        <w:rPr>
          <w:rFonts w:ascii="Amasis MT Pro" w:hAnsi="Amasis MT Pro"/>
          <w:color w:val="000000"/>
        </w:rPr>
        <w:t>The word is derived from the Greek galaxias literally 'milky', a reference to the Milky Way galaxy that contains the Solar System. Galaxies, averaging an estimated 100 billion stars,</w:t>
      </w:r>
      <w:r w:rsidR="00AD0DFD">
        <w:rPr>
          <w:rFonts w:ascii="Amasis MT Pro" w:hAnsi="Amasis MT Pro"/>
          <w:color w:val="000000"/>
        </w:rPr>
        <w:t xml:space="preserve"> </w:t>
      </w:r>
      <w:r w:rsidR="00F166E9" w:rsidRPr="009F2F42">
        <w:rPr>
          <w:rFonts w:ascii="Amasis MT Pro" w:hAnsi="Amasis MT Pro"/>
          <w:color w:val="000000"/>
        </w:rPr>
        <w:t>range in size from dwarfs with less than a hundred million stars, to the largest galaxies known – supergiants with one hundred trillion stars, each orbiting its galaxy's center of mass. Most of the mass in a typical galaxy is in the form of dark matter, with only a few percent of that mass visible in the form of stars and nebulae. Supermassive black holes are a common feature at the centers of galaxies. Galaxies are categorized according to their visual morphology as elliptical,</w:t>
      </w:r>
      <w:r>
        <w:rPr>
          <w:rFonts w:ascii="Amasis MT Pro" w:hAnsi="Amasis MT Pro"/>
          <w:color w:val="000000"/>
        </w:rPr>
        <w:t xml:space="preserve"> </w:t>
      </w:r>
      <w:r w:rsidR="00F166E9" w:rsidRPr="009F2F42">
        <w:rPr>
          <w:rFonts w:ascii="Amasis MT Pro" w:hAnsi="Amasis MT Pro"/>
          <w:color w:val="000000"/>
        </w:rPr>
        <w:t>spiral, or irregular. Many are thought to have supermassive black holes at their centers. The Milky Way's central black hole, known as Sagittarius A*, has a mass four million times greater than the Sun. It is estimated that there are between 200 billion</w:t>
      </w:r>
      <w:r>
        <w:rPr>
          <w:rFonts w:ascii="Amasis MT Pro" w:hAnsi="Amasis MT Pro"/>
          <w:color w:val="000000"/>
        </w:rPr>
        <w:t xml:space="preserve"> </w:t>
      </w:r>
      <w:r w:rsidR="00F166E9" w:rsidRPr="009F2F42">
        <w:rPr>
          <w:rFonts w:ascii="Amasis MT Pro" w:hAnsi="Amasis MT Pro"/>
          <w:color w:val="000000"/>
        </w:rPr>
        <w:t>(2×1011) to 2 trillion</w:t>
      </w:r>
      <w:r>
        <w:rPr>
          <w:rFonts w:ascii="Amasis MT Pro" w:hAnsi="Amasis MT Pro"/>
          <w:color w:val="000000"/>
        </w:rPr>
        <w:t xml:space="preserve"> </w:t>
      </w:r>
      <w:r w:rsidR="00F166E9" w:rsidRPr="009F2F42">
        <w:rPr>
          <w:rFonts w:ascii="Amasis MT Pro" w:hAnsi="Amasis MT Pro"/>
          <w:color w:val="000000"/>
        </w:rPr>
        <w:t>galaxies in the observable universe. Most galaxies are 1,000 to 100,000 parsecs in diameter (3,000 to 300,000 light years) and are separated by distances of millions of parsecs (or megaparsecs). For comparison, the Milky Way has a diameter of at least 26,800 parsecs (87,400 lye) and is separated from the Andromeda Galaxy (with diameter of about 152,000 lye), its nearest large neighbor, by 780,000 parsecs (2.5 million The space between galaxies is filled with a tenuous gas (the intergalactic medium) with an average density of less than one atom per cubic meter. Most galaxies are gravitationally organized into groups, clusters and superclusters. The Milky Way is part of the Local Group, which it dominates along with the Andromeda Galaxy. The group is part of the Virgo Supercluster. At the largest scale, these associations are arranged into sheets and filaments surrounded by immense voids. Both the Local Group and the Virgo Supercluster are contained in a much larger cosmic structure named Lania</w:t>
      </w:r>
      <w:r w:rsidR="004A153A">
        <w:rPr>
          <w:rFonts w:ascii="Amasis MT Pro" w:hAnsi="Amasis MT Pro"/>
          <w:color w:val="000000"/>
        </w:rPr>
        <w:t>.</w:t>
      </w:r>
    </w:p>
    <w:p w14:paraId="15A7765D" w14:textId="77777777" w:rsidR="00327763" w:rsidRDefault="00327763" w:rsidP="004A153A">
      <w:pPr>
        <w:pStyle w:val="NormalWeb"/>
        <w:spacing w:before="0" w:beforeAutospacing="0" w:after="0" w:afterAutospacing="0"/>
        <w:rPr>
          <w:rFonts w:ascii="Amasis MT Pro" w:hAnsi="Amasis MT Pro"/>
          <w:color w:val="000000"/>
        </w:rPr>
      </w:pPr>
    </w:p>
    <w:p w14:paraId="149858A0" w14:textId="77777777" w:rsidR="00327763" w:rsidRDefault="00327763" w:rsidP="004A153A">
      <w:pPr>
        <w:pStyle w:val="NormalWeb"/>
        <w:spacing w:before="0" w:beforeAutospacing="0" w:after="0" w:afterAutospacing="0"/>
        <w:rPr>
          <w:rFonts w:ascii="Amasis MT Pro" w:hAnsi="Amasis MT Pro"/>
          <w:color w:val="000000"/>
        </w:rPr>
      </w:pPr>
    </w:p>
    <w:p w14:paraId="398E0A85" w14:textId="77777777" w:rsidR="00327763" w:rsidRDefault="00327763" w:rsidP="004A153A">
      <w:pPr>
        <w:pStyle w:val="NormalWeb"/>
        <w:spacing w:before="0" w:beforeAutospacing="0" w:after="0" w:afterAutospacing="0"/>
        <w:rPr>
          <w:rFonts w:ascii="Amasis MT Pro" w:hAnsi="Amasis MT Pro"/>
          <w:color w:val="000000"/>
        </w:rPr>
      </w:pPr>
    </w:p>
    <w:p w14:paraId="73C9BE29" w14:textId="338CBF27" w:rsidR="0066298A" w:rsidRPr="009F2F42" w:rsidRDefault="0066298A" w:rsidP="004A153A">
      <w:pPr>
        <w:pStyle w:val="NormalWeb"/>
        <w:spacing w:before="0" w:beforeAutospacing="0" w:after="0" w:afterAutospacing="0"/>
        <w:rPr>
          <w:rFonts w:ascii="Amasis MT Pro" w:hAnsi="Amasis MT Pro"/>
          <w:color w:val="000000"/>
        </w:rPr>
      </w:pPr>
      <w:r w:rsidRPr="009F2F42">
        <w:rPr>
          <w:rFonts w:ascii="Amasis MT Pro" w:hAnsi="Amasis MT Pro"/>
          <w:color w:val="000000"/>
        </w:rPr>
        <w:t>DRAGON</w:t>
      </w:r>
      <w:r w:rsidR="00D2327D">
        <w:rPr>
          <w:rFonts w:ascii="Amasis MT Pro" w:hAnsi="Amasis MT Pro"/>
          <w:color w:val="000000"/>
        </w:rPr>
        <w:t xml:space="preserve"> (from the internet)</w:t>
      </w:r>
    </w:p>
    <w:p w14:paraId="730DEC19" w14:textId="11475841" w:rsidR="004A153A" w:rsidRPr="009F2F42" w:rsidRDefault="0066298A" w:rsidP="004A153A">
      <w:pPr>
        <w:pStyle w:val="NormalWeb"/>
        <w:spacing w:before="0" w:beforeAutospacing="0" w:after="0" w:afterAutospacing="0"/>
        <w:rPr>
          <w:rFonts w:ascii="Amasis MT Pro" w:hAnsi="Amasis MT Pro"/>
          <w:color w:val="000000"/>
        </w:rPr>
      </w:pPr>
      <w:r w:rsidRPr="009F2F42">
        <w:rPr>
          <w:rFonts w:ascii="Amasis MT Pro" w:hAnsi="Amasis MT Pro"/>
          <w:color w:val="000000"/>
        </w:rPr>
        <w:t>By Devan Garcia</w:t>
      </w:r>
    </w:p>
    <w:p w14:paraId="58A30433" w14:textId="104630D2" w:rsidR="00EC7D31" w:rsidRDefault="00D2327D" w:rsidP="00EC7D31">
      <w:pPr>
        <w:pStyle w:val="NormalWeb"/>
        <w:rPr>
          <w:rFonts w:ascii="Amasis MT Pro" w:hAnsi="Amasis MT Pro"/>
          <w:color w:val="000000"/>
        </w:rPr>
      </w:pPr>
      <w:r>
        <w:rPr>
          <w:rFonts w:ascii="Amasis MT Pro" w:hAnsi="Amasis MT Pro"/>
          <w:color w:val="000000"/>
        </w:rPr>
        <w:t>“</w:t>
      </w:r>
      <w:r w:rsidR="0066298A" w:rsidRPr="009F2F42">
        <w:rPr>
          <w:rFonts w:ascii="Amasis MT Pro" w:hAnsi="Amasis MT Pro"/>
          <w:color w:val="000000"/>
        </w:rPr>
        <w:t>The Dragon Lord must be stopped. A rage fueled by rejection of the gods has led to near disaster in the known universe. The dragons have invaded not only the world of the kitsunes, but also the world of the other Faes, humans, and ones alike, slaughtering many in the process and proving how no one will be safe from their wrath. However, during</w:t>
      </w:r>
      <w:r>
        <w:rPr>
          <w:rFonts w:ascii="Amasis MT Pro" w:hAnsi="Amasis MT Pro"/>
          <w:color w:val="000000"/>
        </w:rPr>
        <w:t xml:space="preserve"> </w:t>
      </w:r>
      <w:r w:rsidR="0066298A" w:rsidRPr="009F2F42">
        <w:rPr>
          <w:rFonts w:ascii="Amasis MT Pro" w:hAnsi="Amasis MT Pro"/>
          <w:color w:val="000000"/>
        </w:rPr>
        <w:t>their last attack, Silvie, one of the last surviving kitsune warriors, becomes a captive of the dragons, remaining under their control, the aura of darkness that the dragons possess turning her into one of their own. Her lover, Asari, and her brother, Aoki, must rally the remaining surviving creatures and convince them to join forces with the</w:t>
      </w:r>
      <w:r>
        <w:rPr>
          <w:rFonts w:ascii="Amasis MT Pro" w:hAnsi="Amasis MT Pro"/>
          <w:color w:val="000000"/>
        </w:rPr>
        <w:t xml:space="preserve"> </w:t>
      </w:r>
      <w:r w:rsidR="0066298A" w:rsidRPr="009F2F42">
        <w:rPr>
          <w:rFonts w:ascii="Amasis MT Pro" w:hAnsi="Amasis MT Pro"/>
          <w:color w:val="000000"/>
        </w:rPr>
        <w:t>kitsunes to rescue Silvie and take down the dragons for the last time. But will they reach her in time before Silvie turns to the dark side and fights against them rather than with them? Or will their past rivalry with their newfound allies come back to bite them, allowing evil to reign supreme and marking the end of humanity Forens?</w:t>
      </w:r>
      <w:r>
        <w:rPr>
          <w:rFonts w:ascii="Amasis MT Pro" w:hAnsi="Amasis MT Pro"/>
          <w:color w:val="000000"/>
        </w:rPr>
        <w:t xml:space="preserve"> </w:t>
      </w:r>
      <w:r w:rsidR="0066298A" w:rsidRPr="009F2F42">
        <w:rPr>
          <w:rFonts w:ascii="Amasis MT Pro" w:hAnsi="Amasis MT Pro"/>
          <w:color w:val="000000"/>
        </w:rPr>
        <w:t>Aerial combat brings a thrilling new dimension to the Napoleonic Wars as valiant warriors ride mighty fighting dragons, bred for size or speed. When HMS Reliant captures a French frigate and seizes the precious cargo, an unhatched dragon egg, fate sweeps Captain Will Laurence from his seafaring life into an uncertain future – and an unexpected kinship with a most extraordinary creature. Thrust into the rarified world of the Aerial Corps as master of the dragon Temer Aire, he will face a crash course in the daring tactics of airborne battle. For as France’s own dragon-borne forces rally to breach British soil in Bonaparte’s boldest gambit, Laurence and Temer Aire must soar into their own baptism of fire.</w:t>
      </w:r>
      <w:r>
        <w:rPr>
          <w:rFonts w:ascii="Amasis MT Pro" w:hAnsi="Amasis MT Pro"/>
          <w:color w:val="000000"/>
        </w:rPr>
        <w:t>”</w:t>
      </w:r>
    </w:p>
    <w:p w14:paraId="735126C8" w14:textId="77777777" w:rsidR="006B0EDA" w:rsidRPr="009F2F42" w:rsidRDefault="006B0EDA" w:rsidP="00EC7D31">
      <w:pPr>
        <w:pStyle w:val="NormalWeb"/>
        <w:rPr>
          <w:rFonts w:ascii="Amasis MT Pro" w:hAnsi="Amasis MT Pro"/>
          <w:color w:val="000000"/>
        </w:rPr>
      </w:pPr>
    </w:p>
    <w:p w14:paraId="4729CDD7" w14:textId="77777777" w:rsidR="00DF4C9A" w:rsidRDefault="00DF4C9A" w:rsidP="006B0EDA">
      <w:pPr>
        <w:pStyle w:val="NormalWeb"/>
        <w:spacing w:before="0" w:beforeAutospacing="0" w:after="0" w:afterAutospacing="0"/>
        <w:rPr>
          <w:rFonts w:ascii="Amasis MT Pro" w:hAnsi="Amasis MT Pro"/>
          <w:color w:val="000000"/>
        </w:rPr>
      </w:pPr>
    </w:p>
    <w:p w14:paraId="74FBCABE" w14:textId="45040B14" w:rsidR="006B0EDA" w:rsidRDefault="00EC7D31" w:rsidP="006B0EDA">
      <w:pPr>
        <w:pStyle w:val="NormalWeb"/>
        <w:spacing w:before="0" w:beforeAutospacing="0" w:after="0" w:afterAutospacing="0"/>
        <w:rPr>
          <w:rFonts w:ascii="Amasis MT Pro" w:hAnsi="Amasis MT Pro"/>
          <w:color w:val="000000"/>
        </w:rPr>
      </w:pPr>
      <w:r w:rsidRPr="009F2F42">
        <w:rPr>
          <w:rFonts w:ascii="Amasis MT Pro" w:hAnsi="Amasis MT Pro"/>
          <w:color w:val="000000"/>
        </w:rPr>
        <w:t>My Family</w:t>
      </w:r>
    </w:p>
    <w:p w14:paraId="5FF7882B" w14:textId="433C2247" w:rsidR="00EC7D31" w:rsidRDefault="00EC7D31" w:rsidP="006B0EDA">
      <w:pPr>
        <w:pStyle w:val="NormalWeb"/>
        <w:spacing w:before="0" w:beforeAutospacing="0" w:after="0" w:afterAutospacing="0"/>
        <w:rPr>
          <w:rFonts w:ascii="Amasis MT Pro" w:hAnsi="Amasis MT Pro"/>
          <w:color w:val="000000"/>
        </w:rPr>
      </w:pPr>
      <w:r w:rsidRPr="009F2F42">
        <w:rPr>
          <w:rFonts w:ascii="Amasis MT Pro" w:hAnsi="Amasis MT Pro"/>
          <w:color w:val="000000"/>
        </w:rPr>
        <w:t>By Kimberly</w:t>
      </w:r>
      <w:r w:rsidR="006B0EDA">
        <w:rPr>
          <w:rFonts w:ascii="Amasis MT Pro" w:hAnsi="Amasis MT Pro"/>
          <w:color w:val="000000"/>
        </w:rPr>
        <w:t xml:space="preserve"> Rodriguez</w:t>
      </w:r>
    </w:p>
    <w:p w14:paraId="7D1EAFEA" w14:textId="77777777" w:rsidR="006B0EDA" w:rsidRPr="009F2F42" w:rsidRDefault="006B0EDA" w:rsidP="006B0EDA">
      <w:pPr>
        <w:pStyle w:val="NormalWeb"/>
        <w:spacing w:before="0" w:beforeAutospacing="0" w:after="0" w:afterAutospacing="0"/>
        <w:rPr>
          <w:rFonts w:ascii="Amasis MT Pro" w:hAnsi="Amasis MT Pro"/>
          <w:color w:val="000000"/>
        </w:rPr>
      </w:pPr>
    </w:p>
    <w:p w14:paraId="3952344D" w14:textId="7FE8BF2A" w:rsidR="00EC7D31" w:rsidRPr="009F2F42" w:rsidRDefault="00EC7D31" w:rsidP="006B0EDA">
      <w:pPr>
        <w:pStyle w:val="NormalWeb"/>
        <w:spacing w:before="0" w:beforeAutospacing="0"/>
        <w:rPr>
          <w:rFonts w:ascii="Amasis MT Pro" w:hAnsi="Amasis MT Pro"/>
          <w:color w:val="000000"/>
        </w:rPr>
      </w:pPr>
      <w:r w:rsidRPr="009F2F42">
        <w:rPr>
          <w:rFonts w:ascii="Amasis MT Pro" w:hAnsi="Amasis MT Pro"/>
          <w:color w:val="000000"/>
        </w:rPr>
        <w:t>My mom:</w:t>
      </w:r>
      <w:r w:rsidR="001F26EF">
        <w:rPr>
          <w:rFonts w:ascii="Amasis MT Pro" w:hAnsi="Amasis MT Pro"/>
          <w:color w:val="000000"/>
        </w:rPr>
        <w:t xml:space="preserve"> My mom </w:t>
      </w:r>
      <w:r w:rsidRPr="009F2F42">
        <w:rPr>
          <w:rFonts w:ascii="Amasis MT Pro" w:hAnsi="Amasis MT Pro"/>
          <w:color w:val="000000"/>
        </w:rPr>
        <w:t>is the best mom ever</w:t>
      </w:r>
      <w:r w:rsidR="001F26EF">
        <w:rPr>
          <w:rFonts w:ascii="Amasis MT Pro" w:hAnsi="Amasis MT Pro"/>
          <w:color w:val="000000"/>
        </w:rPr>
        <w:t xml:space="preserve"> </w:t>
      </w:r>
      <w:r w:rsidRPr="009F2F42">
        <w:rPr>
          <w:rFonts w:ascii="Amasis MT Pro" w:hAnsi="Amasis MT Pro"/>
          <w:color w:val="000000"/>
        </w:rPr>
        <w:t>because when I am sick or feeling bad, she always cares about me</w:t>
      </w:r>
      <w:r w:rsidR="001F26EF">
        <w:rPr>
          <w:rFonts w:ascii="Amasis MT Pro" w:hAnsi="Amasis MT Pro"/>
          <w:color w:val="000000"/>
        </w:rPr>
        <w:t>…</w:t>
      </w:r>
      <w:r w:rsidRPr="009F2F42">
        <w:rPr>
          <w:rFonts w:ascii="Amasis MT Pro" w:hAnsi="Amasis MT Pro"/>
          <w:color w:val="000000"/>
        </w:rPr>
        <w:t>thank you mom.</w:t>
      </w:r>
    </w:p>
    <w:p w14:paraId="21AD49FD" w14:textId="0C238DAC" w:rsidR="00EC7D31" w:rsidRPr="009F2F42" w:rsidRDefault="00EC7D31" w:rsidP="00EC7D31">
      <w:pPr>
        <w:pStyle w:val="NormalWeb"/>
        <w:rPr>
          <w:rFonts w:ascii="Amasis MT Pro" w:hAnsi="Amasis MT Pro"/>
          <w:color w:val="000000"/>
        </w:rPr>
      </w:pPr>
      <w:r w:rsidRPr="009F2F42">
        <w:rPr>
          <w:rFonts w:ascii="Amasis MT Pro" w:hAnsi="Amasis MT Pro"/>
          <w:color w:val="000000"/>
        </w:rPr>
        <w:t xml:space="preserve">Grandma: </w:t>
      </w:r>
      <w:r w:rsidR="001F26EF">
        <w:rPr>
          <w:rFonts w:ascii="Amasis MT Pro" w:hAnsi="Amasis MT Pro"/>
          <w:color w:val="000000"/>
        </w:rPr>
        <w:t>E</w:t>
      </w:r>
      <w:r w:rsidRPr="009F2F42">
        <w:rPr>
          <w:rFonts w:ascii="Amasis MT Pro" w:hAnsi="Amasis MT Pro"/>
          <w:color w:val="000000"/>
        </w:rPr>
        <w:t>very day she wakes me up and</w:t>
      </w:r>
      <w:r w:rsidR="00EB0AB0">
        <w:rPr>
          <w:rFonts w:ascii="Amasis MT Pro" w:hAnsi="Amasis MT Pro"/>
          <w:color w:val="000000"/>
        </w:rPr>
        <w:t xml:space="preserve"> </w:t>
      </w:r>
      <w:r w:rsidRPr="009F2F42">
        <w:rPr>
          <w:rFonts w:ascii="Amasis MT Pro" w:hAnsi="Amasis MT Pro"/>
          <w:color w:val="000000"/>
        </w:rPr>
        <w:t>makes me bread with cheese and my mom fruits.</w:t>
      </w:r>
    </w:p>
    <w:p w14:paraId="0FFC247D" w14:textId="47A8C122" w:rsidR="00EC7D31" w:rsidRPr="009F2F42" w:rsidRDefault="00EC7D31" w:rsidP="00EC7D31">
      <w:pPr>
        <w:pStyle w:val="NormalWeb"/>
        <w:rPr>
          <w:rFonts w:ascii="Amasis MT Pro" w:hAnsi="Amasis MT Pro"/>
          <w:color w:val="000000"/>
        </w:rPr>
      </w:pPr>
      <w:r w:rsidRPr="009F2F42">
        <w:rPr>
          <w:rFonts w:ascii="Amasis MT Pro" w:hAnsi="Amasis MT Pro"/>
          <w:color w:val="000000"/>
        </w:rPr>
        <w:t xml:space="preserve">Grandpa: </w:t>
      </w:r>
      <w:r w:rsidR="001F26EF">
        <w:rPr>
          <w:rFonts w:ascii="Amasis MT Pro" w:hAnsi="Amasis MT Pro"/>
          <w:color w:val="000000"/>
        </w:rPr>
        <w:t>H</w:t>
      </w:r>
      <w:r w:rsidRPr="009F2F42">
        <w:rPr>
          <w:rFonts w:ascii="Amasis MT Pro" w:hAnsi="Amasis MT Pro"/>
          <w:color w:val="000000"/>
        </w:rPr>
        <w:t>e makes me laugh and make</w:t>
      </w:r>
      <w:r w:rsidR="00EB0AB0">
        <w:rPr>
          <w:rFonts w:ascii="Amasis MT Pro" w:hAnsi="Amasis MT Pro"/>
          <w:color w:val="000000"/>
        </w:rPr>
        <w:t>s</w:t>
      </w:r>
      <w:r w:rsidRPr="009F2F42">
        <w:rPr>
          <w:rFonts w:ascii="Amasis MT Pro" w:hAnsi="Amasis MT Pro"/>
          <w:color w:val="000000"/>
        </w:rPr>
        <w:t xml:space="preserve"> jokes and everybody </w:t>
      </w:r>
      <w:r w:rsidR="00EB0AB0" w:rsidRPr="009F2F42">
        <w:rPr>
          <w:rFonts w:ascii="Amasis MT Pro" w:hAnsi="Amasis MT Pro"/>
          <w:color w:val="000000"/>
        </w:rPr>
        <w:t>laugh</w:t>
      </w:r>
      <w:r w:rsidR="00EB0AB0">
        <w:rPr>
          <w:rFonts w:ascii="Amasis MT Pro" w:hAnsi="Amasis MT Pro"/>
          <w:color w:val="000000"/>
        </w:rPr>
        <w:t>s</w:t>
      </w:r>
      <w:r w:rsidR="00EB0AB0" w:rsidRPr="009F2F42">
        <w:rPr>
          <w:rFonts w:ascii="Amasis MT Pro" w:hAnsi="Amasis MT Pro"/>
          <w:color w:val="000000"/>
        </w:rPr>
        <w:t>.</w:t>
      </w:r>
    </w:p>
    <w:p w14:paraId="57107E04" w14:textId="3D8C1684" w:rsidR="00EC7D31" w:rsidRPr="009F2F42" w:rsidRDefault="00EC7D31" w:rsidP="00EC7D31">
      <w:pPr>
        <w:pStyle w:val="NormalWeb"/>
        <w:rPr>
          <w:rFonts w:ascii="Amasis MT Pro" w:hAnsi="Amasis MT Pro"/>
          <w:color w:val="000000"/>
        </w:rPr>
      </w:pPr>
      <w:r w:rsidRPr="009F2F42">
        <w:rPr>
          <w:rFonts w:ascii="Amasis MT Pro" w:hAnsi="Amasis MT Pro"/>
          <w:color w:val="000000"/>
        </w:rPr>
        <w:t>And me: I love to play games and stay home and see movies with my mom at night</w:t>
      </w:r>
      <w:r w:rsidR="00EB0AB0">
        <w:rPr>
          <w:rFonts w:ascii="Amasis MT Pro" w:hAnsi="Amasis MT Pro"/>
          <w:color w:val="000000"/>
        </w:rPr>
        <w:t xml:space="preserve">. </w:t>
      </w:r>
      <w:r w:rsidR="00EB0AB0" w:rsidRPr="00EB0AB0">
        <w:rPr>
          <mc:AlternateContent>
            <mc:Choice Requires="w16se">
              <w:rFonts w:ascii="Amasis MT Pro" w:hAnsi="Amasis MT Pro"/>
            </mc:Choice>
            <mc:Fallback>
              <w:rFonts w:ascii="Segoe UI Emoji" w:eastAsia="Segoe UI Emoji" w:hAnsi="Segoe UI Emoji" w:cs="Segoe UI Emoji"/>
            </mc:Fallback>
          </mc:AlternateContent>
          <w:color w:val="000000"/>
        </w:rPr>
        <mc:AlternateContent>
          <mc:Choice Requires="w16se">
            <w16se:symEx w16se:font="Segoe UI Emoji" w16se:char="1F60A"/>
          </mc:Choice>
          <mc:Fallback>
            <w:t>😊</w:t>
          </mc:Fallback>
        </mc:AlternateContent>
      </w:r>
    </w:p>
    <w:p w14:paraId="2EBF388B" w14:textId="77777777" w:rsidR="00EC7D31" w:rsidRPr="009F2F42" w:rsidRDefault="00EC7D31" w:rsidP="00EC7D31">
      <w:pPr>
        <w:pStyle w:val="NormalWeb"/>
        <w:rPr>
          <w:rFonts w:ascii="Amasis MT Pro" w:hAnsi="Amasis MT Pro"/>
          <w:color w:val="000000"/>
        </w:rPr>
      </w:pPr>
      <w:r w:rsidRPr="009F2F42">
        <w:rPr>
          <w:rFonts w:ascii="Amasis MT Pro" w:hAnsi="Amasis MT Pro"/>
          <w:color w:val="000000"/>
        </w:rPr>
        <w:t>The End</w:t>
      </w:r>
    </w:p>
    <w:p w14:paraId="7D56F537" w14:textId="77777777" w:rsidR="00B755B6" w:rsidRPr="009F2F42" w:rsidRDefault="00B755B6" w:rsidP="00B755B6">
      <w:pPr>
        <w:pStyle w:val="NormalWeb"/>
        <w:rPr>
          <w:rFonts w:ascii="Amasis MT Pro" w:hAnsi="Amasis MT Pro"/>
          <w:color w:val="000000"/>
        </w:rPr>
      </w:pPr>
    </w:p>
    <w:p w14:paraId="7CD9A5D7" w14:textId="77777777" w:rsidR="00B755B6" w:rsidRPr="009F2F42" w:rsidRDefault="00B755B6" w:rsidP="00B755B6">
      <w:pPr>
        <w:pStyle w:val="NormalWeb"/>
        <w:rPr>
          <w:rFonts w:ascii="Amasis MT Pro" w:hAnsi="Amasis MT Pro"/>
          <w:color w:val="000000"/>
        </w:rPr>
      </w:pPr>
    </w:p>
    <w:p w14:paraId="46066E59" w14:textId="2FD4BAE2" w:rsidR="00B755B6" w:rsidRPr="009F2F42" w:rsidRDefault="00B755B6" w:rsidP="00EB0AB0">
      <w:pPr>
        <w:pStyle w:val="NormalWeb"/>
        <w:spacing w:before="0" w:beforeAutospacing="0" w:after="0" w:afterAutospacing="0"/>
        <w:rPr>
          <w:rFonts w:ascii="Amasis MT Pro" w:hAnsi="Amasis MT Pro"/>
          <w:color w:val="000000"/>
        </w:rPr>
      </w:pPr>
      <w:r w:rsidRPr="009F2F42">
        <w:rPr>
          <w:rFonts w:ascii="Amasis MT Pro" w:hAnsi="Amasis MT Pro"/>
          <w:color w:val="000000"/>
        </w:rPr>
        <w:t>Cat</w:t>
      </w:r>
      <w:r w:rsidR="00EB0AB0">
        <w:rPr>
          <w:rFonts w:ascii="Amasis MT Pro" w:hAnsi="Amasis MT Pro"/>
          <w:color w:val="000000"/>
        </w:rPr>
        <w:t>s</w:t>
      </w:r>
    </w:p>
    <w:p w14:paraId="1D537781" w14:textId="2CDFD063" w:rsidR="00B755B6" w:rsidRPr="009F2F42" w:rsidRDefault="00B755B6" w:rsidP="00EB0AB0">
      <w:pPr>
        <w:pStyle w:val="NormalWeb"/>
        <w:spacing w:before="0" w:beforeAutospacing="0" w:after="0" w:afterAutospacing="0"/>
        <w:rPr>
          <w:rFonts w:ascii="Amasis MT Pro" w:hAnsi="Amasis MT Pro"/>
          <w:color w:val="000000"/>
        </w:rPr>
      </w:pPr>
      <w:r w:rsidRPr="009F2F42">
        <w:rPr>
          <w:rFonts w:ascii="Amasis MT Pro" w:hAnsi="Amasis MT Pro"/>
          <w:color w:val="000000"/>
        </w:rPr>
        <w:t>By Katherine</w:t>
      </w:r>
      <w:r w:rsidR="00EB0AB0">
        <w:rPr>
          <w:rFonts w:ascii="Amasis MT Pro" w:hAnsi="Amasis MT Pro"/>
          <w:color w:val="000000"/>
        </w:rPr>
        <w:t xml:space="preserve"> Rosriguez</w:t>
      </w:r>
    </w:p>
    <w:p w14:paraId="24242A35" w14:textId="1C3D5831" w:rsidR="00B755B6" w:rsidRPr="009F2F42" w:rsidRDefault="00B755B6" w:rsidP="00B755B6">
      <w:pPr>
        <w:pStyle w:val="NormalWeb"/>
        <w:rPr>
          <w:rFonts w:ascii="Amasis MT Pro" w:hAnsi="Amasis MT Pro"/>
          <w:color w:val="000000"/>
        </w:rPr>
      </w:pPr>
      <w:r w:rsidRPr="009F2F42">
        <w:rPr>
          <w:rFonts w:ascii="Amasis MT Pro" w:hAnsi="Amasis MT Pro"/>
          <w:color w:val="000000"/>
        </w:rPr>
        <w:t>Cats are animals that love fish and playing around!</w:t>
      </w:r>
      <w:r w:rsidR="00DF4C9A">
        <w:rPr>
          <w:rFonts w:ascii="Amasis MT Pro" w:hAnsi="Amasis MT Pro"/>
          <w:color w:val="000000"/>
        </w:rPr>
        <w:t xml:space="preserve"> </w:t>
      </w:r>
      <w:r w:rsidRPr="009F2F42">
        <w:rPr>
          <w:rFonts w:ascii="Amasis MT Pro" w:hAnsi="Amasis MT Pro"/>
          <w:color w:val="000000"/>
        </w:rPr>
        <w:t>Some people think they are not pretty, and some are cat lovers like me!</w:t>
      </w:r>
    </w:p>
    <w:p w14:paraId="1A740634" w14:textId="7023F85D" w:rsidR="00B755B6" w:rsidRPr="009F2F42" w:rsidRDefault="00B755B6" w:rsidP="00B755B6">
      <w:pPr>
        <w:pStyle w:val="NormalWeb"/>
        <w:rPr>
          <w:rFonts w:ascii="Amasis MT Pro" w:hAnsi="Amasis MT Pro"/>
          <w:color w:val="000000"/>
        </w:rPr>
      </w:pPr>
      <w:r w:rsidRPr="009F2F42">
        <w:rPr>
          <w:rFonts w:ascii="Amasis MT Pro" w:hAnsi="Amasis MT Pro"/>
          <w:color w:val="000000"/>
        </w:rPr>
        <w:t>If you</w:t>
      </w:r>
      <w:r w:rsidR="00011EDB">
        <w:rPr>
          <w:rFonts w:ascii="Amasis MT Pro" w:hAnsi="Amasis MT Pro"/>
          <w:color w:val="000000"/>
        </w:rPr>
        <w:t xml:space="preserve">r </w:t>
      </w:r>
      <w:r w:rsidRPr="009F2F42">
        <w:rPr>
          <w:rFonts w:ascii="Amasis MT Pro" w:hAnsi="Amasis MT Pro"/>
          <w:color w:val="000000"/>
        </w:rPr>
        <w:t>house</w:t>
      </w:r>
      <w:r w:rsidR="00011EDB">
        <w:rPr>
          <w:rFonts w:ascii="Amasis MT Pro" w:hAnsi="Amasis MT Pro"/>
          <w:color w:val="000000"/>
        </w:rPr>
        <w:t xml:space="preserve"> is</w:t>
      </w:r>
      <w:r w:rsidRPr="009F2F42">
        <w:rPr>
          <w:rFonts w:ascii="Amasis MT Pro" w:hAnsi="Amasis MT Pro"/>
          <w:color w:val="000000"/>
        </w:rPr>
        <w:t xml:space="preserve"> boring, get a cat! They will make your life cooler, and you will always have a companion at your side</w:t>
      </w:r>
      <w:r w:rsidR="00D31428">
        <w:rPr>
          <w:rFonts w:ascii="Amasis MT Pro" w:hAnsi="Amasis MT Pro"/>
          <w:color w:val="000000"/>
        </w:rPr>
        <w:t>. If</w:t>
      </w:r>
      <w:r w:rsidRPr="009F2F42">
        <w:rPr>
          <w:rFonts w:ascii="Amasis MT Pro" w:hAnsi="Amasis MT Pro"/>
          <w:color w:val="000000"/>
        </w:rPr>
        <w:t xml:space="preserve"> you do not want your cat to hate you do not give them spicy food!</w:t>
      </w:r>
    </w:p>
    <w:p w14:paraId="40076A7D" w14:textId="7F7C2C99" w:rsidR="00B755B6" w:rsidRPr="009F2F42" w:rsidRDefault="00B755B6" w:rsidP="00D31428">
      <w:pPr>
        <w:pStyle w:val="NormalWeb"/>
        <w:spacing w:before="0" w:beforeAutospacing="0" w:after="0" w:afterAutospacing="0"/>
        <w:rPr>
          <w:rFonts w:ascii="Amasis MT Pro" w:hAnsi="Amasis MT Pro"/>
          <w:color w:val="000000"/>
        </w:rPr>
      </w:pPr>
      <w:r w:rsidRPr="009F2F42">
        <w:rPr>
          <w:rFonts w:ascii="Amasis MT Pro" w:hAnsi="Amasis MT Pro"/>
          <w:color w:val="000000"/>
        </w:rPr>
        <w:t>Do cats like to be hugged and kissed?</w:t>
      </w:r>
      <w:r w:rsidR="00D31428">
        <w:rPr>
          <w:rFonts w:ascii="Amasis MT Pro" w:hAnsi="Amasis MT Pro"/>
          <w:color w:val="000000"/>
        </w:rPr>
        <w:t xml:space="preserve"> </w:t>
      </w:r>
      <w:r w:rsidRPr="009F2F42">
        <w:rPr>
          <w:rFonts w:ascii="Amasis MT Pro" w:hAnsi="Amasis MT Pro"/>
          <w:color w:val="000000"/>
        </w:rPr>
        <w:t>Some cats do, some do not even mind a kiss.</w:t>
      </w:r>
      <w:r w:rsidR="00D31428">
        <w:rPr>
          <w:rFonts w:ascii="Amasis MT Pro" w:hAnsi="Amasis MT Pro"/>
          <w:color w:val="000000"/>
        </w:rPr>
        <w:t xml:space="preserve"> </w:t>
      </w:r>
      <w:r w:rsidRPr="009F2F42">
        <w:rPr>
          <w:rFonts w:ascii="Amasis MT Pro" w:hAnsi="Amasis MT Pro"/>
          <w:color w:val="000000"/>
        </w:rPr>
        <w:t>Cats are cute living things that like to be loved.</w:t>
      </w:r>
    </w:p>
    <w:p w14:paraId="5013A036" w14:textId="77777777" w:rsidR="00D31428" w:rsidRDefault="00D31428" w:rsidP="00D31428">
      <w:pPr>
        <w:pStyle w:val="NormalWeb"/>
        <w:spacing w:before="0" w:beforeAutospacing="0" w:after="0" w:afterAutospacing="0"/>
        <w:rPr>
          <w:rFonts w:ascii="Amasis MT Pro" w:hAnsi="Amasis MT Pro"/>
          <w:color w:val="000000"/>
        </w:rPr>
      </w:pPr>
    </w:p>
    <w:p w14:paraId="778D2136" w14:textId="068C5132" w:rsidR="00B755B6" w:rsidRPr="009F2F42" w:rsidRDefault="00B755B6" w:rsidP="00D31428">
      <w:pPr>
        <w:pStyle w:val="NormalWeb"/>
        <w:spacing w:before="0" w:beforeAutospacing="0" w:after="0" w:afterAutospacing="0"/>
        <w:rPr>
          <w:rFonts w:ascii="Amasis MT Pro" w:hAnsi="Amasis MT Pro"/>
          <w:color w:val="000000"/>
        </w:rPr>
      </w:pPr>
      <w:r w:rsidRPr="009F2F42">
        <w:rPr>
          <w:rFonts w:ascii="Amasis MT Pro" w:hAnsi="Amasis MT Pro"/>
          <w:color w:val="000000"/>
        </w:rPr>
        <w:t>Fun facts about cats.</w:t>
      </w:r>
    </w:p>
    <w:p w14:paraId="7C4012B8" w14:textId="59C7DB9F" w:rsidR="00B755B6" w:rsidRPr="009F2F42" w:rsidRDefault="00D31428" w:rsidP="00D31428">
      <w:pPr>
        <w:pStyle w:val="NormalWeb"/>
        <w:spacing w:before="0" w:beforeAutospacing="0" w:after="0" w:afterAutospacing="0"/>
        <w:rPr>
          <w:rFonts w:ascii="Amasis MT Pro" w:hAnsi="Amasis MT Pro"/>
          <w:color w:val="000000"/>
        </w:rPr>
      </w:pPr>
      <w:r>
        <w:rPr>
          <w:rFonts w:ascii="Amasis MT Pro" w:hAnsi="Amasis MT Pro"/>
          <w:color w:val="000000"/>
        </w:rPr>
        <w:t>-</w:t>
      </w:r>
      <w:r w:rsidR="00B755B6" w:rsidRPr="009F2F42">
        <w:rPr>
          <w:rFonts w:ascii="Amasis MT Pro" w:hAnsi="Amasis MT Pro"/>
          <w:color w:val="000000"/>
        </w:rPr>
        <w:t>A cat can make 100 sounds.</w:t>
      </w:r>
    </w:p>
    <w:p w14:paraId="411B11A8" w14:textId="63414E48" w:rsidR="00B755B6" w:rsidRPr="009F2F42" w:rsidRDefault="00D31428" w:rsidP="00D31428">
      <w:pPr>
        <w:pStyle w:val="NormalWeb"/>
        <w:spacing w:before="0" w:beforeAutospacing="0" w:after="0" w:afterAutospacing="0"/>
        <w:rPr>
          <w:rFonts w:ascii="Amasis MT Pro" w:hAnsi="Amasis MT Pro"/>
          <w:color w:val="000000"/>
        </w:rPr>
      </w:pPr>
      <w:r>
        <w:rPr>
          <w:rFonts w:ascii="Amasis MT Pro" w:hAnsi="Amasis MT Pro"/>
          <w:color w:val="000000"/>
        </w:rPr>
        <w:t>-</w:t>
      </w:r>
      <w:r w:rsidR="00B755B6" w:rsidRPr="009F2F42">
        <w:rPr>
          <w:rFonts w:ascii="Amasis MT Pro" w:hAnsi="Amasis MT Pro"/>
          <w:color w:val="000000"/>
        </w:rPr>
        <w:t>The cats can smell with their mouths.</w:t>
      </w:r>
    </w:p>
    <w:p w14:paraId="46813AC3" w14:textId="5B651318" w:rsidR="00B755B6" w:rsidRPr="009F2F42" w:rsidRDefault="00D31428" w:rsidP="00D31428">
      <w:pPr>
        <w:pStyle w:val="NormalWeb"/>
        <w:spacing w:before="0" w:beforeAutospacing="0" w:after="0" w:afterAutospacing="0"/>
        <w:rPr>
          <w:rFonts w:ascii="Amasis MT Pro" w:hAnsi="Amasis MT Pro"/>
          <w:color w:val="000000"/>
        </w:rPr>
      </w:pPr>
      <w:r>
        <w:rPr>
          <w:rFonts w:ascii="Amasis MT Pro" w:hAnsi="Amasis MT Pro"/>
          <w:color w:val="000000"/>
        </w:rPr>
        <w:t>-</w:t>
      </w:r>
      <w:r w:rsidR="00B755B6" w:rsidRPr="009F2F42">
        <w:rPr>
          <w:rFonts w:ascii="Amasis MT Pro" w:hAnsi="Amasis MT Pro"/>
          <w:color w:val="000000"/>
        </w:rPr>
        <w:t>Cats do not have a collar bone.</w:t>
      </w:r>
    </w:p>
    <w:p w14:paraId="66B837C9" w14:textId="4F9A71FC" w:rsidR="00B755B6" w:rsidRPr="009F2F42" w:rsidRDefault="00D31428" w:rsidP="00D31428">
      <w:pPr>
        <w:pStyle w:val="NormalWeb"/>
        <w:spacing w:before="0" w:beforeAutospacing="0" w:after="0" w:afterAutospacing="0"/>
        <w:rPr>
          <w:rFonts w:ascii="Amasis MT Pro" w:hAnsi="Amasis MT Pro"/>
          <w:color w:val="000000"/>
        </w:rPr>
      </w:pPr>
      <w:r>
        <w:rPr>
          <w:rFonts w:ascii="Amasis MT Pro" w:hAnsi="Amasis MT Pro"/>
          <w:color w:val="000000"/>
        </w:rPr>
        <w:t>-</w:t>
      </w:r>
      <w:r w:rsidR="00B755B6" w:rsidRPr="009F2F42">
        <w:rPr>
          <w:rFonts w:ascii="Amasis MT Pro" w:hAnsi="Amasis MT Pro"/>
          <w:color w:val="000000"/>
        </w:rPr>
        <w:t>Cats can see up 120 feet away.</w:t>
      </w:r>
    </w:p>
    <w:p w14:paraId="4440F7E8" w14:textId="36276458" w:rsidR="00B755B6" w:rsidRPr="009F2F42" w:rsidRDefault="004F69CA" w:rsidP="00D31428">
      <w:pPr>
        <w:pStyle w:val="NormalWeb"/>
        <w:spacing w:before="0" w:beforeAutospacing="0" w:after="0" w:afterAutospacing="0"/>
        <w:rPr>
          <w:rFonts w:ascii="Amasis MT Pro" w:hAnsi="Amasis MT Pro"/>
          <w:color w:val="000000"/>
        </w:rPr>
      </w:pPr>
      <w:r>
        <w:rPr>
          <w:rFonts w:ascii="Amasis MT Pro" w:hAnsi="Amasis MT Pro"/>
          <w:color w:val="000000"/>
        </w:rPr>
        <w:t>-</w:t>
      </w:r>
      <w:r w:rsidR="00B755B6" w:rsidRPr="009F2F42">
        <w:rPr>
          <w:rFonts w:ascii="Amasis MT Pro" w:hAnsi="Amasis MT Pro"/>
          <w:color w:val="000000"/>
        </w:rPr>
        <w:t>Food that cats love!</w:t>
      </w:r>
    </w:p>
    <w:p w14:paraId="0B73499D" w14:textId="204152A5" w:rsidR="00B755B6" w:rsidRPr="009F2F42" w:rsidRDefault="004F69CA" w:rsidP="00D31428">
      <w:pPr>
        <w:pStyle w:val="NormalWeb"/>
        <w:spacing w:before="0" w:beforeAutospacing="0" w:after="0" w:afterAutospacing="0"/>
        <w:rPr>
          <w:rFonts w:ascii="Amasis MT Pro" w:hAnsi="Amasis MT Pro"/>
          <w:color w:val="000000"/>
        </w:rPr>
      </w:pPr>
      <w:r>
        <w:rPr>
          <w:rFonts w:ascii="Amasis MT Pro" w:hAnsi="Amasis MT Pro"/>
          <w:color w:val="000000"/>
        </w:rPr>
        <w:t>-</w:t>
      </w:r>
      <w:r w:rsidR="00B755B6" w:rsidRPr="009F2F42">
        <w:rPr>
          <w:rFonts w:ascii="Amasis MT Pro" w:hAnsi="Amasis MT Pro"/>
          <w:color w:val="000000"/>
        </w:rPr>
        <w:t>Chicken, turkey, pumpkin, salmon, fish, eggs, carrots beef, even broccoli</w:t>
      </w:r>
    </w:p>
    <w:p w14:paraId="60DBC6B4" w14:textId="050C5325" w:rsidR="00B755B6" w:rsidRPr="009F2F42" w:rsidRDefault="004F69CA" w:rsidP="00D31428">
      <w:pPr>
        <w:pStyle w:val="NormalWeb"/>
        <w:spacing w:before="0" w:beforeAutospacing="0" w:after="0" w:afterAutospacing="0"/>
        <w:rPr>
          <w:rFonts w:ascii="Amasis MT Pro" w:hAnsi="Amasis MT Pro"/>
          <w:color w:val="000000"/>
        </w:rPr>
      </w:pPr>
      <w:r>
        <w:rPr>
          <w:rFonts w:ascii="Amasis MT Pro" w:hAnsi="Amasis MT Pro"/>
          <w:color w:val="000000"/>
        </w:rPr>
        <w:t>-</w:t>
      </w:r>
      <w:r w:rsidR="00B755B6" w:rsidRPr="009F2F42">
        <w:rPr>
          <w:rFonts w:ascii="Amasis MT Pro" w:hAnsi="Amasis MT Pro"/>
          <w:color w:val="000000"/>
        </w:rPr>
        <w:t>Cats are living things that make our environment more beautiful!</w:t>
      </w:r>
    </w:p>
    <w:p w14:paraId="22CEE524" w14:textId="77777777" w:rsidR="00F46D63" w:rsidRPr="009F2F42" w:rsidRDefault="00F46D63" w:rsidP="00F46D63">
      <w:pPr>
        <w:pStyle w:val="NormalWeb"/>
        <w:rPr>
          <w:rFonts w:ascii="Amasis MT Pro" w:hAnsi="Amasis MT Pro"/>
          <w:color w:val="000000"/>
        </w:rPr>
      </w:pPr>
    </w:p>
    <w:p w14:paraId="1103A486" w14:textId="77777777" w:rsidR="00F46D63" w:rsidRPr="009F2F42" w:rsidRDefault="00F46D63" w:rsidP="00F46D63">
      <w:pPr>
        <w:pStyle w:val="NormalWeb"/>
        <w:rPr>
          <w:rFonts w:ascii="Amasis MT Pro" w:hAnsi="Amasis MT Pro"/>
          <w:color w:val="000000"/>
        </w:rPr>
      </w:pPr>
    </w:p>
    <w:p w14:paraId="63E18667" w14:textId="77777777" w:rsidR="00A1207F" w:rsidRDefault="00A1207F" w:rsidP="004F69CA">
      <w:pPr>
        <w:pStyle w:val="NormalWeb"/>
        <w:spacing w:before="0" w:beforeAutospacing="0" w:after="0" w:afterAutospacing="0"/>
        <w:rPr>
          <w:rFonts w:ascii="Amasis MT Pro" w:hAnsi="Amasis MT Pro"/>
          <w:color w:val="000000"/>
        </w:rPr>
      </w:pPr>
    </w:p>
    <w:p w14:paraId="0D27F12B" w14:textId="77777777" w:rsidR="00A1207F" w:rsidRDefault="00A1207F" w:rsidP="004F69CA">
      <w:pPr>
        <w:pStyle w:val="NormalWeb"/>
        <w:spacing w:before="0" w:beforeAutospacing="0" w:after="0" w:afterAutospacing="0"/>
        <w:rPr>
          <w:rFonts w:ascii="Amasis MT Pro" w:hAnsi="Amasis MT Pro"/>
          <w:color w:val="000000"/>
        </w:rPr>
      </w:pPr>
    </w:p>
    <w:p w14:paraId="6B335F13" w14:textId="77777777" w:rsidR="00A1207F" w:rsidRDefault="00A1207F" w:rsidP="004F69CA">
      <w:pPr>
        <w:pStyle w:val="NormalWeb"/>
        <w:spacing w:before="0" w:beforeAutospacing="0" w:after="0" w:afterAutospacing="0"/>
        <w:rPr>
          <w:rFonts w:ascii="Amasis MT Pro" w:hAnsi="Amasis MT Pro"/>
          <w:color w:val="000000"/>
        </w:rPr>
      </w:pPr>
    </w:p>
    <w:p w14:paraId="4381498E" w14:textId="77777777" w:rsidR="00A1207F" w:rsidRDefault="00A1207F" w:rsidP="004F69CA">
      <w:pPr>
        <w:pStyle w:val="NormalWeb"/>
        <w:spacing w:before="0" w:beforeAutospacing="0" w:after="0" w:afterAutospacing="0"/>
        <w:rPr>
          <w:rFonts w:ascii="Amasis MT Pro" w:hAnsi="Amasis MT Pro"/>
          <w:color w:val="000000"/>
        </w:rPr>
      </w:pPr>
    </w:p>
    <w:p w14:paraId="6CFBD069" w14:textId="2CD35C1B" w:rsidR="004F69CA" w:rsidRDefault="004F69CA" w:rsidP="004F69CA">
      <w:pPr>
        <w:pStyle w:val="NormalWeb"/>
        <w:spacing w:before="0" w:beforeAutospacing="0" w:after="0" w:afterAutospacing="0"/>
        <w:rPr>
          <w:rFonts w:ascii="Amasis MT Pro" w:hAnsi="Amasis MT Pro"/>
          <w:color w:val="000000"/>
        </w:rPr>
      </w:pPr>
      <w:r>
        <w:rPr>
          <w:rFonts w:ascii="Amasis MT Pro" w:hAnsi="Amasis MT Pro"/>
          <w:color w:val="000000"/>
        </w:rPr>
        <w:lastRenderedPageBreak/>
        <w:t>Facts About Me</w:t>
      </w:r>
    </w:p>
    <w:p w14:paraId="35164579" w14:textId="77777777" w:rsidR="007E7C41" w:rsidRDefault="00DF4C9A" w:rsidP="007E7C41">
      <w:pPr>
        <w:pStyle w:val="NormalWeb"/>
        <w:spacing w:before="0" w:beforeAutospacing="0" w:after="0" w:afterAutospacing="0"/>
        <w:rPr>
          <w:rFonts w:ascii="Amasis MT Pro" w:hAnsi="Amasis MT Pro"/>
          <w:color w:val="000000"/>
        </w:rPr>
      </w:pPr>
      <w:r>
        <w:rPr>
          <w:rFonts w:ascii="Amasis MT Pro" w:hAnsi="Amasis MT Pro"/>
          <w:color w:val="000000"/>
        </w:rPr>
        <w:t xml:space="preserve">By </w:t>
      </w:r>
      <w:r w:rsidR="00F46D63" w:rsidRPr="009F2F42">
        <w:rPr>
          <w:rFonts w:ascii="Amasis MT Pro" w:hAnsi="Amasis MT Pro"/>
          <w:color w:val="000000"/>
        </w:rPr>
        <w:t>Jose</w:t>
      </w:r>
      <w:r w:rsidR="004947CA">
        <w:rPr>
          <w:rFonts w:ascii="Amasis MT Pro" w:hAnsi="Amasis MT Pro"/>
          <w:color w:val="000000"/>
        </w:rPr>
        <w:t xml:space="preserve"> Delgado Perdoma</w:t>
      </w:r>
    </w:p>
    <w:p w14:paraId="2A2FB35E" w14:textId="77777777" w:rsidR="007E7C41" w:rsidRDefault="007E7C41" w:rsidP="007E7C41">
      <w:pPr>
        <w:pStyle w:val="NormalWeb"/>
        <w:spacing w:before="0" w:beforeAutospacing="0" w:after="0" w:afterAutospacing="0"/>
        <w:rPr>
          <w:rFonts w:ascii="Amasis MT Pro" w:hAnsi="Amasis MT Pro"/>
          <w:color w:val="000000"/>
        </w:rPr>
      </w:pPr>
    </w:p>
    <w:p w14:paraId="6E1D97BC" w14:textId="327413FE" w:rsidR="00414D09" w:rsidRDefault="00715832" w:rsidP="007E7C41">
      <w:pPr>
        <w:pStyle w:val="NormalWeb"/>
        <w:spacing w:before="0" w:beforeAutospacing="0" w:after="0" w:afterAutospacing="0"/>
        <w:rPr>
          <w:rFonts w:ascii="Amasis MT Pro" w:hAnsi="Amasis MT Pro"/>
          <w:color w:val="000000"/>
        </w:rPr>
      </w:pPr>
      <w:r>
        <w:rPr>
          <w:rFonts w:ascii="Amasis MT Pro" w:hAnsi="Amasis MT Pro"/>
          <w:color w:val="000000"/>
        </w:rPr>
        <w:t xml:space="preserve">1. </w:t>
      </w:r>
      <w:r w:rsidR="00F46D63" w:rsidRPr="009F2F42">
        <w:rPr>
          <w:rFonts w:ascii="Amasis MT Pro" w:hAnsi="Amasis MT Pro"/>
          <w:color w:val="000000"/>
        </w:rPr>
        <w:t>I like basketball a lot and I want to be a professional basketball player and basketball is a particularly good sport and it is also a good sport</w:t>
      </w:r>
      <w:r w:rsidR="004947CA">
        <w:rPr>
          <w:rFonts w:ascii="Amasis MT Pro" w:hAnsi="Amasis MT Pro"/>
          <w:color w:val="000000"/>
        </w:rPr>
        <w:t>. T</w:t>
      </w:r>
      <w:r w:rsidR="00F46D63" w:rsidRPr="009F2F42">
        <w:rPr>
          <w:rFonts w:ascii="Amasis MT Pro" w:hAnsi="Amasis MT Pro"/>
          <w:color w:val="000000"/>
        </w:rPr>
        <w:t>o play professional basketball you must do a lot of effort</w:t>
      </w:r>
      <w:r w:rsidR="004947CA">
        <w:rPr>
          <w:rFonts w:ascii="Amasis MT Pro" w:hAnsi="Amasis MT Pro"/>
          <w:color w:val="000000"/>
        </w:rPr>
        <w:t>.</w:t>
      </w:r>
      <w:r w:rsidR="00F46D63" w:rsidRPr="009F2F42">
        <w:rPr>
          <w:rFonts w:ascii="Amasis MT Pro" w:hAnsi="Amasis MT Pro"/>
          <w:color w:val="000000"/>
        </w:rPr>
        <w:t xml:space="preserve"> </w:t>
      </w:r>
    </w:p>
    <w:p w14:paraId="39CFA7D1" w14:textId="77777777" w:rsidR="00715832" w:rsidRDefault="00715832" w:rsidP="00F46D63">
      <w:pPr>
        <w:pStyle w:val="NormalWeb"/>
        <w:rPr>
          <w:rFonts w:ascii="Amasis MT Pro" w:hAnsi="Amasis MT Pro"/>
          <w:color w:val="000000"/>
        </w:rPr>
      </w:pPr>
      <w:r>
        <w:rPr>
          <w:rFonts w:ascii="Amasis MT Pro" w:hAnsi="Amasis MT Pro"/>
          <w:color w:val="000000"/>
        </w:rPr>
        <w:t xml:space="preserve">2. </w:t>
      </w:r>
      <w:r w:rsidR="00F46D63" w:rsidRPr="009F2F42">
        <w:rPr>
          <w:rFonts w:ascii="Amasis MT Pro" w:hAnsi="Amasis MT Pro"/>
          <w:color w:val="000000"/>
        </w:rPr>
        <w:t>I come from</w:t>
      </w:r>
      <w:r w:rsidR="00414D09" w:rsidRPr="009F2F42">
        <w:rPr>
          <w:rFonts w:ascii="Amasis MT Pro" w:hAnsi="Amasis MT Pro"/>
          <w:color w:val="000000"/>
        </w:rPr>
        <w:t xml:space="preserve"> a power country, and it is called Cuba, and my country is incredibly beautiful</w:t>
      </w:r>
      <w:r w:rsidR="000A6D29">
        <w:rPr>
          <w:rFonts w:ascii="Amasis MT Pro" w:hAnsi="Amasis MT Pro"/>
          <w:color w:val="000000"/>
        </w:rPr>
        <w:t>. What it</w:t>
      </w:r>
      <w:r w:rsidR="00414D09" w:rsidRPr="009F2F42">
        <w:rPr>
          <w:rFonts w:ascii="Amasis MT Pro" w:hAnsi="Amasis MT Pro"/>
          <w:color w:val="000000"/>
        </w:rPr>
        <w:t xml:space="preserve"> has most is the beach and you have many </w:t>
      </w:r>
      <w:r w:rsidR="000A6D29">
        <w:rPr>
          <w:rFonts w:ascii="Amasis MT Pro" w:hAnsi="Amasis MT Pro"/>
          <w:color w:val="000000"/>
        </w:rPr>
        <w:t xml:space="preserve">other </w:t>
      </w:r>
      <w:r w:rsidR="00414D09" w:rsidRPr="009F2F42">
        <w:rPr>
          <w:rFonts w:ascii="Amasis MT Pro" w:hAnsi="Amasis MT Pro"/>
          <w:color w:val="000000"/>
        </w:rPr>
        <w:t>places</w:t>
      </w:r>
      <w:r w:rsidR="000A6D29">
        <w:rPr>
          <w:rFonts w:ascii="Amasis MT Pro" w:hAnsi="Amasis MT Pro"/>
          <w:color w:val="000000"/>
        </w:rPr>
        <w:t>. Cuba</w:t>
      </w:r>
      <w:r w:rsidR="000A6D29" w:rsidRPr="009F2F42">
        <w:rPr>
          <w:rFonts w:ascii="Amasis MT Pro" w:hAnsi="Amasis MT Pro"/>
          <w:color w:val="000000"/>
        </w:rPr>
        <w:t xml:space="preserve"> was poor and l am also </w:t>
      </w:r>
      <w:r w:rsidR="000A6D29">
        <w:rPr>
          <w:rFonts w:ascii="Amasis MT Pro" w:hAnsi="Amasis MT Pro"/>
          <w:color w:val="000000"/>
        </w:rPr>
        <w:t>here</w:t>
      </w:r>
      <w:r w:rsidR="000A6D29" w:rsidRPr="009F2F42">
        <w:rPr>
          <w:rFonts w:ascii="Amasis MT Pro" w:hAnsi="Amasis MT Pro"/>
          <w:color w:val="000000"/>
        </w:rPr>
        <w:t xml:space="preserve"> thanks to my dad and mom.</w:t>
      </w:r>
    </w:p>
    <w:p w14:paraId="3E916542" w14:textId="14EC1D57" w:rsidR="00F46D63" w:rsidRPr="009F2F42" w:rsidRDefault="00715832" w:rsidP="00F46D63">
      <w:pPr>
        <w:pStyle w:val="NormalWeb"/>
        <w:rPr>
          <w:rFonts w:ascii="Amasis MT Pro" w:hAnsi="Amasis MT Pro"/>
          <w:color w:val="000000"/>
        </w:rPr>
      </w:pPr>
      <w:r>
        <w:rPr>
          <w:rFonts w:ascii="Amasis MT Pro" w:hAnsi="Amasis MT Pro"/>
          <w:color w:val="000000"/>
        </w:rPr>
        <w:t>3.</w:t>
      </w:r>
      <w:r w:rsidR="004B34F2">
        <w:rPr>
          <w:rFonts w:ascii="Amasis MT Pro" w:hAnsi="Amasis MT Pro"/>
          <w:color w:val="000000"/>
        </w:rPr>
        <w:t xml:space="preserve"> </w:t>
      </w:r>
      <w:r w:rsidR="00F46D63" w:rsidRPr="009F2F42">
        <w:rPr>
          <w:rFonts w:ascii="Amasis MT Pro" w:hAnsi="Amasis MT Pro"/>
          <w:color w:val="000000"/>
        </w:rPr>
        <w:t>l still like medicine and basketball a lot and l want to be an athlete. And l wants to be a millionaire to help everyone who is homeless</w:t>
      </w:r>
      <w:r w:rsidR="00D90C93">
        <w:rPr>
          <w:rFonts w:ascii="Amasis MT Pro" w:hAnsi="Amasis MT Pro"/>
          <w:color w:val="000000"/>
        </w:rPr>
        <w:t>.</w:t>
      </w:r>
    </w:p>
    <w:p w14:paraId="56676C8C" w14:textId="402D3968" w:rsidR="00D739C7" w:rsidRDefault="00F46D63" w:rsidP="00244EED">
      <w:pPr>
        <w:pStyle w:val="NormalWeb"/>
        <w:rPr>
          <w:rFonts w:ascii="Amasis MT Pro" w:hAnsi="Amasis MT Pro"/>
          <w:color w:val="000000"/>
        </w:rPr>
      </w:pPr>
      <w:r w:rsidRPr="009F2F42">
        <w:rPr>
          <w:rFonts w:ascii="Amasis MT Pro" w:hAnsi="Amasis MT Pro"/>
          <w:color w:val="000000"/>
        </w:rPr>
        <w:t>AMI ME GUSTA EL FUTBOLL Y GUIERO JUGR FUTBOL Y BASKETBOLL Y TANBIEN SER PROFESINAL</w:t>
      </w:r>
    </w:p>
    <w:p w14:paraId="0B97EAF6" w14:textId="77777777" w:rsidR="0044012E" w:rsidRPr="009F2F42" w:rsidRDefault="0044012E" w:rsidP="00BD1667">
      <w:pPr>
        <w:pStyle w:val="NormalWeb"/>
        <w:rPr>
          <w:rFonts w:ascii="Amasis MT Pro" w:hAnsi="Amasis MT Pro"/>
          <w:color w:val="000000"/>
        </w:rPr>
      </w:pPr>
    </w:p>
    <w:p w14:paraId="7153711C" w14:textId="77777777" w:rsidR="00880598" w:rsidRDefault="00BD1667" w:rsidP="00880598">
      <w:pPr>
        <w:pStyle w:val="NormalWeb"/>
        <w:spacing w:before="0" w:beforeAutospacing="0" w:after="0" w:afterAutospacing="0"/>
        <w:rPr>
          <w:rFonts w:ascii="Amasis MT Pro" w:hAnsi="Amasis MT Pro"/>
          <w:color w:val="000000"/>
        </w:rPr>
      </w:pPr>
      <w:r w:rsidRPr="009F2F42">
        <w:rPr>
          <w:rFonts w:ascii="Amasis MT Pro" w:hAnsi="Amasis MT Pro"/>
          <w:color w:val="000000"/>
        </w:rPr>
        <w:t>Langston Hughes</w:t>
      </w:r>
    </w:p>
    <w:p w14:paraId="06E536F2" w14:textId="4FE723C1" w:rsidR="0044012E" w:rsidRDefault="0044012E" w:rsidP="00880598">
      <w:pPr>
        <w:pStyle w:val="NormalWeb"/>
        <w:spacing w:before="0" w:beforeAutospacing="0" w:after="0" w:afterAutospacing="0"/>
        <w:rPr>
          <w:rFonts w:ascii="Amasis MT Pro" w:hAnsi="Amasis MT Pro"/>
          <w:color w:val="000000"/>
        </w:rPr>
      </w:pPr>
      <w:r w:rsidRPr="009F2F42">
        <w:rPr>
          <w:rFonts w:ascii="Amasis MT Pro" w:hAnsi="Amasis MT Pro"/>
          <w:color w:val="000000"/>
        </w:rPr>
        <w:t>B</w:t>
      </w:r>
      <w:r w:rsidR="00BD1667" w:rsidRPr="009F2F42">
        <w:rPr>
          <w:rFonts w:ascii="Amasis MT Pro" w:hAnsi="Amasis MT Pro"/>
          <w:color w:val="000000"/>
        </w:rPr>
        <w:t>y</w:t>
      </w:r>
      <w:r w:rsidRPr="009F2F42">
        <w:rPr>
          <w:rFonts w:ascii="Amasis MT Pro" w:hAnsi="Amasis MT Pro"/>
          <w:color w:val="000000"/>
        </w:rPr>
        <w:t xml:space="preserve"> Leah Johnson</w:t>
      </w:r>
    </w:p>
    <w:p w14:paraId="1352495A" w14:textId="2511217E" w:rsidR="00BD1667" w:rsidRPr="009F2F42" w:rsidRDefault="00BD1667" w:rsidP="00BD1667">
      <w:pPr>
        <w:pStyle w:val="NormalWeb"/>
        <w:rPr>
          <w:rFonts w:ascii="Amasis MT Pro" w:hAnsi="Amasis MT Pro"/>
          <w:color w:val="000000"/>
        </w:rPr>
      </w:pPr>
      <w:r w:rsidRPr="009F2F42">
        <w:rPr>
          <w:rFonts w:ascii="Amasis MT Pro" w:hAnsi="Amasis MT Pro"/>
          <w:color w:val="000000"/>
        </w:rPr>
        <w:t xml:space="preserve">Langston Hughes </w:t>
      </w:r>
      <w:r w:rsidR="00880598">
        <w:rPr>
          <w:rFonts w:ascii="Amasis MT Pro" w:hAnsi="Amasis MT Pro"/>
          <w:color w:val="000000"/>
        </w:rPr>
        <w:t>w</w:t>
      </w:r>
      <w:r w:rsidRPr="009F2F42">
        <w:rPr>
          <w:rFonts w:ascii="Amasis MT Pro" w:hAnsi="Amasis MT Pro"/>
          <w:color w:val="000000"/>
        </w:rPr>
        <w:t xml:space="preserve">as a </w:t>
      </w:r>
      <w:r w:rsidR="00FB11D4">
        <w:rPr>
          <w:rFonts w:ascii="Amasis MT Pro" w:hAnsi="Amasis MT Pro"/>
          <w:color w:val="000000"/>
        </w:rPr>
        <w:t>fa</w:t>
      </w:r>
      <w:r w:rsidRPr="009F2F42">
        <w:rPr>
          <w:rFonts w:ascii="Amasis MT Pro" w:hAnsi="Amasis MT Pro"/>
          <w:color w:val="000000"/>
        </w:rPr>
        <w:t xml:space="preserve">mous </w:t>
      </w:r>
      <w:r w:rsidR="00FB11D4">
        <w:rPr>
          <w:rFonts w:ascii="Amasis MT Pro" w:hAnsi="Amasis MT Pro"/>
          <w:color w:val="000000"/>
        </w:rPr>
        <w:t>poet</w:t>
      </w:r>
      <w:r w:rsidRPr="009F2F42">
        <w:rPr>
          <w:rFonts w:ascii="Amasis MT Pro" w:hAnsi="Amasis MT Pro"/>
          <w:color w:val="000000"/>
        </w:rPr>
        <w:t xml:space="preserve"> </w:t>
      </w:r>
      <w:r w:rsidR="00FB11D4">
        <w:rPr>
          <w:rFonts w:ascii="Amasis MT Pro" w:hAnsi="Amasis MT Pro"/>
          <w:color w:val="000000"/>
        </w:rPr>
        <w:t>w</w:t>
      </w:r>
      <w:r w:rsidRPr="009F2F42">
        <w:rPr>
          <w:rFonts w:ascii="Amasis MT Pro" w:hAnsi="Amasis MT Pro"/>
          <w:color w:val="000000"/>
        </w:rPr>
        <w:t xml:space="preserve">riter </w:t>
      </w:r>
      <w:r w:rsidR="00FB11D4">
        <w:rPr>
          <w:rFonts w:ascii="Amasis MT Pro" w:hAnsi="Amasis MT Pro"/>
          <w:color w:val="000000"/>
        </w:rPr>
        <w:t>a</w:t>
      </w:r>
      <w:r w:rsidRPr="009F2F42">
        <w:rPr>
          <w:rFonts w:ascii="Amasis MT Pro" w:hAnsi="Amasis MT Pro"/>
          <w:color w:val="000000"/>
        </w:rPr>
        <w:t xml:space="preserve">nd is </w:t>
      </w:r>
      <w:r w:rsidR="00FB11D4">
        <w:rPr>
          <w:rFonts w:ascii="Amasis MT Pro" w:hAnsi="Amasis MT Pro"/>
          <w:color w:val="000000"/>
        </w:rPr>
        <w:t>known</w:t>
      </w:r>
      <w:r w:rsidRPr="009F2F42">
        <w:rPr>
          <w:rFonts w:ascii="Amasis MT Pro" w:hAnsi="Amasis MT Pro"/>
          <w:color w:val="000000"/>
        </w:rPr>
        <w:t xml:space="preserve"> by his </w:t>
      </w:r>
      <w:r w:rsidR="00FB11D4">
        <w:rPr>
          <w:rFonts w:ascii="Amasis MT Pro" w:hAnsi="Amasis MT Pro"/>
          <w:color w:val="000000"/>
        </w:rPr>
        <w:t>p</w:t>
      </w:r>
      <w:r w:rsidRPr="009F2F42">
        <w:rPr>
          <w:rFonts w:ascii="Amasis MT Pro" w:hAnsi="Amasis MT Pro"/>
          <w:color w:val="000000"/>
        </w:rPr>
        <w:t xml:space="preserve">oems. His poems spoke out to </w:t>
      </w:r>
      <w:r w:rsidR="00FB11D4" w:rsidRPr="009F2F42">
        <w:rPr>
          <w:rFonts w:ascii="Amasis MT Pro" w:hAnsi="Amasis MT Pro"/>
          <w:color w:val="000000"/>
        </w:rPr>
        <w:t>people!</w:t>
      </w:r>
      <w:r w:rsidRPr="009F2F42">
        <w:rPr>
          <w:rFonts w:ascii="Amasis MT Pro" w:hAnsi="Amasis MT Pro"/>
          <w:color w:val="000000"/>
        </w:rPr>
        <w:t xml:space="preserve"> His top 3 </w:t>
      </w:r>
      <w:r w:rsidR="00FB11D4">
        <w:rPr>
          <w:rFonts w:ascii="Amasis MT Pro" w:hAnsi="Amasis MT Pro"/>
          <w:color w:val="000000"/>
        </w:rPr>
        <w:t>m</w:t>
      </w:r>
      <w:r w:rsidRPr="009F2F42">
        <w:rPr>
          <w:rFonts w:ascii="Amasis MT Pro" w:hAnsi="Amasis MT Pro"/>
          <w:color w:val="000000"/>
        </w:rPr>
        <w:t>ost famous poems are “I, too”</w:t>
      </w:r>
      <w:r w:rsidR="00FB11D4">
        <w:rPr>
          <w:rFonts w:ascii="Amasis MT Pro" w:hAnsi="Amasis MT Pro"/>
          <w:color w:val="000000"/>
        </w:rPr>
        <w:t>,</w:t>
      </w:r>
      <w:r w:rsidRPr="009F2F42">
        <w:rPr>
          <w:rFonts w:ascii="Amasis MT Pro" w:hAnsi="Amasis MT Pro"/>
          <w:color w:val="000000"/>
        </w:rPr>
        <w:t xml:space="preserve"> “Dreams”</w:t>
      </w:r>
      <w:r w:rsidR="00FB11D4">
        <w:rPr>
          <w:rFonts w:ascii="Amasis MT Pro" w:hAnsi="Amasis MT Pro"/>
          <w:color w:val="000000"/>
        </w:rPr>
        <w:t>, a</w:t>
      </w:r>
      <w:r w:rsidRPr="009F2F42">
        <w:rPr>
          <w:rFonts w:ascii="Amasis MT Pro" w:hAnsi="Amasis MT Pro"/>
          <w:color w:val="000000"/>
        </w:rPr>
        <w:t>nd “Harlem” (According to google)</w:t>
      </w:r>
      <w:r w:rsidR="00FB11D4">
        <w:rPr>
          <w:rFonts w:ascii="Amasis MT Pro" w:hAnsi="Amasis MT Pro"/>
          <w:color w:val="000000"/>
        </w:rPr>
        <w:t>.</w:t>
      </w:r>
      <w:r w:rsidRPr="009F2F42">
        <w:rPr>
          <w:rFonts w:ascii="Amasis MT Pro" w:hAnsi="Amasis MT Pro"/>
          <w:color w:val="000000"/>
        </w:rPr>
        <w:t xml:space="preserve"> But I'm going to </w:t>
      </w:r>
      <w:r w:rsidR="00FB11D4">
        <w:rPr>
          <w:rFonts w:ascii="Amasis MT Pro" w:hAnsi="Amasis MT Pro"/>
          <w:color w:val="000000"/>
        </w:rPr>
        <w:t>t</w:t>
      </w:r>
      <w:r w:rsidRPr="009F2F42">
        <w:rPr>
          <w:rFonts w:ascii="Amasis MT Pro" w:hAnsi="Amasis MT Pro"/>
          <w:color w:val="000000"/>
        </w:rPr>
        <w:t xml:space="preserve">ell you </w:t>
      </w:r>
      <w:r w:rsidR="00FB11D4">
        <w:rPr>
          <w:rFonts w:ascii="Amasis MT Pro" w:hAnsi="Amasis MT Pro"/>
          <w:color w:val="000000"/>
        </w:rPr>
        <w:t>a</w:t>
      </w:r>
      <w:r w:rsidRPr="009F2F42">
        <w:rPr>
          <w:rFonts w:ascii="Amasis MT Pro" w:hAnsi="Amasis MT Pro"/>
          <w:color w:val="000000"/>
        </w:rPr>
        <w:t xml:space="preserve">bout the poem “Dreams”. That poem </w:t>
      </w:r>
      <w:r w:rsidR="00FB11D4">
        <w:rPr>
          <w:rFonts w:ascii="Amasis MT Pro" w:hAnsi="Amasis MT Pro"/>
          <w:color w:val="000000"/>
        </w:rPr>
        <w:t>i</w:t>
      </w:r>
      <w:r w:rsidRPr="009F2F42">
        <w:rPr>
          <w:rFonts w:ascii="Amasis MT Pro" w:hAnsi="Amasis MT Pro"/>
          <w:color w:val="000000"/>
        </w:rPr>
        <w:t xml:space="preserve">s </w:t>
      </w:r>
      <w:r w:rsidR="00FB11D4">
        <w:rPr>
          <w:rFonts w:ascii="Amasis MT Pro" w:hAnsi="Amasis MT Pro"/>
          <w:color w:val="000000"/>
        </w:rPr>
        <w:t>a</w:t>
      </w:r>
      <w:r w:rsidRPr="009F2F42">
        <w:rPr>
          <w:rFonts w:ascii="Amasis MT Pro" w:hAnsi="Amasis MT Pro"/>
          <w:color w:val="000000"/>
        </w:rPr>
        <w:t xml:space="preserve">bout life. If </w:t>
      </w:r>
      <w:r w:rsidR="00FB11D4">
        <w:rPr>
          <w:rFonts w:ascii="Amasis MT Pro" w:hAnsi="Amasis MT Pro"/>
          <w:color w:val="000000"/>
        </w:rPr>
        <w:t>yo</w:t>
      </w:r>
      <w:r w:rsidRPr="009F2F42">
        <w:rPr>
          <w:rFonts w:ascii="Amasis MT Pro" w:hAnsi="Amasis MT Pro"/>
          <w:color w:val="000000"/>
        </w:rPr>
        <w:t>u dream to</w:t>
      </w:r>
      <w:r w:rsidR="00FB11D4">
        <w:rPr>
          <w:rFonts w:ascii="Amasis MT Pro" w:hAnsi="Amasis MT Pro"/>
          <w:color w:val="000000"/>
        </w:rPr>
        <w:t>o h</w:t>
      </w:r>
      <w:r w:rsidRPr="009F2F42">
        <w:rPr>
          <w:rFonts w:ascii="Amasis MT Pro" w:hAnsi="Amasis MT Pro"/>
          <w:color w:val="000000"/>
        </w:rPr>
        <w:t>ard</w:t>
      </w:r>
      <w:r w:rsidR="00FB11D4">
        <w:rPr>
          <w:rFonts w:ascii="Amasis MT Pro" w:hAnsi="Amasis MT Pro"/>
          <w:color w:val="000000"/>
        </w:rPr>
        <w:t xml:space="preserve"> t</w:t>
      </w:r>
      <w:r w:rsidRPr="009F2F42">
        <w:rPr>
          <w:rFonts w:ascii="Amasis MT Pro" w:hAnsi="Amasis MT Pro"/>
          <w:color w:val="000000"/>
        </w:rPr>
        <w:t xml:space="preserve">hen maybe it will happen. Or can just blow away. The “I, too” </w:t>
      </w:r>
      <w:r w:rsidR="00FB11D4">
        <w:rPr>
          <w:rFonts w:ascii="Amasis MT Pro" w:hAnsi="Amasis MT Pro"/>
          <w:color w:val="000000"/>
        </w:rPr>
        <w:t>p</w:t>
      </w:r>
      <w:r w:rsidRPr="009F2F42">
        <w:rPr>
          <w:rFonts w:ascii="Amasis MT Pro" w:hAnsi="Amasis MT Pro"/>
          <w:color w:val="000000"/>
        </w:rPr>
        <w:t xml:space="preserve">oem is about </w:t>
      </w:r>
      <w:r w:rsidR="00FB11D4">
        <w:rPr>
          <w:rFonts w:ascii="Amasis MT Pro" w:hAnsi="Amasis MT Pro"/>
          <w:color w:val="000000"/>
        </w:rPr>
        <w:t>a</w:t>
      </w:r>
      <w:r w:rsidRPr="009F2F42">
        <w:rPr>
          <w:rFonts w:ascii="Amasis MT Pro" w:hAnsi="Amasis MT Pro"/>
          <w:color w:val="000000"/>
        </w:rPr>
        <w:t xml:space="preserve"> confident speaker (google)</w:t>
      </w:r>
      <w:r w:rsidR="00FB11D4">
        <w:rPr>
          <w:rFonts w:ascii="Amasis MT Pro" w:hAnsi="Amasis MT Pro"/>
          <w:color w:val="000000"/>
        </w:rPr>
        <w:t xml:space="preserve">. </w:t>
      </w:r>
      <w:r w:rsidRPr="009F2F42">
        <w:rPr>
          <w:rFonts w:ascii="Amasis MT Pro" w:hAnsi="Amasis MT Pro"/>
          <w:color w:val="000000"/>
        </w:rPr>
        <w:t xml:space="preserve">And </w:t>
      </w:r>
      <w:r w:rsidR="00FB11D4">
        <w:rPr>
          <w:rFonts w:ascii="Amasis MT Pro" w:hAnsi="Amasis MT Pro"/>
          <w:color w:val="000000"/>
        </w:rPr>
        <w:t>t</w:t>
      </w:r>
      <w:r w:rsidRPr="009F2F42">
        <w:rPr>
          <w:rFonts w:ascii="Amasis MT Pro" w:hAnsi="Amasis MT Pro"/>
          <w:color w:val="000000"/>
        </w:rPr>
        <w:t xml:space="preserve">he “Harlem” </w:t>
      </w:r>
      <w:r w:rsidR="00FB11D4">
        <w:rPr>
          <w:rFonts w:ascii="Amasis MT Pro" w:hAnsi="Amasis MT Pro"/>
          <w:color w:val="000000"/>
        </w:rPr>
        <w:t>p</w:t>
      </w:r>
      <w:r w:rsidRPr="009F2F42">
        <w:rPr>
          <w:rFonts w:ascii="Amasis MT Pro" w:hAnsi="Amasis MT Pro"/>
          <w:color w:val="000000"/>
        </w:rPr>
        <w:t xml:space="preserve">oem is about </w:t>
      </w:r>
      <w:r w:rsidR="00FB11D4">
        <w:rPr>
          <w:rFonts w:ascii="Amasis MT Pro" w:hAnsi="Amasis MT Pro"/>
          <w:color w:val="000000"/>
        </w:rPr>
        <w:t>a</w:t>
      </w:r>
      <w:r w:rsidRPr="009F2F42">
        <w:rPr>
          <w:rFonts w:ascii="Amasis MT Pro" w:hAnsi="Amasis MT Pro"/>
          <w:color w:val="000000"/>
        </w:rPr>
        <w:t xml:space="preserve"> city in the center of long history.</w:t>
      </w:r>
      <w:r w:rsidR="00FB11D4">
        <w:rPr>
          <w:rFonts w:ascii="Amasis MT Pro" w:hAnsi="Amasis MT Pro"/>
          <w:color w:val="000000"/>
        </w:rPr>
        <w:t xml:space="preserve"> </w:t>
      </w:r>
      <w:r w:rsidRPr="009F2F42">
        <w:rPr>
          <w:rFonts w:ascii="Amasis MT Pro" w:hAnsi="Amasis MT Pro"/>
          <w:color w:val="000000"/>
        </w:rPr>
        <w:t>(google)</w:t>
      </w:r>
    </w:p>
    <w:p w14:paraId="56D4CDAC" w14:textId="28DFE2D1" w:rsidR="00BD1667" w:rsidRPr="009F2F42" w:rsidRDefault="00BD1667" w:rsidP="00BD1667">
      <w:pPr>
        <w:pStyle w:val="NormalWeb"/>
        <w:rPr>
          <w:rFonts w:ascii="Amasis MT Pro" w:hAnsi="Amasis MT Pro"/>
          <w:color w:val="000000"/>
        </w:rPr>
      </w:pPr>
      <w:r w:rsidRPr="009F2F42">
        <w:rPr>
          <w:rFonts w:ascii="Amasis MT Pro" w:hAnsi="Amasis MT Pro"/>
          <w:color w:val="000000"/>
        </w:rPr>
        <w:t>He was a good person and everyone love</w:t>
      </w:r>
      <w:r w:rsidR="00FB11D4">
        <w:rPr>
          <w:rFonts w:ascii="Amasis MT Pro" w:hAnsi="Amasis MT Pro"/>
          <w:color w:val="000000"/>
        </w:rPr>
        <w:t>d h</w:t>
      </w:r>
      <w:r w:rsidRPr="009F2F42">
        <w:rPr>
          <w:rFonts w:ascii="Amasis MT Pro" w:hAnsi="Amasis MT Pro"/>
          <w:color w:val="000000"/>
        </w:rPr>
        <w:t>im</w:t>
      </w:r>
      <w:r w:rsidR="00FB11D4">
        <w:rPr>
          <w:rFonts w:ascii="Amasis MT Pro" w:hAnsi="Amasis MT Pro"/>
          <w:color w:val="000000"/>
        </w:rPr>
        <w:t>. To</w:t>
      </w:r>
      <w:r w:rsidRPr="009F2F42">
        <w:rPr>
          <w:rFonts w:ascii="Amasis MT Pro" w:hAnsi="Amasis MT Pro"/>
          <w:color w:val="000000"/>
        </w:rPr>
        <w:t xml:space="preserve"> this day</w:t>
      </w:r>
      <w:r w:rsidR="00FB11D4">
        <w:rPr>
          <w:rFonts w:ascii="Amasis MT Pro" w:hAnsi="Amasis MT Pro"/>
          <w:color w:val="000000"/>
        </w:rPr>
        <w:t>,</w:t>
      </w:r>
      <w:r w:rsidRPr="009F2F42">
        <w:rPr>
          <w:rFonts w:ascii="Amasis MT Pro" w:hAnsi="Amasis MT Pro"/>
          <w:color w:val="000000"/>
        </w:rPr>
        <w:t xml:space="preserve"> everyone will talk about him.</w:t>
      </w:r>
    </w:p>
    <w:p w14:paraId="3CE3205E" w14:textId="1F7F7692" w:rsidR="00BD1667" w:rsidRPr="009F2F42" w:rsidRDefault="00BD1667" w:rsidP="00BD1667">
      <w:pPr>
        <w:pStyle w:val="NormalWeb"/>
        <w:rPr>
          <w:rFonts w:ascii="Amasis MT Pro" w:hAnsi="Amasis MT Pro"/>
          <w:color w:val="000000"/>
        </w:rPr>
      </w:pPr>
      <w:r w:rsidRPr="009F2F42">
        <w:rPr>
          <w:rFonts w:ascii="Amasis MT Pro" w:hAnsi="Amasis MT Pro"/>
          <w:color w:val="000000"/>
        </w:rPr>
        <w:t>They even thr</w:t>
      </w:r>
      <w:r w:rsidR="00FB11D4">
        <w:rPr>
          <w:rFonts w:ascii="Amasis MT Pro" w:hAnsi="Amasis MT Pro"/>
          <w:color w:val="000000"/>
        </w:rPr>
        <w:t>ew</w:t>
      </w:r>
      <w:r w:rsidRPr="009F2F42">
        <w:rPr>
          <w:rFonts w:ascii="Amasis MT Pro" w:hAnsi="Amasis MT Pro"/>
          <w:color w:val="000000"/>
        </w:rPr>
        <w:t xml:space="preserve"> </w:t>
      </w:r>
      <w:r w:rsidR="00FB11D4">
        <w:rPr>
          <w:rFonts w:ascii="Amasis MT Pro" w:hAnsi="Amasis MT Pro"/>
          <w:color w:val="000000"/>
        </w:rPr>
        <w:t xml:space="preserve">a </w:t>
      </w:r>
      <w:r w:rsidRPr="009F2F42">
        <w:rPr>
          <w:rFonts w:ascii="Amasis MT Pro" w:hAnsi="Amasis MT Pro"/>
          <w:color w:val="000000"/>
        </w:rPr>
        <w:t>party for him to celebrate him</w:t>
      </w:r>
      <w:r w:rsidR="00787909">
        <w:rPr>
          <w:rFonts w:ascii="Amasis MT Pro" w:hAnsi="Amasis MT Pro"/>
          <w:color w:val="000000"/>
        </w:rPr>
        <w:t>…t</w:t>
      </w:r>
      <w:r w:rsidRPr="009F2F42">
        <w:rPr>
          <w:rFonts w:ascii="Amasis MT Pro" w:hAnsi="Amasis MT Pro"/>
          <w:color w:val="000000"/>
        </w:rPr>
        <w:t>oday still</w:t>
      </w:r>
      <w:r w:rsidR="00787909">
        <w:rPr>
          <w:rFonts w:ascii="Amasis MT Pro" w:hAnsi="Amasis MT Pro"/>
          <w:color w:val="000000"/>
        </w:rPr>
        <w:t>.</w:t>
      </w:r>
    </w:p>
    <w:p w14:paraId="4D3AA0C8" w14:textId="77777777" w:rsidR="00C744BC" w:rsidRPr="009F2F42" w:rsidRDefault="00C744BC" w:rsidP="00683274">
      <w:pPr>
        <w:pStyle w:val="NormalWeb"/>
        <w:rPr>
          <w:rFonts w:ascii="Amasis MT Pro" w:hAnsi="Amasis MT Pro"/>
          <w:color w:val="000000"/>
        </w:rPr>
      </w:pPr>
    </w:p>
    <w:p w14:paraId="5532EF0D" w14:textId="77777777" w:rsidR="007E7C41" w:rsidRDefault="007E7C41" w:rsidP="00910833">
      <w:pPr>
        <w:pStyle w:val="NormalWeb"/>
        <w:spacing w:before="0" w:beforeAutospacing="0" w:after="0" w:afterAutospacing="0"/>
        <w:rPr>
          <w:rFonts w:ascii="Amasis MT Pro" w:hAnsi="Amasis MT Pro"/>
          <w:color w:val="000000"/>
        </w:rPr>
      </w:pPr>
    </w:p>
    <w:p w14:paraId="3C0CFE5C" w14:textId="0300EA8E" w:rsidR="00683274" w:rsidRPr="009F2F42" w:rsidRDefault="00683274" w:rsidP="00910833">
      <w:pPr>
        <w:pStyle w:val="NormalWeb"/>
        <w:spacing w:before="0" w:beforeAutospacing="0" w:after="0" w:afterAutospacing="0"/>
        <w:rPr>
          <w:rFonts w:ascii="Amasis MT Pro" w:hAnsi="Amasis MT Pro"/>
          <w:color w:val="000000"/>
        </w:rPr>
      </w:pPr>
      <w:r w:rsidRPr="009F2F42">
        <w:rPr>
          <w:rFonts w:ascii="Amasis MT Pro" w:hAnsi="Amasis MT Pro"/>
          <w:color w:val="000000"/>
        </w:rPr>
        <w:t>ALL Sports</w:t>
      </w:r>
    </w:p>
    <w:p w14:paraId="706B3F3C" w14:textId="68D353A5" w:rsidR="00683274" w:rsidRDefault="00C744BC" w:rsidP="00910833">
      <w:pPr>
        <w:pStyle w:val="NormalWeb"/>
        <w:spacing w:before="0" w:beforeAutospacing="0" w:after="0" w:afterAutospacing="0"/>
        <w:rPr>
          <w:rFonts w:ascii="Amasis MT Pro" w:hAnsi="Amasis MT Pro"/>
          <w:color w:val="000000"/>
        </w:rPr>
      </w:pPr>
      <w:r w:rsidRPr="009F2F42">
        <w:rPr>
          <w:rFonts w:ascii="Amasis MT Pro" w:hAnsi="Amasis MT Pro"/>
          <w:color w:val="000000"/>
        </w:rPr>
        <w:t>By D’andre Bush</w:t>
      </w:r>
    </w:p>
    <w:p w14:paraId="19C14466" w14:textId="77777777" w:rsidR="00C702AD" w:rsidRDefault="00683274" w:rsidP="00683274">
      <w:pPr>
        <w:pStyle w:val="NormalWeb"/>
        <w:rPr>
          <w:rFonts w:ascii="Amasis MT Pro" w:hAnsi="Amasis MT Pro"/>
          <w:color w:val="000000"/>
        </w:rPr>
      </w:pPr>
      <w:r w:rsidRPr="009F2F42">
        <w:rPr>
          <w:rFonts w:ascii="Amasis MT Pro" w:hAnsi="Amasis MT Pro"/>
          <w:color w:val="000000"/>
        </w:rPr>
        <w:t xml:space="preserve">When you are a </w:t>
      </w:r>
      <w:r w:rsidR="007E3996">
        <w:rPr>
          <w:rFonts w:ascii="Amasis MT Pro" w:hAnsi="Amasis MT Pro"/>
          <w:color w:val="000000"/>
        </w:rPr>
        <w:t>f</w:t>
      </w:r>
      <w:r w:rsidRPr="009F2F42">
        <w:rPr>
          <w:rFonts w:ascii="Amasis MT Pro" w:hAnsi="Amasis MT Pro"/>
          <w:color w:val="000000"/>
        </w:rPr>
        <w:t xml:space="preserve">ootball star you can get drafted from a college like LSU or </w:t>
      </w:r>
      <w:r w:rsidR="007E3996">
        <w:rPr>
          <w:rFonts w:ascii="Amasis MT Pro" w:hAnsi="Amasis MT Pro"/>
          <w:color w:val="000000"/>
        </w:rPr>
        <w:t xml:space="preserve">the </w:t>
      </w:r>
      <w:r w:rsidRPr="009F2F42">
        <w:rPr>
          <w:rFonts w:ascii="Amasis MT Pro" w:hAnsi="Amasis MT Pro"/>
          <w:color w:val="000000"/>
        </w:rPr>
        <w:t>Gators. When you are at practice, they could teach you about how to play if you ever have a question. They are going to tell you if you are going to the NFL one day if you are doing good in college. When you play sports like football, basketball, or baseball and you get good at sports you can be on TV or in the NFL live.</w:t>
      </w:r>
      <w:r w:rsidR="007E3996">
        <w:rPr>
          <w:rFonts w:ascii="Amasis MT Pro" w:hAnsi="Amasis MT Pro"/>
          <w:color w:val="000000"/>
        </w:rPr>
        <w:t xml:space="preserve"> I</w:t>
      </w:r>
      <w:r w:rsidRPr="009F2F42">
        <w:rPr>
          <w:rFonts w:ascii="Amasis MT Pro" w:hAnsi="Amasis MT Pro"/>
          <w:color w:val="000000"/>
        </w:rPr>
        <w:t xml:space="preserve">n my opinion </w:t>
      </w:r>
      <w:r w:rsidR="008A65B2">
        <w:rPr>
          <w:rFonts w:ascii="Amasis MT Pro" w:hAnsi="Amasis MT Pro"/>
          <w:color w:val="000000"/>
        </w:rPr>
        <w:t>t</w:t>
      </w:r>
      <w:r w:rsidRPr="009F2F42">
        <w:rPr>
          <w:rFonts w:ascii="Amasis MT Pro" w:hAnsi="Amasis MT Pro"/>
          <w:color w:val="000000"/>
        </w:rPr>
        <w:t xml:space="preserve">he </w:t>
      </w:r>
      <w:r w:rsidR="008A65B2">
        <w:rPr>
          <w:rFonts w:ascii="Amasis MT Pro" w:hAnsi="Amasis MT Pro"/>
          <w:color w:val="000000"/>
        </w:rPr>
        <w:t>b</w:t>
      </w:r>
      <w:r w:rsidRPr="009F2F42">
        <w:rPr>
          <w:rFonts w:ascii="Amasis MT Pro" w:hAnsi="Amasis MT Pro"/>
          <w:color w:val="000000"/>
        </w:rPr>
        <w:t xml:space="preserve">est </w:t>
      </w:r>
      <w:r w:rsidR="008A65B2">
        <w:rPr>
          <w:rFonts w:ascii="Amasis MT Pro" w:hAnsi="Amasis MT Pro"/>
          <w:color w:val="000000"/>
        </w:rPr>
        <w:t>f</w:t>
      </w:r>
      <w:r w:rsidRPr="009F2F42">
        <w:rPr>
          <w:rFonts w:ascii="Amasis MT Pro" w:hAnsi="Amasis MT Pro"/>
          <w:color w:val="000000"/>
        </w:rPr>
        <w:t>ootball player</w:t>
      </w:r>
      <w:r w:rsidR="008A65B2">
        <w:rPr>
          <w:rFonts w:ascii="Amasis MT Pro" w:hAnsi="Amasis MT Pro"/>
          <w:color w:val="000000"/>
        </w:rPr>
        <w:t>s</w:t>
      </w:r>
      <w:r w:rsidRPr="009F2F42">
        <w:rPr>
          <w:rFonts w:ascii="Amasis MT Pro" w:hAnsi="Amasis MT Pro"/>
          <w:color w:val="000000"/>
        </w:rPr>
        <w:t xml:space="preserve"> </w:t>
      </w:r>
      <w:r w:rsidR="008A65B2">
        <w:rPr>
          <w:rFonts w:ascii="Amasis MT Pro" w:hAnsi="Amasis MT Pro"/>
          <w:color w:val="000000"/>
        </w:rPr>
        <w:t>are q</w:t>
      </w:r>
      <w:r w:rsidRPr="009F2F42">
        <w:rPr>
          <w:rFonts w:ascii="Amasis MT Pro" w:hAnsi="Amasis MT Pro"/>
          <w:color w:val="000000"/>
        </w:rPr>
        <w:t>uarterback</w:t>
      </w:r>
      <w:r w:rsidR="008A65B2">
        <w:rPr>
          <w:rFonts w:ascii="Amasis MT Pro" w:hAnsi="Amasis MT Pro"/>
          <w:color w:val="000000"/>
        </w:rPr>
        <w:t xml:space="preserve"> </w:t>
      </w:r>
      <w:r w:rsidRPr="009F2F42">
        <w:rPr>
          <w:rFonts w:ascii="Amasis MT Pro" w:hAnsi="Amasis MT Pro"/>
          <w:color w:val="000000"/>
        </w:rPr>
        <w:t>Patrick Mahomes</w:t>
      </w:r>
      <w:r w:rsidR="008A65B2">
        <w:rPr>
          <w:rFonts w:ascii="Amasis MT Pro" w:hAnsi="Amasis MT Pro"/>
          <w:color w:val="000000"/>
        </w:rPr>
        <w:t xml:space="preserve"> and</w:t>
      </w:r>
      <w:r w:rsidRPr="009F2F42">
        <w:rPr>
          <w:rFonts w:ascii="Amasis MT Pro" w:hAnsi="Amasis MT Pro"/>
          <w:color w:val="000000"/>
        </w:rPr>
        <w:t xml:space="preserve"> </w:t>
      </w:r>
      <w:r w:rsidR="008A65B2">
        <w:rPr>
          <w:rFonts w:ascii="Amasis MT Pro" w:hAnsi="Amasis MT Pro"/>
          <w:color w:val="000000"/>
        </w:rPr>
        <w:t>L</w:t>
      </w:r>
      <w:r w:rsidRPr="009F2F42">
        <w:rPr>
          <w:rFonts w:ascii="Amasis MT Pro" w:hAnsi="Amasis MT Pro"/>
          <w:color w:val="000000"/>
        </w:rPr>
        <w:t>amer Jackson</w:t>
      </w:r>
      <w:r w:rsidR="008A65B2">
        <w:rPr>
          <w:rFonts w:ascii="Amasis MT Pro" w:hAnsi="Amasis MT Pro"/>
          <w:color w:val="000000"/>
        </w:rPr>
        <w:t xml:space="preserve">. </w:t>
      </w:r>
      <w:r w:rsidR="005D6054">
        <w:rPr>
          <w:rFonts w:ascii="Amasis MT Pro" w:hAnsi="Amasis MT Pro"/>
          <w:color w:val="000000"/>
        </w:rPr>
        <w:t xml:space="preserve">In </w:t>
      </w:r>
      <w:r w:rsidRPr="009F2F42">
        <w:rPr>
          <w:rFonts w:ascii="Amasis MT Pro" w:hAnsi="Amasis MT Pro"/>
          <w:color w:val="000000"/>
        </w:rPr>
        <w:t>my opinion Michael Vick</w:t>
      </w:r>
      <w:r w:rsidR="008A65B2">
        <w:rPr>
          <w:rFonts w:ascii="Amasis MT Pro" w:hAnsi="Amasis MT Pro"/>
          <w:color w:val="000000"/>
        </w:rPr>
        <w:t xml:space="preserve"> </w:t>
      </w:r>
      <w:r w:rsidRPr="009F2F42">
        <w:rPr>
          <w:rFonts w:ascii="Amasis MT Pro" w:hAnsi="Amasis MT Pro"/>
          <w:color w:val="000000"/>
        </w:rPr>
        <w:t xml:space="preserve">was the fastest </w:t>
      </w:r>
      <w:r w:rsidR="008A65B2">
        <w:rPr>
          <w:rFonts w:ascii="Amasis MT Pro" w:hAnsi="Amasis MT Pro"/>
          <w:color w:val="000000"/>
        </w:rPr>
        <w:t>q</w:t>
      </w:r>
      <w:r w:rsidRPr="009F2F42">
        <w:rPr>
          <w:rFonts w:ascii="Amasis MT Pro" w:hAnsi="Amasis MT Pro"/>
          <w:color w:val="000000"/>
        </w:rPr>
        <w:t>uarterback</w:t>
      </w:r>
      <w:r w:rsidR="005D6054">
        <w:rPr>
          <w:rFonts w:ascii="Amasis MT Pro" w:hAnsi="Amasis MT Pro"/>
          <w:color w:val="000000"/>
        </w:rPr>
        <w:t xml:space="preserve"> </w:t>
      </w:r>
      <w:r w:rsidRPr="009F2F42">
        <w:rPr>
          <w:rFonts w:ascii="Amasis MT Pro" w:hAnsi="Amasis MT Pro"/>
          <w:color w:val="000000"/>
        </w:rPr>
        <w:t>in the NFL</w:t>
      </w:r>
      <w:r w:rsidR="005D6054">
        <w:rPr>
          <w:rFonts w:ascii="Amasis MT Pro" w:hAnsi="Amasis MT Pro"/>
          <w:color w:val="000000"/>
        </w:rPr>
        <w:t>. H</w:t>
      </w:r>
      <w:r w:rsidRPr="009F2F42">
        <w:rPr>
          <w:rFonts w:ascii="Amasis MT Pro" w:hAnsi="Amasis MT Pro"/>
          <w:color w:val="000000"/>
        </w:rPr>
        <w:t xml:space="preserve">e took his team to the </w:t>
      </w:r>
      <w:r w:rsidR="005D6054">
        <w:rPr>
          <w:rFonts w:ascii="Amasis MT Pro" w:hAnsi="Amasis MT Pro"/>
          <w:color w:val="000000"/>
        </w:rPr>
        <w:t>S</w:t>
      </w:r>
      <w:r w:rsidRPr="009F2F42">
        <w:rPr>
          <w:rFonts w:ascii="Amasis MT Pro" w:hAnsi="Amasis MT Pro"/>
          <w:color w:val="000000"/>
        </w:rPr>
        <w:t xml:space="preserve">uper </w:t>
      </w:r>
      <w:r w:rsidR="005D6054">
        <w:rPr>
          <w:rFonts w:ascii="Amasis MT Pro" w:hAnsi="Amasis MT Pro"/>
          <w:color w:val="000000"/>
        </w:rPr>
        <w:t>B</w:t>
      </w:r>
      <w:r w:rsidRPr="009F2F42">
        <w:rPr>
          <w:rFonts w:ascii="Amasis MT Pro" w:hAnsi="Amasis MT Pro"/>
          <w:color w:val="000000"/>
        </w:rPr>
        <w:t>owl</w:t>
      </w:r>
      <w:r w:rsidR="00ED0661">
        <w:rPr>
          <w:rFonts w:ascii="Amasis MT Pro" w:hAnsi="Amasis MT Pro"/>
          <w:color w:val="000000"/>
        </w:rPr>
        <w:t>.</w:t>
      </w:r>
      <w:r w:rsidRPr="009F2F42">
        <w:rPr>
          <w:rFonts w:ascii="Amasis MT Pro" w:hAnsi="Amasis MT Pro"/>
          <w:color w:val="000000"/>
        </w:rPr>
        <w:t xml:space="preserve"> Wikipedia</w:t>
      </w:r>
      <w:r w:rsidR="00ED0661">
        <w:rPr>
          <w:rFonts w:ascii="Amasis MT Pro" w:hAnsi="Amasis MT Pro"/>
          <w:color w:val="000000"/>
        </w:rPr>
        <w:t xml:space="preserve"> says</w:t>
      </w:r>
      <w:r w:rsidRPr="009F2F42">
        <w:rPr>
          <w:rFonts w:ascii="Amasis MT Pro" w:hAnsi="Amasis MT Pro"/>
          <w:color w:val="000000"/>
        </w:rPr>
        <w:t xml:space="preserve"> he was on </w:t>
      </w:r>
      <w:r w:rsidR="00ED0661">
        <w:rPr>
          <w:rFonts w:ascii="Amasis MT Pro" w:hAnsi="Amasis MT Pro"/>
          <w:color w:val="000000"/>
        </w:rPr>
        <w:t>a</w:t>
      </w:r>
      <w:r w:rsidRPr="009F2F42">
        <w:rPr>
          <w:rFonts w:ascii="Amasis MT Pro" w:hAnsi="Amasis MT Pro"/>
          <w:color w:val="000000"/>
        </w:rPr>
        <w:t xml:space="preserve"> game cover </w:t>
      </w:r>
      <w:r w:rsidR="00ED0661">
        <w:rPr>
          <w:rFonts w:ascii="Amasis MT Pro" w:hAnsi="Amasis MT Pro"/>
          <w:color w:val="000000"/>
        </w:rPr>
        <w:t>t</w:t>
      </w:r>
      <w:r w:rsidRPr="009F2F42">
        <w:rPr>
          <w:rFonts w:ascii="Amasis MT Pro" w:hAnsi="Amasis MT Pro"/>
          <w:color w:val="000000"/>
        </w:rPr>
        <w:t>hen he got injured by running to the back field</w:t>
      </w:r>
      <w:r w:rsidR="00ED0661">
        <w:rPr>
          <w:rFonts w:ascii="Amasis MT Pro" w:hAnsi="Amasis MT Pro"/>
          <w:color w:val="000000"/>
        </w:rPr>
        <w:t>.</w:t>
      </w:r>
      <w:r w:rsidRPr="009F2F42">
        <w:rPr>
          <w:rFonts w:ascii="Amasis MT Pro" w:hAnsi="Amasis MT Pro"/>
          <w:color w:val="000000"/>
        </w:rPr>
        <w:t xml:space="preserve"> They tackle</w:t>
      </w:r>
      <w:r w:rsidR="00ED0661">
        <w:rPr>
          <w:rFonts w:ascii="Amasis MT Pro" w:hAnsi="Amasis MT Pro"/>
          <w:color w:val="000000"/>
        </w:rPr>
        <w:t>d</w:t>
      </w:r>
      <w:r w:rsidRPr="009F2F42">
        <w:rPr>
          <w:rFonts w:ascii="Amasis MT Pro" w:hAnsi="Amasis MT Pro"/>
          <w:color w:val="000000"/>
        </w:rPr>
        <w:t xml:space="preserve"> him </w:t>
      </w:r>
      <w:r w:rsidR="00ED0661">
        <w:rPr>
          <w:rFonts w:ascii="Amasis MT Pro" w:hAnsi="Amasis MT Pro"/>
          <w:color w:val="000000"/>
        </w:rPr>
        <w:t>and t</w:t>
      </w:r>
      <w:r w:rsidRPr="009F2F42">
        <w:rPr>
          <w:rFonts w:ascii="Amasis MT Pro" w:hAnsi="Amasis MT Pro"/>
          <w:color w:val="000000"/>
        </w:rPr>
        <w:t>hen he got hurt</w:t>
      </w:r>
      <w:r w:rsidR="00ED0661">
        <w:rPr>
          <w:rFonts w:ascii="Amasis MT Pro" w:hAnsi="Amasis MT Pro"/>
          <w:color w:val="000000"/>
        </w:rPr>
        <w:t>.</w:t>
      </w:r>
      <w:r w:rsidRPr="009F2F42">
        <w:rPr>
          <w:rFonts w:ascii="Amasis MT Pro" w:hAnsi="Amasis MT Pro"/>
          <w:color w:val="000000"/>
        </w:rPr>
        <w:t xml:space="preserve"> </w:t>
      </w:r>
    </w:p>
    <w:p w14:paraId="26A70CE9" w14:textId="738EFA5A" w:rsidR="00683274" w:rsidRPr="009F2F42" w:rsidRDefault="00683274" w:rsidP="00683274">
      <w:pPr>
        <w:pStyle w:val="NormalWeb"/>
        <w:rPr>
          <w:rFonts w:ascii="Amasis MT Pro" w:hAnsi="Amasis MT Pro"/>
          <w:color w:val="000000"/>
        </w:rPr>
      </w:pPr>
      <w:r w:rsidRPr="009F2F42">
        <w:rPr>
          <w:rFonts w:ascii="Amasis MT Pro" w:hAnsi="Amasis MT Pro"/>
          <w:color w:val="000000"/>
        </w:rPr>
        <w:t>The thing</w:t>
      </w:r>
      <w:r w:rsidR="00C702AD">
        <w:rPr>
          <w:rFonts w:ascii="Amasis MT Pro" w:hAnsi="Amasis MT Pro"/>
          <w:color w:val="000000"/>
        </w:rPr>
        <w:t xml:space="preserve"> </w:t>
      </w:r>
      <w:r w:rsidRPr="009F2F42">
        <w:rPr>
          <w:rFonts w:ascii="Amasis MT Pro" w:hAnsi="Amasis MT Pro"/>
          <w:color w:val="000000"/>
        </w:rPr>
        <w:t xml:space="preserve">you </w:t>
      </w:r>
      <w:r w:rsidR="00C702AD">
        <w:rPr>
          <w:rFonts w:ascii="Amasis MT Pro" w:hAnsi="Amasis MT Pro"/>
          <w:color w:val="000000"/>
        </w:rPr>
        <w:t>have</w:t>
      </w:r>
      <w:r w:rsidRPr="009F2F42">
        <w:rPr>
          <w:rFonts w:ascii="Amasis MT Pro" w:hAnsi="Amasis MT Pro"/>
          <w:color w:val="000000"/>
        </w:rPr>
        <w:t xml:space="preserve"> to do is to keep up good grades to play</w:t>
      </w:r>
      <w:r w:rsidR="00C702AD">
        <w:rPr>
          <w:rFonts w:ascii="Amasis MT Pro" w:hAnsi="Amasis MT Pro"/>
          <w:color w:val="000000"/>
        </w:rPr>
        <w:t>.</w:t>
      </w:r>
      <w:r w:rsidRPr="009F2F42">
        <w:rPr>
          <w:rFonts w:ascii="Amasis MT Pro" w:hAnsi="Amasis MT Pro"/>
          <w:color w:val="000000"/>
        </w:rPr>
        <w:t xml:space="preserve"> Some football players are good but most in my top 3 </w:t>
      </w:r>
      <w:r w:rsidR="00C702AD">
        <w:rPr>
          <w:rFonts w:ascii="Amasis MT Pro" w:hAnsi="Amasis MT Pro"/>
          <w:color w:val="000000"/>
        </w:rPr>
        <w:t>are</w:t>
      </w:r>
      <w:r w:rsidRPr="009F2F42">
        <w:rPr>
          <w:rFonts w:ascii="Amasis MT Pro" w:hAnsi="Amasis MT Pro"/>
          <w:color w:val="000000"/>
        </w:rPr>
        <w:t xml:space="preserve"> Jefferson, leads Tyreek </w:t>
      </w:r>
      <w:r w:rsidR="00C702AD">
        <w:rPr>
          <w:rFonts w:ascii="Amasis MT Pro" w:hAnsi="Amasis MT Pro"/>
          <w:color w:val="000000"/>
        </w:rPr>
        <w:t>H</w:t>
      </w:r>
      <w:r w:rsidRPr="009F2F42">
        <w:rPr>
          <w:rFonts w:ascii="Amasis MT Pro" w:hAnsi="Amasis MT Pro"/>
          <w:color w:val="000000"/>
        </w:rPr>
        <w:t xml:space="preserve">ill, </w:t>
      </w:r>
      <w:r w:rsidR="00C702AD">
        <w:rPr>
          <w:rFonts w:ascii="Amasis MT Pro" w:hAnsi="Amasis MT Pro"/>
          <w:color w:val="000000"/>
        </w:rPr>
        <w:t>and</w:t>
      </w:r>
      <w:r w:rsidRPr="009F2F42">
        <w:rPr>
          <w:rFonts w:ascii="Amasis MT Pro" w:hAnsi="Amasis MT Pro"/>
          <w:color w:val="000000"/>
        </w:rPr>
        <w:t xml:space="preserve"> DeAndre </w:t>
      </w:r>
      <w:r w:rsidR="00C702AD" w:rsidRPr="009F2F42">
        <w:rPr>
          <w:rFonts w:ascii="Amasis MT Pro" w:hAnsi="Amasis MT Pro"/>
          <w:color w:val="000000"/>
        </w:rPr>
        <w:t>Hopkins</w:t>
      </w:r>
      <w:r w:rsidRPr="009F2F42">
        <w:rPr>
          <w:rFonts w:ascii="Amasis MT Pro" w:hAnsi="Amasis MT Pro"/>
          <w:color w:val="000000"/>
        </w:rPr>
        <w:t xml:space="preserve"> </w:t>
      </w:r>
      <w:r w:rsidR="001A5438">
        <w:rPr>
          <w:rFonts w:ascii="Amasis MT Pro" w:hAnsi="Amasis MT Pro"/>
          <w:color w:val="000000"/>
        </w:rPr>
        <w:t xml:space="preserve">who is </w:t>
      </w:r>
      <w:r w:rsidRPr="009F2F42">
        <w:rPr>
          <w:rFonts w:ascii="Amasis MT Pro" w:hAnsi="Amasis MT Pro"/>
          <w:color w:val="000000"/>
        </w:rPr>
        <w:t>my favorite WR</w:t>
      </w:r>
      <w:r w:rsidR="001A5438">
        <w:rPr>
          <w:rFonts w:ascii="Amasis MT Pro" w:hAnsi="Amasis MT Pro"/>
          <w:color w:val="000000"/>
        </w:rPr>
        <w:t>.</w:t>
      </w:r>
    </w:p>
    <w:p w14:paraId="7C66D0D0" w14:textId="77777777" w:rsidR="004C13BF" w:rsidRPr="009F2F42" w:rsidRDefault="004C13BF" w:rsidP="004C13BF">
      <w:pPr>
        <w:pStyle w:val="NormalWeb"/>
        <w:rPr>
          <w:rFonts w:ascii="Amasis MT Pro" w:hAnsi="Amasis MT Pro"/>
          <w:color w:val="000000"/>
        </w:rPr>
      </w:pPr>
    </w:p>
    <w:p w14:paraId="75A574BA" w14:textId="77777777" w:rsidR="00DF4C9A" w:rsidRDefault="00DF4C9A" w:rsidP="004071B0">
      <w:pPr>
        <w:pStyle w:val="NormalWeb"/>
        <w:spacing w:before="0" w:beforeAutospacing="0" w:after="0" w:afterAutospacing="0"/>
        <w:rPr>
          <w:rFonts w:ascii="Amasis MT Pro" w:hAnsi="Amasis MT Pro"/>
          <w:color w:val="000000"/>
        </w:rPr>
      </w:pPr>
    </w:p>
    <w:p w14:paraId="5AE3F46A" w14:textId="5A5E7B1A" w:rsidR="004071B0" w:rsidRDefault="004071B0" w:rsidP="004071B0">
      <w:pPr>
        <w:pStyle w:val="NormalWeb"/>
        <w:spacing w:before="0" w:beforeAutospacing="0" w:after="0" w:afterAutospacing="0"/>
        <w:rPr>
          <w:rFonts w:ascii="Amasis MT Pro" w:hAnsi="Amasis MT Pro"/>
          <w:color w:val="000000"/>
        </w:rPr>
      </w:pPr>
      <w:r>
        <w:rPr>
          <w:rFonts w:ascii="Amasis MT Pro" w:hAnsi="Amasis MT Pro"/>
          <w:color w:val="000000"/>
        </w:rPr>
        <w:t>Dinosaurs</w:t>
      </w:r>
    </w:p>
    <w:p w14:paraId="285662DC" w14:textId="2F974985" w:rsidR="004C13BF" w:rsidRDefault="005A1969" w:rsidP="004071B0">
      <w:pPr>
        <w:pStyle w:val="NormalWeb"/>
        <w:spacing w:before="0" w:beforeAutospacing="0" w:after="0" w:afterAutospacing="0"/>
        <w:rPr>
          <w:rFonts w:ascii="Amasis MT Pro" w:hAnsi="Amasis MT Pro"/>
          <w:color w:val="000000"/>
        </w:rPr>
      </w:pPr>
      <w:r>
        <w:rPr>
          <w:rFonts w:ascii="Amasis MT Pro" w:hAnsi="Amasis MT Pro"/>
          <w:color w:val="000000"/>
        </w:rPr>
        <w:t xml:space="preserve">By </w:t>
      </w:r>
      <w:r w:rsidR="004C13BF" w:rsidRPr="009F2F42">
        <w:rPr>
          <w:rFonts w:ascii="Amasis MT Pro" w:hAnsi="Amasis MT Pro"/>
          <w:color w:val="000000"/>
        </w:rPr>
        <w:t xml:space="preserve">Cayden Cooley </w:t>
      </w:r>
      <w:r w:rsidR="004071B0">
        <w:rPr>
          <w:rFonts w:ascii="Amasis MT Pro" w:hAnsi="Amasis MT Pro"/>
          <w:color w:val="000000"/>
        </w:rPr>
        <w:t>(G</w:t>
      </w:r>
      <w:r w:rsidR="004C13BF" w:rsidRPr="009F2F42">
        <w:rPr>
          <w:rFonts w:ascii="Amasis MT Pro" w:hAnsi="Amasis MT Pro"/>
          <w:color w:val="000000"/>
        </w:rPr>
        <w:t>oogle helped with some of the info</w:t>
      </w:r>
      <w:r w:rsidR="004071B0">
        <w:rPr>
          <w:rFonts w:ascii="Amasis MT Pro" w:hAnsi="Amasis MT Pro"/>
          <w:color w:val="000000"/>
        </w:rPr>
        <w:t>)</w:t>
      </w:r>
    </w:p>
    <w:p w14:paraId="151B4A7F" w14:textId="7F53D8D3" w:rsidR="004C13BF" w:rsidRPr="009F2F42" w:rsidRDefault="004C13BF" w:rsidP="004C13BF">
      <w:pPr>
        <w:pStyle w:val="NormalWeb"/>
        <w:rPr>
          <w:rFonts w:ascii="Amasis MT Pro" w:hAnsi="Amasis MT Pro"/>
          <w:color w:val="000000"/>
        </w:rPr>
      </w:pPr>
      <w:r w:rsidRPr="009F2F42">
        <w:rPr>
          <w:rFonts w:ascii="Amasis MT Pro" w:hAnsi="Amasis MT Pro"/>
          <w:color w:val="000000"/>
        </w:rPr>
        <w:t xml:space="preserve">There </w:t>
      </w:r>
      <w:r w:rsidR="004071B0">
        <w:rPr>
          <w:rFonts w:ascii="Amasis MT Pro" w:hAnsi="Amasis MT Pro"/>
          <w:color w:val="000000"/>
        </w:rPr>
        <w:t>are</w:t>
      </w:r>
      <w:r w:rsidRPr="009F2F42">
        <w:rPr>
          <w:rFonts w:ascii="Amasis MT Pro" w:hAnsi="Amasis MT Pro"/>
          <w:color w:val="000000"/>
        </w:rPr>
        <w:t xml:space="preserve"> so many different types of dinosaurs. Like the pterosaurs</w:t>
      </w:r>
      <w:r w:rsidR="004071B0">
        <w:rPr>
          <w:rFonts w:ascii="Amasis MT Pro" w:hAnsi="Amasis MT Pro"/>
          <w:color w:val="000000"/>
        </w:rPr>
        <w:t xml:space="preserve"> -</w:t>
      </w:r>
      <w:r w:rsidRPr="009F2F42">
        <w:rPr>
          <w:rFonts w:ascii="Amasis MT Pro" w:hAnsi="Amasis MT Pro"/>
          <w:color w:val="000000"/>
        </w:rPr>
        <w:t xml:space="preserve"> a dinosaur that can fly</w:t>
      </w:r>
      <w:r w:rsidR="004071B0">
        <w:rPr>
          <w:rFonts w:ascii="Amasis MT Pro" w:hAnsi="Amasis MT Pro"/>
          <w:color w:val="000000"/>
        </w:rPr>
        <w:t xml:space="preserve">. The </w:t>
      </w:r>
      <w:r w:rsidRPr="009F2F42">
        <w:rPr>
          <w:rFonts w:ascii="Amasis MT Pro" w:hAnsi="Amasis MT Pro"/>
          <w:color w:val="000000"/>
        </w:rPr>
        <w:t>t-rex</w:t>
      </w:r>
      <w:r w:rsidR="006D225C">
        <w:rPr>
          <w:rFonts w:ascii="Amasis MT Pro" w:hAnsi="Amasis MT Pro"/>
          <w:color w:val="000000"/>
        </w:rPr>
        <w:t>,</w:t>
      </w:r>
      <w:r w:rsidRPr="009F2F42">
        <w:rPr>
          <w:rFonts w:ascii="Amasis MT Pro" w:hAnsi="Amasis MT Pro"/>
          <w:color w:val="000000"/>
        </w:rPr>
        <w:t xml:space="preserve"> short for</w:t>
      </w:r>
      <w:r w:rsidR="001C735E">
        <w:rPr>
          <w:rFonts w:ascii="Amasis MT Pro" w:hAnsi="Amasis MT Pro"/>
          <w:color w:val="000000"/>
        </w:rPr>
        <w:t xml:space="preserve"> </w:t>
      </w:r>
      <w:r w:rsidRPr="009F2F42">
        <w:rPr>
          <w:rFonts w:ascii="Amasis MT Pro" w:hAnsi="Amasis MT Pro"/>
          <w:color w:val="000000"/>
        </w:rPr>
        <w:t xml:space="preserve">tyrannosaurus-rex </w:t>
      </w:r>
      <w:r w:rsidR="004A3A08">
        <w:rPr>
          <w:rFonts w:ascii="Amasis MT Pro" w:hAnsi="Amasis MT Pro"/>
          <w:color w:val="000000"/>
        </w:rPr>
        <w:t xml:space="preserve">is </w:t>
      </w:r>
      <w:r w:rsidRPr="009F2F42">
        <w:rPr>
          <w:rFonts w:ascii="Amasis MT Pro" w:hAnsi="Amasis MT Pro"/>
          <w:color w:val="000000"/>
        </w:rPr>
        <w:t xml:space="preserve">a predator. </w:t>
      </w:r>
      <w:r w:rsidR="006D225C">
        <w:rPr>
          <w:rFonts w:ascii="Amasis MT Pro" w:hAnsi="Amasis MT Pro"/>
          <w:color w:val="000000"/>
        </w:rPr>
        <w:t>T</w:t>
      </w:r>
      <w:r w:rsidRPr="009F2F42">
        <w:rPr>
          <w:rFonts w:ascii="Amasis MT Pro" w:hAnsi="Amasis MT Pro"/>
          <w:color w:val="000000"/>
        </w:rPr>
        <w:t xml:space="preserve">hose are carnivores, </w:t>
      </w:r>
      <w:r w:rsidR="006D225C">
        <w:rPr>
          <w:rFonts w:ascii="Amasis MT Pro" w:hAnsi="Amasis MT Pro"/>
          <w:color w:val="000000"/>
        </w:rPr>
        <w:t>which</w:t>
      </w:r>
      <w:r w:rsidRPr="009F2F42">
        <w:rPr>
          <w:rFonts w:ascii="Amasis MT Pro" w:hAnsi="Amasis MT Pro"/>
          <w:color w:val="000000"/>
        </w:rPr>
        <w:t xml:space="preserve"> means </w:t>
      </w:r>
      <w:r w:rsidR="006065E5">
        <w:rPr>
          <w:rFonts w:ascii="Amasis MT Pro" w:hAnsi="Amasis MT Pro"/>
          <w:color w:val="000000"/>
        </w:rPr>
        <w:t>they</w:t>
      </w:r>
      <w:r w:rsidRPr="009F2F42">
        <w:rPr>
          <w:rFonts w:ascii="Amasis MT Pro" w:hAnsi="Amasis MT Pro"/>
          <w:color w:val="000000"/>
        </w:rPr>
        <w:t xml:space="preserve"> only eat meat. There are also dinosaurs that only eat plants </w:t>
      </w:r>
      <w:r w:rsidR="006065E5">
        <w:rPr>
          <w:rFonts w:ascii="Amasis MT Pro" w:hAnsi="Amasis MT Pro"/>
          <w:color w:val="000000"/>
        </w:rPr>
        <w:t xml:space="preserve">and </w:t>
      </w:r>
      <w:r w:rsidRPr="009F2F42">
        <w:rPr>
          <w:rFonts w:ascii="Amasis MT Pro" w:hAnsi="Amasis MT Pro"/>
          <w:color w:val="000000"/>
        </w:rPr>
        <w:t>those are called herbivores. One herbivore is the ankylosaurus</w:t>
      </w:r>
      <w:r w:rsidR="00412D85">
        <w:rPr>
          <w:rFonts w:ascii="Amasis MT Pro" w:hAnsi="Amasis MT Pro"/>
          <w:color w:val="000000"/>
        </w:rPr>
        <w:t>. T</w:t>
      </w:r>
      <w:r w:rsidRPr="009F2F42">
        <w:rPr>
          <w:rFonts w:ascii="Amasis MT Pro" w:hAnsi="Amasis MT Pro"/>
          <w:color w:val="000000"/>
        </w:rPr>
        <w:t>his dinosaur is strong due to its back plat</w:t>
      </w:r>
      <w:r w:rsidR="008D6210">
        <w:rPr>
          <w:rFonts w:ascii="Amasis MT Pro" w:hAnsi="Amasis MT Pro"/>
          <w:color w:val="000000"/>
        </w:rPr>
        <w:t>e</w:t>
      </w:r>
      <w:r w:rsidRPr="009F2F42">
        <w:rPr>
          <w:rFonts w:ascii="Amasis MT Pro" w:hAnsi="Amasis MT Pro"/>
          <w:color w:val="000000"/>
        </w:rPr>
        <w:t>s and its bolder like tail. Another type of dino is an omnivore. Omnivore means the animal or dino eat both meat and plants. Oviraptor is an omnivore</w:t>
      </w:r>
      <w:r w:rsidR="008D6210">
        <w:rPr>
          <w:rFonts w:ascii="Amasis MT Pro" w:hAnsi="Amasis MT Pro"/>
          <w:color w:val="000000"/>
        </w:rPr>
        <w:t xml:space="preserve">. </w:t>
      </w:r>
      <w:r w:rsidRPr="009F2F42">
        <w:rPr>
          <w:rFonts w:ascii="Amasis MT Pro" w:hAnsi="Amasis MT Pro"/>
          <w:color w:val="000000"/>
        </w:rPr>
        <w:t xml:space="preserve">Dinosaurs are so old we’ve only ever seen dinosaur fossils. Fossils are bones but fossils are old and usually stuck in rock. Bones lay on the ground. Dinosaurs are </w:t>
      </w:r>
      <w:r w:rsidR="008D6210" w:rsidRPr="009F2F42">
        <w:rPr>
          <w:rFonts w:ascii="Amasis MT Pro" w:hAnsi="Amasis MT Pro"/>
          <w:color w:val="000000"/>
        </w:rPr>
        <w:t>very</w:t>
      </w:r>
      <w:r w:rsidRPr="009F2F42">
        <w:rPr>
          <w:rFonts w:ascii="Amasis MT Pro" w:hAnsi="Amasis MT Pro"/>
          <w:color w:val="000000"/>
        </w:rPr>
        <w:t xml:space="preserve"> famous</w:t>
      </w:r>
      <w:r w:rsidR="00886720">
        <w:rPr>
          <w:rFonts w:ascii="Amasis MT Pro" w:hAnsi="Amasis MT Pro"/>
          <w:color w:val="000000"/>
        </w:rPr>
        <w:t xml:space="preserve"> to </w:t>
      </w:r>
      <w:r w:rsidRPr="009F2F42">
        <w:rPr>
          <w:rFonts w:ascii="Amasis MT Pro" w:hAnsi="Amasis MT Pro"/>
          <w:color w:val="000000"/>
        </w:rPr>
        <w:t>this day</w:t>
      </w:r>
      <w:r w:rsidR="00886720">
        <w:rPr>
          <w:rFonts w:ascii="Amasis MT Pro" w:hAnsi="Amasis MT Pro"/>
          <w:color w:val="000000"/>
        </w:rPr>
        <w:t>.</w:t>
      </w:r>
    </w:p>
    <w:p w14:paraId="20DEA469" w14:textId="77777777" w:rsidR="00886720" w:rsidRDefault="00886720" w:rsidP="004C13BF">
      <w:pPr>
        <w:pStyle w:val="NormalWeb"/>
        <w:rPr>
          <w:rFonts w:ascii="Amasis MT Pro" w:hAnsi="Amasis MT Pro"/>
          <w:color w:val="000000"/>
        </w:rPr>
      </w:pPr>
    </w:p>
    <w:p w14:paraId="5305A2EE" w14:textId="61E8835D" w:rsidR="004C13BF" w:rsidRDefault="004C13BF" w:rsidP="005A1969">
      <w:pPr>
        <w:pStyle w:val="NormalWeb"/>
        <w:spacing w:before="0" w:beforeAutospacing="0" w:after="0" w:afterAutospacing="0"/>
        <w:rPr>
          <w:rFonts w:ascii="Amasis MT Pro" w:hAnsi="Amasis MT Pro"/>
          <w:color w:val="000000"/>
        </w:rPr>
      </w:pPr>
      <w:r w:rsidRPr="009F2F42">
        <w:rPr>
          <w:rFonts w:ascii="Amasis MT Pro" w:hAnsi="Amasis MT Pro"/>
          <w:color w:val="000000"/>
        </w:rPr>
        <w:t xml:space="preserve">My </w:t>
      </w:r>
      <w:r w:rsidR="00886720">
        <w:rPr>
          <w:rFonts w:ascii="Amasis MT Pro" w:hAnsi="Amasis MT Pro"/>
          <w:color w:val="000000"/>
        </w:rPr>
        <w:t>F</w:t>
      </w:r>
      <w:r w:rsidRPr="009F2F42">
        <w:rPr>
          <w:rFonts w:ascii="Amasis MT Pro" w:hAnsi="Amasis MT Pro"/>
          <w:color w:val="000000"/>
        </w:rPr>
        <w:t xml:space="preserve">avorite </w:t>
      </w:r>
      <w:r w:rsidR="00886720">
        <w:rPr>
          <w:rFonts w:ascii="Amasis MT Pro" w:hAnsi="Amasis MT Pro"/>
          <w:color w:val="000000"/>
        </w:rPr>
        <w:t>A</w:t>
      </w:r>
      <w:r w:rsidRPr="009F2F42">
        <w:rPr>
          <w:rFonts w:ascii="Amasis MT Pro" w:hAnsi="Amasis MT Pro"/>
          <w:color w:val="000000"/>
        </w:rPr>
        <w:t>nimals</w:t>
      </w:r>
    </w:p>
    <w:p w14:paraId="35B62C5F" w14:textId="16669143" w:rsidR="00886720" w:rsidRPr="009F2F42" w:rsidRDefault="00886720" w:rsidP="005A1969">
      <w:pPr>
        <w:pStyle w:val="NormalWeb"/>
        <w:spacing w:before="0" w:beforeAutospacing="0" w:after="0" w:afterAutospacing="0"/>
        <w:rPr>
          <w:rFonts w:ascii="Amasis MT Pro" w:hAnsi="Amasis MT Pro"/>
          <w:color w:val="000000"/>
        </w:rPr>
      </w:pPr>
      <w:r>
        <w:rPr>
          <w:rFonts w:ascii="Amasis MT Pro" w:hAnsi="Amasis MT Pro"/>
          <w:color w:val="000000"/>
        </w:rPr>
        <w:t xml:space="preserve">By Cayden Cooley </w:t>
      </w:r>
    </w:p>
    <w:p w14:paraId="69449461" w14:textId="680ECD6E" w:rsidR="004C13BF" w:rsidRPr="009F2F42" w:rsidRDefault="004C13BF" w:rsidP="004C13BF">
      <w:pPr>
        <w:pStyle w:val="NormalWeb"/>
        <w:rPr>
          <w:rFonts w:ascii="Amasis MT Pro" w:hAnsi="Amasis MT Pro"/>
          <w:color w:val="000000"/>
        </w:rPr>
      </w:pPr>
      <w:r w:rsidRPr="009F2F42">
        <w:rPr>
          <w:rFonts w:ascii="Amasis MT Pro" w:hAnsi="Amasis MT Pro"/>
          <w:color w:val="000000"/>
        </w:rPr>
        <w:t>1.Foxes</w:t>
      </w:r>
      <w:r w:rsidR="005A1969">
        <w:rPr>
          <w:rFonts w:ascii="Amasis MT Pro" w:hAnsi="Amasis MT Pro"/>
          <w:color w:val="000000"/>
        </w:rPr>
        <w:t xml:space="preserve"> - </w:t>
      </w:r>
      <w:r w:rsidRPr="009F2F42">
        <w:rPr>
          <w:rFonts w:ascii="Amasis MT Pro" w:hAnsi="Amasis MT Pro"/>
          <w:color w:val="000000"/>
        </w:rPr>
        <w:t>A cute animal</w:t>
      </w:r>
    </w:p>
    <w:p w14:paraId="3B0FE213" w14:textId="0E46C12E" w:rsidR="004C13BF" w:rsidRPr="009F2F42" w:rsidRDefault="004C13BF" w:rsidP="004C13BF">
      <w:pPr>
        <w:pStyle w:val="NormalWeb"/>
        <w:rPr>
          <w:rFonts w:ascii="Amasis MT Pro" w:hAnsi="Amasis MT Pro"/>
          <w:color w:val="000000"/>
        </w:rPr>
      </w:pPr>
      <w:r w:rsidRPr="009F2F42">
        <w:rPr>
          <w:rFonts w:ascii="Amasis MT Pro" w:hAnsi="Amasis MT Pro"/>
          <w:color w:val="000000"/>
        </w:rPr>
        <w:t>2. Penguins</w:t>
      </w:r>
      <w:r w:rsidR="005A1969">
        <w:rPr>
          <w:rFonts w:ascii="Amasis MT Pro" w:hAnsi="Amasis MT Pro"/>
          <w:color w:val="000000"/>
        </w:rPr>
        <w:t xml:space="preserve"> - </w:t>
      </w:r>
      <w:r w:rsidR="009C62E9">
        <w:rPr>
          <w:rFonts w:ascii="Amasis MT Pro" w:hAnsi="Amasis MT Pro"/>
          <w:color w:val="000000"/>
        </w:rPr>
        <w:t>L</w:t>
      </w:r>
      <w:r w:rsidRPr="009F2F42">
        <w:rPr>
          <w:rFonts w:ascii="Amasis MT Pro" w:hAnsi="Amasis MT Pro"/>
          <w:color w:val="000000"/>
        </w:rPr>
        <w:t>ittle guy</w:t>
      </w:r>
      <w:r w:rsidR="009C62E9">
        <w:rPr>
          <w:rFonts w:ascii="Amasis MT Pro" w:hAnsi="Amasis MT Pro"/>
          <w:color w:val="000000"/>
        </w:rPr>
        <w:t>s</w:t>
      </w:r>
      <w:r w:rsidRPr="009F2F42">
        <w:rPr>
          <w:rFonts w:ascii="Amasis MT Pro" w:hAnsi="Amasis MT Pro"/>
          <w:color w:val="000000"/>
        </w:rPr>
        <w:t xml:space="preserve"> that likes to slide</w:t>
      </w:r>
      <w:r w:rsidR="009C62E9">
        <w:rPr>
          <w:rFonts w:ascii="Amasis MT Pro" w:hAnsi="Amasis MT Pro"/>
          <w:color w:val="000000"/>
        </w:rPr>
        <w:t>.</w:t>
      </w:r>
    </w:p>
    <w:p w14:paraId="78C1478A" w14:textId="753A5EF4" w:rsidR="004C13BF" w:rsidRPr="009F2F42" w:rsidRDefault="004C13BF" w:rsidP="004C13BF">
      <w:pPr>
        <w:pStyle w:val="NormalWeb"/>
        <w:rPr>
          <w:rFonts w:ascii="Amasis MT Pro" w:hAnsi="Amasis MT Pro"/>
          <w:color w:val="000000"/>
        </w:rPr>
      </w:pPr>
      <w:r w:rsidRPr="009F2F42">
        <w:rPr>
          <w:rFonts w:ascii="Amasis MT Pro" w:hAnsi="Amasis MT Pro"/>
          <w:color w:val="000000"/>
        </w:rPr>
        <w:t>3. Snake</w:t>
      </w:r>
      <w:r w:rsidR="005A1969">
        <w:rPr>
          <w:rFonts w:ascii="Amasis MT Pro" w:hAnsi="Amasis MT Pro"/>
          <w:color w:val="000000"/>
        </w:rPr>
        <w:t xml:space="preserve">s </w:t>
      </w:r>
      <w:r w:rsidR="009C62E9">
        <w:rPr>
          <w:rFonts w:ascii="Amasis MT Pro" w:hAnsi="Amasis MT Pro"/>
          <w:color w:val="000000"/>
        </w:rPr>
        <w:t>–</w:t>
      </w:r>
      <w:r w:rsidR="005A1969">
        <w:rPr>
          <w:rFonts w:ascii="Amasis MT Pro" w:hAnsi="Amasis MT Pro"/>
          <w:color w:val="000000"/>
        </w:rPr>
        <w:t xml:space="preserve"> </w:t>
      </w:r>
      <w:r w:rsidRPr="009F2F42">
        <w:rPr>
          <w:rFonts w:ascii="Amasis MT Pro" w:hAnsi="Amasis MT Pro"/>
          <w:color w:val="000000"/>
        </w:rPr>
        <w:t>Slither</w:t>
      </w:r>
      <w:r w:rsidR="009C62E9">
        <w:rPr>
          <w:rFonts w:ascii="Amasis MT Pro" w:hAnsi="Amasis MT Pro"/>
          <w:color w:val="000000"/>
        </w:rPr>
        <w:t>.</w:t>
      </w:r>
    </w:p>
    <w:p w14:paraId="29E283D4" w14:textId="77777777" w:rsidR="004C13BF" w:rsidRPr="009F2F42" w:rsidRDefault="004C13BF" w:rsidP="004C13BF">
      <w:pPr>
        <w:pStyle w:val="NormalWeb"/>
        <w:rPr>
          <w:rFonts w:ascii="Amasis MT Pro" w:hAnsi="Amasis MT Pro"/>
          <w:color w:val="000000"/>
        </w:rPr>
      </w:pPr>
      <w:r w:rsidRPr="009F2F42">
        <w:rPr>
          <w:rFonts w:ascii="Amasis MT Pro" w:hAnsi="Amasis MT Pro"/>
          <w:color w:val="000000"/>
        </w:rPr>
        <w:t>4. Walrus</w:t>
      </w:r>
    </w:p>
    <w:p w14:paraId="6FE917F5" w14:textId="6B2C7E20" w:rsidR="004C13BF" w:rsidRPr="009F2F42" w:rsidRDefault="009C62E9" w:rsidP="004C13BF">
      <w:pPr>
        <w:pStyle w:val="NormalWeb"/>
        <w:rPr>
          <w:rFonts w:ascii="Amasis MT Pro" w:hAnsi="Amasis MT Pro"/>
          <w:color w:val="000000"/>
        </w:rPr>
      </w:pPr>
      <w:r>
        <w:rPr>
          <w:rFonts w:ascii="Amasis MT Pro" w:hAnsi="Amasis MT Pro"/>
          <w:color w:val="000000"/>
        </w:rPr>
        <w:t xml:space="preserve">5. </w:t>
      </w:r>
      <w:r w:rsidR="004C13BF" w:rsidRPr="009F2F42">
        <w:rPr>
          <w:rFonts w:ascii="Amasis MT Pro" w:hAnsi="Amasis MT Pro"/>
          <w:color w:val="000000"/>
        </w:rPr>
        <w:t xml:space="preserve">Sharks </w:t>
      </w:r>
      <w:r>
        <w:rPr>
          <w:rFonts w:ascii="Amasis MT Pro" w:hAnsi="Amasis MT Pro"/>
          <w:color w:val="000000"/>
        </w:rPr>
        <w:t xml:space="preserve">- </w:t>
      </w:r>
      <w:r w:rsidR="004C13BF" w:rsidRPr="009F2F42">
        <w:rPr>
          <w:rFonts w:ascii="Amasis MT Pro" w:hAnsi="Amasis MT Pro"/>
          <w:color w:val="000000"/>
        </w:rPr>
        <w:t>a species I was too afraid to write about when I was young</w:t>
      </w:r>
      <w:r>
        <w:rPr>
          <w:rFonts w:ascii="Amasis MT Pro" w:hAnsi="Amasis MT Pro"/>
          <w:color w:val="000000"/>
        </w:rPr>
        <w:t xml:space="preserve"> but </w:t>
      </w:r>
      <w:r w:rsidR="004C13BF" w:rsidRPr="009F2F42">
        <w:rPr>
          <w:rFonts w:ascii="Amasis MT Pro" w:hAnsi="Amasis MT Pro"/>
          <w:color w:val="000000"/>
        </w:rPr>
        <w:t xml:space="preserve">now I am older and not as scared. </w:t>
      </w:r>
      <w:r>
        <w:rPr>
          <w:rFonts w:ascii="Amasis MT Pro" w:hAnsi="Amasis MT Pro"/>
          <w:color w:val="000000"/>
        </w:rPr>
        <w:t>S</w:t>
      </w:r>
      <w:r w:rsidR="004C13BF" w:rsidRPr="009F2F42">
        <w:rPr>
          <w:rFonts w:ascii="Amasis MT Pro" w:hAnsi="Amasis MT Pro"/>
          <w:color w:val="000000"/>
        </w:rPr>
        <w:t>harks are not as dangerous as most people think. Sharks only eat fish</w:t>
      </w:r>
      <w:r>
        <w:rPr>
          <w:rFonts w:ascii="Amasis MT Pro" w:hAnsi="Amasis MT Pro"/>
          <w:color w:val="000000"/>
        </w:rPr>
        <w:t>, so t</w:t>
      </w:r>
      <w:r w:rsidR="004C13BF" w:rsidRPr="009F2F42">
        <w:rPr>
          <w:rFonts w:ascii="Amasis MT Pro" w:hAnsi="Amasis MT Pro"/>
          <w:color w:val="000000"/>
        </w:rPr>
        <w:t xml:space="preserve">he only reason they attack is when they smell blood. </w:t>
      </w:r>
      <w:r>
        <w:rPr>
          <w:rFonts w:ascii="Amasis MT Pro" w:hAnsi="Amasis MT Pro"/>
          <w:color w:val="000000"/>
        </w:rPr>
        <w:t>T</w:t>
      </w:r>
      <w:r w:rsidR="004C13BF" w:rsidRPr="009F2F42">
        <w:rPr>
          <w:rFonts w:ascii="Amasis MT Pro" w:hAnsi="Amasis MT Pro"/>
          <w:color w:val="000000"/>
        </w:rPr>
        <w:t>heir skin is made of placoid scales. That is cool. Sharks have 5-15 rows and 3,000 teeth</w:t>
      </w:r>
      <w:r>
        <w:rPr>
          <w:rFonts w:ascii="Amasis MT Pro" w:hAnsi="Amasis MT Pro"/>
          <w:color w:val="000000"/>
        </w:rPr>
        <w:t>.</w:t>
      </w:r>
      <w:r w:rsidR="004C13BF" w:rsidRPr="009F2F42">
        <w:rPr>
          <w:rFonts w:ascii="Amasis MT Pro" w:hAnsi="Amasis MT Pro"/>
          <w:color w:val="000000"/>
        </w:rPr>
        <w:t xml:space="preserve"> That’s SOOO</w:t>
      </w:r>
      <w:r>
        <w:rPr>
          <w:rFonts w:ascii="Amasis MT Pro" w:hAnsi="Amasis MT Pro"/>
          <w:color w:val="000000"/>
        </w:rPr>
        <w:t xml:space="preserve"> </w:t>
      </w:r>
      <w:r w:rsidR="004C13BF" w:rsidRPr="009F2F42">
        <w:rPr>
          <w:rFonts w:ascii="Amasis MT Pro" w:hAnsi="Amasis MT Pro"/>
          <w:color w:val="000000"/>
        </w:rPr>
        <w:t>many teeth. Tha</w:t>
      </w:r>
      <w:r>
        <w:rPr>
          <w:rFonts w:ascii="Amasis MT Pro" w:hAnsi="Amasis MT Pro"/>
          <w:color w:val="000000"/>
        </w:rPr>
        <w:t>t’s</w:t>
      </w:r>
      <w:r w:rsidR="004C13BF" w:rsidRPr="009F2F42">
        <w:rPr>
          <w:rFonts w:ascii="Amasis MT Pro" w:hAnsi="Amasis MT Pro"/>
          <w:color w:val="000000"/>
        </w:rPr>
        <w:t xml:space="preserve"> over 500 species of sharks.</w:t>
      </w:r>
      <w:r>
        <w:rPr>
          <w:rFonts w:ascii="Amasis MT Pro" w:hAnsi="Amasis MT Pro"/>
          <w:color w:val="000000"/>
        </w:rPr>
        <w:t xml:space="preserve"> </w:t>
      </w:r>
      <w:r w:rsidR="004C13BF" w:rsidRPr="009F2F42">
        <w:rPr>
          <w:rFonts w:ascii="Amasis MT Pro" w:hAnsi="Amasis MT Pro"/>
          <w:color w:val="000000"/>
        </w:rPr>
        <w:t>Sharks also have no bones.</w:t>
      </w:r>
      <w:r>
        <w:rPr>
          <w:rFonts w:ascii="Amasis MT Pro" w:hAnsi="Amasis MT Pro"/>
          <w:color w:val="000000"/>
        </w:rPr>
        <w:t xml:space="preserve"> (some information from Google)</w:t>
      </w:r>
    </w:p>
    <w:p w14:paraId="03C0F2BF" w14:textId="77777777" w:rsidR="009C62E9" w:rsidRDefault="009C62E9" w:rsidP="007C3124">
      <w:pPr>
        <w:pStyle w:val="NormalWeb"/>
        <w:rPr>
          <w:rFonts w:ascii="Amasis MT Pro" w:hAnsi="Amasis MT Pro"/>
          <w:color w:val="000000"/>
        </w:rPr>
      </w:pPr>
    </w:p>
    <w:p w14:paraId="7132CBE2" w14:textId="77777777" w:rsidR="007E7C41" w:rsidRDefault="007E7C41" w:rsidP="00506919">
      <w:pPr>
        <w:pStyle w:val="NormalWeb"/>
        <w:spacing w:before="0" w:beforeAutospacing="0" w:after="0" w:afterAutospacing="0"/>
        <w:rPr>
          <w:rFonts w:ascii="Amasis MT Pro" w:hAnsi="Amasis MT Pro"/>
          <w:color w:val="000000"/>
        </w:rPr>
      </w:pPr>
    </w:p>
    <w:p w14:paraId="7E473EBF" w14:textId="1E0998AC" w:rsidR="007C3124" w:rsidRPr="009F2F42" w:rsidRDefault="009C62E9" w:rsidP="00506919">
      <w:pPr>
        <w:pStyle w:val="NormalWeb"/>
        <w:spacing w:before="0" w:beforeAutospacing="0" w:after="0" w:afterAutospacing="0"/>
        <w:rPr>
          <w:rFonts w:ascii="Amasis MT Pro" w:hAnsi="Amasis MT Pro"/>
          <w:color w:val="000000"/>
        </w:rPr>
      </w:pPr>
      <w:r>
        <w:rPr>
          <w:rFonts w:ascii="Amasis MT Pro" w:hAnsi="Amasis MT Pro"/>
          <w:color w:val="000000"/>
        </w:rPr>
        <w:t>D</w:t>
      </w:r>
      <w:r w:rsidR="007C3124" w:rsidRPr="009F2F42">
        <w:rPr>
          <w:rFonts w:ascii="Amasis MT Pro" w:hAnsi="Amasis MT Pro"/>
          <w:color w:val="000000"/>
        </w:rPr>
        <w:t>eadly</w:t>
      </w:r>
      <w:r>
        <w:rPr>
          <w:rFonts w:ascii="Amasis MT Pro" w:hAnsi="Amasis MT Pro"/>
          <w:color w:val="000000"/>
        </w:rPr>
        <w:t xml:space="preserve"> Animals</w:t>
      </w:r>
    </w:p>
    <w:p w14:paraId="0E3F1230" w14:textId="6C70A79D" w:rsidR="007C3124" w:rsidRDefault="00506919" w:rsidP="00506919">
      <w:pPr>
        <w:pStyle w:val="NormalWeb"/>
        <w:spacing w:before="0" w:beforeAutospacing="0" w:after="0" w:afterAutospacing="0"/>
        <w:rPr>
          <w:rFonts w:ascii="Amasis MT Pro" w:hAnsi="Amasis MT Pro"/>
          <w:color w:val="000000"/>
        </w:rPr>
      </w:pPr>
      <w:r>
        <w:rPr>
          <w:rFonts w:ascii="Amasis MT Pro" w:hAnsi="Amasis MT Pro"/>
          <w:color w:val="000000"/>
        </w:rPr>
        <w:t xml:space="preserve">By </w:t>
      </w:r>
      <w:r w:rsidR="007C3124" w:rsidRPr="009F2F42">
        <w:rPr>
          <w:rFonts w:ascii="Amasis MT Pro" w:hAnsi="Amasis MT Pro"/>
          <w:color w:val="000000"/>
        </w:rPr>
        <w:t>Angelia Hughes</w:t>
      </w:r>
    </w:p>
    <w:p w14:paraId="60FC76DC" w14:textId="77777777" w:rsidR="00506919" w:rsidRPr="009F2F42" w:rsidRDefault="00506919" w:rsidP="00506919">
      <w:pPr>
        <w:pStyle w:val="NormalWeb"/>
        <w:spacing w:before="0" w:beforeAutospacing="0" w:after="0" w:afterAutospacing="0"/>
        <w:rPr>
          <w:rFonts w:ascii="Amasis MT Pro" w:hAnsi="Amasis MT Pro"/>
          <w:color w:val="000000"/>
        </w:rPr>
      </w:pPr>
    </w:p>
    <w:p w14:paraId="63AEEA9C" w14:textId="2F74A835" w:rsidR="00200326" w:rsidRDefault="007C3124" w:rsidP="007C3124">
      <w:pPr>
        <w:pStyle w:val="NormalWeb"/>
        <w:rPr>
          <w:rFonts w:ascii="Amasis MT Pro" w:hAnsi="Amasis MT Pro"/>
          <w:color w:val="000000"/>
        </w:rPr>
      </w:pPr>
      <w:r w:rsidRPr="009F2F42">
        <w:rPr>
          <w:rFonts w:ascii="Amasis MT Pro" w:hAnsi="Amasis MT Pro"/>
          <w:color w:val="000000"/>
        </w:rPr>
        <w:t xml:space="preserve">What are the top 10 deadliest animals? </w:t>
      </w:r>
      <w:r w:rsidR="007E7C41">
        <w:rPr>
          <w:rFonts w:ascii="Amasis MT Pro" w:hAnsi="Amasis MT Pro"/>
          <w:color w:val="000000"/>
        </w:rPr>
        <w:t>W</w:t>
      </w:r>
      <w:r w:rsidR="007E7C41" w:rsidRPr="009F2F42">
        <w:rPr>
          <w:rFonts w:ascii="Amasis MT Pro" w:hAnsi="Amasis MT Pro"/>
          <w:color w:val="000000"/>
        </w:rPr>
        <w:t>ell,</w:t>
      </w:r>
      <w:r w:rsidRPr="009F2F42">
        <w:rPr>
          <w:rFonts w:ascii="Amasis MT Pro" w:hAnsi="Amasis MT Pro"/>
          <w:color w:val="000000"/>
        </w:rPr>
        <w:t xml:space="preserve"> here are the top 10 deadliest animals</w:t>
      </w:r>
      <w:r w:rsidR="00200326">
        <w:rPr>
          <w:rFonts w:ascii="Amasis MT Pro" w:hAnsi="Amasis MT Pro"/>
          <w:color w:val="000000"/>
        </w:rPr>
        <w:t>:</w:t>
      </w:r>
      <w:r w:rsidRPr="009F2F42">
        <w:rPr>
          <w:rFonts w:ascii="Amasis MT Pro" w:hAnsi="Amasis MT Pro"/>
          <w:color w:val="000000"/>
        </w:rPr>
        <w:t xml:space="preserve"> </w:t>
      </w:r>
    </w:p>
    <w:p w14:paraId="18DF266B" w14:textId="77777777" w:rsidR="00200326" w:rsidRDefault="007C3124" w:rsidP="007C3124">
      <w:pPr>
        <w:pStyle w:val="NormalWeb"/>
        <w:rPr>
          <w:rFonts w:ascii="Amasis MT Pro" w:hAnsi="Amasis MT Pro"/>
          <w:color w:val="000000"/>
        </w:rPr>
      </w:pPr>
      <w:r w:rsidRPr="009F2F42">
        <w:rPr>
          <w:rFonts w:ascii="Amasis MT Pro" w:hAnsi="Amasis MT Pro"/>
          <w:color w:val="000000"/>
        </w:rPr>
        <w:t>First the hippo is the 10th deadliest animal</w:t>
      </w:r>
      <w:r w:rsidR="00506919">
        <w:rPr>
          <w:rFonts w:ascii="Amasis MT Pro" w:hAnsi="Amasis MT Pro"/>
          <w:color w:val="000000"/>
        </w:rPr>
        <w:t>. H</w:t>
      </w:r>
      <w:r w:rsidRPr="009F2F42">
        <w:rPr>
          <w:rFonts w:ascii="Amasis MT Pro" w:hAnsi="Amasis MT Pro"/>
          <w:color w:val="000000"/>
        </w:rPr>
        <w:t>ippos kill more than you think</w:t>
      </w:r>
      <w:r w:rsidR="00FB094A">
        <w:rPr>
          <w:rFonts w:ascii="Amasis MT Pro" w:hAnsi="Amasis MT Pro"/>
          <w:color w:val="000000"/>
        </w:rPr>
        <w:t>. I</w:t>
      </w:r>
      <w:r w:rsidRPr="009F2F42">
        <w:rPr>
          <w:rFonts w:ascii="Amasis MT Pro" w:hAnsi="Amasis MT Pro"/>
          <w:color w:val="000000"/>
        </w:rPr>
        <w:t>n Africa they kill about 500 people in a year and Fun Fact</w:t>
      </w:r>
      <w:r w:rsidR="00200326">
        <w:rPr>
          <w:rFonts w:ascii="Amasis MT Pro" w:hAnsi="Amasis MT Pro"/>
          <w:color w:val="000000"/>
        </w:rPr>
        <w:t>,</w:t>
      </w:r>
      <w:r w:rsidRPr="009F2F42">
        <w:rPr>
          <w:rFonts w:ascii="Amasis MT Pro" w:hAnsi="Amasis MT Pro"/>
          <w:color w:val="000000"/>
        </w:rPr>
        <w:t xml:space="preserve"> hippos get threatened and that is why they kill to protect themselves (credits to google top 10). </w:t>
      </w:r>
    </w:p>
    <w:p w14:paraId="135015D6" w14:textId="0D2655F3" w:rsidR="007C3124" w:rsidRPr="009F2F42" w:rsidRDefault="007C3124" w:rsidP="007C3124">
      <w:pPr>
        <w:pStyle w:val="NormalWeb"/>
        <w:rPr>
          <w:rFonts w:ascii="Amasis MT Pro" w:hAnsi="Amasis MT Pro"/>
          <w:color w:val="000000"/>
        </w:rPr>
      </w:pPr>
      <w:r w:rsidRPr="009F2F42">
        <w:rPr>
          <w:rFonts w:ascii="Amasis MT Pro" w:hAnsi="Amasis MT Pro"/>
          <w:color w:val="000000"/>
        </w:rPr>
        <w:t>Next here is your 9</w:t>
      </w:r>
      <w:r w:rsidRPr="00C03998">
        <w:rPr>
          <w:rFonts w:ascii="Amasis MT Pro" w:hAnsi="Amasis MT Pro"/>
          <w:color w:val="000000"/>
          <w:vertAlign w:val="superscript"/>
        </w:rPr>
        <w:t>th</w:t>
      </w:r>
      <w:r w:rsidR="00C03998">
        <w:rPr>
          <w:rFonts w:ascii="Amasis MT Pro" w:hAnsi="Amasis MT Pro"/>
          <w:color w:val="000000"/>
        </w:rPr>
        <w:t>…</w:t>
      </w:r>
      <w:r w:rsidRPr="009F2F42">
        <w:rPr>
          <w:rFonts w:ascii="Amasis MT Pro" w:hAnsi="Amasis MT Pro"/>
          <w:color w:val="000000"/>
        </w:rPr>
        <w:t xml:space="preserve"> </w:t>
      </w:r>
      <w:r w:rsidR="00C03998">
        <w:rPr>
          <w:rFonts w:ascii="Amasis MT Pro" w:hAnsi="Amasis MT Pro"/>
          <w:color w:val="000000"/>
        </w:rPr>
        <w:t>“</w:t>
      </w:r>
      <w:r w:rsidRPr="009F2F42">
        <w:rPr>
          <w:rFonts w:ascii="Amasis MT Pro" w:hAnsi="Amasis MT Pro"/>
          <w:color w:val="000000"/>
        </w:rPr>
        <w:t>The mamba is one of Africa’s most dangerous snakes</w:t>
      </w:r>
      <w:r w:rsidR="00C03998">
        <w:rPr>
          <w:rFonts w:ascii="Amasis MT Pro" w:hAnsi="Amasis MT Pro"/>
          <w:color w:val="000000"/>
        </w:rPr>
        <w:t xml:space="preserve"> </w:t>
      </w:r>
      <w:r w:rsidRPr="009F2F42">
        <w:rPr>
          <w:rFonts w:ascii="Amasis MT Pro" w:hAnsi="Amasis MT Pro"/>
          <w:color w:val="000000"/>
        </w:rPr>
        <w:t xml:space="preserve">because of its large size, quickness, and extremely potent venom. It has an aggressive reputation. Though unprovoked attacks on humans have not been proved, the snake will defend itself if threatened or molested. It has a nervous disposition, and, if disturbed, it may rear up and threaten with an open mouth and slightly expanded or flattened neck (or hood) before striking. Even though most bites are fatal, it is responsible for only a small number of deaths annually. In captivity, black mambas have lived more than 20 years. mambas kill </w:t>
      </w:r>
      <w:r w:rsidRPr="009F2F42">
        <w:rPr>
          <w:rFonts w:ascii="Amasis MT Pro" w:hAnsi="Amasis MT Pro"/>
          <w:color w:val="000000"/>
        </w:rPr>
        <w:lastRenderedPageBreak/>
        <w:t>20,000 people (about the seating capacity of Madison Square Garden)</w:t>
      </w:r>
      <w:r w:rsidR="008D598F">
        <w:rPr>
          <w:rFonts w:ascii="Amasis MT Pro" w:hAnsi="Amasis MT Pro"/>
          <w:color w:val="000000"/>
        </w:rPr>
        <w:t xml:space="preserve">. </w:t>
      </w:r>
      <w:r w:rsidRPr="009F2F42">
        <w:rPr>
          <w:rFonts w:ascii="Amasis MT Pro" w:hAnsi="Amasis MT Pro"/>
          <w:color w:val="000000"/>
        </w:rPr>
        <w:t>The black mamba is Africa's deadliest snake. Untreated, its bite has a fatality rate of 100 percent, making it a killer among killers on a continent where it is thought that nearly 20,000 people die of snake bites each year, and the residents of Swaziland in southern Africa have suffered losses for generations</w:t>
      </w:r>
      <w:r w:rsidR="008D598F">
        <w:rPr>
          <w:rFonts w:ascii="Amasis MT Pro" w:hAnsi="Amasis MT Pro"/>
          <w:color w:val="000000"/>
        </w:rPr>
        <w:t>.”</w:t>
      </w:r>
    </w:p>
    <w:p w14:paraId="2E337AE8" w14:textId="45BB0FF7" w:rsidR="007C3124" w:rsidRPr="009F2F42" w:rsidRDefault="008D598F" w:rsidP="007C3124">
      <w:pPr>
        <w:pStyle w:val="NormalWeb"/>
        <w:rPr>
          <w:rFonts w:ascii="Amasis MT Pro" w:hAnsi="Amasis MT Pro"/>
          <w:color w:val="000000"/>
        </w:rPr>
      </w:pPr>
      <w:r>
        <w:rPr>
          <w:rFonts w:ascii="Amasis MT Pro" w:hAnsi="Amasis MT Pro"/>
          <w:color w:val="000000"/>
        </w:rPr>
        <w:t>T</w:t>
      </w:r>
      <w:r w:rsidR="007C3124" w:rsidRPr="009F2F42">
        <w:rPr>
          <w:rFonts w:ascii="Amasis MT Pro" w:hAnsi="Amasis MT Pro"/>
          <w:color w:val="000000"/>
        </w:rPr>
        <w:t>he 8th dangerous deadliest animal is a mosquito. Most of you guys are like what???? How is that little thing deadly and dangerous!!! Well, I will tell you some mosquitoes can transmit diseases to humans and animals by feeding on their blood, per the MCHD. And just if you're asking, “What type of diseases do mosquitoes hold?”</w:t>
      </w:r>
      <w:r w:rsidR="00E32EDA">
        <w:rPr>
          <w:rFonts w:ascii="Amasis MT Pro" w:hAnsi="Amasis MT Pro"/>
          <w:color w:val="000000"/>
        </w:rPr>
        <w:t>…</w:t>
      </w:r>
      <w:r w:rsidR="007C3124" w:rsidRPr="009F2F42">
        <w:rPr>
          <w:rFonts w:ascii="Amasis MT Pro" w:hAnsi="Amasis MT Pro"/>
          <w:color w:val="000000"/>
        </w:rPr>
        <w:t>Well, “DUH</w:t>
      </w:r>
      <w:r w:rsidR="00E32EDA">
        <w:rPr>
          <w:rFonts w:ascii="Amasis MT Pro" w:hAnsi="Amasis MT Pro"/>
          <w:color w:val="000000"/>
        </w:rPr>
        <w:t>!”</w:t>
      </w:r>
      <w:r w:rsidR="004F4D57">
        <w:rPr>
          <w:rFonts w:ascii="Amasis MT Pro" w:hAnsi="Amasis MT Pro"/>
          <w:color w:val="000000"/>
        </w:rPr>
        <w:t>…</w:t>
      </w:r>
      <w:r w:rsidR="007C3124" w:rsidRPr="009F2F42">
        <w:rPr>
          <w:rFonts w:ascii="Amasis MT Pro" w:hAnsi="Amasis MT Pro"/>
          <w:color w:val="000000"/>
        </w:rPr>
        <w:t xml:space="preserve"> I am here to tell you their </w:t>
      </w:r>
      <w:r w:rsidR="003D1012" w:rsidRPr="009F2F42">
        <w:rPr>
          <w:rFonts w:ascii="Amasis MT Pro" w:hAnsi="Amasis MT Pro"/>
          <w:color w:val="000000"/>
        </w:rPr>
        <w:t>diseas</w:t>
      </w:r>
      <w:r w:rsidR="003D1012">
        <w:rPr>
          <w:rFonts w:ascii="Amasis MT Pro" w:hAnsi="Amasis MT Pro"/>
          <w:color w:val="000000"/>
        </w:rPr>
        <w:t>es</w:t>
      </w:r>
      <w:r w:rsidR="004F4D57">
        <w:rPr>
          <w:rFonts w:ascii="Amasis MT Pro" w:hAnsi="Amasis MT Pro"/>
          <w:color w:val="000000"/>
        </w:rPr>
        <w:t xml:space="preserve"> are:</w:t>
      </w:r>
      <w:r w:rsidR="007C3124" w:rsidRPr="009F2F42">
        <w:rPr>
          <w:rFonts w:ascii="Amasis MT Pro" w:hAnsi="Amasis MT Pro"/>
          <w:color w:val="000000"/>
        </w:rPr>
        <w:t xml:space="preserve"> Dengue</w:t>
      </w:r>
      <w:r w:rsidR="004F4D57">
        <w:rPr>
          <w:rFonts w:ascii="Amasis MT Pro" w:hAnsi="Amasis MT Pro"/>
          <w:color w:val="000000"/>
        </w:rPr>
        <w:t xml:space="preserve">, </w:t>
      </w:r>
      <w:r w:rsidR="007C3124" w:rsidRPr="009F2F42">
        <w:rPr>
          <w:rFonts w:ascii="Amasis MT Pro" w:hAnsi="Amasis MT Pro"/>
          <w:color w:val="000000"/>
        </w:rPr>
        <w:t>Malaria</w:t>
      </w:r>
      <w:r w:rsidR="004F4D57">
        <w:rPr>
          <w:rFonts w:ascii="Amasis MT Pro" w:hAnsi="Amasis MT Pro"/>
          <w:color w:val="000000"/>
        </w:rPr>
        <w:t xml:space="preserve">, </w:t>
      </w:r>
      <w:r w:rsidR="007C3124" w:rsidRPr="009F2F42">
        <w:rPr>
          <w:rFonts w:ascii="Amasis MT Pro" w:hAnsi="Amasis MT Pro"/>
          <w:color w:val="000000"/>
        </w:rPr>
        <w:t>Yellow Fever</w:t>
      </w:r>
      <w:r w:rsidR="004F4D57">
        <w:rPr>
          <w:rFonts w:ascii="Amasis MT Pro" w:hAnsi="Amasis MT Pro"/>
          <w:color w:val="000000"/>
        </w:rPr>
        <w:t xml:space="preserve">, </w:t>
      </w:r>
      <w:r w:rsidR="007C3124" w:rsidRPr="009F2F42">
        <w:rPr>
          <w:rFonts w:ascii="Amasis MT Pro" w:hAnsi="Amasis MT Pro"/>
          <w:color w:val="000000"/>
        </w:rPr>
        <w:t>Zika Virus. W</w:t>
      </w:r>
      <w:r w:rsidR="004F4D57">
        <w:rPr>
          <w:rFonts w:ascii="Amasis MT Pro" w:hAnsi="Amasis MT Pro"/>
          <w:color w:val="000000"/>
        </w:rPr>
        <w:t>ant</w:t>
      </w:r>
      <w:r w:rsidR="007C3124" w:rsidRPr="009F2F42">
        <w:rPr>
          <w:rFonts w:ascii="Amasis MT Pro" w:hAnsi="Amasis MT Pro"/>
          <w:color w:val="000000"/>
        </w:rPr>
        <w:t xml:space="preserve"> some more</w:t>
      </w:r>
      <w:r w:rsidR="004F4D57">
        <w:rPr>
          <w:rFonts w:ascii="Amasis MT Pro" w:hAnsi="Amasis MT Pro"/>
          <w:color w:val="000000"/>
        </w:rPr>
        <w:t>? O</w:t>
      </w:r>
      <w:r w:rsidR="007C3124" w:rsidRPr="009F2F42">
        <w:rPr>
          <w:rFonts w:ascii="Amasis MT Pro" w:hAnsi="Amasis MT Pro"/>
          <w:color w:val="000000"/>
        </w:rPr>
        <w:t>k</w:t>
      </w:r>
      <w:r w:rsidR="004F4D57">
        <w:rPr>
          <w:rFonts w:ascii="Amasis MT Pro" w:hAnsi="Amasis MT Pro"/>
          <w:color w:val="000000"/>
        </w:rPr>
        <w:t>,</w:t>
      </w:r>
      <w:r w:rsidR="007C3124" w:rsidRPr="009F2F42">
        <w:rPr>
          <w:rFonts w:ascii="Amasis MT Pro" w:hAnsi="Amasis MT Pro"/>
          <w:color w:val="000000"/>
        </w:rPr>
        <w:t xml:space="preserve"> here you go</w:t>
      </w:r>
      <w:r w:rsidR="004F4D57">
        <w:rPr>
          <w:rFonts w:ascii="Amasis MT Pro" w:hAnsi="Amasis MT Pro"/>
          <w:color w:val="000000"/>
        </w:rPr>
        <w:t>..</w:t>
      </w:r>
      <w:r w:rsidR="007C3124" w:rsidRPr="009F2F42">
        <w:rPr>
          <w:rFonts w:ascii="Amasis MT Pro" w:hAnsi="Amasis MT Pro"/>
          <w:color w:val="000000"/>
        </w:rPr>
        <w:t>.</w:t>
      </w:r>
      <w:r w:rsidR="003D1012">
        <w:rPr>
          <w:rFonts w:ascii="Amasis MT Pro" w:hAnsi="Amasis MT Pro"/>
          <w:color w:val="000000"/>
        </w:rPr>
        <w:t xml:space="preserve"> </w:t>
      </w:r>
      <w:r w:rsidR="007C3124" w:rsidRPr="009F2F42">
        <w:rPr>
          <w:rFonts w:ascii="Amasis MT Pro" w:hAnsi="Amasis MT Pro"/>
          <w:color w:val="000000"/>
        </w:rPr>
        <w:t>West Nile Virus</w:t>
      </w:r>
      <w:r w:rsidR="003D1012">
        <w:rPr>
          <w:rFonts w:ascii="Amasis MT Pro" w:hAnsi="Amasis MT Pro"/>
          <w:color w:val="000000"/>
        </w:rPr>
        <w:t xml:space="preserve"> and </w:t>
      </w:r>
      <w:r w:rsidR="007C3124" w:rsidRPr="009F2F42">
        <w:rPr>
          <w:rFonts w:ascii="Amasis MT Pro" w:hAnsi="Amasis MT Pro"/>
          <w:color w:val="000000"/>
        </w:rPr>
        <w:t xml:space="preserve">Chikungunya. (All of them are credited </w:t>
      </w:r>
      <w:r w:rsidR="003D1012">
        <w:rPr>
          <w:rFonts w:ascii="Amasis MT Pro" w:hAnsi="Amasis MT Pro"/>
          <w:color w:val="000000"/>
        </w:rPr>
        <w:t xml:space="preserve">by </w:t>
      </w:r>
      <w:r w:rsidR="007C3124" w:rsidRPr="009F2F42">
        <w:rPr>
          <w:rFonts w:ascii="Amasis MT Pro" w:hAnsi="Amasis MT Pro"/>
          <w:color w:val="000000"/>
        </w:rPr>
        <w:t>Pan American Health Organization).</w:t>
      </w:r>
    </w:p>
    <w:p w14:paraId="07FED73F" w14:textId="7105E742" w:rsidR="007C3124" w:rsidRPr="009F2F42" w:rsidRDefault="003D1012" w:rsidP="007C3124">
      <w:pPr>
        <w:pStyle w:val="NormalWeb"/>
        <w:rPr>
          <w:rFonts w:ascii="Amasis MT Pro" w:hAnsi="Amasis MT Pro"/>
          <w:color w:val="000000"/>
        </w:rPr>
      </w:pPr>
      <w:r>
        <w:rPr>
          <w:rFonts w:ascii="Amasis MT Pro" w:hAnsi="Amasis MT Pro"/>
          <w:color w:val="000000"/>
        </w:rPr>
        <w:t>T</w:t>
      </w:r>
      <w:r w:rsidR="007C3124" w:rsidRPr="009F2F42">
        <w:rPr>
          <w:rFonts w:ascii="Amasis MT Pro" w:hAnsi="Amasis MT Pro"/>
          <w:color w:val="000000"/>
        </w:rPr>
        <w:t xml:space="preserve">he 7th deadliest animal is a crocodile </w:t>
      </w:r>
      <w:r w:rsidR="000939F9">
        <w:rPr>
          <w:rFonts w:ascii="Amasis MT Pro" w:hAnsi="Amasis MT Pro"/>
          <w:color w:val="000000"/>
        </w:rPr>
        <w:t>which</w:t>
      </w:r>
      <w:r w:rsidR="007C3124" w:rsidRPr="009F2F42">
        <w:rPr>
          <w:rFonts w:ascii="Amasis MT Pro" w:hAnsi="Amasis MT Pro"/>
          <w:color w:val="000000"/>
        </w:rPr>
        <w:t xml:space="preserve"> kills 1,000 humans per year. The crocodile is a famously ferocious animal that causes up to 1,000 reported fatalities a year. Just one look at those teeth should tell you why these reptiles are so dangerous. (credits to top 7th of google).</w:t>
      </w:r>
    </w:p>
    <w:p w14:paraId="74A4921D" w14:textId="77777777" w:rsidR="00124CDD" w:rsidRDefault="000939F9" w:rsidP="007C3124">
      <w:pPr>
        <w:pStyle w:val="NormalWeb"/>
        <w:rPr>
          <w:rFonts w:ascii="Amasis MT Pro" w:hAnsi="Amasis MT Pro"/>
          <w:color w:val="000000"/>
        </w:rPr>
      </w:pPr>
      <w:r>
        <w:rPr>
          <w:rFonts w:ascii="Amasis MT Pro" w:hAnsi="Amasis MT Pro"/>
          <w:color w:val="000000"/>
        </w:rPr>
        <w:t>T</w:t>
      </w:r>
      <w:r w:rsidR="007C3124" w:rsidRPr="009F2F42">
        <w:rPr>
          <w:rFonts w:ascii="Amasis MT Pro" w:hAnsi="Amasis MT Pro"/>
          <w:color w:val="000000"/>
        </w:rPr>
        <w:t xml:space="preserve">he 6th deadliest animal is Scorpions </w:t>
      </w:r>
      <w:r w:rsidR="00124CDD">
        <w:rPr>
          <w:rFonts w:ascii="Amasis MT Pro" w:hAnsi="Amasis MT Pro"/>
          <w:color w:val="000000"/>
        </w:rPr>
        <w:t>–</w:t>
      </w:r>
      <w:r w:rsidR="007C3124" w:rsidRPr="009F2F42">
        <w:rPr>
          <w:rFonts w:ascii="Amasis MT Pro" w:hAnsi="Amasis MT Pro"/>
          <w:color w:val="000000"/>
        </w:rPr>
        <w:t xml:space="preserve"> </w:t>
      </w:r>
      <w:r w:rsidR="00124CDD">
        <w:rPr>
          <w:rFonts w:ascii="Amasis MT Pro" w:hAnsi="Amasis MT Pro"/>
          <w:color w:val="000000"/>
        </w:rPr>
        <w:t xml:space="preserve">they </w:t>
      </w:r>
      <w:r w:rsidR="007C3124" w:rsidRPr="009F2F42">
        <w:rPr>
          <w:rFonts w:ascii="Amasis MT Pro" w:hAnsi="Amasis MT Pro"/>
          <w:color w:val="000000"/>
        </w:rPr>
        <w:t xml:space="preserve">kill 3,300 humans per year. </w:t>
      </w:r>
      <w:r w:rsidR="00124CDD">
        <w:rPr>
          <w:rFonts w:ascii="Amasis MT Pro" w:hAnsi="Amasis MT Pro"/>
          <w:color w:val="000000"/>
        </w:rPr>
        <w:t>“</w:t>
      </w:r>
      <w:r w:rsidR="007C3124" w:rsidRPr="009F2F42">
        <w:rPr>
          <w:rFonts w:ascii="Amasis MT Pro" w:hAnsi="Amasis MT Pro"/>
          <w:color w:val="000000"/>
        </w:rPr>
        <w:t>These ancient and aggressive creepy crawlies sting with their tail and inject venom into their prey. With over 2,600 species of the arachnid, only around 25 carry a powerful enough toxin to kill humans.</w:t>
      </w:r>
      <w:r w:rsidR="00124CDD">
        <w:rPr>
          <w:rFonts w:ascii="Amasis MT Pro" w:hAnsi="Amasis MT Pro"/>
          <w:color w:val="000000"/>
        </w:rPr>
        <w:t xml:space="preserve">” </w:t>
      </w:r>
      <w:r w:rsidR="007C3124" w:rsidRPr="009F2F42">
        <w:rPr>
          <w:rFonts w:ascii="Amasis MT Pro" w:hAnsi="Amasis MT Pro"/>
          <w:color w:val="000000"/>
        </w:rPr>
        <w:t>(Thanks to google</w:t>
      </w:r>
      <w:r w:rsidR="00124CDD">
        <w:rPr>
          <w:rFonts w:ascii="Amasis MT Pro" w:hAnsi="Amasis MT Pro"/>
          <w:color w:val="000000"/>
        </w:rPr>
        <w:t>’</w:t>
      </w:r>
      <w:r w:rsidR="007C3124" w:rsidRPr="009F2F42">
        <w:rPr>
          <w:rFonts w:ascii="Amasis MT Pro" w:hAnsi="Amasis MT Pro"/>
          <w:color w:val="000000"/>
        </w:rPr>
        <w:t>s top 6th deadliest animals).</w:t>
      </w:r>
      <w:r w:rsidR="00124CDD">
        <w:rPr>
          <w:rFonts w:ascii="Amasis MT Pro" w:hAnsi="Amasis MT Pro"/>
          <w:color w:val="000000"/>
        </w:rPr>
        <w:t xml:space="preserve"> </w:t>
      </w:r>
    </w:p>
    <w:p w14:paraId="569451DE" w14:textId="2F891727" w:rsidR="007C3124" w:rsidRPr="009F2F42" w:rsidRDefault="00124CDD" w:rsidP="007C3124">
      <w:pPr>
        <w:pStyle w:val="NormalWeb"/>
        <w:rPr>
          <w:rFonts w:ascii="Amasis MT Pro" w:hAnsi="Amasis MT Pro"/>
          <w:color w:val="000000"/>
        </w:rPr>
      </w:pPr>
      <w:r w:rsidRPr="009F2F42">
        <w:rPr>
          <w:rFonts w:ascii="Amasis MT Pro" w:hAnsi="Amasis MT Pro"/>
          <w:color w:val="000000"/>
        </w:rPr>
        <w:t>We’re</w:t>
      </w:r>
      <w:r w:rsidR="007C3124" w:rsidRPr="009F2F42">
        <w:rPr>
          <w:rFonts w:ascii="Amasis MT Pro" w:hAnsi="Amasis MT Pro"/>
          <w:color w:val="000000"/>
        </w:rPr>
        <w:t xml:space="preserve"> almost to the end</w:t>
      </w:r>
      <w:r>
        <w:rPr>
          <w:rFonts w:ascii="Amasis MT Pro" w:hAnsi="Amasis MT Pro"/>
          <w:color w:val="000000"/>
        </w:rPr>
        <w:t xml:space="preserve"> -- </w:t>
      </w:r>
      <w:r w:rsidR="007C3124" w:rsidRPr="009F2F42">
        <w:rPr>
          <w:rFonts w:ascii="Amasis MT Pro" w:hAnsi="Amasis MT Pro"/>
          <w:color w:val="000000"/>
        </w:rPr>
        <w:t xml:space="preserve">we are at </w:t>
      </w:r>
      <w:r w:rsidR="00834537">
        <w:rPr>
          <w:rFonts w:ascii="Amasis MT Pro" w:hAnsi="Amasis MT Pro"/>
          <w:color w:val="000000"/>
        </w:rPr>
        <w:t>the</w:t>
      </w:r>
      <w:r w:rsidR="007C3124" w:rsidRPr="009F2F42">
        <w:rPr>
          <w:rFonts w:ascii="Amasis MT Pro" w:hAnsi="Amasis MT Pro"/>
          <w:color w:val="000000"/>
        </w:rPr>
        <w:t xml:space="preserve"> 5Th </w:t>
      </w:r>
      <w:r w:rsidR="00834537">
        <w:rPr>
          <w:rFonts w:ascii="Amasis MT Pro" w:hAnsi="Amasis MT Pro"/>
          <w:color w:val="000000"/>
        </w:rPr>
        <w:t xml:space="preserve">-- </w:t>
      </w:r>
      <w:r w:rsidR="007C3124" w:rsidRPr="009F2F42">
        <w:rPr>
          <w:rFonts w:ascii="Amasis MT Pro" w:hAnsi="Amasis MT Pro"/>
          <w:color w:val="000000"/>
        </w:rPr>
        <w:t>YaYaY!!! The top 5th is Hornets, Bees, Wasp</w:t>
      </w:r>
      <w:r w:rsidR="00834537">
        <w:rPr>
          <w:rFonts w:ascii="Amasis MT Pro" w:hAnsi="Amasis MT Pro"/>
          <w:color w:val="000000"/>
        </w:rPr>
        <w:t>s. “</w:t>
      </w:r>
      <w:r w:rsidR="007C3124" w:rsidRPr="009F2F42">
        <w:rPr>
          <w:rFonts w:ascii="Amasis MT Pro" w:hAnsi="Amasis MT Pro"/>
          <w:color w:val="000000"/>
        </w:rPr>
        <w:t>Most people consider flying insects of this variety to be little more than a pest. Yet, for many people these insects are actually potential terrors of death and destruction. Gram by gram, hornets, wasps, and bees are easily the most deadly creature in the entire country.</w:t>
      </w:r>
      <w:r w:rsidR="00B02BCB">
        <w:rPr>
          <w:rFonts w:ascii="Amasis MT Pro" w:hAnsi="Amasis MT Pro"/>
          <w:color w:val="000000"/>
        </w:rPr>
        <w:t>” The</w:t>
      </w:r>
      <w:r w:rsidR="007C3124" w:rsidRPr="009F2F42">
        <w:rPr>
          <w:rFonts w:ascii="Amasis MT Pro" w:hAnsi="Amasis MT Pro"/>
          <w:color w:val="000000"/>
        </w:rPr>
        <w:t xml:space="preserve"> </w:t>
      </w:r>
      <w:r w:rsidR="00B02BCB">
        <w:rPr>
          <w:rFonts w:ascii="Amasis MT Pro" w:hAnsi="Amasis MT Pro"/>
          <w:color w:val="000000"/>
        </w:rPr>
        <w:t xml:space="preserve">number </w:t>
      </w:r>
      <w:r w:rsidR="007C3124" w:rsidRPr="009F2F42">
        <w:rPr>
          <w:rFonts w:ascii="Amasis MT Pro" w:hAnsi="Amasis MT Pro"/>
          <w:color w:val="000000"/>
        </w:rPr>
        <w:t>of deaths of hornets,</w:t>
      </w:r>
      <w:r w:rsidR="00B02BCB">
        <w:rPr>
          <w:rFonts w:ascii="Amasis MT Pro" w:hAnsi="Amasis MT Pro"/>
          <w:color w:val="000000"/>
        </w:rPr>
        <w:t xml:space="preserve"> </w:t>
      </w:r>
      <w:r w:rsidR="007C3124" w:rsidRPr="009F2F42">
        <w:rPr>
          <w:rFonts w:ascii="Amasis MT Pro" w:hAnsi="Amasis MT Pro"/>
          <w:color w:val="000000"/>
        </w:rPr>
        <w:t>bees,</w:t>
      </w:r>
      <w:r w:rsidR="00B02BCB">
        <w:rPr>
          <w:rFonts w:ascii="Amasis MT Pro" w:hAnsi="Amasis MT Pro"/>
          <w:color w:val="000000"/>
        </w:rPr>
        <w:t xml:space="preserve"> </w:t>
      </w:r>
      <w:r w:rsidR="007C3124" w:rsidRPr="009F2F42">
        <w:rPr>
          <w:rFonts w:ascii="Amasis MT Pro" w:hAnsi="Amasis MT Pro"/>
          <w:color w:val="000000"/>
        </w:rPr>
        <w:t>and wasp</w:t>
      </w:r>
      <w:r w:rsidR="00B02BCB">
        <w:rPr>
          <w:rFonts w:ascii="Amasis MT Pro" w:hAnsi="Amasis MT Pro"/>
          <w:color w:val="000000"/>
        </w:rPr>
        <w:t>s</w:t>
      </w:r>
      <w:r w:rsidR="007C3124" w:rsidRPr="009F2F42">
        <w:rPr>
          <w:rFonts w:ascii="Amasis MT Pro" w:hAnsi="Amasis MT Pro"/>
          <w:color w:val="000000"/>
        </w:rPr>
        <w:t xml:space="preserve"> </w:t>
      </w:r>
      <w:r w:rsidR="00B02BCB">
        <w:rPr>
          <w:rFonts w:ascii="Amasis MT Pro" w:hAnsi="Amasis MT Pro"/>
          <w:color w:val="000000"/>
        </w:rPr>
        <w:t>“</w:t>
      </w:r>
      <w:r w:rsidR="007C3124" w:rsidRPr="009F2F42">
        <w:rPr>
          <w:rFonts w:ascii="Amasis MT Pro" w:hAnsi="Amasis MT Pro"/>
          <w:color w:val="000000"/>
        </w:rPr>
        <w:t>is a total of 1,109 deaths from hornet, wasp, and bee stings, for an annual average of 62 deaths. Deaths ranged from a low of 43 in 2001 to a high of 89 in 2017. Approximately 80% of the deaths were among males.</w:t>
      </w:r>
      <w:r w:rsidR="00B02BCB">
        <w:rPr>
          <w:rFonts w:ascii="Amasis MT Pro" w:hAnsi="Amasis MT Pro"/>
          <w:color w:val="000000"/>
        </w:rPr>
        <w:t>”</w:t>
      </w:r>
      <w:r w:rsidR="007C3124" w:rsidRPr="009F2F42">
        <w:rPr>
          <w:rFonts w:ascii="Amasis MT Pro" w:hAnsi="Amasis MT Pro"/>
          <w:color w:val="000000"/>
        </w:rPr>
        <w:t xml:space="preserve"> Source: National Vital Statistics System</w:t>
      </w:r>
      <w:r w:rsidR="00B02BCB">
        <w:rPr>
          <w:rFonts w:ascii="Amasis MT Pro" w:hAnsi="Amasis MT Pro"/>
          <w:color w:val="000000"/>
        </w:rPr>
        <w:t xml:space="preserve">. </w:t>
      </w:r>
    </w:p>
    <w:p w14:paraId="3B2BD850" w14:textId="77777777" w:rsidR="00377E4E" w:rsidRDefault="007C3124" w:rsidP="007C3124">
      <w:pPr>
        <w:pStyle w:val="NormalWeb"/>
        <w:rPr>
          <w:rFonts w:ascii="Amasis MT Pro" w:hAnsi="Amasis MT Pro"/>
          <w:color w:val="000000"/>
        </w:rPr>
      </w:pPr>
      <w:r w:rsidRPr="009F2F42">
        <w:rPr>
          <w:rFonts w:ascii="Amasis MT Pro" w:hAnsi="Amasis MT Pro"/>
          <w:color w:val="000000"/>
        </w:rPr>
        <w:t>HEYYY WE ARE ALMOST THERE</w:t>
      </w:r>
      <w:r w:rsidR="00E74763">
        <w:rPr>
          <w:rFonts w:ascii="Amasis MT Pro" w:hAnsi="Amasis MT Pro"/>
          <w:color w:val="000000"/>
        </w:rPr>
        <w:t>!</w:t>
      </w:r>
      <w:r w:rsidRPr="009F2F42">
        <w:rPr>
          <w:rFonts w:ascii="Amasis MT Pro" w:hAnsi="Amasis MT Pro"/>
          <w:color w:val="000000"/>
        </w:rPr>
        <w:t xml:space="preserve"> T</w:t>
      </w:r>
      <w:r w:rsidR="00E74763">
        <w:rPr>
          <w:rFonts w:ascii="Amasis MT Pro" w:hAnsi="Amasis MT Pro"/>
          <w:color w:val="000000"/>
        </w:rPr>
        <w:t>he 4</w:t>
      </w:r>
      <w:r w:rsidR="00E74763" w:rsidRPr="00377E4E">
        <w:rPr>
          <w:rFonts w:ascii="Amasis MT Pro" w:hAnsi="Amasis MT Pro"/>
          <w:color w:val="000000"/>
          <w:vertAlign w:val="superscript"/>
        </w:rPr>
        <w:t>th</w:t>
      </w:r>
      <w:r w:rsidR="00377E4E">
        <w:rPr>
          <w:rFonts w:ascii="Amasis MT Pro" w:hAnsi="Amasis MT Pro"/>
          <w:color w:val="000000"/>
        </w:rPr>
        <w:t xml:space="preserve"> one </w:t>
      </w:r>
      <w:r w:rsidRPr="009F2F42">
        <w:rPr>
          <w:rFonts w:ascii="Amasis MT Pro" w:hAnsi="Amasis MT Pro"/>
          <w:color w:val="000000"/>
        </w:rPr>
        <w:t xml:space="preserve">is the </w:t>
      </w:r>
      <w:r w:rsidR="00377E4E">
        <w:rPr>
          <w:rFonts w:ascii="Amasis MT Pro" w:hAnsi="Amasis MT Pro"/>
          <w:color w:val="000000"/>
        </w:rPr>
        <w:t>f</w:t>
      </w:r>
      <w:r w:rsidRPr="009F2F42">
        <w:rPr>
          <w:rFonts w:ascii="Amasis MT Pro" w:hAnsi="Amasis MT Pro"/>
          <w:color w:val="000000"/>
        </w:rPr>
        <w:t>reshwater snail</w:t>
      </w:r>
      <w:r w:rsidR="00377E4E">
        <w:rPr>
          <w:rFonts w:ascii="Amasis MT Pro" w:hAnsi="Amasis MT Pro"/>
          <w:color w:val="000000"/>
        </w:rPr>
        <w:t>..,</w:t>
      </w:r>
      <w:r w:rsidRPr="009F2F42">
        <w:rPr>
          <w:rFonts w:ascii="Amasis MT Pro" w:hAnsi="Amasis MT Pro"/>
          <w:color w:val="000000"/>
        </w:rPr>
        <w:t xml:space="preserve"> they KILLED HOW MANY</w:t>
      </w:r>
      <w:r w:rsidR="00377E4E">
        <w:rPr>
          <w:rFonts w:ascii="Amasis MT Pro" w:hAnsi="Amasis MT Pro"/>
          <w:color w:val="000000"/>
        </w:rPr>
        <w:t>??? “</w:t>
      </w:r>
      <w:r w:rsidRPr="009F2F42">
        <w:rPr>
          <w:rFonts w:ascii="Amasis MT Pro" w:hAnsi="Amasis MT Pro"/>
          <w:color w:val="000000"/>
        </w:rPr>
        <w:t>More than 200,000 deaths a year can be attributed to freshwater snails. This is because they are hosts to deadly parasites, in particular parasitic flatworms known as flukes. There are as many as 24,000 species of flukes, and most of them are</w:t>
      </w:r>
      <w:r w:rsidR="00377E4E">
        <w:rPr>
          <w:rFonts w:ascii="Amasis MT Pro" w:hAnsi="Amasis MT Pro"/>
          <w:color w:val="000000"/>
        </w:rPr>
        <w:t xml:space="preserve"> </w:t>
      </w:r>
      <w:r w:rsidRPr="009F2F42">
        <w:rPr>
          <w:rFonts w:ascii="Amasis MT Pro" w:hAnsi="Amasis MT Pro"/>
          <w:color w:val="000000"/>
        </w:rPr>
        <w:t>parasites of vertebrates (like us) and mullous (like snails)</w:t>
      </w:r>
      <w:r w:rsidR="00377E4E">
        <w:rPr>
          <w:rFonts w:ascii="Amasis MT Pro" w:hAnsi="Amasis MT Pro"/>
          <w:color w:val="000000"/>
        </w:rPr>
        <w:t>.”</w:t>
      </w:r>
      <w:r w:rsidRPr="009F2F42">
        <w:rPr>
          <w:rFonts w:ascii="Amasis MT Pro" w:hAnsi="Amasis MT Pro"/>
          <w:color w:val="000000"/>
        </w:rPr>
        <w:t xml:space="preserve"> (thanks for this THE WORLD FROM PRX). </w:t>
      </w:r>
    </w:p>
    <w:p w14:paraId="6C971A7A" w14:textId="77777777" w:rsidR="00131B92" w:rsidRDefault="007C3124" w:rsidP="007C3124">
      <w:pPr>
        <w:pStyle w:val="NormalWeb"/>
        <w:rPr>
          <w:rFonts w:ascii="Amasis MT Pro" w:hAnsi="Amasis MT Pro"/>
          <w:color w:val="000000"/>
        </w:rPr>
      </w:pPr>
      <w:r w:rsidRPr="009F2F42">
        <w:rPr>
          <w:rFonts w:ascii="Amasis MT Pro" w:hAnsi="Amasis MT Pro"/>
          <w:color w:val="000000"/>
        </w:rPr>
        <w:t>T</w:t>
      </w:r>
      <w:r w:rsidR="00E8765E">
        <w:rPr>
          <w:rFonts w:ascii="Amasis MT Pro" w:hAnsi="Amasis MT Pro"/>
          <w:color w:val="000000"/>
        </w:rPr>
        <w:t>he</w:t>
      </w:r>
      <w:r w:rsidRPr="009F2F42">
        <w:rPr>
          <w:rFonts w:ascii="Amasis MT Pro" w:hAnsi="Amasis MT Pro"/>
          <w:color w:val="000000"/>
        </w:rPr>
        <w:t xml:space="preserve"> 3</w:t>
      </w:r>
      <w:r w:rsidR="00E8765E">
        <w:rPr>
          <w:rFonts w:ascii="Amasis MT Pro" w:hAnsi="Amasis MT Pro"/>
          <w:color w:val="000000"/>
        </w:rPr>
        <w:t>rd</w:t>
      </w:r>
      <w:r w:rsidRPr="009F2F42">
        <w:rPr>
          <w:rFonts w:ascii="Amasis MT Pro" w:hAnsi="Amasis MT Pro"/>
          <w:color w:val="000000"/>
        </w:rPr>
        <w:t xml:space="preserve"> </w:t>
      </w:r>
      <w:r w:rsidR="00656170" w:rsidRPr="009F2F42">
        <w:rPr>
          <w:rFonts w:ascii="Amasis MT Pro" w:hAnsi="Amasis MT Pro"/>
          <w:color w:val="000000"/>
        </w:rPr>
        <w:t>deadliest</w:t>
      </w:r>
      <w:r w:rsidRPr="009F2F42">
        <w:rPr>
          <w:rFonts w:ascii="Amasis MT Pro" w:hAnsi="Amasis MT Pro"/>
          <w:color w:val="000000"/>
        </w:rPr>
        <w:t xml:space="preserve"> animal is humans </w:t>
      </w:r>
      <w:r w:rsidR="00E8765E" w:rsidRPr="009F2F42">
        <w:rPr>
          <w:rFonts w:ascii="Amasis MT Pro" w:hAnsi="Amasis MT Pro"/>
          <w:color w:val="000000"/>
        </w:rPr>
        <w:t>because</w:t>
      </w:r>
      <w:r w:rsidR="00E8765E">
        <w:rPr>
          <w:rFonts w:ascii="Amasis MT Pro" w:hAnsi="Amasis MT Pro"/>
          <w:color w:val="000000"/>
        </w:rPr>
        <w:t xml:space="preserve"> of “</w:t>
      </w:r>
      <w:r w:rsidRPr="009F2F42">
        <w:rPr>
          <w:rFonts w:ascii="Amasis MT Pro" w:hAnsi="Amasis MT Pro"/>
          <w:color w:val="000000"/>
        </w:rPr>
        <w:t>humans intelligence and adaptabillity, easy access to abundant fungible energy, an attitude of superiority over nature and hubirs.</w:t>
      </w:r>
      <w:r w:rsidR="00131B92">
        <w:rPr>
          <w:rFonts w:ascii="Amasis MT Pro" w:hAnsi="Amasis MT Pro"/>
          <w:color w:val="000000"/>
        </w:rPr>
        <w:t xml:space="preserve">” </w:t>
      </w:r>
      <w:r w:rsidRPr="009F2F42">
        <w:rPr>
          <w:rFonts w:ascii="Amasis MT Pro" w:hAnsi="Amasis MT Pro"/>
          <w:color w:val="000000"/>
        </w:rPr>
        <w:t>(By my brain</w:t>
      </w:r>
      <w:r w:rsidRPr="009F2F42">
        <w:rPr>
          <w:rFonts w:ascii="Segoe UI Emoji" w:hAnsi="Segoe UI Emoji" w:cs="Segoe UI Emoji"/>
          <w:color w:val="000000"/>
        </w:rPr>
        <w:t>😊</w:t>
      </w:r>
      <w:r w:rsidR="00656170">
        <w:rPr>
          <w:rFonts w:ascii="Amasis MT Pro" w:hAnsi="Amasis MT Pro"/>
          <w:color w:val="000000"/>
        </w:rPr>
        <w:t xml:space="preserve"> </w:t>
      </w:r>
      <w:r w:rsidRPr="009F2F42">
        <w:rPr>
          <w:rFonts w:ascii="Amasis MT Pro" w:hAnsi="Amasis MT Pro"/>
          <w:color w:val="000000"/>
        </w:rPr>
        <w:t xml:space="preserve">and some </w:t>
      </w:r>
      <w:r w:rsidR="00656170">
        <w:rPr>
          <w:rFonts w:ascii="Amasis MT Pro" w:hAnsi="Amasis MT Pro"/>
          <w:color w:val="000000"/>
        </w:rPr>
        <w:t>from G</w:t>
      </w:r>
      <w:r w:rsidRPr="009F2F42">
        <w:rPr>
          <w:rFonts w:ascii="Amasis MT Pro" w:hAnsi="Amasis MT Pro"/>
          <w:color w:val="000000"/>
        </w:rPr>
        <w:t>oogle).</w:t>
      </w:r>
    </w:p>
    <w:p w14:paraId="78EA3613" w14:textId="77777777" w:rsidR="002F6F0A" w:rsidRDefault="007C3124" w:rsidP="007C3124">
      <w:pPr>
        <w:pStyle w:val="NormalWeb"/>
        <w:rPr>
          <w:rFonts w:ascii="Amasis MT Pro" w:hAnsi="Amasis MT Pro"/>
          <w:color w:val="000000"/>
        </w:rPr>
      </w:pPr>
      <w:r w:rsidRPr="009F2F42">
        <w:rPr>
          <w:rFonts w:ascii="Amasis MT Pro" w:hAnsi="Amasis MT Pro"/>
          <w:color w:val="000000"/>
        </w:rPr>
        <w:t xml:space="preserve">The second </w:t>
      </w:r>
      <w:r w:rsidR="00131B92" w:rsidRPr="009F2F42">
        <w:rPr>
          <w:rFonts w:ascii="Amasis MT Pro" w:hAnsi="Amasis MT Pro"/>
          <w:color w:val="000000"/>
        </w:rPr>
        <w:t>deadliest</w:t>
      </w:r>
      <w:r w:rsidRPr="009F2F42">
        <w:rPr>
          <w:rFonts w:ascii="Amasis MT Pro" w:hAnsi="Amasis MT Pro"/>
          <w:color w:val="000000"/>
        </w:rPr>
        <w:t xml:space="preserve"> animal</w:t>
      </w:r>
      <w:r w:rsidR="002F6F0A">
        <w:rPr>
          <w:rFonts w:ascii="Amasis MT Pro" w:hAnsi="Amasis MT Pro"/>
          <w:color w:val="000000"/>
        </w:rPr>
        <w:t xml:space="preserve"> -- </w:t>
      </w:r>
      <w:r w:rsidR="00131B92">
        <w:rPr>
          <w:rFonts w:ascii="Amasis MT Pro" w:hAnsi="Amasis MT Pro"/>
          <w:color w:val="000000"/>
        </w:rPr>
        <w:t>g</w:t>
      </w:r>
      <w:r w:rsidRPr="009F2F42">
        <w:rPr>
          <w:rFonts w:ascii="Amasis MT Pro" w:hAnsi="Amasis MT Pro"/>
          <w:color w:val="000000"/>
        </w:rPr>
        <w:t xml:space="preserve">roups of elephants </w:t>
      </w:r>
      <w:r w:rsidR="002F6F0A">
        <w:rPr>
          <w:rFonts w:ascii="Amasis MT Pro" w:hAnsi="Amasis MT Pro"/>
          <w:color w:val="000000"/>
        </w:rPr>
        <w:t>“</w:t>
      </w:r>
      <w:r w:rsidRPr="009F2F42">
        <w:rPr>
          <w:rFonts w:ascii="Amasis MT Pro" w:hAnsi="Amasis MT Pro"/>
          <w:color w:val="000000"/>
        </w:rPr>
        <w:t>have been known to raid farms and villages, and will gore or trample any humans that get in the way. One blow from an elephant is enough to kill, and around 500 deaths a year are caused in this way.</w:t>
      </w:r>
      <w:r w:rsidR="002F6F0A">
        <w:rPr>
          <w:rFonts w:ascii="Amasis MT Pro" w:hAnsi="Amasis MT Pro"/>
          <w:color w:val="000000"/>
        </w:rPr>
        <w:t>”</w:t>
      </w:r>
      <w:r w:rsidRPr="009F2F42">
        <w:rPr>
          <w:rFonts w:ascii="Amasis MT Pro" w:hAnsi="Amasis MT Pro"/>
          <w:color w:val="000000"/>
        </w:rPr>
        <w:t xml:space="preserve"> </w:t>
      </w:r>
      <w:r w:rsidR="002F6F0A">
        <w:rPr>
          <w:rFonts w:ascii="Amasis MT Pro" w:hAnsi="Amasis MT Pro"/>
          <w:color w:val="000000"/>
        </w:rPr>
        <w:t>I</w:t>
      </w:r>
      <w:r w:rsidRPr="009F2F42">
        <w:rPr>
          <w:rFonts w:ascii="Amasis MT Pro" w:hAnsi="Amasis MT Pro"/>
          <w:color w:val="000000"/>
        </w:rPr>
        <w:t>f you add that up once a year that is a</w:t>
      </w:r>
      <w:r w:rsidR="002F6F0A">
        <w:rPr>
          <w:rFonts w:ascii="Amasis MT Pro" w:hAnsi="Amasis MT Pro"/>
          <w:color w:val="000000"/>
        </w:rPr>
        <w:t xml:space="preserve"> </w:t>
      </w:r>
      <w:r w:rsidRPr="009F2F42">
        <w:rPr>
          <w:rFonts w:ascii="Amasis MT Pro" w:hAnsi="Amasis MT Pro"/>
          <w:color w:val="000000"/>
        </w:rPr>
        <w:t>lot</w:t>
      </w:r>
      <w:r w:rsidR="002F6F0A">
        <w:rPr>
          <w:rFonts w:ascii="Amasis MT Pro" w:hAnsi="Amasis MT Pro"/>
          <w:color w:val="000000"/>
        </w:rPr>
        <w:t xml:space="preserve"> (</w:t>
      </w:r>
      <w:r w:rsidRPr="009F2F42">
        <w:rPr>
          <w:rFonts w:ascii="Amasis MT Pro" w:hAnsi="Amasis MT Pro"/>
          <w:color w:val="000000"/>
        </w:rPr>
        <w:t>MY brain)</w:t>
      </w:r>
      <w:r w:rsidR="002F6F0A">
        <w:rPr>
          <w:rFonts w:ascii="Amasis MT Pro" w:hAnsi="Amasis MT Pro"/>
          <w:color w:val="000000"/>
        </w:rPr>
        <w:t>.</w:t>
      </w:r>
    </w:p>
    <w:p w14:paraId="405520E3" w14:textId="1CDB7BF7" w:rsidR="007C3124" w:rsidRPr="009F2F42" w:rsidRDefault="002F6F0A" w:rsidP="007C3124">
      <w:pPr>
        <w:pStyle w:val="NormalWeb"/>
        <w:rPr>
          <w:rFonts w:ascii="Amasis MT Pro" w:hAnsi="Amasis MT Pro"/>
          <w:color w:val="000000"/>
        </w:rPr>
      </w:pPr>
      <w:r>
        <w:rPr>
          <w:rFonts w:ascii="Amasis MT Pro" w:hAnsi="Amasis MT Pro"/>
          <w:color w:val="000000"/>
        </w:rPr>
        <w:t>H</w:t>
      </w:r>
      <w:r w:rsidR="007C3124" w:rsidRPr="009F2F42">
        <w:rPr>
          <w:rFonts w:ascii="Amasis MT Pro" w:hAnsi="Amasis MT Pro"/>
          <w:color w:val="000000"/>
        </w:rPr>
        <w:t>ere is you</w:t>
      </w:r>
      <w:r>
        <w:rPr>
          <w:rFonts w:ascii="Amasis MT Pro" w:hAnsi="Amasis MT Pro"/>
          <w:color w:val="000000"/>
        </w:rPr>
        <w:t>r</w:t>
      </w:r>
      <w:r w:rsidR="007C3124" w:rsidRPr="009F2F42">
        <w:rPr>
          <w:rFonts w:ascii="Amasis MT Pro" w:hAnsi="Amasis MT Pro"/>
          <w:color w:val="000000"/>
        </w:rPr>
        <w:t xml:space="preserve"> 1st and last one </w:t>
      </w:r>
      <w:r>
        <w:rPr>
          <w:rFonts w:ascii="Amasis MT Pro" w:hAnsi="Amasis MT Pro"/>
          <w:color w:val="000000"/>
        </w:rPr>
        <w:t>(</w:t>
      </w:r>
      <w:r w:rsidR="007C3124" w:rsidRPr="009F2F42">
        <w:rPr>
          <w:rFonts w:ascii="Amasis MT Pro" w:hAnsi="Amasis MT Pro"/>
          <w:color w:val="000000"/>
        </w:rPr>
        <w:t>hehe!!!!</w:t>
      </w:r>
      <w:r>
        <w:rPr>
          <w:rFonts w:ascii="Amasis MT Pro" w:hAnsi="Amasis MT Pro"/>
          <w:color w:val="000000"/>
        </w:rPr>
        <w:t>)</w:t>
      </w:r>
      <w:r w:rsidR="007D1903">
        <w:rPr>
          <w:rFonts w:ascii="Amasis MT Pro" w:hAnsi="Amasis MT Pro"/>
          <w:color w:val="000000"/>
        </w:rPr>
        <w:t>.</w:t>
      </w:r>
      <w:r w:rsidR="007C3124" w:rsidRPr="009F2F42">
        <w:rPr>
          <w:rFonts w:ascii="Amasis MT Pro" w:hAnsi="Amasis MT Pro"/>
          <w:color w:val="000000"/>
        </w:rPr>
        <w:t xml:space="preserve"> Alright</w:t>
      </w:r>
      <w:r w:rsidR="007D1903">
        <w:rPr>
          <w:rFonts w:ascii="Amasis MT Pro" w:hAnsi="Amasis MT Pro"/>
          <w:color w:val="000000"/>
        </w:rPr>
        <w:t>,</w:t>
      </w:r>
      <w:r w:rsidR="007C3124" w:rsidRPr="009F2F42">
        <w:rPr>
          <w:rFonts w:ascii="Amasis MT Pro" w:hAnsi="Amasis MT Pro"/>
          <w:color w:val="000000"/>
        </w:rPr>
        <w:t xml:space="preserve"> </w:t>
      </w:r>
      <w:r w:rsidR="007D1903" w:rsidRPr="009F2F42">
        <w:rPr>
          <w:rFonts w:ascii="Amasis MT Pro" w:hAnsi="Amasis MT Pro"/>
          <w:color w:val="000000"/>
        </w:rPr>
        <w:t>let’s</w:t>
      </w:r>
      <w:r w:rsidR="007C3124" w:rsidRPr="009F2F42">
        <w:rPr>
          <w:rFonts w:ascii="Amasis MT Pro" w:hAnsi="Amasis MT Pro"/>
          <w:color w:val="000000"/>
        </w:rPr>
        <w:t xml:space="preserve"> get cooking I.....I....I... </w:t>
      </w:r>
      <w:r w:rsidR="007D1903">
        <w:rPr>
          <w:rFonts w:ascii="Amasis MT Pro" w:hAnsi="Amasis MT Pro"/>
          <w:color w:val="000000"/>
        </w:rPr>
        <w:t>m</w:t>
      </w:r>
      <w:r w:rsidR="007C3124" w:rsidRPr="009F2F42">
        <w:rPr>
          <w:rFonts w:ascii="Amasis MT Pro" w:hAnsi="Amasis MT Pro"/>
          <w:color w:val="000000"/>
        </w:rPr>
        <w:t xml:space="preserve">ean </w:t>
      </w:r>
      <w:r w:rsidR="007D1903" w:rsidRPr="009F2F42">
        <w:rPr>
          <w:rFonts w:ascii="Amasis MT Pro" w:hAnsi="Amasis MT Pro"/>
          <w:color w:val="000000"/>
        </w:rPr>
        <w:t>let’s</w:t>
      </w:r>
      <w:r w:rsidR="007C3124" w:rsidRPr="009F2F42">
        <w:rPr>
          <w:rFonts w:ascii="Amasis MT Pro" w:hAnsi="Amasis MT Pro"/>
          <w:color w:val="000000"/>
        </w:rPr>
        <w:t xml:space="preserve"> get into </w:t>
      </w:r>
      <w:r w:rsidR="007D1903">
        <w:rPr>
          <w:rFonts w:ascii="Amasis MT Pro" w:hAnsi="Amasis MT Pro"/>
          <w:color w:val="000000"/>
        </w:rPr>
        <w:t>it…</w:t>
      </w:r>
      <w:r w:rsidR="007C3124" w:rsidRPr="009F2F42">
        <w:rPr>
          <w:rFonts w:ascii="Amasis MT Pro" w:hAnsi="Amasis MT Pro"/>
          <w:color w:val="000000"/>
        </w:rPr>
        <w:t>YA</w:t>
      </w:r>
      <w:r w:rsidR="007D1903">
        <w:rPr>
          <w:rFonts w:ascii="Amasis MT Pro" w:hAnsi="Amasis MT Pro"/>
          <w:color w:val="000000"/>
        </w:rPr>
        <w:t>Y</w:t>
      </w:r>
      <w:r w:rsidR="007C3124" w:rsidRPr="009F2F42">
        <w:rPr>
          <w:rFonts w:ascii="Amasis MT Pro" w:hAnsi="Amasis MT Pro"/>
          <w:color w:val="000000"/>
        </w:rPr>
        <w:t>!!</w:t>
      </w:r>
      <w:r w:rsidR="007D1903">
        <w:rPr>
          <w:rFonts w:ascii="Amasis MT Pro" w:hAnsi="Amasis MT Pro"/>
          <w:color w:val="000000"/>
        </w:rPr>
        <w:t xml:space="preserve"> H</w:t>
      </w:r>
      <w:r w:rsidR="007C3124" w:rsidRPr="009F2F42">
        <w:rPr>
          <w:rFonts w:ascii="Amasis MT Pro" w:hAnsi="Amasis MT Pro"/>
          <w:color w:val="000000"/>
        </w:rPr>
        <w:t>ere it is</w:t>
      </w:r>
      <w:r w:rsidR="007D1903">
        <w:rPr>
          <w:rFonts w:ascii="Amasis MT Pro" w:hAnsi="Amasis MT Pro"/>
          <w:color w:val="000000"/>
        </w:rPr>
        <w:t>:</w:t>
      </w:r>
      <w:r w:rsidR="007C3124" w:rsidRPr="009F2F42">
        <w:rPr>
          <w:rFonts w:ascii="Amasis MT Pro" w:hAnsi="Amasis MT Pro"/>
          <w:color w:val="000000"/>
        </w:rPr>
        <w:t xml:space="preserve"> The </w:t>
      </w:r>
      <w:r w:rsidR="007D1903" w:rsidRPr="009F2F42">
        <w:rPr>
          <w:rFonts w:ascii="Amasis MT Pro" w:hAnsi="Amasis MT Pro"/>
          <w:color w:val="000000"/>
        </w:rPr>
        <w:t>Reduviid</w:t>
      </w:r>
      <w:r w:rsidR="004A6E38">
        <w:rPr>
          <w:rFonts w:ascii="Amasis MT Pro" w:hAnsi="Amasis MT Pro"/>
          <w:color w:val="000000"/>
        </w:rPr>
        <w:t>ae</w:t>
      </w:r>
      <w:r w:rsidR="00137615">
        <w:rPr>
          <w:rFonts w:ascii="Amasis MT Pro" w:hAnsi="Amasis MT Pro"/>
          <w:color w:val="000000"/>
        </w:rPr>
        <w:t xml:space="preserve"> </w:t>
      </w:r>
      <w:r w:rsidR="007C3124" w:rsidRPr="009F2F42">
        <w:rPr>
          <w:rFonts w:ascii="Amasis MT Pro" w:hAnsi="Amasis MT Pro"/>
          <w:color w:val="000000"/>
        </w:rPr>
        <w:t xml:space="preserve">is a </w:t>
      </w:r>
      <w:r w:rsidR="00137615">
        <w:rPr>
          <w:rFonts w:ascii="Amasis MT Pro" w:hAnsi="Amasis MT Pro"/>
          <w:color w:val="000000"/>
        </w:rPr>
        <w:t>“</w:t>
      </w:r>
      <w:r w:rsidR="007C3124" w:rsidRPr="009F2F42">
        <w:rPr>
          <w:rFonts w:ascii="Amasis MT Pro" w:hAnsi="Amasis MT Pro"/>
          <w:color w:val="000000"/>
        </w:rPr>
        <w:t>large cosmopolitan family of the suborder Heteroptera of the order Hemiptera. Among the Hemiptera and together with the Nabidae almost all species are terrestrial ambush predators; most other predatory Hemiptera are aquatic.</w:t>
      </w:r>
      <w:r w:rsidR="00137615">
        <w:rPr>
          <w:rFonts w:ascii="Amasis MT Pro" w:hAnsi="Amasis MT Pro"/>
          <w:color w:val="000000"/>
        </w:rPr>
        <w:t>”</w:t>
      </w:r>
      <w:r w:rsidR="007C3124" w:rsidRPr="009F2F42">
        <w:rPr>
          <w:rFonts w:ascii="Amasis MT Pro" w:hAnsi="Amasis MT Pro"/>
          <w:color w:val="000000"/>
        </w:rPr>
        <w:t xml:space="preserve"> (Credits to wikapedia</w:t>
      </w:r>
      <w:r w:rsidR="00CC50FB">
        <w:rPr>
          <w:rFonts w:ascii="Amasis MT Pro" w:hAnsi="Amasis MT Pro"/>
          <w:color w:val="000000"/>
        </w:rPr>
        <w:t xml:space="preserve"> – </w:t>
      </w:r>
      <w:r w:rsidR="007C3124" w:rsidRPr="009F2F42">
        <w:rPr>
          <w:rFonts w:ascii="Amasis MT Pro" w:hAnsi="Amasis MT Pro"/>
          <w:color w:val="000000"/>
        </w:rPr>
        <w:t>spel</w:t>
      </w:r>
      <w:r w:rsidR="00CC50FB">
        <w:rPr>
          <w:rFonts w:ascii="Amasis MT Pro" w:hAnsi="Amasis MT Pro"/>
          <w:color w:val="000000"/>
        </w:rPr>
        <w:t xml:space="preserve">led </w:t>
      </w:r>
      <w:r w:rsidR="007C3124" w:rsidRPr="009F2F42">
        <w:rPr>
          <w:rFonts w:ascii="Amasis MT Pro" w:hAnsi="Amasis MT Pro"/>
          <w:color w:val="000000"/>
        </w:rPr>
        <w:t>it</w:t>
      </w:r>
      <w:r w:rsidR="00137615">
        <w:rPr>
          <w:rFonts w:ascii="Amasis MT Pro" w:hAnsi="Amasis MT Pro"/>
          <w:color w:val="000000"/>
        </w:rPr>
        <w:t xml:space="preserve"> </w:t>
      </w:r>
      <w:r w:rsidR="007C3124" w:rsidRPr="009F2F42">
        <w:rPr>
          <w:rFonts w:ascii="Amasis MT Pro" w:hAnsi="Amasis MT Pro"/>
          <w:color w:val="000000"/>
        </w:rPr>
        <w:t>all by myself</w:t>
      </w:r>
      <w:r w:rsidR="00CC50FB">
        <w:rPr>
          <w:rFonts w:ascii="Amasis MT Pro" w:hAnsi="Amasis MT Pro"/>
          <w:color w:val="000000"/>
        </w:rPr>
        <w:t>,</w:t>
      </w:r>
      <w:r w:rsidR="007C3124" w:rsidRPr="009F2F42">
        <w:rPr>
          <w:rFonts w:ascii="Amasis MT Pro" w:hAnsi="Amasis MT Pro"/>
          <w:color w:val="000000"/>
        </w:rPr>
        <w:t xml:space="preserve"> y</w:t>
      </w:r>
      <w:r w:rsidR="00CC50FB">
        <w:rPr>
          <w:rFonts w:ascii="Amasis MT Pro" w:hAnsi="Amasis MT Pro"/>
          <w:color w:val="000000"/>
        </w:rPr>
        <w:t>ay!</w:t>
      </w:r>
      <w:r w:rsidR="007C3124" w:rsidRPr="009F2F42">
        <w:rPr>
          <w:rFonts w:ascii="Amasis MT Pro" w:hAnsi="Amasis MT Pro"/>
          <w:color w:val="000000"/>
        </w:rPr>
        <w:t>)</w:t>
      </w:r>
    </w:p>
    <w:p w14:paraId="6FC4DD41" w14:textId="77777777" w:rsidR="00FB094A" w:rsidRDefault="00FB094A" w:rsidP="0083601E">
      <w:pPr>
        <w:pStyle w:val="NormalWeb"/>
        <w:rPr>
          <w:rFonts w:ascii="Amasis MT Pro" w:hAnsi="Amasis MT Pro"/>
          <w:color w:val="000000"/>
        </w:rPr>
      </w:pPr>
    </w:p>
    <w:p w14:paraId="4137FEB6" w14:textId="77777777" w:rsidR="007E7C41" w:rsidRDefault="007E7C41" w:rsidP="00FB094A">
      <w:pPr>
        <w:pStyle w:val="NormalWeb"/>
        <w:spacing w:before="0" w:beforeAutospacing="0" w:after="0" w:afterAutospacing="0"/>
        <w:rPr>
          <w:rFonts w:ascii="Amasis MT Pro" w:hAnsi="Amasis MT Pro"/>
          <w:color w:val="000000"/>
        </w:rPr>
      </w:pPr>
    </w:p>
    <w:p w14:paraId="2E6A2A16" w14:textId="2965CB61" w:rsidR="00177F71" w:rsidRPr="009F2F42" w:rsidRDefault="0083601E" w:rsidP="00FB094A">
      <w:pPr>
        <w:pStyle w:val="NormalWeb"/>
        <w:spacing w:before="0" w:beforeAutospacing="0" w:after="0" w:afterAutospacing="0"/>
        <w:rPr>
          <w:rFonts w:ascii="Amasis MT Pro" w:hAnsi="Amasis MT Pro"/>
          <w:color w:val="000000"/>
        </w:rPr>
      </w:pPr>
      <w:r w:rsidRPr="009F2F42">
        <w:rPr>
          <w:rFonts w:ascii="Amasis MT Pro" w:hAnsi="Amasis MT Pro"/>
          <w:color w:val="000000"/>
        </w:rPr>
        <w:t xml:space="preserve">Best </w:t>
      </w:r>
      <w:r w:rsidR="00392D7E" w:rsidRPr="009F2F42">
        <w:rPr>
          <w:rFonts w:ascii="Amasis MT Pro" w:hAnsi="Amasis MT Pro"/>
          <w:color w:val="000000"/>
        </w:rPr>
        <w:t>F</w:t>
      </w:r>
      <w:r w:rsidRPr="009F2F42">
        <w:rPr>
          <w:rFonts w:ascii="Amasis MT Pro" w:hAnsi="Amasis MT Pro"/>
          <w:color w:val="000000"/>
        </w:rPr>
        <w:t>riends</w:t>
      </w:r>
    </w:p>
    <w:p w14:paraId="750E5AA9" w14:textId="0C9A2070" w:rsidR="00FB094A" w:rsidRPr="009F2F42" w:rsidRDefault="00177F71" w:rsidP="00FB094A">
      <w:pPr>
        <w:pStyle w:val="NormalWeb"/>
        <w:spacing w:before="0" w:beforeAutospacing="0" w:after="0" w:afterAutospacing="0"/>
        <w:rPr>
          <w:rFonts w:ascii="Amasis MT Pro" w:hAnsi="Amasis MT Pro"/>
          <w:color w:val="000000"/>
        </w:rPr>
      </w:pPr>
      <w:r w:rsidRPr="009F2F42">
        <w:rPr>
          <w:rFonts w:ascii="Amasis MT Pro" w:hAnsi="Amasis MT Pro"/>
          <w:color w:val="000000"/>
        </w:rPr>
        <w:t xml:space="preserve">By </w:t>
      </w:r>
      <w:r w:rsidR="00392D7E" w:rsidRPr="009F2F42">
        <w:rPr>
          <w:rFonts w:ascii="Amasis MT Pro" w:hAnsi="Amasis MT Pro"/>
          <w:color w:val="000000"/>
        </w:rPr>
        <w:t>Aaliyah Turner</w:t>
      </w:r>
    </w:p>
    <w:p w14:paraId="4FB0882D" w14:textId="556EA97E" w:rsidR="0083601E" w:rsidRPr="009F2F42" w:rsidRDefault="0083601E" w:rsidP="0083601E">
      <w:pPr>
        <w:pStyle w:val="NormalWeb"/>
        <w:rPr>
          <w:rFonts w:ascii="Amasis MT Pro" w:hAnsi="Amasis MT Pro"/>
          <w:color w:val="000000"/>
        </w:rPr>
      </w:pPr>
      <w:r w:rsidRPr="009F2F42">
        <w:rPr>
          <w:rFonts w:ascii="Amasis MT Pro" w:hAnsi="Amasis MT Pro"/>
          <w:color w:val="000000"/>
        </w:rPr>
        <w:t>Best friends are the best they are there for you when you need them</w:t>
      </w:r>
      <w:r w:rsidR="00715511" w:rsidRPr="009F2F42">
        <w:rPr>
          <w:rFonts w:ascii="Amasis MT Pro" w:hAnsi="Amasis MT Pro"/>
          <w:color w:val="000000"/>
        </w:rPr>
        <w:t>.</w:t>
      </w:r>
      <w:r w:rsidRPr="009F2F42">
        <w:rPr>
          <w:rFonts w:ascii="Amasis MT Pro" w:hAnsi="Amasis MT Pro"/>
          <w:color w:val="000000"/>
        </w:rPr>
        <w:t xml:space="preserve"> </w:t>
      </w:r>
      <w:r w:rsidR="00715511" w:rsidRPr="009F2F42">
        <w:rPr>
          <w:rFonts w:ascii="Amasis MT Pro" w:hAnsi="Amasis MT Pro"/>
          <w:color w:val="000000"/>
        </w:rPr>
        <w:t>T</w:t>
      </w:r>
      <w:r w:rsidRPr="009F2F42">
        <w:rPr>
          <w:rFonts w:ascii="Amasis MT Pro" w:hAnsi="Amasis MT Pro"/>
          <w:color w:val="000000"/>
        </w:rPr>
        <w:t xml:space="preserve">hey will help you when you are feeling down or sad that you got a bad grade or that you lost a </w:t>
      </w:r>
      <w:r w:rsidR="00C7262A" w:rsidRPr="009F2F42">
        <w:rPr>
          <w:rFonts w:ascii="Amasis MT Pro" w:hAnsi="Amasis MT Pro"/>
          <w:color w:val="000000"/>
        </w:rPr>
        <w:t>match</w:t>
      </w:r>
      <w:r w:rsidRPr="009F2F42">
        <w:rPr>
          <w:rFonts w:ascii="Amasis MT Pro" w:hAnsi="Amasis MT Pro"/>
          <w:color w:val="000000"/>
        </w:rPr>
        <w:t xml:space="preserve"> to someone else</w:t>
      </w:r>
      <w:r w:rsidR="00715511" w:rsidRPr="009F2F42">
        <w:rPr>
          <w:rFonts w:ascii="Amasis MT Pro" w:hAnsi="Amasis MT Pro"/>
          <w:color w:val="000000"/>
        </w:rPr>
        <w:t>. T</w:t>
      </w:r>
      <w:r w:rsidRPr="009F2F42">
        <w:rPr>
          <w:rFonts w:ascii="Amasis MT Pro" w:hAnsi="Amasis MT Pro"/>
          <w:color w:val="000000"/>
        </w:rPr>
        <w:t>hey will be there for you</w:t>
      </w:r>
      <w:r w:rsidR="00C11001" w:rsidRPr="009F2F42">
        <w:rPr>
          <w:rFonts w:ascii="Amasis MT Pro" w:hAnsi="Amasis MT Pro"/>
          <w:color w:val="000000"/>
        </w:rPr>
        <w:t>. M</w:t>
      </w:r>
      <w:r w:rsidRPr="009F2F42">
        <w:rPr>
          <w:rFonts w:ascii="Amasis MT Pro" w:hAnsi="Amasis MT Pro"/>
          <w:color w:val="000000"/>
        </w:rPr>
        <w:t>ake sure you get the right best friend</w:t>
      </w:r>
      <w:r w:rsidR="00C11001" w:rsidRPr="009F2F42">
        <w:rPr>
          <w:rFonts w:ascii="Amasis MT Pro" w:hAnsi="Amasis MT Pro"/>
          <w:color w:val="000000"/>
        </w:rPr>
        <w:t>,</w:t>
      </w:r>
      <w:r w:rsidRPr="009F2F42">
        <w:rPr>
          <w:rFonts w:ascii="Amasis MT Pro" w:hAnsi="Amasis MT Pro"/>
          <w:color w:val="000000"/>
        </w:rPr>
        <w:t xml:space="preserve"> not a fake one</w:t>
      </w:r>
      <w:r w:rsidR="00C11001" w:rsidRPr="009F2F42">
        <w:rPr>
          <w:rFonts w:ascii="Amasis MT Pro" w:hAnsi="Amasis MT Pro"/>
          <w:color w:val="000000"/>
        </w:rPr>
        <w:t>.</w:t>
      </w:r>
      <w:r w:rsidRPr="009F2F42">
        <w:rPr>
          <w:rFonts w:ascii="Amasis MT Pro" w:hAnsi="Amasis MT Pro"/>
          <w:color w:val="000000"/>
        </w:rPr>
        <w:t xml:space="preserve"> </w:t>
      </w:r>
      <w:r w:rsidR="00AD4695">
        <w:rPr>
          <w:rFonts w:ascii="Amasis MT Pro" w:hAnsi="Amasis MT Pro"/>
          <w:color w:val="000000"/>
        </w:rPr>
        <w:t>M</w:t>
      </w:r>
      <w:r w:rsidRPr="009F2F42">
        <w:rPr>
          <w:rFonts w:ascii="Amasis MT Pro" w:hAnsi="Amasis MT Pro"/>
          <w:color w:val="000000"/>
        </w:rPr>
        <w:t>y best friends</w:t>
      </w:r>
      <w:r w:rsidR="00400A2A" w:rsidRPr="009F2F42">
        <w:rPr>
          <w:rFonts w:ascii="Amasis MT Pro" w:hAnsi="Amasis MT Pro"/>
          <w:color w:val="000000"/>
        </w:rPr>
        <w:t>:</w:t>
      </w:r>
      <w:r w:rsidRPr="009F2F42">
        <w:rPr>
          <w:rFonts w:ascii="Amasis MT Pro" w:hAnsi="Amasis MT Pro"/>
          <w:color w:val="000000"/>
        </w:rPr>
        <w:t xml:space="preserve"> Jayla and a lot of others</w:t>
      </w:r>
      <w:r w:rsidR="00F317A3" w:rsidRPr="009F2F42">
        <w:rPr>
          <w:rFonts w:ascii="Amasis MT Pro" w:hAnsi="Amasis MT Pro"/>
          <w:color w:val="000000"/>
        </w:rPr>
        <w:t>,</w:t>
      </w:r>
      <w:r w:rsidRPr="009F2F42">
        <w:rPr>
          <w:rFonts w:ascii="Amasis MT Pro" w:hAnsi="Amasis MT Pro"/>
          <w:color w:val="000000"/>
        </w:rPr>
        <w:t xml:space="preserve"> but I love all my best friends</w:t>
      </w:r>
      <w:r w:rsidR="00400A2A" w:rsidRPr="009F2F42">
        <w:rPr>
          <w:rFonts w:ascii="Amasis MT Pro" w:hAnsi="Amasis MT Pro"/>
          <w:color w:val="000000"/>
        </w:rPr>
        <w:t>.</w:t>
      </w:r>
      <w:r w:rsidRPr="009F2F42">
        <w:rPr>
          <w:rFonts w:ascii="Amasis MT Pro" w:hAnsi="Amasis MT Pro"/>
          <w:color w:val="000000"/>
        </w:rPr>
        <w:t xml:space="preserve"> </w:t>
      </w:r>
      <w:r w:rsidR="00400A2A" w:rsidRPr="009F2F42">
        <w:rPr>
          <w:rFonts w:ascii="Amasis MT Pro" w:hAnsi="Amasis MT Pro"/>
          <w:color w:val="000000"/>
        </w:rPr>
        <w:t>If you</w:t>
      </w:r>
      <w:r w:rsidRPr="009F2F42">
        <w:rPr>
          <w:rFonts w:ascii="Amasis MT Pro" w:hAnsi="Amasis MT Pro"/>
          <w:color w:val="000000"/>
        </w:rPr>
        <w:t xml:space="preserve"> get a best friend</w:t>
      </w:r>
      <w:r w:rsidR="00AD4695">
        <w:rPr>
          <w:rFonts w:ascii="Amasis MT Pro" w:hAnsi="Amasis MT Pro"/>
          <w:color w:val="000000"/>
        </w:rPr>
        <w:t xml:space="preserve">, </w:t>
      </w:r>
      <w:r w:rsidRPr="009F2F42">
        <w:rPr>
          <w:rFonts w:ascii="Amasis MT Pro" w:hAnsi="Amasis MT Pro"/>
          <w:color w:val="000000"/>
        </w:rPr>
        <w:t xml:space="preserve">you are so happy and feel more love not just </w:t>
      </w:r>
      <w:r w:rsidR="00C651EE" w:rsidRPr="009F2F42">
        <w:rPr>
          <w:rFonts w:ascii="Amasis MT Pro" w:hAnsi="Amasis MT Pro"/>
          <w:color w:val="000000"/>
        </w:rPr>
        <w:t xml:space="preserve"> </w:t>
      </w:r>
      <w:r w:rsidRPr="009F2F42">
        <w:rPr>
          <w:rFonts w:ascii="Amasis MT Pro" w:hAnsi="Amasis MT Pro"/>
          <w:color w:val="000000"/>
        </w:rPr>
        <w:t>from family but from your best friends</w:t>
      </w:r>
      <w:r w:rsidR="00F56580">
        <w:rPr>
          <w:rFonts w:ascii="Amasis MT Pro" w:hAnsi="Amasis MT Pro"/>
          <w:color w:val="000000"/>
        </w:rPr>
        <w:t>. If you get</w:t>
      </w:r>
      <w:r w:rsidRPr="009F2F42">
        <w:rPr>
          <w:rFonts w:ascii="Amasis MT Pro" w:hAnsi="Amasis MT Pro"/>
          <w:color w:val="000000"/>
        </w:rPr>
        <w:t xml:space="preserve"> some best </w:t>
      </w:r>
      <w:r w:rsidR="00C82578" w:rsidRPr="009F2F42">
        <w:rPr>
          <w:rFonts w:ascii="Amasis MT Pro" w:hAnsi="Amasis MT Pro"/>
          <w:color w:val="000000"/>
        </w:rPr>
        <w:t>friends,</w:t>
      </w:r>
      <w:r w:rsidR="00AD4695">
        <w:rPr>
          <w:rFonts w:ascii="Amasis MT Pro" w:hAnsi="Amasis MT Pro"/>
          <w:color w:val="000000"/>
        </w:rPr>
        <w:t xml:space="preserve"> </w:t>
      </w:r>
      <w:r w:rsidR="00F56580">
        <w:rPr>
          <w:rFonts w:ascii="Amasis MT Pro" w:hAnsi="Amasis MT Pro"/>
          <w:color w:val="000000"/>
        </w:rPr>
        <w:t>y</w:t>
      </w:r>
      <w:r w:rsidRPr="009F2F42">
        <w:rPr>
          <w:rFonts w:ascii="Amasis MT Pro" w:hAnsi="Amasis MT Pro"/>
          <w:color w:val="000000"/>
        </w:rPr>
        <w:t>ou will have more sleepovers</w:t>
      </w:r>
      <w:r w:rsidR="00C82578">
        <w:rPr>
          <w:rFonts w:ascii="Amasis MT Pro" w:hAnsi="Amasis MT Pro"/>
          <w:color w:val="000000"/>
        </w:rPr>
        <w:t>. T</w:t>
      </w:r>
      <w:r w:rsidRPr="009F2F42">
        <w:rPr>
          <w:rFonts w:ascii="Amasis MT Pro" w:hAnsi="Amasis MT Pro"/>
          <w:color w:val="000000"/>
        </w:rPr>
        <w:t xml:space="preserve">he best part about having a best friend </w:t>
      </w:r>
      <w:r w:rsidR="00C82578">
        <w:rPr>
          <w:rFonts w:ascii="Amasis MT Pro" w:hAnsi="Amasis MT Pro"/>
          <w:color w:val="000000"/>
        </w:rPr>
        <w:t xml:space="preserve">is that </w:t>
      </w:r>
      <w:r w:rsidRPr="009F2F42">
        <w:rPr>
          <w:rFonts w:ascii="Amasis MT Pro" w:hAnsi="Amasis MT Pro"/>
          <w:color w:val="000000"/>
        </w:rPr>
        <w:t>you can have a race, write books, and you can do a fort and have fun.</w:t>
      </w:r>
    </w:p>
    <w:p w14:paraId="0AA3ECCE" w14:textId="77777777" w:rsidR="000E7E5B" w:rsidRPr="009F2F42" w:rsidRDefault="000E7E5B" w:rsidP="0083601E">
      <w:pPr>
        <w:pStyle w:val="NormalWeb"/>
        <w:rPr>
          <w:rFonts w:ascii="Amasis MT Pro" w:hAnsi="Amasis MT Pro"/>
          <w:color w:val="000000"/>
        </w:rPr>
      </w:pPr>
    </w:p>
    <w:p w14:paraId="42650488" w14:textId="77777777" w:rsidR="0083601E" w:rsidRPr="009F2F42" w:rsidRDefault="0083601E" w:rsidP="00C82578">
      <w:pPr>
        <w:pStyle w:val="NormalWeb"/>
        <w:spacing w:before="0" w:beforeAutospacing="0" w:after="0" w:afterAutospacing="0"/>
        <w:rPr>
          <w:rFonts w:ascii="Amasis MT Pro" w:hAnsi="Amasis MT Pro"/>
          <w:color w:val="000000"/>
        </w:rPr>
      </w:pPr>
      <w:r w:rsidRPr="009F2F42">
        <w:rPr>
          <w:rFonts w:ascii="Amasis MT Pro" w:hAnsi="Amasis MT Pro"/>
          <w:color w:val="000000"/>
        </w:rPr>
        <w:t>Dogs</w:t>
      </w:r>
    </w:p>
    <w:p w14:paraId="305FFE0E" w14:textId="50C85793" w:rsidR="000E7E5B" w:rsidRDefault="005F7D8D" w:rsidP="00C82578">
      <w:pPr>
        <w:pStyle w:val="NormalWeb"/>
        <w:spacing w:before="0" w:beforeAutospacing="0" w:after="0" w:afterAutospacing="0"/>
        <w:rPr>
          <w:rFonts w:ascii="Amasis MT Pro" w:hAnsi="Amasis MT Pro"/>
          <w:color w:val="000000"/>
        </w:rPr>
      </w:pPr>
      <w:r>
        <w:rPr>
          <w:rFonts w:ascii="Amasis MT Pro" w:hAnsi="Amasis MT Pro"/>
          <w:color w:val="000000"/>
        </w:rPr>
        <w:t xml:space="preserve">By </w:t>
      </w:r>
      <w:r w:rsidR="000E7E5B" w:rsidRPr="009F2F42">
        <w:rPr>
          <w:rFonts w:ascii="Amasis MT Pro" w:hAnsi="Amasis MT Pro"/>
          <w:color w:val="000000"/>
        </w:rPr>
        <w:t>Aaliyah Turner</w:t>
      </w:r>
    </w:p>
    <w:p w14:paraId="386BBB9C" w14:textId="60D98C79" w:rsidR="0083601E" w:rsidRPr="009F2F42" w:rsidRDefault="0083601E" w:rsidP="0083601E">
      <w:pPr>
        <w:pStyle w:val="NormalWeb"/>
        <w:rPr>
          <w:rFonts w:ascii="Amasis MT Pro" w:hAnsi="Amasis MT Pro"/>
          <w:color w:val="000000"/>
        </w:rPr>
      </w:pPr>
      <w:r w:rsidRPr="009F2F42">
        <w:rPr>
          <w:rFonts w:ascii="Amasis MT Pro" w:hAnsi="Amasis MT Pro"/>
          <w:color w:val="000000"/>
        </w:rPr>
        <w:t>Dogs can be good friends like my dogs Bishop and Eva</w:t>
      </w:r>
      <w:r w:rsidR="005F7D8D">
        <w:rPr>
          <w:rFonts w:ascii="Amasis MT Pro" w:hAnsi="Amasis MT Pro"/>
          <w:color w:val="000000"/>
        </w:rPr>
        <w:t>. T</w:t>
      </w:r>
      <w:r w:rsidRPr="009F2F42">
        <w:rPr>
          <w:rFonts w:ascii="Amasis MT Pro" w:hAnsi="Amasis MT Pro"/>
          <w:color w:val="000000"/>
        </w:rPr>
        <w:t>hey are the best dogs ever</w:t>
      </w:r>
      <w:r w:rsidR="005F7D8D">
        <w:rPr>
          <w:rFonts w:ascii="Amasis MT Pro" w:hAnsi="Amasis MT Pro"/>
          <w:color w:val="000000"/>
        </w:rPr>
        <w:t>! T</w:t>
      </w:r>
      <w:r w:rsidRPr="009F2F42">
        <w:rPr>
          <w:rFonts w:ascii="Amasis MT Pro" w:hAnsi="Amasis MT Pro"/>
          <w:color w:val="000000"/>
        </w:rPr>
        <w:t xml:space="preserve">hey will sit and </w:t>
      </w:r>
      <w:r w:rsidR="005F7D8D" w:rsidRPr="009F2F42">
        <w:rPr>
          <w:rFonts w:ascii="Amasis MT Pro" w:hAnsi="Amasis MT Pro"/>
          <w:color w:val="000000"/>
        </w:rPr>
        <w:t>sta</w:t>
      </w:r>
      <w:r w:rsidR="005F7D8D">
        <w:rPr>
          <w:rFonts w:ascii="Amasis MT Pro" w:hAnsi="Amasis MT Pro"/>
          <w:color w:val="000000"/>
        </w:rPr>
        <w:t>y, and they</w:t>
      </w:r>
      <w:r w:rsidRPr="009F2F42">
        <w:rPr>
          <w:rFonts w:ascii="Amasis MT Pro" w:hAnsi="Amasis MT Pro"/>
          <w:color w:val="000000"/>
        </w:rPr>
        <w:t xml:space="preserve"> don’t move until you pet them</w:t>
      </w:r>
      <w:r w:rsidR="005F7D8D">
        <w:rPr>
          <w:rFonts w:ascii="Amasis MT Pro" w:hAnsi="Amasis MT Pro"/>
          <w:color w:val="000000"/>
        </w:rPr>
        <w:t>. W</w:t>
      </w:r>
      <w:r w:rsidRPr="009F2F42">
        <w:rPr>
          <w:rFonts w:ascii="Amasis MT Pro" w:hAnsi="Amasis MT Pro"/>
          <w:color w:val="000000"/>
        </w:rPr>
        <w:t>hen you do pet them they will get up and jump on you</w:t>
      </w:r>
      <w:r w:rsidR="00033F3E">
        <w:rPr>
          <w:rFonts w:ascii="Amasis MT Pro" w:hAnsi="Amasis MT Pro"/>
          <w:color w:val="000000"/>
        </w:rPr>
        <w:t>. W</w:t>
      </w:r>
      <w:r w:rsidRPr="009F2F42">
        <w:rPr>
          <w:rFonts w:ascii="Amasis MT Pro" w:hAnsi="Amasis MT Pro"/>
          <w:color w:val="000000"/>
        </w:rPr>
        <w:t>hat they love to do when it</w:t>
      </w:r>
      <w:r w:rsidR="00033F3E">
        <w:rPr>
          <w:rFonts w:ascii="Amasis MT Pro" w:hAnsi="Amasis MT Pro"/>
          <w:color w:val="000000"/>
        </w:rPr>
        <w:t>’s</w:t>
      </w:r>
      <w:r w:rsidRPr="009F2F42">
        <w:rPr>
          <w:rFonts w:ascii="Amasis MT Pro" w:hAnsi="Amasis MT Pro"/>
          <w:color w:val="000000"/>
        </w:rPr>
        <w:t xml:space="preserve"> co</w:t>
      </w:r>
      <w:r w:rsidR="00033F3E">
        <w:rPr>
          <w:rFonts w:ascii="Amasis MT Pro" w:hAnsi="Amasis MT Pro"/>
          <w:color w:val="000000"/>
        </w:rPr>
        <w:t>ld</w:t>
      </w:r>
      <w:r w:rsidRPr="009F2F42">
        <w:rPr>
          <w:rFonts w:ascii="Amasis MT Pro" w:hAnsi="Amasis MT Pro"/>
          <w:color w:val="000000"/>
        </w:rPr>
        <w:t xml:space="preserve"> outside </w:t>
      </w:r>
      <w:r w:rsidR="00033F3E">
        <w:rPr>
          <w:rFonts w:ascii="Amasis MT Pro" w:hAnsi="Amasis MT Pro"/>
          <w:color w:val="000000"/>
        </w:rPr>
        <w:t>is</w:t>
      </w:r>
      <w:r w:rsidRPr="009F2F42">
        <w:rPr>
          <w:rFonts w:ascii="Amasis MT Pro" w:hAnsi="Amasis MT Pro"/>
          <w:color w:val="000000"/>
        </w:rPr>
        <w:t xml:space="preserve"> sit outside for a long time until they get something they love like pig e</w:t>
      </w:r>
      <w:r w:rsidR="00033F3E">
        <w:rPr>
          <w:rFonts w:ascii="Amasis MT Pro" w:hAnsi="Amasis MT Pro"/>
          <w:color w:val="000000"/>
        </w:rPr>
        <w:t>ar</w:t>
      </w:r>
      <w:r w:rsidRPr="009F2F42">
        <w:rPr>
          <w:rFonts w:ascii="Amasis MT Pro" w:hAnsi="Amasis MT Pro"/>
          <w:color w:val="000000"/>
        </w:rPr>
        <w:t>s or something</w:t>
      </w:r>
      <w:r w:rsidR="00033F3E">
        <w:rPr>
          <w:rFonts w:ascii="Amasis MT Pro" w:hAnsi="Amasis MT Pro"/>
          <w:color w:val="000000"/>
        </w:rPr>
        <w:t xml:space="preserve">. They love </w:t>
      </w:r>
      <w:r w:rsidRPr="009F2F42">
        <w:rPr>
          <w:rFonts w:ascii="Amasis MT Pro" w:hAnsi="Amasis MT Pro"/>
          <w:color w:val="000000"/>
        </w:rPr>
        <w:t>to sleep on your legs</w:t>
      </w:r>
      <w:r w:rsidR="00F24F7E">
        <w:rPr>
          <w:rFonts w:ascii="Amasis MT Pro" w:hAnsi="Amasis MT Pro"/>
          <w:color w:val="000000"/>
        </w:rPr>
        <w:t>, but</w:t>
      </w:r>
      <w:r w:rsidRPr="009F2F42">
        <w:rPr>
          <w:rFonts w:ascii="Amasis MT Pro" w:hAnsi="Amasis MT Pro"/>
          <w:color w:val="000000"/>
        </w:rPr>
        <w:t xml:space="preserve"> then your legs h</w:t>
      </w:r>
      <w:r w:rsidR="00F24F7E">
        <w:rPr>
          <w:rFonts w:ascii="Amasis MT Pro" w:hAnsi="Amasis MT Pro"/>
          <w:color w:val="000000"/>
        </w:rPr>
        <w:t>u</w:t>
      </w:r>
      <w:r w:rsidRPr="009F2F42">
        <w:rPr>
          <w:rFonts w:ascii="Amasis MT Pro" w:hAnsi="Amasis MT Pro"/>
          <w:color w:val="000000"/>
        </w:rPr>
        <w:t>rt until they get up.</w:t>
      </w:r>
    </w:p>
    <w:p w14:paraId="523912A4" w14:textId="77777777" w:rsidR="00F24F7E" w:rsidRDefault="00F24F7E" w:rsidP="0083601E">
      <w:pPr>
        <w:pStyle w:val="NormalWeb"/>
        <w:rPr>
          <w:rFonts w:ascii="Amasis MT Pro" w:hAnsi="Amasis MT Pro"/>
          <w:color w:val="000000"/>
        </w:rPr>
      </w:pPr>
    </w:p>
    <w:p w14:paraId="18092039" w14:textId="2F11A022" w:rsidR="0083601E" w:rsidRPr="009F2F42" w:rsidRDefault="0083601E" w:rsidP="00F24F7E">
      <w:pPr>
        <w:pStyle w:val="NormalWeb"/>
        <w:spacing w:before="0" w:beforeAutospacing="0" w:after="0" w:afterAutospacing="0"/>
        <w:rPr>
          <w:rFonts w:ascii="Amasis MT Pro" w:hAnsi="Amasis MT Pro"/>
          <w:color w:val="000000"/>
        </w:rPr>
      </w:pPr>
      <w:r w:rsidRPr="009F2F42">
        <w:rPr>
          <w:rFonts w:ascii="Amasis MT Pro" w:hAnsi="Amasis MT Pro"/>
          <w:color w:val="000000"/>
        </w:rPr>
        <w:t>Cats</w:t>
      </w:r>
    </w:p>
    <w:p w14:paraId="323EDFAE" w14:textId="38C7C481" w:rsidR="000E7E5B" w:rsidRDefault="002A2DBF" w:rsidP="00F24F7E">
      <w:pPr>
        <w:pStyle w:val="NormalWeb"/>
        <w:spacing w:before="0" w:beforeAutospacing="0" w:after="0" w:afterAutospacing="0"/>
        <w:rPr>
          <w:rFonts w:ascii="Amasis MT Pro" w:hAnsi="Amasis MT Pro"/>
          <w:color w:val="000000"/>
        </w:rPr>
      </w:pPr>
      <w:r>
        <w:rPr>
          <w:rFonts w:ascii="Amasis MT Pro" w:hAnsi="Amasis MT Pro"/>
          <w:color w:val="000000"/>
        </w:rPr>
        <w:t xml:space="preserve">By </w:t>
      </w:r>
      <w:r w:rsidR="000E7E5B" w:rsidRPr="009F2F42">
        <w:rPr>
          <w:rFonts w:ascii="Amasis MT Pro" w:hAnsi="Amasis MT Pro"/>
          <w:color w:val="000000"/>
        </w:rPr>
        <w:t>Aaliyah Turner</w:t>
      </w:r>
    </w:p>
    <w:p w14:paraId="3125E84D" w14:textId="68C768B6" w:rsidR="0083601E" w:rsidRPr="009F2F42" w:rsidRDefault="0083601E" w:rsidP="0083601E">
      <w:pPr>
        <w:pStyle w:val="NormalWeb"/>
        <w:rPr>
          <w:rFonts w:ascii="Amasis MT Pro" w:hAnsi="Amasis MT Pro"/>
          <w:color w:val="000000"/>
        </w:rPr>
      </w:pPr>
      <w:r w:rsidRPr="009F2F42">
        <w:rPr>
          <w:rFonts w:ascii="Amasis MT Pro" w:hAnsi="Amasis MT Pro"/>
          <w:color w:val="000000"/>
        </w:rPr>
        <w:t>Cat are so cool and it is so cute when they purr</w:t>
      </w:r>
      <w:r w:rsidR="002A2DBF">
        <w:rPr>
          <w:rFonts w:ascii="Amasis MT Pro" w:hAnsi="Amasis MT Pro"/>
          <w:color w:val="000000"/>
        </w:rPr>
        <w:t xml:space="preserve">! </w:t>
      </w:r>
      <w:r w:rsidRPr="009F2F42">
        <w:rPr>
          <w:rFonts w:ascii="Amasis MT Pro" w:hAnsi="Amasis MT Pro"/>
          <w:color w:val="000000"/>
        </w:rPr>
        <w:t>I love my cats</w:t>
      </w:r>
      <w:r w:rsidR="002A2DBF">
        <w:rPr>
          <w:rFonts w:ascii="Amasis MT Pro" w:hAnsi="Amasis MT Pro"/>
          <w:color w:val="000000"/>
        </w:rPr>
        <w:t xml:space="preserve"> because </w:t>
      </w:r>
      <w:r w:rsidRPr="009F2F42">
        <w:rPr>
          <w:rFonts w:ascii="Amasis MT Pro" w:hAnsi="Amasis MT Pro"/>
          <w:color w:val="000000"/>
        </w:rPr>
        <w:t>they are so cute</w:t>
      </w:r>
      <w:r w:rsidR="002A2DBF">
        <w:rPr>
          <w:rFonts w:ascii="Amasis MT Pro" w:hAnsi="Amasis MT Pro"/>
          <w:color w:val="000000"/>
        </w:rPr>
        <w:t>,</w:t>
      </w:r>
      <w:r w:rsidRPr="009F2F42">
        <w:rPr>
          <w:rFonts w:ascii="Amasis MT Pro" w:hAnsi="Amasis MT Pro"/>
          <w:color w:val="000000"/>
        </w:rPr>
        <w:t xml:space="preserve"> but I hate when they get up on the toy box and knock out all the toys</w:t>
      </w:r>
      <w:r w:rsidR="002A2DBF">
        <w:rPr>
          <w:rFonts w:ascii="Amasis MT Pro" w:hAnsi="Amasis MT Pro"/>
          <w:color w:val="000000"/>
        </w:rPr>
        <w:t xml:space="preserve"> because then </w:t>
      </w:r>
      <w:r w:rsidRPr="009F2F42">
        <w:rPr>
          <w:rFonts w:ascii="Amasis MT Pro" w:hAnsi="Amasis MT Pro"/>
          <w:color w:val="000000"/>
        </w:rPr>
        <w:t>me and my si</w:t>
      </w:r>
      <w:r w:rsidR="002A2DBF">
        <w:rPr>
          <w:rFonts w:ascii="Amasis MT Pro" w:hAnsi="Amasis MT Pro"/>
          <w:color w:val="000000"/>
        </w:rPr>
        <w:t>s</w:t>
      </w:r>
      <w:r w:rsidRPr="009F2F42">
        <w:rPr>
          <w:rFonts w:ascii="Amasis MT Pro" w:hAnsi="Amasis MT Pro"/>
          <w:color w:val="000000"/>
        </w:rPr>
        <w:t>ter have to pick it all up</w:t>
      </w:r>
      <w:r w:rsidR="002A2DBF">
        <w:rPr>
          <w:rFonts w:ascii="Amasis MT Pro" w:hAnsi="Amasis MT Pro"/>
          <w:color w:val="000000"/>
        </w:rPr>
        <w:t>…</w:t>
      </w:r>
      <w:r w:rsidRPr="009F2F42">
        <w:rPr>
          <w:rFonts w:ascii="Amasis MT Pro" w:hAnsi="Amasis MT Pro"/>
          <w:color w:val="000000"/>
        </w:rPr>
        <w:t xml:space="preserve"> over and over</w:t>
      </w:r>
      <w:r w:rsidR="002A2DBF">
        <w:rPr>
          <w:rFonts w:ascii="Amasis MT Pro" w:hAnsi="Amasis MT Pro"/>
          <w:color w:val="000000"/>
        </w:rPr>
        <w:t>…</w:t>
      </w:r>
      <w:r w:rsidRPr="009F2F42">
        <w:rPr>
          <w:rFonts w:ascii="Amasis MT Pro" w:hAnsi="Amasis MT Pro"/>
          <w:color w:val="000000"/>
        </w:rPr>
        <w:t xml:space="preserve"> it just makes me mad</w:t>
      </w:r>
      <w:r w:rsidR="002A2DBF">
        <w:rPr>
          <w:rFonts w:ascii="Amasis MT Pro" w:hAnsi="Amasis MT Pro"/>
          <w:color w:val="000000"/>
        </w:rPr>
        <w:t>!</w:t>
      </w:r>
      <w:r w:rsidRPr="009F2F42">
        <w:rPr>
          <w:rFonts w:ascii="Amasis MT Pro" w:hAnsi="Amasis MT Pro"/>
          <w:color w:val="000000"/>
        </w:rPr>
        <w:t xml:space="preserve"> </w:t>
      </w:r>
      <w:r w:rsidR="002A2DBF">
        <w:rPr>
          <w:rFonts w:ascii="Amasis MT Pro" w:hAnsi="Amasis MT Pro"/>
          <w:color w:val="000000"/>
        </w:rPr>
        <w:t xml:space="preserve">So </w:t>
      </w:r>
      <w:r w:rsidRPr="009F2F42">
        <w:rPr>
          <w:rFonts w:ascii="Amasis MT Pro" w:hAnsi="Amasis MT Pro"/>
          <w:color w:val="000000"/>
        </w:rPr>
        <w:t xml:space="preserve">that </w:t>
      </w:r>
      <w:r w:rsidR="002A2DBF">
        <w:rPr>
          <w:rFonts w:ascii="Amasis MT Pro" w:hAnsi="Amasis MT Pro"/>
          <w:color w:val="000000"/>
        </w:rPr>
        <w:t xml:space="preserve">is </w:t>
      </w:r>
      <w:r w:rsidRPr="009F2F42">
        <w:rPr>
          <w:rFonts w:ascii="Amasis MT Pro" w:hAnsi="Amasis MT Pro"/>
          <w:color w:val="000000"/>
        </w:rPr>
        <w:t>what I hate about my cats.</w:t>
      </w:r>
    </w:p>
    <w:p w14:paraId="08444399" w14:textId="77777777" w:rsidR="002A2DBF" w:rsidRDefault="002A2DBF" w:rsidP="002A2DBF">
      <w:pPr>
        <w:pStyle w:val="NormalWeb"/>
        <w:spacing w:before="0" w:beforeAutospacing="0" w:after="0" w:afterAutospacing="0"/>
        <w:rPr>
          <w:rFonts w:ascii="Amasis MT Pro" w:hAnsi="Amasis MT Pro"/>
          <w:color w:val="000000"/>
        </w:rPr>
      </w:pPr>
    </w:p>
    <w:p w14:paraId="2A98EE4C" w14:textId="77777777" w:rsidR="002A2DBF" w:rsidRDefault="002A2DBF" w:rsidP="002A2DBF">
      <w:pPr>
        <w:pStyle w:val="NormalWeb"/>
        <w:spacing w:before="0" w:beforeAutospacing="0" w:after="0" w:afterAutospacing="0"/>
        <w:rPr>
          <w:rFonts w:ascii="Amasis MT Pro" w:hAnsi="Amasis MT Pro"/>
          <w:color w:val="000000"/>
        </w:rPr>
      </w:pPr>
    </w:p>
    <w:p w14:paraId="68D116DC" w14:textId="77777777" w:rsidR="007E7C41" w:rsidRDefault="007E7C41" w:rsidP="002A2DBF">
      <w:pPr>
        <w:pStyle w:val="NormalWeb"/>
        <w:spacing w:before="0" w:beforeAutospacing="0" w:after="0" w:afterAutospacing="0"/>
        <w:rPr>
          <w:rFonts w:ascii="Amasis MT Pro" w:hAnsi="Amasis MT Pro"/>
          <w:color w:val="000000"/>
        </w:rPr>
      </w:pPr>
    </w:p>
    <w:p w14:paraId="164D914A" w14:textId="68ADA648" w:rsidR="0083601E" w:rsidRPr="009F2F42" w:rsidRDefault="0083601E" w:rsidP="002A2DBF">
      <w:pPr>
        <w:pStyle w:val="NormalWeb"/>
        <w:spacing w:before="0" w:beforeAutospacing="0" w:after="0" w:afterAutospacing="0"/>
        <w:rPr>
          <w:rFonts w:ascii="Amasis MT Pro" w:hAnsi="Amasis MT Pro"/>
          <w:color w:val="000000"/>
        </w:rPr>
      </w:pPr>
      <w:r w:rsidRPr="009F2F42">
        <w:rPr>
          <w:rFonts w:ascii="Amasis MT Pro" w:hAnsi="Amasis MT Pro"/>
          <w:color w:val="000000"/>
        </w:rPr>
        <w:t>Books</w:t>
      </w:r>
    </w:p>
    <w:p w14:paraId="30BB9D7A" w14:textId="5E4D8E73" w:rsidR="000E7E5B" w:rsidRDefault="002A2DBF" w:rsidP="002A2DBF">
      <w:pPr>
        <w:pStyle w:val="NormalWeb"/>
        <w:spacing w:before="0" w:beforeAutospacing="0" w:after="0" w:afterAutospacing="0"/>
        <w:rPr>
          <w:rFonts w:ascii="Amasis MT Pro" w:hAnsi="Amasis MT Pro"/>
          <w:color w:val="000000"/>
        </w:rPr>
      </w:pPr>
      <w:r>
        <w:rPr>
          <w:rFonts w:ascii="Amasis MT Pro" w:hAnsi="Amasis MT Pro"/>
          <w:color w:val="000000"/>
        </w:rPr>
        <w:t xml:space="preserve">By </w:t>
      </w:r>
      <w:r w:rsidR="000E7E5B" w:rsidRPr="009F2F42">
        <w:rPr>
          <w:rFonts w:ascii="Amasis MT Pro" w:hAnsi="Amasis MT Pro"/>
          <w:color w:val="000000"/>
        </w:rPr>
        <w:t>Aaliyah Turner</w:t>
      </w:r>
    </w:p>
    <w:p w14:paraId="1851F4B1" w14:textId="77777777" w:rsidR="00F6520A" w:rsidRDefault="0083601E" w:rsidP="0083601E">
      <w:pPr>
        <w:pStyle w:val="NormalWeb"/>
        <w:rPr>
          <w:rFonts w:ascii="Amasis MT Pro" w:hAnsi="Amasis MT Pro"/>
          <w:color w:val="000000"/>
        </w:rPr>
      </w:pPr>
      <w:r w:rsidRPr="009F2F42">
        <w:rPr>
          <w:rFonts w:ascii="Amasis MT Pro" w:hAnsi="Amasis MT Pro"/>
          <w:color w:val="000000"/>
        </w:rPr>
        <w:t>You can love books</w:t>
      </w:r>
      <w:r w:rsidR="002A2DBF">
        <w:rPr>
          <w:rFonts w:ascii="Amasis MT Pro" w:hAnsi="Amasis MT Pro"/>
          <w:color w:val="000000"/>
        </w:rPr>
        <w:t>! R</w:t>
      </w:r>
      <w:r w:rsidRPr="009F2F42">
        <w:rPr>
          <w:rFonts w:ascii="Amasis MT Pro" w:hAnsi="Amasis MT Pro"/>
          <w:color w:val="000000"/>
        </w:rPr>
        <w:t>eading books does not make you a nerd</w:t>
      </w:r>
      <w:r w:rsidR="002A2DBF">
        <w:rPr>
          <w:rFonts w:ascii="Amasis MT Pro" w:hAnsi="Amasis MT Pro"/>
          <w:color w:val="000000"/>
        </w:rPr>
        <w:t xml:space="preserve">, it </w:t>
      </w:r>
      <w:r w:rsidRPr="009F2F42">
        <w:rPr>
          <w:rFonts w:ascii="Amasis MT Pro" w:hAnsi="Amasis MT Pro"/>
          <w:color w:val="000000"/>
        </w:rPr>
        <w:t>just makes you cool</w:t>
      </w:r>
      <w:r w:rsidR="002A2DBF">
        <w:rPr>
          <w:rFonts w:ascii="Amasis MT Pro" w:hAnsi="Amasis MT Pro"/>
          <w:color w:val="000000"/>
        </w:rPr>
        <w:t>! D</w:t>
      </w:r>
      <w:r w:rsidRPr="009F2F42">
        <w:rPr>
          <w:rFonts w:ascii="Amasis MT Pro" w:hAnsi="Amasis MT Pro"/>
          <w:color w:val="000000"/>
        </w:rPr>
        <w:t>o you want to know why it makes you cool?</w:t>
      </w:r>
      <w:r w:rsidR="002A2DBF">
        <w:rPr>
          <w:rFonts w:ascii="Amasis MT Pro" w:hAnsi="Amasis MT Pro"/>
          <w:color w:val="000000"/>
        </w:rPr>
        <w:t xml:space="preserve"> </w:t>
      </w:r>
      <w:r w:rsidRPr="009F2F42">
        <w:rPr>
          <w:rFonts w:ascii="Amasis MT Pro" w:hAnsi="Amasis MT Pro"/>
          <w:color w:val="000000"/>
        </w:rPr>
        <w:t>It makes you cool because you will go to college and the people who made</w:t>
      </w:r>
      <w:r w:rsidR="002A2DBF">
        <w:rPr>
          <w:rFonts w:ascii="Amasis MT Pro" w:hAnsi="Amasis MT Pro"/>
          <w:color w:val="000000"/>
        </w:rPr>
        <w:t xml:space="preserve"> </w:t>
      </w:r>
      <w:r w:rsidRPr="009F2F42">
        <w:rPr>
          <w:rFonts w:ascii="Amasis MT Pro" w:hAnsi="Amasis MT Pro"/>
          <w:color w:val="000000"/>
        </w:rPr>
        <w:t>fun of you</w:t>
      </w:r>
      <w:r w:rsidR="002A2DBF">
        <w:rPr>
          <w:rFonts w:ascii="Amasis MT Pro" w:hAnsi="Amasis MT Pro"/>
          <w:color w:val="000000"/>
        </w:rPr>
        <w:t xml:space="preserve"> for reading books</w:t>
      </w:r>
      <w:r w:rsidRPr="009F2F42">
        <w:rPr>
          <w:rFonts w:ascii="Amasis MT Pro" w:hAnsi="Amasis MT Pro"/>
          <w:color w:val="000000"/>
        </w:rPr>
        <w:t xml:space="preserve"> will NOT go to college</w:t>
      </w:r>
      <w:r w:rsidR="002A2DBF">
        <w:rPr>
          <w:rFonts w:ascii="Amasis MT Pro" w:hAnsi="Amasis MT Pro"/>
          <w:color w:val="000000"/>
        </w:rPr>
        <w:t xml:space="preserve">! </w:t>
      </w:r>
    </w:p>
    <w:p w14:paraId="5A3519D1" w14:textId="08B4BA0B" w:rsidR="00FD7935" w:rsidRDefault="002A2DBF" w:rsidP="0083601E">
      <w:pPr>
        <w:pStyle w:val="NormalWeb"/>
        <w:rPr>
          <w:rFonts w:ascii="Amasis MT Pro" w:hAnsi="Amasis MT Pro"/>
          <w:color w:val="000000"/>
        </w:rPr>
      </w:pPr>
      <w:r>
        <w:rPr>
          <w:rFonts w:ascii="Amasis MT Pro" w:hAnsi="Amasis MT Pro"/>
          <w:color w:val="000000"/>
        </w:rPr>
        <w:t>The</w:t>
      </w:r>
      <w:r w:rsidR="0083601E" w:rsidRPr="009F2F42">
        <w:rPr>
          <w:rFonts w:ascii="Amasis MT Pro" w:hAnsi="Amasis MT Pro"/>
          <w:color w:val="000000"/>
        </w:rPr>
        <w:t xml:space="preserve"> book that I love reading is </w:t>
      </w:r>
      <w:r w:rsidRPr="002A2DBF">
        <w:rPr>
          <w:rFonts w:ascii="Amasis MT Pro" w:hAnsi="Amasis MT Pro"/>
          <w:color w:val="000000"/>
          <w:u w:val="single"/>
        </w:rPr>
        <w:t>Dog-Man</w:t>
      </w:r>
      <w:r w:rsidR="0083601E" w:rsidRPr="009F2F42">
        <w:rPr>
          <w:rFonts w:ascii="Amasis MT Pro" w:hAnsi="Amasis MT Pro"/>
          <w:color w:val="000000"/>
        </w:rPr>
        <w:t xml:space="preserve"> and</w:t>
      </w:r>
      <w:r>
        <w:rPr>
          <w:rFonts w:ascii="Amasis MT Pro" w:hAnsi="Amasis MT Pro"/>
          <w:color w:val="000000"/>
        </w:rPr>
        <w:t xml:space="preserve"> </w:t>
      </w:r>
      <w:r w:rsidR="0083601E" w:rsidRPr="009F2F42">
        <w:rPr>
          <w:rFonts w:ascii="Amasis MT Pro" w:hAnsi="Amasis MT Pro"/>
          <w:color w:val="000000"/>
        </w:rPr>
        <w:t>you know something .... a lot of people like books</w:t>
      </w:r>
      <w:r w:rsidR="00FD7935">
        <w:rPr>
          <w:rFonts w:ascii="Amasis MT Pro" w:hAnsi="Amasis MT Pro"/>
          <w:color w:val="000000"/>
        </w:rPr>
        <w:t>! E</w:t>
      </w:r>
      <w:r w:rsidR="0083601E" w:rsidRPr="009F2F42">
        <w:rPr>
          <w:rFonts w:ascii="Amasis MT Pro" w:hAnsi="Amasis MT Pro"/>
          <w:color w:val="000000"/>
        </w:rPr>
        <w:t xml:space="preserve">veryone I know likes books like </w:t>
      </w:r>
      <w:r w:rsidR="0083601E" w:rsidRPr="00FD7935">
        <w:rPr>
          <w:rFonts w:ascii="Amasis MT Pro" w:hAnsi="Amasis MT Pro"/>
          <w:color w:val="000000"/>
          <w:u w:val="single"/>
        </w:rPr>
        <w:t>King- George</w:t>
      </w:r>
      <w:r w:rsidR="0083601E" w:rsidRPr="009F2F42">
        <w:rPr>
          <w:rFonts w:ascii="Amasis MT Pro" w:hAnsi="Amasis MT Pro"/>
          <w:color w:val="000000"/>
        </w:rPr>
        <w:t xml:space="preserve">, </w:t>
      </w:r>
      <w:r w:rsidR="0083601E" w:rsidRPr="00FD7935">
        <w:rPr>
          <w:rFonts w:ascii="Amasis MT Pro" w:hAnsi="Amasis MT Pro"/>
          <w:color w:val="000000"/>
          <w:u w:val="single"/>
        </w:rPr>
        <w:t>Being Clem</w:t>
      </w:r>
      <w:r w:rsidR="0083601E" w:rsidRPr="009F2F42">
        <w:rPr>
          <w:rFonts w:ascii="Amasis MT Pro" w:hAnsi="Amasis MT Pro"/>
          <w:color w:val="000000"/>
        </w:rPr>
        <w:t xml:space="preserve">, </w:t>
      </w:r>
      <w:r w:rsidR="00FD7935">
        <w:rPr>
          <w:rFonts w:ascii="Amasis MT Pro" w:hAnsi="Amasis MT Pro"/>
          <w:color w:val="000000"/>
          <w:u w:val="single"/>
        </w:rPr>
        <w:t>L</w:t>
      </w:r>
      <w:r w:rsidR="0083601E" w:rsidRPr="00FD7935">
        <w:rPr>
          <w:rFonts w:ascii="Amasis MT Pro" w:hAnsi="Amasis MT Pro"/>
          <w:color w:val="000000"/>
          <w:u w:val="single"/>
        </w:rPr>
        <w:t>eaving Lymon</w:t>
      </w:r>
      <w:r w:rsidR="0083601E" w:rsidRPr="009F2F42">
        <w:rPr>
          <w:rFonts w:ascii="Amasis MT Pro" w:hAnsi="Amasis MT Pro"/>
          <w:color w:val="000000"/>
        </w:rPr>
        <w:t xml:space="preserve">, </w:t>
      </w:r>
      <w:r w:rsidR="00FD7935">
        <w:rPr>
          <w:rFonts w:ascii="Amasis MT Pro" w:hAnsi="Amasis MT Pro"/>
          <w:color w:val="000000"/>
          <w:u w:val="single"/>
        </w:rPr>
        <w:t>C</w:t>
      </w:r>
      <w:r w:rsidR="0083601E" w:rsidRPr="00FD7935">
        <w:rPr>
          <w:rFonts w:ascii="Amasis MT Pro" w:hAnsi="Amasis MT Pro"/>
          <w:color w:val="000000"/>
          <w:u w:val="single"/>
        </w:rPr>
        <w:t xml:space="preserve">ity of </w:t>
      </w:r>
      <w:r w:rsidR="00FD7935">
        <w:rPr>
          <w:rFonts w:ascii="Amasis MT Pro" w:hAnsi="Amasis MT Pro"/>
          <w:color w:val="000000"/>
          <w:u w:val="single"/>
        </w:rPr>
        <w:t>E</w:t>
      </w:r>
      <w:r w:rsidR="0083601E" w:rsidRPr="00FD7935">
        <w:rPr>
          <w:rFonts w:ascii="Amasis MT Pro" w:hAnsi="Amasis MT Pro"/>
          <w:color w:val="000000"/>
          <w:u w:val="single"/>
        </w:rPr>
        <w:t>mber</w:t>
      </w:r>
      <w:r w:rsidR="0083601E" w:rsidRPr="009F2F42">
        <w:rPr>
          <w:rFonts w:ascii="Amasis MT Pro" w:hAnsi="Amasis MT Pro"/>
          <w:color w:val="000000"/>
        </w:rPr>
        <w:t xml:space="preserve">, </w:t>
      </w:r>
      <w:r w:rsidR="00FD7935">
        <w:rPr>
          <w:rFonts w:ascii="Amasis MT Pro" w:hAnsi="Amasis MT Pro"/>
          <w:color w:val="000000"/>
          <w:u w:val="single"/>
        </w:rPr>
        <w:t>Fi</w:t>
      </w:r>
      <w:r w:rsidR="0083601E" w:rsidRPr="00FD7935">
        <w:rPr>
          <w:rFonts w:ascii="Amasis MT Pro" w:hAnsi="Amasis MT Pro"/>
          <w:color w:val="000000"/>
          <w:u w:val="single"/>
        </w:rPr>
        <w:t xml:space="preserve">sh in a </w:t>
      </w:r>
      <w:r w:rsidR="00FD7935">
        <w:rPr>
          <w:rFonts w:ascii="Amasis MT Pro" w:hAnsi="Amasis MT Pro"/>
          <w:color w:val="000000"/>
          <w:u w:val="single"/>
        </w:rPr>
        <w:t>T</w:t>
      </w:r>
      <w:r w:rsidR="0083601E" w:rsidRPr="00FD7935">
        <w:rPr>
          <w:rFonts w:ascii="Amasis MT Pro" w:hAnsi="Amasis MT Pro"/>
          <w:color w:val="000000"/>
          <w:u w:val="single"/>
        </w:rPr>
        <w:t>ree</w:t>
      </w:r>
      <w:r w:rsidR="0083601E" w:rsidRPr="009F2F42">
        <w:rPr>
          <w:rFonts w:ascii="Amasis MT Pro" w:hAnsi="Amasis MT Pro"/>
          <w:color w:val="000000"/>
        </w:rPr>
        <w:t>, and</w:t>
      </w:r>
      <w:r w:rsidR="00FD7935">
        <w:rPr>
          <w:rFonts w:ascii="Amasis MT Pro" w:hAnsi="Amasis MT Pro"/>
          <w:color w:val="000000"/>
        </w:rPr>
        <w:t xml:space="preserve"> finally, </w:t>
      </w:r>
      <w:r w:rsidR="0083601E" w:rsidRPr="00FD7935">
        <w:rPr>
          <w:rFonts w:ascii="Amasis MT Pro" w:hAnsi="Amasis MT Pro"/>
          <w:color w:val="000000"/>
          <w:u w:val="single"/>
        </w:rPr>
        <w:t xml:space="preserve">Don’t </w:t>
      </w:r>
      <w:r w:rsidR="00FD7935" w:rsidRPr="00FD7935">
        <w:rPr>
          <w:rFonts w:ascii="Amasis MT Pro" w:hAnsi="Amasis MT Pro"/>
          <w:color w:val="000000"/>
          <w:u w:val="single"/>
        </w:rPr>
        <w:t>B</w:t>
      </w:r>
      <w:r w:rsidR="0083601E" w:rsidRPr="00FD7935">
        <w:rPr>
          <w:rFonts w:ascii="Amasis MT Pro" w:hAnsi="Amasis MT Pro"/>
          <w:color w:val="000000"/>
          <w:u w:val="single"/>
        </w:rPr>
        <w:t xml:space="preserve">ring </w:t>
      </w:r>
      <w:r w:rsidR="00FD7935" w:rsidRPr="00FD7935">
        <w:rPr>
          <w:rFonts w:ascii="Amasis MT Pro" w:hAnsi="Amasis MT Pro"/>
          <w:color w:val="000000"/>
          <w:u w:val="single"/>
        </w:rPr>
        <w:t>Y</w:t>
      </w:r>
      <w:r w:rsidR="0083601E" w:rsidRPr="00FD7935">
        <w:rPr>
          <w:rFonts w:ascii="Amasis MT Pro" w:hAnsi="Amasis MT Pro"/>
          <w:color w:val="000000"/>
          <w:u w:val="single"/>
        </w:rPr>
        <w:t xml:space="preserve">our </w:t>
      </w:r>
      <w:r w:rsidR="00FD7935" w:rsidRPr="00FD7935">
        <w:rPr>
          <w:rFonts w:ascii="Amasis MT Pro" w:hAnsi="Amasis MT Pro"/>
          <w:color w:val="000000"/>
          <w:u w:val="single"/>
        </w:rPr>
        <w:t>D</w:t>
      </w:r>
      <w:r w:rsidR="0083601E" w:rsidRPr="00FD7935">
        <w:rPr>
          <w:rFonts w:ascii="Amasis MT Pro" w:hAnsi="Amasis MT Pro"/>
          <w:color w:val="000000"/>
          <w:u w:val="single"/>
        </w:rPr>
        <w:t xml:space="preserve">ragon to the </w:t>
      </w:r>
      <w:r w:rsidR="00FD7935" w:rsidRPr="00FD7935">
        <w:rPr>
          <w:rFonts w:ascii="Amasis MT Pro" w:hAnsi="Amasis MT Pro"/>
          <w:color w:val="000000"/>
          <w:u w:val="single"/>
        </w:rPr>
        <w:t>L</w:t>
      </w:r>
      <w:r w:rsidR="0083601E" w:rsidRPr="00FD7935">
        <w:rPr>
          <w:rFonts w:ascii="Amasis MT Pro" w:hAnsi="Amasis MT Pro"/>
          <w:color w:val="000000"/>
          <w:u w:val="single"/>
        </w:rPr>
        <w:t xml:space="preserve">ast </w:t>
      </w:r>
      <w:r w:rsidR="00FD7935" w:rsidRPr="00FD7935">
        <w:rPr>
          <w:rFonts w:ascii="Amasis MT Pro" w:hAnsi="Amasis MT Pro"/>
          <w:color w:val="000000"/>
          <w:u w:val="single"/>
        </w:rPr>
        <w:t>D</w:t>
      </w:r>
      <w:r w:rsidR="0083601E" w:rsidRPr="00FD7935">
        <w:rPr>
          <w:rFonts w:ascii="Amasis MT Pro" w:hAnsi="Amasis MT Pro"/>
          <w:color w:val="000000"/>
          <w:u w:val="single"/>
        </w:rPr>
        <w:t xml:space="preserve">ay of </w:t>
      </w:r>
      <w:r w:rsidR="00FD7935" w:rsidRPr="00FD7935">
        <w:rPr>
          <w:rFonts w:ascii="Amasis MT Pro" w:hAnsi="Amasis MT Pro"/>
          <w:color w:val="000000"/>
          <w:u w:val="single"/>
        </w:rPr>
        <w:t>S</w:t>
      </w:r>
      <w:r w:rsidR="0083601E" w:rsidRPr="00FD7935">
        <w:rPr>
          <w:rFonts w:ascii="Amasis MT Pro" w:hAnsi="Amasis MT Pro"/>
          <w:color w:val="000000"/>
          <w:u w:val="single"/>
        </w:rPr>
        <w:t>chool</w:t>
      </w:r>
      <w:r w:rsidR="00FD7935">
        <w:rPr>
          <w:rFonts w:ascii="Amasis MT Pro" w:hAnsi="Amasis MT Pro"/>
          <w:color w:val="000000"/>
        </w:rPr>
        <w:t xml:space="preserve">. </w:t>
      </w:r>
    </w:p>
    <w:p w14:paraId="38CB8A04" w14:textId="2384C67E" w:rsidR="0083601E" w:rsidRPr="009F2F42" w:rsidRDefault="00FD7935" w:rsidP="0083601E">
      <w:pPr>
        <w:pStyle w:val="NormalWeb"/>
        <w:rPr>
          <w:rFonts w:ascii="Amasis MT Pro" w:hAnsi="Amasis MT Pro"/>
          <w:color w:val="000000"/>
        </w:rPr>
      </w:pPr>
      <w:r>
        <w:rPr>
          <w:rFonts w:ascii="Amasis MT Pro" w:hAnsi="Amasis MT Pro"/>
          <w:color w:val="000000"/>
        </w:rPr>
        <w:t>N</w:t>
      </w:r>
      <w:r w:rsidR="0083601E" w:rsidRPr="009F2F42">
        <w:rPr>
          <w:rFonts w:ascii="Amasis MT Pro" w:hAnsi="Amasis MT Pro"/>
          <w:color w:val="000000"/>
        </w:rPr>
        <w:t>ow do you see that YOU ARE SO COOL</w:t>
      </w:r>
      <w:r w:rsidR="005852BA">
        <w:rPr>
          <w:rFonts w:ascii="Amasis MT Pro" w:hAnsi="Amasis MT Pro"/>
          <w:color w:val="000000"/>
        </w:rPr>
        <w:t xml:space="preserve"> for reading books?</w:t>
      </w:r>
      <w:r w:rsidR="0083601E" w:rsidRPr="009F2F42">
        <w:rPr>
          <w:rFonts w:ascii="Amasis MT Pro" w:hAnsi="Amasis MT Pro"/>
          <w:color w:val="000000"/>
        </w:rPr>
        <w:t xml:space="preserve"> </w:t>
      </w:r>
      <w:r w:rsidR="005852BA">
        <w:rPr>
          <w:rFonts w:ascii="Amasis MT Pro" w:hAnsi="Amasis MT Pro"/>
          <w:color w:val="000000"/>
        </w:rPr>
        <w:t>S</w:t>
      </w:r>
      <w:r w:rsidR="0083601E" w:rsidRPr="009F2F42">
        <w:rPr>
          <w:rFonts w:ascii="Amasis MT Pro" w:hAnsi="Amasis MT Pro"/>
          <w:color w:val="000000"/>
        </w:rPr>
        <w:t>o DON’T let them make you feel sad because YOU ARE A</w:t>
      </w:r>
      <w:r w:rsidR="005852BA">
        <w:rPr>
          <w:rFonts w:ascii="Amasis MT Pro" w:hAnsi="Amasis MT Pro"/>
          <w:color w:val="000000"/>
        </w:rPr>
        <w:t>WE</w:t>
      </w:r>
      <w:r w:rsidR="0083601E" w:rsidRPr="009F2F42">
        <w:rPr>
          <w:rFonts w:ascii="Amasis MT Pro" w:hAnsi="Amasis MT Pro"/>
          <w:color w:val="000000"/>
        </w:rPr>
        <w:t>SOME!!!!!!!!! One more thing</w:t>
      </w:r>
      <w:r w:rsidR="005852BA">
        <w:rPr>
          <w:rFonts w:ascii="Amasis MT Pro" w:hAnsi="Amasis MT Pro"/>
          <w:color w:val="000000"/>
        </w:rPr>
        <w:t>…</w:t>
      </w:r>
      <w:r w:rsidR="0083601E" w:rsidRPr="009F2F42">
        <w:rPr>
          <w:rFonts w:ascii="Amasis MT Pro" w:hAnsi="Amasis MT Pro"/>
          <w:color w:val="000000"/>
        </w:rPr>
        <w:t>all</w:t>
      </w:r>
      <w:r w:rsidR="005852BA">
        <w:rPr>
          <w:rFonts w:ascii="Amasis MT Pro" w:hAnsi="Amasis MT Pro"/>
          <w:color w:val="000000"/>
        </w:rPr>
        <w:t xml:space="preserve"> of</w:t>
      </w:r>
      <w:r w:rsidR="0083601E" w:rsidRPr="009F2F42">
        <w:rPr>
          <w:rFonts w:ascii="Amasis MT Pro" w:hAnsi="Amasis MT Pro"/>
          <w:color w:val="000000"/>
        </w:rPr>
        <w:t xml:space="preserve"> my teachers love reading books</w:t>
      </w:r>
      <w:r w:rsidR="00FA2127">
        <w:rPr>
          <w:rFonts w:ascii="Amasis MT Pro" w:hAnsi="Amasis MT Pro"/>
          <w:color w:val="000000"/>
        </w:rPr>
        <w:t>. Also,</w:t>
      </w:r>
      <w:r w:rsidR="0083601E" w:rsidRPr="009F2F42">
        <w:rPr>
          <w:rFonts w:ascii="Amasis MT Pro" w:hAnsi="Amasis MT Pro"/>
          <w:color w:val="000000"/>
        </w:rPr>
        <w:t xml:space="preserve"> my mom, my dad, and my grandm</w:t>
      </w:r>
      <w:r w:rsidR="00FA2127">
        <w:rPr>
          <w:rFonts w:ascii="Amasis MT Pro" w:hAnsi="Amasis MT Pro"/>
          <w:color w:val="000000"/>
        </w:rPr>
        <w:t>a</w:t>
      </w:r>
      <w:r w:rsidR="0083601E" w:rsidRPr="009F2F42">
        <w:rPr>
          <w:rFonts w:ascii="Amasis MT Pro" w:hAnsi="Amasis MT Pro"/>
          <w:color w:val="000000"/>
        </w:rPr>
        <w:t>, and grampa and all my family love reading books and so do my friends. They all love books, so reading books DO</w:t>
      </w:r>
      <w:r w:rsidR="00FA2127">
        <w:rPr>
          <w:rFonts w:ascii="Amasis MT Pro" w:hAnsi="Amasis MT Pro"/>
          <w:color w:val="000000"/>
        </w:rPr>
        <w:t xml:space="preserve">ES </w:t>
      </w:r>
      <w:r w:rsidR="0083601E" w:rsidRPr="009F2F42">
        <w:rPr>
          <w:rFonts w:ascii="Amasis MT Pro" w:hAnsi="Amasis MT Pro"/>
          <w:color w:val="000000"/>
        </w:rPr>
        <w:t>N</w:t>
      </w:r>
      <w:r w:rsidR="00FA2127">
        <w:rPr>
          <w:rFonts w:ascii="Amasis MT Pro" w:hAnsi="Amasis MT Pro"/>
          <w:color w:val="000000"/>
        </w:rPr>
        <w:t>O</w:t>
      </w:r>
      <w:r w:rsidR="0083601E" w:rsidRPr="009F2F42">
        <w:rPr>
          <w:rFonts w:ascii="Amasis MT Pro" w:hAnsi="Amasis MT Pro"/>
          <w:color w:val="000000"/>
        </w:rPr>
        <w:t>T make you a n</w:t>
      </w:r>
      <w:r w:rsidR="00FA2127">
        <w:rPr>
          <w:rFonts w:ascii="Amasis MT Pro" w:hAnsi="Amasis MT Pro"/>
          <w:color w:val="000000"/>
        </w:rPr>
        <w:t>e</w:t>
      </w:r>
      <w:r w:rsidR="0083601E" w:rsidRPr="009F2F42">
        <w:rPr>
          <w:rFonts w:ascii="Amasis MT Pro" w:hAnsi="Amasis MT Pro"/>
          <w:color w:val="000000"/>
        </w:rPr>
        <w:t>rd</w:t>
      </w:r>
      <w:r w:rsidR="00FA2127">
        <w:rPr>
          <w:rFonts w:ascii="Amasis MT Pro" w:hAnsi="Amasis MT Pro"/>
          <w:color w:val="000000"/>
        </w:rPr>
        <w:t xml:space="preserve"> -- </w:t>
      </w:r>
      <w:r w:rsidR="0083601E" w:rsidRPr="009F2F42">
        <w:rPr>
          <w:rFonts w:ascii="Amasis MT Pro" w:hAnsi="Amasis MT Pro"/>
          <w:color w:val="000000"/>
        </w:rPr>
        <w:t>reading books makes you cool!</w:t>
      </w:r>
    </w:p>
    <w:p w14:paraId="7C5AA763" w14:textId="77777777" w:rsidR="00A554C7" w:rsidRPr="009F2F42" w:rsidRDefault="00A554C7" w:rsidP="0083601E">
      <w:pPr>
        <w:pStyle w:val="NormalWeb"/>
        <w:rPr>
          <w:rFonts w:ascii="Amasis MT Pro" w:hAnsi="Amasis MT Pro"/>
          <w:color w:val="000000"/>
        </w:rPr>
      </w:pPr>
    </w:p>
    <w:p w14:paraId="737A95E4" w14:textId="364E7E93" w:rsidR="0083601E" w:rsidRPr="009F2F42" w:rsidRDefault="0083601E" w:rsidP="00FA2127">
      <w:pPr>
        <w:pStyle w:val="NormalWeb"/>
        <w:spacing w:before="0" w:beforeAutospacing="0" w:after="0" w:afterAutospacing="0"/>
        <w:rPr>
          <w:rFonts w:ascii="Amasis MT Pro" w:hAnsi="Amasis MT Pro"/>
          <w:color w:val="000000"/>
        </w:rPr>
      </w:pPr>
      <w:r w:rsidRPr="009F2F42">
        <w:rPr>
          <w:rFonts w:ascii="Amasis MT Pro" w:hAnsi="Amasis MT Pro"/>
          <w:color w:val="000000"/>
        </w:rPr>
        <w:t>College</w:t>
      </w:r>
    </w:p>
    <w:p w14:paraId="7B5CA3DF" w14:textId="6D2E4326" w:rsidR="00FA2127" w:rsidRPr="009F2F42" w:rsidRDefault="00FA2127" w:rsidP="00FA2127">
      <w:pPr>
        <w:pStyle w:val="NormalWeb"/>
        <w:spacing w:before="0" w:beforeAutospacing="0" w:after="0" w:afterAutospacing="0"/>
        <w:rPr>
          <w:rFonts w:ascii="Amasis MT Pro" w:hAnsi="Amasis MT Pro"/>
          <w:color w:val="000000"/>
        </w:rPr>
      </w:pPr>
      <w:r>
        <w:rPr>
          <w:rFonts w:ascii="Amasis MT Pro" w:hAnsi="Amasis MT Pro"/>
          <w:color w:val="000000"/>
        </w:rPr>
        <w:t xml:space="preserve">By </w:t>
      </w:r>
      <w:r w:rsidR="00A554C7" w:rsidRPr="009F2F42">
        <w:rPr>
          <w:rFonts w:ascii="Amasis MT Pro" w:hAnsi="Amasis MT Pro"/>
          <w:color w:val="000000"/>
        </w:rPr>
        <w:t>Aaliyah Turner</w:t>
      </w:r>
    </w:p>
    <w:p w14:paraId="40D52EE2" w14:textId="1E3112EE" w:rsidR="0083601E" w:rsidRPr="009F2F42" w:rsidRDefault="0083601E" w:rsidP="0083601E">
      <w:pPr>
        <w:pStyle w:val="NormalWeb"/>
        <w:rPr>
          <w:rFonts w:ascii="Amasis MT Pro" w:hAnsi="Amasis MT Pro"/>
          <w:color w:val="000000"/>
        </w:rPr>
      </w:pPr>
      <w:r w:rsidRPr="009F2F42">
        <w:rPr>
          <w:rFonts w:ascii="Amasis MT Pro" w:hAnsi="Amasis MT Pro"/>
          <w:color w:val="000000"/>
        </w:rPr>
        <w:t>College is cool, you should go to college</w:t>
      </w:r>
      <w:r w:rsidR="00FA2127">
        <w:rPr>
          <w:rFonts w:ascii="Amasis MT Pro" w:hAnsi="Amasis MT Pro"/>
          <w:color w:val="000000"/>
        </w:rPr>
        <w:t>!</w:t>
      </w:r>
      <w:r w:rsidRPr="009F2F42">
        <w:rPr>
          <w:rFonts w:ascii="Amasis MT Pro" w:hAnsi="Amasis MT Pro"/>
          <w:color w:val="000000"/>
        </w:rPr>
        <w:t xml:space="preserve"> </w:t>
      </w:r>
      <w:r w:rsidR="00FA2127">
        <w:rPr>
          <w:rFonts w:ascii="Amasis MT Pro" w:hAnsi="Amasis MT Pro"/>
          <w:color w:val="000000"/>
        </w:rPr>
        <w:t>Do you know w</w:t>
      </w:r>
      <w:r w:rsidRPr="009F2F42">
        <w:rPr>
          <w:rFonts w:ascii="Amasis MT Pro" w:hAnsi="Amasis MT Pro"/>
          <w:color w:val="000000"/>
        </w:rPr>
        <w:t>hat type of college you can go to</w:t>
      </w:r>
      <w:r w:rsidR="00FA2127">
        <w:rPr>
          <w:rFonts w:ascii="Amasis MT Pro" w:hAnsi="Amasis MT Pro"/>
          <w:color w:val="000000"/>
        </w:rPr>
        <w:t>? Y</w:t>
      </w:r>
      <w:r w:rsidRPr="009F2F42">
        <w:rPr>
          <w:rFonts w:ascii="Amasis MT Pro" w:hAnsi="Amasis MT Pro"/>
          <w:color w:val="000000"/>
        </w:rPr>
        <w:t xml:space="preserve">ou can go to Ohio </w:t>
      </w:r>
      <w:r w:rsidR="00FA2127">
        <w:rPr>
          <w:rFonts w:ascii="Amasis MT Pro" w:hAnsi="Amasis MT Pro"/>
          <w:color w:val="000000"/>
        </w:rPr>
        <w:t>S</w:t>
      </w:r>
      <w:r w:rsidRPr="009F2F42">
        <w:rPr>
          <w:rFonts w:ascii="Amasis MT Pro" w:hAnsi="Amasis MT Pro"/>
          <w:color w:val="000000"/>
        </w:rPr>
        <w:t>tate</w:t>
      </w:r>
      <w:r w:rsidR="00FA2127">
        <w:rPr>
          <w:rFonts w:ascii="Amasis MT Pro" w:hAnsi="Amasis MT Pro"/>
          <w:color w:val="000000"/>
        </w:rPr>
        <w:t xml:space="preserve">. </w:t>
      </w:r>
      <w:r w:rsidR="00FA2127" w:rsidRPr="009F2F42">
        <w:rPr>
          <w:rFonts w:ascii="Amasis MT Pro" w:hAnsi="Amasis MT Pro"/>
          <w:color w:val="000000"/>
        </w:rPr>
        <w:t xml:space="preserve">You should go to </w:t>
      </w:r>
      <w:r w:rsidRPr="009F2F42">
        <w:rPr>
          <w:rFonts w:ascii="Amasis MT Pro" w:hAnsi="Amasis MT Pro"/>
          <w:color w:val="000000"/>
        </w:rPr>
        <w:t xml:space="preserve">college </w:t>
      </w:r>
      <w:r w:rsidR="00FA2127">
        <w:rPr>
          <w:rFonts w:ascii="Amasis MT Pro" w:hAnsi="Amasis MT Pro"/>
          <w:color w:val="000000"/>
        </w:rPr>
        <w:t xml:space="preserve">so that you </w:t>
      </w:r>
      <w:r w:rsidRPr="009F2F42">
        <w:rPr>
          <w:rFonts w:ascii="Amasis MT Pro" w:hAnsi="Amasis MT Pro"/>
          <w:color w:val="000000"/>
        </w:rPr>
        <w:t>can get you a great job in adulthood.</w:t>
      </w:r>
    </w:p>
    <w:p w14:paraId="5BF89112" w14:textId="77777777" w:rsidR="0083601E" w:rsidRPr="009F2F42" w:rsidRDefault="0083601E">
      <w:pPr>
        <w:rPr>
          <w:rFonts w:ascii="Amasis MT Pro" w:hAnsi="Amasis MT Pro"/>
          <w:sz w:val="24"/>
          <w:szCs w:val="24"/>
        </w:rPr>
      </w:pPr>
    </w:p>
    <w:p w14:paraId="2B99D80B" w14:textId="77777777" w:rsidR="0083601E" w:rsidRPr="009F2F42" w:rsidRDefault="0083601E">
      <w:pPr>
        <w:rPr>
          <w:rFonts w:ascii="Amasis MT Pro" w:hAnsi="Amasis MT Pro"/>
          <w:sz w:val="24"/>
          <w:szCs w:val="24"/>
        </w:rPr>
      </w:pPr>
    </w:p>
    <w:p w14:paraId="7ECBB77E" w14:textId="77777777" w:rsidR="00FA2127" w:rsidRDefault="004F547A" w:rsidP="00FA2127">
      <w:pPr>
        <w:pStyle w:val="NormalWeb"/>
        <w:spacing w:before="0" w:beforeAutospacing="0" w:after="0" w:afterAutospacing="0"/>
        <w:rPr>
          <w:rFonts w:ascii="Amasis MT Pro" w:hAnsi="Amasis MT Pro"/>
          <w:color w:val="000000"/>
        </w:rPr>
      </w:pPr>
      <w:r w:rsidRPr="009F2F42">
        <w:rPr>
          <w:rFonts w:ascii="Amasis MT Pro" w:hAnsi="Amasis MT Pro"/>
          <w:color w:val="000000"/>
        </w:rPr>
        <w:t>Finding Langston!</w:t>
      </w:r>
    </w:p>
    <w:p w14:paraId="48F5214F" w14:textId="1309ECBD" w:rsidR="00FA5A6E" w:rsidRPr="009F2F42" w:rsidRDefault="00FA5A6E" w:rsidP="00FA2127">
      <w:pPr>
        <w:pStyle w:val="NormalWeb"/>
        <w:spacing w:before="0" w:beforeAutospacing="0" w:after="0" w:afterAutospacing="0"/>
        <w:rPr>
          <w:rFonts w:ascii="Amasis MT Pro" w:hAnsi="Amasis MT Pro"/>
          <w:color w:val="000000"/>
        </w:rPr>
      </w:pPr>
      <w:r w:rsidRPr="009F2F42">
        <w:rPr>
          <w:rFonts w:ascii="Amasis MT Pro" w:hAnsi="Amasis MT Pro"/>
          <w:color w:val="000000"/>
        </w:rPr>
        <w:t>Kendra Schaufelberger</w:t>
      </w:r>
    </w:p>
    <w:p w14:paraId="7B31268E" w14:textId="6ADFC158" w:rsidR="004830A0" w:rsidRDefault="004F547A" w:rsidP="004F547A">
      <w:pPr>
        <w:pStyle w:val="NormalWeb"/>
        <w:rPr>
          <w:rFonts w:ascii="Amasis MT Pro" w:hAnsi="Amasis MT Pro"/>
          <w:color w:val="000000"/>
        </w:rPr>
      </w:pPr>
      <w:r w:rsidRPr="009F2F42">
        <w:rPr>
          <w:rFonts w:ascii="Amasis MT Pro" w:hAnsi="Amasis MT Pro"/>
          <w:color w:val="000000"/>
        </w:rPr>
        <w:t>Have you ever heard of</w:t>
      </w:r>
      <w:r w:rsidR="00FA2127">
        <w:rPr>
          <w:rFonts w:ascii="Amasis MT Pro" w:hAnsi="Amasis MT Pro"/>
          <w:color w:val="000000"/>
        </w:rPr>
        <w:t xml:space="preserve"> </w:t>
      </w:r>
      <w:r w:rsidR="00FA2127" w:rsidRPr="00FA2127">
        <w:rPr>
          <w:rFonts w:ascii="Amasis MT Pro" w:hAnsi="Amasis MT Pro"/>
          <w:color w:val="000000"/>
          <w:u w:val="single"/>
        </w:rPr>
        <w:t>F</w:t>
      </w:r>
      <w:r w:rsidRPr="00FA2127">
        <w:rPr>
          <w:rFonts w:ascii="Amasis MT Pro" w:hAnsi="Amasis MT Pro"/>
          <w:color w:val="000000"/>
          <w:u w:val="single"/>
        </w:rPr>
        <w:t>inding Langston</w:t>
      </w:r>
      <w:r w:rsidRPr="009F2F42">
        <w:rPr>
          <w:rFonts w:ascii="Amasis MT Pro" w:hAnsi="Amasis MT Pro"/>
          <w:color w:val="000000"/>
        </w:rPr>
        <w:t>? Well</w:t>
      </w:r>
      <w:r w:rsidR="00FA2127">
        <w:rPr>
          <w:rFonts w:ascii="Amasis MT Pro" w:hAnsi="Amasis MT Pro"/>
          <w:color w:val="000000"/>
        </w:rPr>
        <w:t xml:space="preserve">, </w:t>
      </w:r>
      <w:r w:rsidR="00FA2127" w:rsidRPr="00FA2127">
        <w:rPr>
          <w:rFonts w:ascii="Amasis MT Pro" w:hAnsi="Amasis MT Pro"/>
          <w:color w:val="000000"/>
          <w:u w:val="single"/>
        </w:rPr>
        <w:t>F</w:t>
      </w:r>
      <w:r w:rsidRPr="00FA2127">
        <w:rPr>
          <w:rFonts w:ascii="Amasis MT Pro" w:hAnsi="Amasis MT Pro"/>
          <w:color w:val="000000"/>
          <w:u w:val="single"/>
        </w:rPr>
        <w:t>inding Langston</w:t>
      </w:r>
      <w:r w:rsidRPr="009F2F42">
        <w:rPr>
          <w:rFonts w:ascii="Amasis MT Pro" w:hAnsi="Amasis MT Pro"/>
          <w:color w:val="000000"/>
        </w:rPr>
        <w:t xml:space="preserve"> is a book and it is about</w:t>
      </w:r>
      <w:r w:rsidR="00A71373">
        <w:rPr>
          <w:rFonts w:ascii="Amasis MT Pro" w:hAnsi="Amasis MT Pro"/>
          <w:color w:val="000000"/>
        </w:rPr>
        <w:t xml:space="preserve"> about a boy who is</w:t>
      </w:r>
      <w:r w:rsidRPr="009F2F42">
        <w:rPr>
          <w:rFonts w:ascii="Amasis MT Pro" w:hAnsi="Amasis MT Pro"/>
          <w:color w:val="000000"/>
        </w:rPr>
        <w:t xml:space="preserve"> eleven years old. It is about life changing for blacks when they moved from</w:t>
      </w:r>
      <w:r w:rsidR="00A71373">
        <w:rPr>
          <w:rFonts w:ascii="Amasis MT Pro" w:hAnsi="Amasis MT Pro"/>
          <w:color w:val="000000"/>
        </w:rPr>
        <w:t xml:space="preserve"> the</w:t>
      </w:r>
      <w:r w:rsidRPr="009F2F42">
        <w:rPr>
          <w:rFonts w:ascii="Amasis MT Pro" w:hAnsi="Amasis MT Pro"/>
          <w:color w:val="000000"/>
        </w:rPr>
        <w:t xml:space="preserve"> rural south to urban centers of </w:t>
      </w:r>
      <w:r w:rsidR="00A71373">
        <w:rPr>
          <w:rFonts w:ascii="Amasis MT Pro" w:hAnsi="Amasis MT Pro"/>
          <w:color w:val="000000"/>
        </w:rPr>
        <w:t xml:space="preserve">the </w:t>
      </w:r>
      <w:r w:rsidRPr="009F2F42">
        <w:rPr>
          <w:rFonts w:ascii="Amasis MT Pro" w:hAnsi="Amasis MT Pro"/>
          <w:color w:val="000000"/>
        </w:rPr>
        <w:t>north</w:t>
      </w:r>
      <w:r w:rsidR="00A71373">
        <w:rPr>
          <w:rFonts w:ascii="Amasis MT Pro" w:hAnsi="Amasis MT Pro"/>
          <w:color w:val="000000"/>
        </w:rPr>
        <w:t xml:space="preserve">. It </w:t>
      </w:r>
      <w:r w:rsidRPr="009F2F42">
        <w:rPr>
          <w:rFonts w:ascii="Amasis MT Pro" w:hAnsi="Amasis MT Pro"/>
          <w:color w:val="000000"/>
        </w:rPr>
        <w:t xml:space="preserve">is </w:t>
      </w:r>
      <w:r w:rsidR="00A71373">
        <w:rPr>
          <w:rFonts w:ascii="Amasis MT Pro" w:hAnsi="Amasis MT Pro"/>
          <w:color w:val="000000"/>
        </w:rPr>
        <w:t xml:space="preserve">a </w:t>
      </w:r>
      <w:r w:rsidRPr="009F2F42">
        <w:rPr>
          <w:rFonts w:ascii="Amasis MT Pro" w:hAnsi="Amasis MT Pro"/>
          <w:color w:val="000000"/>
        </w:rPr>
        <w:t>historical fiction novel</w:t>
      </w:r>
      <w:r w:rsidR="004830A0" w:rsidRPr="009F2F42">
        <w:rPr>
          <w:rFonts w:ascii="Amasis MT Pro" w:hAnsi="Amasis MT Pro"/>
          <w:color w:val="000000"/>
        </w:rPr>
        <w:t xml:space="preserve"> </w:t>
      </w:r>
      <w:r w:rsidR="004830A0">
        <w:rPr>
          <w:rFonts w:ascii="Amasis MT Pro" w:hAnsi="Amasis MT Pro"/>
          <w:color w:val="000000"/>
        </w:rPr>
        <w:t xml:space="preserve">written </w:t>
      </w:r>
      <w:r w:rsidR="004830A0" w:rsidRPr="009F2F42">
        <w:rPr>
          <w:rFonts w:ascii="Amasis MT Pro" w:hAnsi="Amasis MT Pro"/>
          <w:color w:val="000000"/>
        </w:rPr>
        <w:t xml:space="preserve">by Lesa </w:t>
      </w:r>
      <w:r w:rsidR="004830A0">
        <w:rPr>
          <w:rFonts w:ascii="Amasis MT Pro" w:hAnsi="Amasis MT Pro"/>
          <w:color w:val="000000"/>
        </w:rPr>
        <w:t>C</w:t>
      </w:r>
      <w:r w:rsidR="004830A0" w:rsidRPr="009F2F42">
        <w:rPr>
          <w:rFonts w:ascii="Amasis MT Pro" w:hAnsi="Amasis MT Pro"/>
          <w:color w:val="000000"/>
        </w:rPr>
        <w:t>line</w:t>
      </w:r>
      <w:r w:rsidR="004830A0">
        <w:rPr>
          <w:rFonts w:ascii="Amasis MT Pro" w:hAnsi="Amasis MT Pro"/>
          <w:color w:val="000000"/>
        </w:rPr>
        <w:t>-</w:t>
      </w:r>
      <w:r w:rsidR="004830A0" w:rsidRPr="009F2F42">
        <w:rPr>
          <w:rFonts w:ascii="Amasis MT Pro" w:hAnsi="Amasis MT Pro"/>
          <w:color w:val="000000"/>
        </w:rPr>
        <w:t>Ransome</w:t>
      </w:r>
      <w:r w:rsidRPr="009F2F42">
        <w:rPr>
          <w:rFonts w:ascii="Amasis MT Pro" w:hAnsi="Amasis MT Pro"/>
          <w:color w:val="000000"/>
        </w:rPr>
        <w:t>. The main character</w:t>
      </w:r>
      <w:r w:rsidR="00A71373">
        <w:rPr>
          <w:rFonts w:ascii="Amasis MT Pro" w:hAnsi="Amasis MT Pro"/>
          <w:color w:val="000000"/>
        </w:rPr>
        <w:t>,</w:t>
      </w:r>
      <w:r w:rsidRPr="009F2F42">
        <w:rPr>
          <w:rFonts w:ascii="Amasis MT Pro" w:hAnsi="Amasis MT Pro"/>
          <w:color w:val="000000"/>
        </w:rPr>
        <w:t xml:space="preserve"> Langston</w:t>
      </w:r>
      <w:r w:rsidR="00A875F0">
        <w:rPr>
          <w:rFonts w:ascii="Amasis MT Pro" w:hAnsi="Amasis MT Pro"/>
          <w:color w:val="000000"/>
        </w:rPr>
        <w:t>,</w:t>
      </w:r>
      <w:r w:rsidRPr="009F2F42">
        <w:rPr>
          <w:rFonts w:ascii="Amasis MT Pro" w:hAnsi="Amasis MT Pro"/>
          <w:color w:val="000000"/>
        </w:rPr>
        <w:t xml:space="preserve"> was a sensitive boy who loved his mother very dearly and show</w:t>
      </w:r>
      <w:r w:rsidR="004830A0">
        <w:rPr>
          <w:rFonts w:ascii="Amasis MT Pro" w:hAnsi="Amasis MT Pro"/>
          <w:color w:val="000000"/>
        </w:rPr>
        <w:t>ed</w:t>
      </w:r>
      <w:r w:rsidRPr="009F2F42">
        <w:rPr>
          <w:rFonts w:ascii="Amasis MT Pro" w:hAnsi="Amasis MT Pro"/>
          <w:color w:val="000000"/>
        </w:rPr>
        <w:t xml:space="preserve"> how much pain he was in after the loss of his mother. </w:t>
      </w:r>
    </w:p>
    <w:p w14:paraId="5322E1B5" w14:textId="77777777" w:rsidR="00873A93" w:rsidRDefault="00873A93" w:rsidP="004F547A">
      <w:pPr>
        <w:pStyle w:val="NormalWeb"/>
        <w:rPr>
          <w:rFonts w:ascii="Amasis MT Pro" w:hAnsi="Amasis MT Pro"/>
          <w:color w:val="000000"/>
        </w:rPr>
      </w:pPr>
      <w:r>
        <w:rPr>
          <w:rFonts w:ascii="Amasis MT Pro" w:hAnsi="Amasis MT Pro"/>
          <w:color w:val="000000"/>
        </w:rPr>
        <w:t>In the book Langston is</w:t>
      </w:r>
      <w:r w:rsidR="004F547A" w:rsidRPr="009F2F42">
        <w:rPr>
          <w:rFonts w:ascii="Amasis MT Pro" w:hAnsi="Amasis MT Pro"/>
          <w:color w:val="000000"/>
        </w:rPr>
        <w:t xml:space="preserve"> going through the loss of his mom and getting bullied. His dad was not very supportive of </w:t>
      </w:r>
      <w:r>
        <w:rPr>
          <w:rFonts w:ascii="Amasis MT Pro" w:hAnsi="Amasis MT Pro"/>
          <w:color w:val="000000"/>
        </w:rPr>
        <w:t xml:space="preserve">Langston </w:t>
      </w:r>
      <w:r w:rsidR="004F547A" w:rsidRPr="009F2F42">
        <w:rPr>
          <w:rFonts w:ascii="Amasis MT Pro" w:hAnsi="Amasis MT Pro"/>
          <w:color w:val="000000"/>
        </w:rPr>
        <w:t xml:space="preserve">wanting to read books. But toward the end </w:t>
      </w:r>
      <w:r>
        <w:rPr>
          <w:rFonts w:ascii="Amasis MT Pro" w:hAnsi="Amasis MT Pro"/>
          <w:color w:val="000000"/>
        </w:rPr>
        <w:t xml:space="preserve">of the book, </w:t>
      </w:r>
      <w:r w:rsidR="004F547A" w:rsidRPr="009F2F42">
        <w:rPr>
          <w:rFonts w:ascii="Amasis MT Pro" w:hAnsi="Amasis MT Pro"/>
          <w:color w:val="000000"/>
        </w:rPr>
        <w:t xml:space="preserve">Langston and his dad </w:t>
      </w:r>
      <w:r>
        <w:rPr>
          <w:rFonts w:ascii="Amasis MT Pro" w:hAnsi="Amasis MT Pro"/>
          <w:color w:val="000000"/>
        </w:rPr>
        <w:t>be</w:t>
      </w:r>
      <w:r w:rsidR="004F547A" w:rsidRPr="009F2F42">
        <w:rPr>
          <w:rFonts w:ascii="Amasis MT Pro" w:hAnsi="Amasis MT Pro"/>
          <w:color w:val="000000"/>
        </w:rPr>
        <w:t xml:space="preserve">came a little closer. When Langston told his dad about getting bullied and how he loves reading they talked about it. </w:t>
      </w:r>
    </w:p>
    <w:p w14:paraId="5AE5F4CC" w14:textId="5B844BFB" w:rsidR="004F16CF" w:rsidRDefault="004F547A" w:rsidP="00F172A9">
      <w:pPr>
        <w:pStyle w:val="NormalWeb"/>
        <w:rPr>
          <w:rFonts w:ascii="Amasis MT Pro" w:hAnsi="Amasis MT Pro"/>
          <w:color w:val="000000"/>
        </w:rPr>
      </w:pPr>
      <w:r w:rsidRPr="009F2F42">
        <w:rPr>
          <w:rFonts w:ascii="Amasis MT Pro" w:hAnsi="Amasis MT Pro"/>
          <w:color w:val="000000"/>
        </w:rPr>
        <w:t>Langston mostly liked Langston Hughes! A few days later he got tired of getting bullied and stuck up for hi</w:t>
      </w:r>
      <w:r w:rsidR="00873A93">
        <w:rPr>
          <w:rFonts w:ascii="Amasis MT Pro" w:hAnsi="Amasis MT Pro"/>
          <w:color w:val="000000"/>
        </w:rPr>
        <w:t>ms</w:t>
      </w:r>
      <w:r w:rsidRPr="009F2F42">
        <w:rPr>
          <w:rFonts w:ascii="Amasis MT Pro" w:hAnsi="Amasis MT Pro"/>
          <w:color w:val="000000"/>
        </w:rPr>
        <w:t>elf. Th</w:t>
      </w:r>
      <w:r w:rsidR="00873A93">
        <w:rPr>
          <w:rFonts w:ascii="Amasis MT Pro" w:hAnsi="Amasis MT Pro"/>
          <w:color w:val="000000"/>
        </w:rPr>
        <w:t>e</w:t>
      </w:r>
      <w:r w:rsidRPr="009F2F42">
        <w:rPr>
          <w:rFonts w:ascii="Amasis MT Pro" w:hAnsi="Amasis MT Pro"/>
          <w:color w:val="000000"/>
        </w:rPr>
        <w:t>n he became friends with one of his bullies</w:t>
      </w:r>
      <w:r w:rsidR="00873A93">
        <w:rPr>
          <w:rFonts w:ascii="Amasis MT Pro" w:hAnsi="Amasis MT Pro"/>
          <w:color w:val="000000"/>
        </w:rPr>
        <w:t>,</w:t>
      </w:r>
      <w:r w:rsidRPr="009F2F42">
        <w:rPr>
          <w:rFonts w:ascii="Amasis MT Pro" w:hAnsi="Amasis MT Pro"/>
          <w:color w:val="000000"/>
        </w:rPr>
        <w:t xml:space="preserve"> but the bully he became friends with was just a follower of the main leader of the three bullies. They became good friends and went to the library together.</w:t>
      </w:r>
    </w:p>
    <w:p w14:paraId="76E8C33A" w14:textId="77777777" w:rsidR="00873A93" w:rsidRPr="009F2F42" w:rsidRDefault="00873A93" w:rsidP="00F172A9">
      <w:pPr>
        <w:pStyle w:val="NormalWeb"/>
        <w:rPr>
          <w:rFonts w:ascii="Amasis MT Pro" w:hAnsi="Amasis MT Pro"/>
          <w:color w:val="000000"/>
        </w:rPr>
      </w:pPr>
    </w:p>
    <w:p w14:paraId="1C3B1B16" w14:textId="77777777" w:rsidR="00873A93" w:rsidRDefault="00873A93" w:rsidP="00873A93">
      <w:pPr>
        <w:pStyle w:val="NormalWeb"/>
        <w:spacing w:before="0" w:beforeAutospacing="0" w:after="0" w:afterAutospacing="0"/>
        <w:rPr>
          <w:rFonts w:ascii="Amasis MT Pro" w:hAnsi="Amasis MT Pro"/>
          <w:color w:val="000000"/>
        </w:rPr>
      </w:pPr>
    </w:p>
    <w:p w14:paraId="458F52B2" w14:textId="77777777" w:rsidR="00873A93" w:rsidRDefault="00873A93" w:rsidP="00873A93">
      <w:pPr>
        <w:pStyle w:val="NormalWeb"/>
        <w:spacing w:before="0" w:beforeAutospacing="0" w:after="0" w:afterAutospacing="0"/>
        <w:rPr>
          <w:rFonts w:ascii="Amasis MT Pro" w:hAnsi="Amasis MT Pro"/>
          <w:color w:val="000000"/>
        </w:rPr>
      </w:pPr>
    </w:p>
    <w:p w14:paraId="70C1DE6C" w14:textId="77777777" w:rsidR="00873A93" w:rsidRDefault="00873A93" w:rsidP="00873A93">
      <w:pPr>
        <w:pStyle w:val="NormalWeb"/>
        <w:spacing w:before="0" w:beforeAutospacing="0" w:after="0" w:afterAutospacing="0"/>
        <w:rPr>
          <w:rFonts w:ascii="Amasis MT Pro" w:hAnsi="Amasis MT Pro"/>
          <w:color w:val="000000"/>
        </w:rPr>
      </w:pPr>
    </w:p>
    <w:p w14:paraId="122B79C1" w14:textId="77777777" w:rsidR="00873A93" w:rsidRDefault="00873A93" w:rsidP="00873A93">
      <w:pPr>
        <w:pStyle w:val="NormalWeb"/>
        <w:spacing w:before="0" w:beforeAutospacing="0" w:after="0" w:afterAutospacing="0"/>
        <w:rPr>
          <w:rFonts w:ascii="Amasis MT Pro" w:hAnsi="Amasis MT Pro"/>
          <w:color w:val="000000"/>
        </w:rPr>
      </w:pPr>
    </w:p>
    <w:p w14:paraId="4BA94723" w14:textId="77777777" w:rsidR="00873A93" w:rsidRDefault="00873A93" w:rsidP="00873A93">
      <w:pPr>
        <w:pStyle w:val="NormalWeb"/>
        <w:spacing w:before="0" w:beforeAutospacing="0" w:after="0" w:afterAutospacing="0"/>
        <w:rPr>
          <w:rFonts w:ascii="Amasis MT Pro" w:hAnsi="Amasis MT Pro"/>
          <w:color w:val="000000"/>
        </w:rPr>
      </w:pPr>
    </w:p>
    <w:p w14:paraId="377F5E1E" w14:textId="28EA9D82" w:rsidR="00F172A9" w:rsidRDefault="00F172A9" w:rsidP="00873A93">
      <w:pPr>
        <w:pStyle w:val="NormalWeb"/>
        <w:spacing w:before="0" w:beforeAutospacing="0" w:after="0" w:afterAutospacing="0"/>
        <w:rPr>
          <w:rFonts w:ascii="Amasis MT Pro" w:hAnsi="Amasis MT Pro"/>
          <w:color w:val="000000"/>
        </w:rPr>
      </w:pPr>
      <w:r w:rsidRPr="009F2F42">
        <w:rPr>
          <w:rFonts w:ascii="Amasis MT Pro" w:hAnsi="Amasis MT Pro"/>
          <w:color w:val="000000"/>
        </w:rPr>
        <w:t>The American Revolution</w:t>
      </w:r>
      <w:r w:rsidR="004F16CF" w:rsidRPr="009F2F42">
        <w:rPr>
          <w:rFonts w:ascii="Amasis MT Pro" w:hAnsi="Amasis MT Pro"/>
          <w:color w:val="000000"/>
        </w:rPr>
        <w:t xml:space="preserve"> (all information from </w:t>
      </w:r>
      <w:r w:rsidRPr="009F2F42">
        <w:rPr>
          <w:rFonts w:ascii="Amasis MT Pro" w:hAnsi="Amasis MT Pro"/>
          <w:color w:val="000000"/>
        </w:rPr>
        <w:t>Kiddle</w:t>
      </w:r>
      <w:r w:rsidR="00873A93">
        <w:rPr>
          <w:rFonts w:ascii="Amasis MT Pro" w:hAnsi="Amasis MT Pro"/>
          <w:color w:val="000000"/>
        </w:rPr>
        <w:t>)</w:t>
      </w:r>
    </w:p>
    <w:p w14:paraId="18D08D63" w14:textId="04C47BE4" w:rsidR="00873A93" w:rsidRDefault="00873A93" w:rsidP="00873A93">
      <w:pPr>
        <w:pStyle w:val="NormalWeb"/>
        <w:spacing w:before="0" w:beforeAutospacing="0" w:after="0" w:afterAutospacing="0"/>
        <w:rPr>
          <w:rFonts w:ascii="Amasis MT Pro" w:hAnsi="Amasis MT Pro"/>
          <w:color w:val="000000"/>
        </w:rPr>
      </w:pPr>
      <w:r>
        <w:rPr>
          <w:rFonts w:ascii="Amasis MT Pro" w:hAnsi="Amasis MT Pro"/>
          <w:color w:val="000000"/>
        </w:rPr>
        <w:t>By Kaleb Aponte</w:t>
      </w:r>
    </w:p>
    <w:p w14:paraId="2C4A7945" w14:textId="5ED78DC4" w:rsidR="00F172A9" w:rsidRPr="009F2F42" w:rsidRDefault="00F172A9" w:rsidP="00F172A9">
      <w:pPr>
        <w:pStyle w:val="NormalWeb"/>
        <w:rPr>
          <w:rFonts w:ascii="Amasis MT Pro" w:hAnsi="Amasis MT Pro"/>
          <w:color w:val="000000"/>
        </w:rPr>
      </w:pPr>
      <w:r w:rsidRPr="009F2F42">
        <w:rPr>
          <w:rFonts w:ascii="Amasis MT Pro" w:hAnsi="Amasis MT Pro"/>
          <w:color w:val="000000"/>
        </w:rPr>
        <w:t>The American Revolution is the series of events, ideas, and changes that resulted in the creation of the United States of America. Before the revolution, the thirteen colonies in</w:t>
      </w:r>
      <w:r w:rsidR="008027C9">
        <w:rPr>
          <w:rFonts w:ascii="Amasis MT Pro" w:hAnsi="Amasis MT Pro"/>
          <w:color w:val="000000"/>
        </w:rPr>
        <w:t xml:space="preserve"> </w:t>
      </w:r>
      <w:r w:rsidRPr="009F2F42">
        <w:rPr>
          <w:rFonts w:ascii="Amasis MT Pro" w:hAnsi="Amasis MT Pro"/>
          <w:color w:val="000000"/>
        </w:rPr>
        <w:t xml:space="preserve">North America had been politically controlled by the British Empire. The American Revolutionary War (1775–1783) was one part of the revolution, but the revolution began before the first shot was fired at Lexington and Concord and continued after the British surrender at Yorktown. Most historians agree that the revolution began around the time of the French and Indian War (1754–1763) and ended with the election of George Washington as the first President of the United States in 1789. In the early 1760s, Great Britain possessed a vast empire on the North American continent. In addition to the thirteen British colonies, victory in the Seven Years' War had given Great Britain claim over New France (Canada), Spanish Florida, and the Native American </w:t>
      </w:r>
      <w:r w:rsidRPr="009F2F42">
        <w:rPr>
          <w:rFonts w:ascii="Amasis MT Pro" w:hAnsi="Amasis MT Pro"/>
          <w:color w:val="000000"/>
        </w:rPr>
        <w:lastRenderedPageBreak/>
        <w:t>lands east of the Mississippi River. A war against France's former Indian allies - Pontiac's Rebellion - had settled things down in the western frontier. Most white colonists in America considered themselves loyal subjects of the British Crown, with the same rights and duties as people in Britain.</w:t>
      </w:r>
    </w:p>
    <w:p w14:paraId="401B13C6" w14:textId="4C267536" w:rsidR="00F172A9" w:rsidRPr="009F2F42" w:rsidRDefault="00F172A9" w:rsidP="00F172A9">
      <w:pPr>
        <w:pStyle w:val="NormalWeb"/>
        <w:rPr>
          <w:rFonts w:ascii="Amasis MT Pro" w:hAnsi="Amasis MT Pro"/>
          <w:color w:val="000000"/>
        </w:rPr>
      </w:pPr>
      <w:r w:rsidRPr="009F2F42">
        <w:rPr>
          <w:rFonts w:ascii="Amasis MT Pro" w:hAnsi="Amasis MT Pro"/>
          <w:color w:val="000000"/>
        </w:rPr>
        <w:t>Religious trends</w:t>
      </w:r>
      <w:r w:rsidR="008027C9">
        <w:rPr>
          <w:rFonts w:ascii="Amasis MT Pro" w:hAnsi="Amasis MT Pro"/>
          <w:color w:val="000000"/>
        </w:rPr>
        <w:t xml:space="preserve"> like</w:t>
      </w:r>
      <w:r w:rsidRPr="009F2F42">
        <w:rPr>
          <w:rFonts w:ascii="Amasis MT Pro" w:hAnsi="Amasis MT Pro"/>
          <w:color w:val="000000"/>
        </w:rPr>
        <w:t xml:space="preserve"> The Great Awakening caused people to question the authority of established religious institutions, especially, but the Church of England. The revival placed authority on Scripture rather than tradition.</w:t>
      </w:r>
    </w:p>
    <w:p w14:paraId="69D2663F" w14:textId="7A6B88C8" w:rsidR="00F172A9" w:rsidRPr="009F2F42" w:rsidRDefault="00F172A9" w:rsidP="00F172A9">
      <w:pPr>
        <w:pStyle w:val="NormalWeb"/>
        <w:rPr>
          <w:rFonts w:ascii="Amasis MT Pro" w:hAnsi="Amasis MT Pro"/>
          <w:color w:val="000000"/>
        </w:rPr>
      </w:pPr>
      <w:r w:rsidRPr="009F2F42">
        <w:rPr>
          <w:rFonts w:ascii="Amasis MT Pro" w:hAnsi="Amasis MT Pro"/>
          <w:color w:val="000000"/>
        </w:rPr>
        <w:t>Road to rebellion</w:t>
      </w:r>
      <w:r w:rsidR="008027C9">
        <w:rPr>
          <w:rFonts w:ascii="Amasis MT Pro" w:hAnsi="Amasis MT Pro"/>
          <w:color w:val="000000"/>
        </w:rPr>
        <w:t>:</w:t>
      </w:r>
      <w:r w:rsidRPr="009F2F42">
        <w:rPr>
          <w:rFonts w:ascii="Amasis MT Pro" w:hAnsi="Amasis MT Pro"/>
          <w:color w:val="000000"/>
        </w:rPr>
        <w:t xml:space="preserve"> After the French and Indian War and Pontiac's Rebellion, newly crowned King George III wanted to make sure England still strongly controlled the land and economic state of North America. He created new economic and land distribution policies. The colonists did not like these new policies and, over time, grew increasingly dissatisfied with how much control the British Crown had over them from across the ocean. They began to want to rule themselves. In 1760, the Crown began looking for more ways to get money from the colonies to help pay the British national debt. Britain thought this was okay because the colonists were enjoying the benefits of living in peace in the New World. Britain had already passed the Navigation Acts, which meant that England controlled ships, shipping, trade, and commerce between other countries and with its own colonies. However, the colonists had found ways to avoid the laws, and England did not like this. They began strictly enforcing the Navigation Acts by using open-ended search warrants called the Writs of Assistance. In 1764, more taxes were added to the colonists. British Prime Minister George Grenville's Sugar Act and Currency Act led to protests and the boycott of British goods. The colonists did not think that Parliament should be able to tax them if they were not also represented in Parliament by their citizens. They believed that only their colonial assemblies had the right to tax them. The slogan "no taxation without representation" became popular. Committees of correspondence were formed in the colonies to coordinate resistance to the tyrannical British rule. In 1765, Grenville passed the Stamp Act to pay for places for British troops to stay in North America. The Stamp Act required all legal documents, permits, commercial contracts, newspapers, pamphlets, and playing cards in the colonies to carry a tax stamp. Protests took place throughout the colonies. Secret societies known as the Sons of Liberty were formed in every colony. The Stamp Act Congress was formed, which sent a formal protest to Parliament in October of 1765. Parliament did repeal the Stamp Act (reverse the law), but they immediately followed the Declaratory Act. This stated that Parliament's authority was the same in America as in Britain and that Parliament had the authority to pass laws that the colonies had to follow. In 1767, Parliament passed the Townshend Acts. These acts placed taxes on common goods that were imported to the colonies, including glass, paint, lead, paper, and tea. This was also intensely disliked among the colonies. Colonial leaders organized boycotts of these British imports. British customs officials seized the Liberty, a ship belonging to the colonial merchant John Hancock, on June 10, 1768, because they suspected him of smuggling goods to the colonies. This led to more angry protests in the street. British customs officials reported to London that Boston was in a state of insurrection. By October of 1768, British troops arrived in Boston. The colonists did not appreciate having British troops in their town. On March 5, 1770, British soldiers of the 29th Regiment of Foot fired into an angry mob, killing five people. This is called the Boston Massacre.</w:t>
      </w:r>
    </w:p>
    <w:p w14:paraId="47A97E7D" w14:textId="77777777" w:rsidR="00F172A9" w:rsidRPr="009F2F42" w:rsidRDefault="00F172A9" w:rsidP="00F172A9">
      <w:pPr>
        <w:pStyle w:val="NormalWeb"/>
        <w:rPr>
          <w:rFonts w:ascii="Amasis MT Pro" w:hAnsi="Amasis MT Pro"/>
          <w:color w:val="000000"/>
        </w:rPr>
      </w:pPr>
      <w:r w:rsidRPr="009F2F42">
        <w:rPr>
          <w:rFonts w:ascii="Amasis MT Pro" w:hAnsi="Amasis MT Pro"/>
          <w:color w:val="000000"/>
        </w:rPr>
        <w:t>Though the Townshend Acts were repealed in 1770, the British tried to show that they still had power over the colonies by keeping the tax on tea. For the revolutionaries, who believed that only their colonial representatives could charge them taxes, it was still one tax too many.</w:t>
      </w:r>
    </w:p>
    <w:p w14:paraId="03AFD797" w14:textId="77777777" w:rsidR="004F16CF" w:rsidRPr="009F2F42" w:rsidRDefault="004F16CF" w:rsidP="00F172A9">
      <w:pPr>
        <w:pStyle w:val="NormalWeb"/>
        <w:rPr>
          <w:rFonts w:ascii="Amasis MT Pro" w:hAnsi="Amasis MT Pro"/>
          <w:color w:val="000000"/>
        </w:rPr>
      </w:pPr>
    </w:p>
    <w:p w14:paraId="72CA8A04" w14:textId="77777777" w:rsidR="00A1207F" w:rsidRDefault="00A1207F" w:rsidP="008027C9">
      <w:pPr>
        <w:pStyle w:val="NormalWeb"/>
        <w:spacing w:before="0" w:beforeAutospacing="0" w:after="0" w:afterAutospacing="0"/>
        <w:rPr>
          <w:rFonts w:ascii="Amasis MT Pro" w:hAnsi="Amasis MT Pro"/>
          <w:color w:val="000000"/>
        </w:rPr>
      </w:pPr>
    </w:p>
    <w:p w14:paraId="10A6E55F" w14:textId="77777777" w:rsidR="00A1207F" w:rsidRDefault="00A1207F" w:rsidP="008027C9">
      <w:pPr>
        <w:pStyle w:val="NormalWeb"/>
        <w:spacing w:before="0" w:beforeAutospacing="0" w:after="0" w:afterAutospacing="0"/>
        <w:rPr>
          <w:rFonts w:ascii="Amasis MT Pro" w:hAnsi="Amasis MT Pro"/>
          <w:color w:val="000000"/>
        </w:rPr>
      </w:pPr>
    </w:p>
    <w:p w14:paraId="1C47D0C7" w14:textId="77777777" w:rsidR="00A1207F" w:rsidRDefault="00A1207F" w:rsidP="008027C9">
      <w:pPr>
        <w:pStyle w:val="NormalWeb"/>
        <w:spacing w:before="0" w:beforeAutospacing="0" w:after="0" w:afterAutospacing="0"/>
        <w:rPr>
          <w:rFonts w:ascii="Amasis MT Pro" w:hAnsi="Amasis MT Pro"/>
          <w:color w:val="000000"/>
        </w:rPr>
      </w:pPr>
    </w:p>
    <w:p w14:paraId="1710C3D7" w14:textId="6DBA39C9" w:rsidR="004F2A32" w:rsidRDefault="004F2A32" w:rsidP="008027C9">
      <w:pPr>
        <w:pStyle w:val="NormalWeb"/>
        <w:spacing w:before="0" w:beforeAutospacing="0" w:after="0" w:afterAutospacing="0"/>
        <w:rPr>
          <w:rFonts w:ascii="Amasis MT Pro" w:hAnsi="Amasis MT Pro"/>
          <w:color w:val="000000"/>
        </w:rPr>
      </w:pPr>
      <w:r w:rsidRPr="009F2F42">
        <w:rPr>
          <w:rFonts w:ascii="Amasis MT Pro" w:hAnsi="Amasis MT Pro"/>
          <w:color w:val="000000"/>
        </w:rPr>
        <w:lastRenderedPageBreak/>
        <w:t xml:space="preserve">Things </w:t>
      </w:r>
      <w:r w:rsidR="008027C9">
        <w:rPr>
          <w:rFonts w:ascii="Amasis MT Pro" w:hAnsi="Amasis MT Pro"/>
          <w:color w:val="000000"/>
        </w:rPr>
        <w:t>Y</w:t>
      </w:r>
      <w:r w:rsidRPr="009F2F42">
        <w:rPr>
          <w:rFonts w:ascii="Amasis MT Pro" w:hAnsi="Amasis MT Pro"/>
          <w:color w:val="000000"/>
        </w:rPr>
        <w:t xml:space="preserve">ou </w:t>
      </w:r>
      <w:r w:rsidR="008027C9">
        <w:rPr>
          <w:rFonts w:ascii="Amasis MT Pro" w:hAnsi="Amasis MT Pro"/>
          <w:color w:val="000000"/>
        </w:rPr>
        <w:t>D</w:t>
      </w:r>
      <w:r w:rsidRPr="009F2F42">
        <w:rPr>
          <w:rFonts w:ascii="Amasis MT Pro" w:hAnsi="Amasis MT Pro"/>
          <w:color w:val="000000"/>
        </w:rPr>
        <w:t xml:space="preserve">id </w:t>
      </w:r>
      <w:r w:rsidR="008027C9">
        <w:rPr>
          <w:rFonts w:ascii="Amasis MT Pro" w:hAnsi="Amasis MT Pro"/>
          <w:color w:val="000000"/>
        </w:rPr>
        <w:t>N</w:t>
      </w:r>
      <w:r w:rsidRPr="009F2F42">
        <w:rPr>
          <w:rFonts w:ascii="Amasis MT Pro" w:hAnsi="Amasis MT Pro"/>
          <w:color w:val="000000"/>
        </w:rPr>
        <w:t xml:space="preserve">ot </w:t>
      </w:r>
      <w:r w:rsidR="008027C9">
        <w:rPr>
          <w:rFonts w:ascii="Amasis MT Pro" w:hAnsi="Amasis MT Pro"/>
          <w:color w:val="000000"/>
        </w:rPr>
        <w:t>K</w:t>
      </w:r>
      <w:r w:rsidRPr="009F2F42">
        <w:rPr>
          <w:rFonts w:ascii="Amasis MT Pro" w:hAnsi="Amasis MT Pro"/>
          <w:color w:val="000000"/>
        </w:rPr>
        <w:t xml:space="preserve">now </w:t>
      </w:r>
      <w:r w:rsidR="008027C9">
        <w:rPr>
          <w:rFonts w:ascii="Amasis MT Pro" w:hAnsi="Amasis MT Pro"/>
          <w:color w:val="000000"/>
        </w:rPr>
        <w:t>A</w:t>
      </w:r>
      <w:r w:rsidRPr="009F2F42">
        <w:rPr>
          <w:rFonts w:ascii="Amasis MT Pro" w:hAnsi="Amasis MT Pro"/>
          <w:color w:val="000000"/>
        </w:rPr>
        <w:t>bout Jellyfish</w:t>
      </w:r>
    </w:p>
    <w:p w14:paraId="38C1083B" w14:textId="76763B81" w:rsidR="008027C9" w:rsidRDefault="008027C9" w:rsidP="008027C9">
      <w:pPr>
        <w:pStyle w:val="NormalWeb"/>
        <w:spacing w:before="0" w:beforeAutospacing="0" w:after="0" w:afterAutospacing="0"/>
        <w:rPr>
          <w:rFonts w:ascii="Amasis MT Pro" w:hAnsi="Amasis MT Pro"/>
          <w:color w:val="000000"/>
        </w:rPr>
      </w:pPr>
      <w:r>
        <w:rPr>
          <w:rFonts w:ascii="Amasis MT Pro" w:hAnsi="Amasis MT Pro"/>
          <w:color w:val="000000"/>
        </w:rPr>
        <w:t xml:space="preserve">By </w:t>
      </w:r>
      <w:r w:rsidRPr="009F2F42">
        <w:rPr>
          <w:rFonts w:ascii="Amasis MT Pro" w:hAnsi="Amasis MT Pro"/>
          <w:color w:val="000000"/>
        </w:rPr>
        <w:t xml:space="preserve">Cali </w:t>
      </w:r>
      <w:r>
        <w:rPr>
          <w:rFonts w:ascii="Amasis MT Pro" w:hAnsi="Amasis MT Pro"/>
          <w:color w:val="000000"/>
        </w:rPr>
        <w:t>J</w:t>
      </w:r>
      <w:r w:rsidRPr="009F2F42">
        <w:rPr>
          <w:rFonts w:ascii="Amasis MT Pro" w:hAnsi="Amasis MT Pro"/>
          <w:color w:val="000000"/>
        </w:rPr>
        <w:t>ardieu</w:t>
      </w:r>
    </w:p>
    <w:p w14:paraId="778905E4" w14:textId="77777777" w:rsidR="0081175D" w:rsidRDefault="004F2A32" w:rsidP="004F2A32">
      <w:pPr>
        <w:pStyle w:val="NormalWeb"/>
        <w:rPr>
          <w:rFonts w:ascii="Amasis MT Pro" w:hAnsi="Amasis MT Pro"/>
          <w:color w:val="000000"/>
        </w:rPr>
      </w:pPr>
      <w:r w:rsidRPr="009F2F42">
        <w:rPr>
          <w:rFonts w:ascii="Amasis MT Pro" w:hAnsi="Amasis MT Pro"/>
          <w:color w:val="000000"/>
        </w:rPr>
        <w:t>I love jellyfish but</w:t>
      </w:r>
      <w:r w:rsidR="00D271D4">
        <w:rPr>
          <w:rFonts w:ascii="Amasis MT Pro" w:hAnsi="Amasis MT Pro"/>
          <w:color w:val="000000"/>
        </w:rPr>
        <w:t>, ac</w:t>
      </w:r>
      <w:r w:rsidR="00D271D4" w:rsidRPr="009F2F42">
        <w:rPr>
          <w:rFonts w:ascii="Amasis MT Pro" w:hAnsi="Amasis MT Pro"/>
          <w:color w:val="000000"/>
        </w:rPr>
        <w:t>cording to google</w:t>
      </w:r>
      <w:r w:rsidR="0081175D">
        <w:rPr>
          <w:rFonts w:ascii="Amasis MT Pro" w:hAnsi="Amasis MT Pro"/>
          <w:color w:val="000000"/>
        </w:rPr>
        <w:t>, here is what you do</w:t>
      </w:r>
      <w:r w:rsidRPr="009F2F42">
        <w:rPr>
          <w:rFonts w:ascii="Amasis MT Pro" w:hAnsi="Amasis MT Pro"/>
          <w:color w:val="000000"/>
        </w:rPr>
        <w:t xml:space="preserve"> if you get st</w:t>
      </w:r>
      <w:r w:rsidR="0081175D">
        <w:rPr>
          <w:rFonts w:ascii="Amasis MT Pro" w:hAnsi="Amasis MT Pro"/>
          <w:color w:val="000000"/>
        </w:rPr>
        <w:t>ung</w:t>
      </w:r>
      <w:r w:rsidRPr="009F2F42">
        <w:rPr>
          <w:rFonts w:ascii="Amasis MT Pro" w:hAnsi="Amasis MT Pro"/>
          <w:color w:val="000000"/>
        </w:rPr>
        <w:t xml:space="preserve"> by one</w:t>
      </w:r>
      <w:r w:rsidR="0081175D">
        <w:rPr>
          <w:rFonts w:ascii="Amasis MT Pro" w:hAnsi="Amasis MT Pro"/>
          <w:color w:val="000000"/>
        </w:rPr>
        <w:t>:</w:t>
      </w:r>
      <w:r w:rsidRPr="009F2F42">
        <w:rPr>
          <w:rFonts w:ascii="Amasis MT Pro" w:hAnsi="Amasis MT Pro"/>
          <w:color w:val="000000"/>
        </w:rPr>
        <w:t xml:space="preserve"> Carefully pluck visible tentacles with a fine tweezers. Soak the skin in hot water. Use water that is 110 to 113 F (43 to 45 C). It should feel hot, not scalding. ...Apply 0.5% to 1% hydrocortisone cream or ointment twice a day to the affected skin. </w:t>
      </w:r>
    </w:p>
    <w:p w14:paraId="12AF9176" w14:textId="77777777" w:rsidR="00207DEE" w:rsidRDefault="004F2A32" w:rsidP="004F2A32">
      <w:pPr>
        <w:pStyle w:val="NormalWeb"/>
        <w:rPr>
          <w:rFonts w:ascii="Amasis MT Pro" w:hAnsi="Amasis MT Pro"/>
          <w:color w:val="000000"/>
        </w:rPr>
      </w:pPr>
      <w:r w:rsidRPr="009F2F42">
        <w:rPr>
          <w:rFonts w:ascii="Amasis MT Pro" w:hAnsi="Amasis MT Pro"/>
          <w:color w:val="000000"/>
        </w:rPr>
        <w:t>But let us do the fun facts. According to onearth.org</w:t>
      </w:r>
      <w:r w:rsidR="0081175D">
        <w:rPr>
          <w:rFonts w:ascii="Amasis MT Pro" w:hAnsi="Amasis MT Pro"/>
          <w:color w:val="000000"/>
        </w:rPr>
        <w:t>, d</w:t>
      </w:r>
      <w:r w:rsidRPr="009F2F42">
        <w:rPr>
          <w:rFonts w:ascii="Amasis MT Pro" w:hAnsi="Amasis MT Pro"/>
          <w:color w:val="000000"/>
        </w:rPr>
        <w:t xml:space="preserve">id you know </w:t>
      </w:r>
      <w:r w:rsidR="0081175D">
        <w:rPr>
          <w:rFonts w:ascii="Amasis MT Pro" w:hAnsi="Amasis MT Pro"/>
          <w:color w:val="000000"/>
        </w:rPr>
        <w:t>a</w:t>
      </w:r>
      <w:r w:rsidRPr="009F2F42">
        <w:rPr>
          <w:rFonts w:ascii="Amasis MT Pro" w:hAnsi="Amasis MT Pro"/>
          <w:color w:val="000000"/>
        </w:rPr>
        <w:t>long with sharks, jellyfish have received a bad reputation in culture as something to fear in the ocean</w:t>
      </w:r>
      <w:r w:rsidR="0081175D">
        <w:rPr>
          <w:rFonts w:ascii="Amasis MT Pro" w:hAnsi="Amasis MT Pro"/>
          <w:color w:val="000000"/>
        </w:rPr>
        <w:t xml:space="preserve">? </w:t>
      </w:r>
      <w:r w:rsidRPr="009F2F42">
        <w:rPr>
          <w:rFonts w:ascii="Amasis MT Pro" w:hAnsi="Amasis MT Pro"/>
          <w:color w:val="000000"/>
        </w:rPr>
        <w:t>Yet, upon looking past their stinging tentacles, jellyfish are one of the most fascinating creatures on our planet. Evolutionarily, they are designed to last and survive in particularly every part of the ocean. But they look cool, and I wonder what it feels like. I have always wanted to feel one and get up close to one</w:t>
      </w:r>
      <w:r w:rsidR="0081175D">
        <w:rPr>
          <w:rFonts w:ascii="Amasis MT Pro" w:hAnsi="Amasis MT Pro"/>
          <w:color w:val="000000"/>
        </w:rPr>
        <w:t>. D</w:t>
      </w:r>
      <w:r w:rsidRPr="009F2F42">
        <w:rPr>
          <w:rFonts w:ascii="Amasis MT Pro" w:hAnsi="Amasis MT Pro"/>
          <w:color w:val="000000"/>
        </w:rPr>
        <w:t>id you know they have no brain and are 98% water</w:t>
      </w:r>
      <w:r w:rsidR="0081175D">
        <w:rPr>
          <w:rFonts w:ascii="Amasis MT Pro" w:hAnsi="Amasis MT Pro"/>
          <w:color w:val="000000"/>
        </w:rPr>
        <w:t>?</w:t>
      </w:r>
      <w:r w:rsidRPr="009F2F42">
        <w:rPr>
          <w:rFonts w:ascii="Amasis MT Pro" w:hAnsi="Amasis MT Pro"/>
          <w:color w:val="000000"/>
        </w:rPr>
        <w:t xml:space="preserve"> I find that so fascinating</w:t>
      </w:r>
      <w:r w:rsidR="0081175D">
        <w:rPr>
          <w:rFonts w:ascii="Amasis MT Pro" w:hAnsi="Amasis MT Pro"/>
          <w:color w:val="000000"/>
        </w:rPr>
        <w:t>!</w:t>
      </w:r>
      <w:r w:rsidRPr="009F2F42">
        <w:rPr>
          <w:rFonts w:ascii="Amasis MT Pro" w:hAnsi="Amasis MT Pro"/>
          <w:color w:val="000000"/>
        </w:rPr>
        <w:t xml:space="preserve"> </w:t>
      </w:r>
    </w:p>
    <w:p w14:paraId="7935DA1B" w14:textId="298361C2" w:rsidR="004F2A32" w:rsidRPr="009F2F42" w:rsidRDefault="0081175D" w:rsidP="004F2A32">
      <w:pPr>
        <w:pStyle w:val="NormalWeb"/>
        <w:rPr>
          <w:rFonts w:ascii="Amasis MT Pro" w:hAnsi="Amasis MT Pro"/>
          <w:color w:val="000000"/>
        </w:rPr>
      </w:pPr>
      <w:r>
        <w:rPr>
          <w:rFonts w:ascii="Amasis MT Pro" w:hAnsi="Amasis MT Pro"/>
          <w:color w:val="000000"/>
        </w:rPr>
        <w:t>T</w:t>
      </w:r>
      <w:r w:rsidR="004F2A32" w:rsidRPr="009F2F42">
        <w:rPr>
          <w:rFonts w:ascii="Amasis MT Pro" w:hAnsi="Amasis MT Pro"/>
          <w:color w:val="000000"/>
        </w:rPr>
        <w:t>h</w:t>
      </w:r>
      <w:r w:rsidR="00207DEE">
        <w:rPr>
          <w:rFonts w:ascii="Amasis MT Pro" w:hAnsi="Amasis MT Pro"/>
          <w:color w:val="000000"/>
        </w:rPr>
        <w:t>ose are</w:t>
      </w:r>
      <w:r w:rsidR="004F2A32" w:rsidRPr="009F2F42">
        <w:rPr>
          <w:rFonts w:ascii="Amasis MT Pro" w:hAnsi="Amasis MT Pro"/>
          <w:color w:val="000000"/>
        </w:rPr>
        <w:t xml:space="preserve"> all of</w:t>
      </w:r>
      <w:r w:rsidR="00207DEE">
        <w:rPr>
          <w:rFonts w:ascii="Amasis MT Pro" w:hAnsi="Amasis MT Pro"/>
          <w:color w:val="000000"/>
        </w:rPr>
        <w:t xml:space="preserve"> the</w:t>
      </w:r>
      <w:r w:rsidR="004F2A32" w:rsidRPr="009F2F42">
        <w:rPr>
          <w:rFonts w:ascii="Amasis MT Pro" w:hAnsi="Amasis MT Pro"/>
          <w:color w:val="000000"/>
        </w:rPr>
        <w:t xml:space="preserve"> jelly fish facts </w:t>
      </w:r>
      <w:r w:rsidR="00207DEE">
        <w:rPr>
          <w:rFonts w:ascii="Amasis MT Pro" w:hAnsi="Amasis MT Pro"/>
          <w:color w:val="000000"/>
        </w:rPr>
        <w:t xml:space="preserve">that I </w:t>
      </w:r>
      <w:r w:rsidR="004F2A32" w:rsidRPr="009F2F42">
        <w:rPr>
          <w:rFonts w:ascii="Amasis MT Pro" w:hAnsi="Amasis MT Pro"/>
          <w:color w:val="000000"/>
        </w:rPr>
        <w:t>think that are cool</w:t>
      </w:r>
      <w:r w:rsidR="00207DEE">
        <w:rPr>
          <w:rFonts w:ascii="Amasis MT Pro" w:hAnsi="Amasis MT Pro"/>
          <w:color w:val="000000"/>
        </w:rPr>
        <w:t>.</w:t>
      </w:r>
    </w:p>
    <w:p w14:paraId="22B51BF9" w14:textId="77777777" w:rsidR="009617C4" w:rsidRDefault="009617C4" w:rsidP="004F2A32">
      <w:pPr>
        <w:pStyle w:val="NormalWeb"/>
        <w:rPr>
          <w:rFonts w:ascii="Amasis MT Pro" w:hAnsi="Amasis MT Pro"/>
          <w:color w:val="000000"/>
        </w:rPr>
      </w:pPr>
    </w:p>
    <w:p w14:paraId="34CB1B87" w14:textId="77777777" w:rsidR="00A1207F" w:rsidRPr="009F2F42" w:rsidRDefault="00A1207F" w:rsidP="004F2A32">
      <w:pPr>
        <w:pStyle w:val="NormalWeb"/>
        <w:rPr>
          <w:rFonts w:ascii="Amasis MT Pro" w:hAnsi="Amasis MT Pro"/>
          <w:color w:val="000000"/>
        </w:rPr>
      </w:pPr>
    </w:p>
    <w:p w14:paraId="6CA69CDF" w14:textId="15757C77" w:rsidR="00E0493D" w:rsidRDefault="00E0493D" w:rsidP="00207DEE">
      <w:pPr>
        <w:pStyle w:val="NormalWeb"/>
        <w:spacing w:before="0" w:beforeAutospacing="0" w:after="0" w:afterAutospacing="0"/>
        <w:rPr>
          <w:rFonts w:ascii="Amasis MT Pro" w:hAnsi="Amasis MT Pro"/>
          <w:color w:val="000000"/>
        </w:rPr>
      </w:pPr>
      <w:r w:rsidRPr="009F2F42">
        <w:rPr>
          <w:rFonts w:ascii="Amasis MT Pro" w:hAnsi="Amasis MT Pro"/>
          <w:color w:val="000000"/>
        </w:rPr>
        <w:t xml:space="preserve">What </w:t>
      </w:r>
      <w:r w:rsidR="00A1207F">
        <w:rPr>
          <w:rFonts w:ascii="Amasis MT Pro" w:hAnsi="Amasis MT Pro"/>
          <w:color w:val="000000"/>
        </w:rPr>
        <w:t>I</w:t>
      </w:r>
      <w:r w:rsidRPr="009F2F42">
        <w:rPr>
          <w:rFonts w:ascii="Amasis MT Pro" w:hAnsi="Amasis MT Pro"/>
          <w:color w:val="000000"/>
        </w:rPr>
        <w:t xml:space="preserve">s </w:t>
      </w:r>
      <w:r w:rsidR="00A1207F">
        <w:rPr>
          <w:rFonts w:ascii="Amasis MT Pro" w:hAnsi="Amasis MT Pro"/>
          <w:color w:val="000000"/>
        </w:rPr>
        <w:t>M</w:t>
      </w:r>
      <w:r w:rsidRPr="009F2F42">
        <w:rPr>
          <w:rFonts w:ascii="Amasis MT Pro" w:hAnsi="Amasis MT Pro"/>
          <w:color w:val="000000"/>
        </w:rPr>
        <w:t xml:space="preserve">y </w:t>
      </w:r>
      <w:r w:rsidR="00A1207F">
        <w:rPr>
          <w:rFonts w:ascii="Amasis MT Pro" w:hAnsi="Amasis MT Pro"/>
          <w:color w:val="000000"/>
        </w:rPr>
        <w:t>F</w:t>
      </w:r>
      <w:r w:rsidRPr="009F2F42">
        <w:rPr>
          <w:rFonts w:ascii="Amasis MT Pro" w:hAnsi="Amasis MT Pro"/>
          <w:color w:val="000000"/>
        </w:rPr>
        <w:t xml:space="preserve">avorite </w:t>
      </w:r>
      <w:r w:rsidR="00A1207F">
        <w:rPr>
          <w:rFonts w:ascii="Amasis MT Pro" w:hAnsi="Amasis MT Pro"/>
          <w:color w:val="000000"/>
        </w:rPr>
        <w:t>M</w:t>
      </w:r>
      <w:r w:rsidRPr="009F2F42">
        <w:rPr>
          <w:rFonts w:ascii="Amasis MT Pro" w:hAnsi="Amasis MT Pro"/>
          <w:color w:val="000000"/>
        </w:rPr>
        <w:t>ovie?</w:t>
      </w:r>
    </w:p>
    <w:p w14:paraId="58B729AD" w14:textId="29BEA0DD" w:rsidR="00207DEE" w:rsidRPr="009F2F42" w:rsidRDefault="00A1207F" w:rsidP="00207DEE">
      <w:pPr>
        <w:pStyle w:val="NormalWeb"/>
        <w:spacing w:before="0" w:beforeAutospacing="0" w:after="0" w:afterAutospacing="0"/>
        <w:rPr>
          <w:rFonts w:ascii="Amasis MT Pro" w:hAnsi="Amasis MT Pro"/>
          <w:color w:val="000000"/>
        </w:rPr>
      </w:pPr>
      <w:r>
        <w:rPr>
          <w:rFonts w:ascii="Amasis MT Pro" w:hAnsi="Amasis MT Pro"/>
          <w:color w:val="000000"/>
        </w:rPr>
        <w:t xml:space="preserve">By </w:t>
      </w:r>
      <w:r w:rsidR="00207DEE" w:rsidRPr="009F2F42">
        <w:rPr>
          <w:rFonts w:ascii="Amasis MT Pro" w:hAnsi="Amasis MT Pro"/>
          <w:color w:val="000000"/>
        </w:rPr>
        <w:t>Leslie Juarez-Valles</w:t>
      </w:r>
    </w:p>
    <w:p w14:paraId="4EDCFC77" w14:textId="2476502F" w:rsidR="00E0493D" w:rsidRPr="009F2F42" w:rsidRDefault="00E0493D" w:rsidP="00E0493D">
      <w:pPr>
        <w:pStyle w:val="NormalWeb"/>
        <w:rPr>
          <w:rFonts w:ascii="Amasis MT Pro" w:hAnsi="Amasis MT Pro"/>
          <w:color w:val="000000"/>
        </w:rPr>
      </w:pPr>
      <w:r w:rsidRPr="009F2F42">
        <w:rPr>
          <w:rFonts w:ascii="Amasis MT Pro" w:hAnsi="Amasis MT Pro"/>
          <w:color w:val="000000"/>
        </w:rPr>
        <w:t xml:space="preserve">My favorite movie is: </w:t>
      </w:r>
      <w:r w:rsidR="00207DEE">
        <w:rPr>
          <w:rFonts w:ascii="Amasis MT Pro" w:hAnsi="Amasis MT Pro"/>
          <w:color w:val="000000"/>
        </w:rPr>
        <w:t>M</w:t>
      </w:r>
      <w:r w:rsidRPr="009F2F42">
        <w:rPr>
          <w:rFonts w:ascii="Amasis MT Pro" w:hAnsi="Amasis MT Pro"/>
          <w:color w:val="000000"/>
        </w:rPr>
        <w:t>oana</w:t>
      </w:r>
    </w:p>
    <w:p w14:paraId="186C76D6" w14:textId="2BCF2394" w:rsidR="00E0493D" w:rsidRPr="009F2F42" w:rsidRDefault="00E0493D" w:rsidP="00E0493D">
      <w:pPr>
        <w:pStyle w:val="NormalWeb"/>
        <w:rPr>
          <w:rFonts w:ascii="Amasis MT Pro" w:hAnsi="Amasis MT Pro"/>
          <w:color w:val="000000"/>
        </w:rPr>
      </w:pPr>
      <w:r w:rsidRPr="009F2F42">
        <w:rPr>
          <w:rFonts w:ascii="Amasis MT Pro" w:hAnsi="Amasis MT Pro"/>
          <w:color w:val="000000"/>
        </w:rPr>
        <w:t>Why do I like that movie?</w:t>
      </w:r>
      <w:r w:rsidR="00207DEE">
        <w:rPr>
          <w:rFonts w:ascii="Amasis MT Pro" w:hAnsi="Amasis MT Pro"/>
          <w:color w:val="000000"/>
        </w:rPr>
        <w:t xml:space="preserve"> </w:t>
      </w:r>
      <w:r w:rsidRPr="009F2F42">
        <w:rPr>
          <w:rFonts w:ascii="Amasis MT Pro" w:hAnsi="Amasis MT Pro"/>
          <w:color w:val="000000"/>
        </w:rPr>
        <w:t xml:space="preserve">I like this movie because it is really cute and there is a pig named Pua and I love pigs and the animation is really cute. </w:t>
      </w:r>
      <w:r w:rsidR="008D393E">
        <w:rPr>
          <w:rFonts w:ascii="Amasis MT Pro" w:hAnsi="Amasis MT Pro"/>
          <w:color w:val="000000"/>
        </w:rPr>
        <w:t>A</w:t>
      </w:r>
      <w:r w:rsidRPr="009F2F42">
        <w:rPr>
          <w:rFonts w:ascii="Amasis MT Pro" w:hAnsi="Amasis MT Pro"/>
          <w:color w:val="000000"/>
        </w:rPr>
        <w:t>lso</w:t>
      </w:r>
      <w:r w:rsidR="008D393E">
        <w:rPr>
          <w:rFonts w:ascii="Amasis MT Pro" w:hAnsi="Amasis MT Pro"/>
          <w:color w:val="000000"/>
        </w:rPr>
        <w:t>,</w:t>
      </w:r>
      <w:r w:rsidRPr="009F2F42">
        <w:rPr>
          <w:rFonts w:ascii="Amasis MT Pro" w:hAnsi="Amasis MT Pro"/>
          <w:color w:val="000000"/>
        </w:rPr>
        <w:t xml:space="preserve"> it is really funny.</w:t>
      </w:r>
    </w:p>
    <w:p w14:paraId="6143A11D" w14:textId="77777777" w:rsidR="00FD280C" w:rsidRPr="009F2F42" w:rsidRDefault="00FD280C" w:rsidP="00E0493D">
      <w:pPr>
        <w:pStyle w:val="NormalWeb"/>
        <w:rPr>
          <w:rFonts w:ascii="Amasis MT Pro" w:hAnsi="Amasis MT Pro"/>
          <w:color w:val="000000"/>
        </w:rPr>
      </w:pPr>
    </w:p>
    <w:p w14:paraId="435C4053" w14:textId="16AD6E9D" w:rsidR="00F859B2" w:rsidRDefault="00F859B2" w:rsidP="007E7C41">
      <w:pPr>
        <w:pStyle w:val="NormalWeb"/>
        <w:spacing w:before="0" w:beforeAutospacing="0" w:after="0" w:afterAutospacing="0"/>
        <w:rPr>
          <w:rFonts w:ascii="Amasis MT Pro" w:hAnsi="Amasis MT Pro"/>
          <w:color w:val="000000"/>
        </w:rPr>
      </w:pPr>
      <w:r w:rsidRPr="009F2F42">
        <w:rPr>
          <w:rFonts w:ascii="Amasis MT Pro" w:hAnsi="Amasis MT Pro"/>
          <w:color w:val="000000"/>
        </w:rPr>
        <w:t>Boxing</w:t>
      </w:r>
    </w:p>
    <w:p w14:paraId="62E010DA" w14:textId="204E66CE" w:rsidR="007E7C41" w:rsidRPr="009F2F42" w:rsidRDefault="007E7C41" w:rsidP="007E7C41">
      <w:pPr>
        <w:pStyle w:val="NormalWeb"/>
        <w:spacing w:before="0" w:beforeAutospacing="0" w:after="0" w:afterAutospacing="0"/>
        <w:rPr>
          <w:rFonts w:ascii="Amasis MT Pro" w:hAnsi="Amasis MT Pro"/>
          <w:color w:val="000000"/>
        </w:rPr>
      </w:pPr>
      <w:r>
        <w:rPr>
          <w:rFonts w:ascii="Amasis MT Pro" w:hAnsi="Amasis MT Pro"/>
          <w:color w:val="000000"/>
        </w:rPr>
        <w:t>By Cruz Gonzalez</w:t>
      </w:r>
    </w:p>
    <w:p w14:paraId="451C8858" w14:textId="4964D35E" w:rsidR="00F859B2" w:rsidRPr="009F2F42" w:rsidRDefault="00F859B2" w:rsidP="00F859B2">
      <w:pPr>
        <w:pStyle w:val="NormalWeb"/>
        <w:rPr>
          <w:rFonts w:ascii="Amasis MT Pro" w:hAnsi="Amasis MT Pro"/>
          <w:color w:val="000000"/>
        </w:rPr>
      </w:pPr>
      <w:r w:rsidRPr="009F2F42">
        <w:rPr>
          <w:rFonts w:ascii="Amasis MT Pro" w:hAnsi="Amasis MT Pro"/>
          <w:color w:val="000000"/>
        </w:rPr>
        <w:t>Have you ever heard of a boxer name</w:t>
      </w:r>
      <w:r w:rsidR="007E7C41">
        <w:rPr>
          <w:rFonts w:ascii="Amasis MT Pro" w:hAnsi="Amasis MT Pro"/>
          <w:color w:val="000000"/>
        </w:rPr>
        <w:t>d</w:t>
      </w:r>
      <w:r w:rsidRPr="009F2F42">
        <w:rPr>
          <w:rFonts w:ascii="Amasis MT Pro" w:hAnsi="Amasis MT Pro"/>
          <w:color w:val="000000"/>
        </w:rPr>
        <w:t xml:space="preserve"> </w:t>
      </w:r>
      <w:r w:rsidR="007E7C41">
        <w:rPr>
          <w:rFonts w:ascii="Amasis MT Pro" w:hAnsi="Amasis MT Pro"/>
          <w:color w:val="000000"/>
        </w:rPr>
        <w:t>C</w:t>
      </w:r>
      <w:r w:rsidRPr="009F2F42">
        <w:rPr>
          <w:rFonts w:ascii="Amasis MT Pro" w:hAnsi="Amasis MT Pro"/>
          <w:color w:val="000000"/>
        </w:rPr>
        <w:t>anelo</w:t>
      </w:r>
      <w:r w:rsidR="007E7C41">
        <w:rPr>
          <w:rFonts w:ascii="Amasis MT Pro" w:hAnsi="Amasis MT Pro"/>
          <w:color w:val="000000"/>
        </w:rPr>
        <w:t>? If</w:t>
      </w:r>
      <w:r w:rsidRPr="009F2F42">
        <w:rPr>
          <w:rFonts w:ascii="Amasis MT Pro" w:hAnsi="Amasis MT Pro"/>
          <w:color w:val="000000"/>
        </w:rPr>
        <w:t xml:space="preserve"> you have not</w:t>
      </w:r>
      <w:r w:rsidR="007E7C41">
        <w:rPr>
          <w:rFonts w:ascii="Amasis MT Pro" w:hAnsi="Amasis MT Pro"/>
          <w:color w:val="000000"/>
        </w:rPr>
        <w:t>,</w:t>
      </w:r>
      <w:r w:rsidRPr="009F2F42">
        <w:rPr>
          <w:rFonts w:ascii="Amasis MT Pro" w:hAnsi="Amasis MT Pro"/>
          <w:color w:val="000000"/>
        </w:rPr>
        <w:t xml:space="preserve"> let me tell you about him</w:t>
      </w:r>
      <w:r w:rsidR="007E7C41">
        <w:rPr>
          <w:rFonts w:ascii="Amasis MT Pro" w:hAnsi="Amasis MT Pro"/>
          <w:color w:val="000000"/>
        </w:rPr>
        <w:t xml:space="preserve">. </w:t>
      </w:r>
      <w:r w:rsidRPr="009F2F42">
        <w:rPr>
          <w:rFonts w:ascii="Amasis MT Pro" w:hAnsi="Amasis MT Pro"/>
          <w:color w:val="000000"/>
        </w:rPr>
        <w:t>Santos Saúl Álvarez Barragán, known as Canelo Álvarez, is a Mexican professional boxer. He has held multiple world championships in four weight classes from light middleweight to light heavyweight, including unified titles in three of those weight classes and lineal titles in two. Wikipedia (information from google)</w:t>
      </w:r>
    </w:p>
    <w:p w14:paraId="135D526E" w14:textId="77777777" w:rsidR="004A64DB" w:rsidRDefault="00F859B2" w:rsidP="004A64DB">
      <w:pPr>
        <w:pStyle w:val="NormalWeb"/>
        <w:spacing w:before="0" w:beforeAutospacing="0" w:after="0" w:afterAutospacing="0"/>
        <w:rPr>
          <w:rFonts w:ascii="Amasis MT Pro" w:hAnsi="Amasis MT Pro"/>
          <w:color w:val="000000"/>
        </w:rPr>
      </w:pPr>
      <w:r w:rsidRPr="009F2F42">
        <w:rPr>
          <w:rFonts w:ascii="Amasis MT Pro" w:hAnsi="Amasis MT Pro"/>
          <w:color w:val="000000"/>
        </w:rPr>
        <w:t xml:space="preserve">Do you know </w:t>
      </w:r>
      <w:r w:rsidR="007E7C41">
        <w:rPr>
          <w:rFonts w:ascii="Amasis MT Pro" w:hAnsi="Amasis MT Pro"/>
          <w:color w:val="000000"/>
        </w:rPr>
        <w:t>G</w:t>
      </w:r>
      <w:r w:rsidRPr="009F2F42">
        <w:rPr>
          <w:rFonts w:ascii="Amasis MT Pro" w:hAnsi="Amasis MT Pro"/>
          <w:color w:val="000000"/>
        </w:rPr>
        <w:t>ervonta Davis</w:t>
      </w:r>
      <w:r w:rsidR="007E7C41">
        <w:rPr>
          <w:rFonts w:ascii="Amasis MT Pro" w:hAnsi="Amasis MT Pro"/>
          <w:color w:val="000000"/>
        </w:rPr>
        <w:t xml:space="preserve">? He is </w:t>
      </w:r>
      <w:r w:rsidRPr="009F2F42">
        <w:rPr>
          <w:rFonts w:ascii="Amasis MT Pro" w:hAnsi="Amasis MT Pro"/>
          <w:color w:val="000000"/>
        </w:rPr>
        <w:t>also known as Abdul Wahid and by his nickname "Tank"</w:t>
      </w:r>
      <w:r w:rsidR="007E7C41">
        <w:rPr>
          <w:rFonts w:ascii="Amasis MT Pro" w:hAnsi="Amasis MT Pro"/>
          <w:color w:val="000000"/>
        </w:rPr>
        <w:t xml:space="preserve"> and is</w:t>
      </w:r>
      <w:r w:rsidRPr="009F2F42">
        <w:rPr>
          <w:rFonts w:ascii="Amasis MT Pro" w:hAnsi="Amasis MT Pro"/>
          <w:color w:val="000000"/>
        </w:rPr>
        <w:t xml:space="preserve"> an American professional boxer. He has held multiple world championships in three weight classes, from super featherweight to light welterweight, including the World Boxing Association lightweight title since 2019. </w:t>
      </w:r>
    </w:p>
    <w:p w14:paraId="72A769CA" w14:textId="7B5D3EAF" w:rsidR="00F859B2" w:rsidRPr="009F2F42" w:rsidRDefault="00F859B2" w:rsidP="004A64DB">
      <w:pPr>
        <w:pStyle w:val="NormalWeb"/>
        <w:spacing w:before="0" w:beforeAutospacing="0" w:after="0" w:afterAutospacing="0"/>
        <w:rPr>
          <w:rFonts w:ascii="Amasis MT Pro" w:hAnsi="Amasis MT Pro"/>
          <w:color w:val="000000"/>
        </w:rPr>
      </w:pPr>
      <w:r w:rsidRPr="009F2F42">
        <w:rPr>
          <w:rFonts w:ascii="Amasis MT Pro" w:hAnsi="Amasis MT Pro"/>
          <w:color w:val="000000"/>
        </w:rPr>
        <w:t>Wikipedia</w:t>
      </w:r>
      <w:r w:rsidR="004A64DB">
        <w:rPr>
          <w:rFonts w:ascii="Amasis MT Pro" w:hAnsi="Amasis MT Pro"/>
          <w:color w:val="000000"/>
        </w:rPr>
        <w:t xml:space="preserve"> facts:</w:t>
      </w:r>
      <w:r w:rsidRPr="009F2F42">
        <w:rPr>
          <w:rFonts w:ascii="Amasis MT Pro" w:hAnsi="Amasis MT Pro"/>
          <w:color w:val="000000"/>
        </w:rPr>
        <w:t xml:space="preserve"> Born: November 7, 1994 (age 29 years), Baltimore, MD Weight(s): Super featherweight; Lightweight; Light welterweight Division: Lightweight, Super featherweight, Light welterweight</w:t>
      </w:r>
    </w:p>
    <w:p w14:paraId="1B9251B6" w14:textId="77777777" w:rsidR="00F859B2" w:rsidRPr="009F2F42" w:rsidRDefault="00F859B2" w:rsidP="004A64DB">
      <w:pPr>
        <w:pStyle w:val="NormalWeb"/>
        <w:spacing w:before="0" w:beforeAutospacing="0" w:after="0" w:afterAutospacing="0"/>
        <w:rPr>
          <w:rFonts w:ascii="Amasis MT Pro" w:hAnsi="Amasis MT Pro"/>
          <w:color w:val="000000"/>
        </w:rPr>
      </w:pPr>
      <w:r w:rsidRPr="009F2F42">
        <w:rPr>
          <w:rFonts w:ascii="Amasis MT Pro" w:hAnsi="Amasis MT Pro"/>
          <w:color w:val="000000"/>
        </w:rPr>
        <w:t>Height: 5</w:t>
      </w:r>
      <w:r w:rsidRPr="009F2F42">
        <w:rPr>
          <w:rFonts w:ascii="Arial" w:hAnsi="Arial" w:cs="Arial"/>
          <w:color w:val="000000"/>
        </w:rPr>
        <w:t>′</w:t>
      </w:r>
      <w:r w:rsidRPr="009F2F42">
        <w:rPr>
          <w:rFonts w:ascii="Amasis MT Pro" w:hAnsi="Amasis MT Pro"/>
          <w:color w:val="000000"/>
        </w:rPr>
        <w:t xml:space="preserve"> 5</w:t>
      </w:r>
      <w:r w:rsidRPr="009F2F42">
        <w:rPr>
          <w:rFonts w:ascii="Arial" w:hAnsi="Arial" w:cs="Arial"/>
          <w:color w:val="000000"/>
        </w:rPr>
        <w:t>″</w:t>
      </w:r>
    </w:p>
    <w:p w14:paraId="051686D2" w14:textId="1827D275" w:rsidR="00F859B2" w:rsidRDefault="00F859B2" w:rsidP="004A64DB">
      <w:pPr>
        <w:pStyle w:val="NormalWeb"/>
        <w:spacing w:before="0" w:beforeAutospacing="0" w:after="0" w:afterAutospacing="0"/>
        <w:rPr>
          <w:rFonts w:ascii="Amasis MT Pro" w:hAnsi="Amasis MT Pro"/>
          <w:color w:val="000000"/>
        </w:rPr>
      </w:pPr>
      <w:r w:rsidRPr="009F2F42">
        <w:rPr>
          <w:rFonts w:ascii="Amasis MT Pro" w:hAnsi="Amasis MT Pro"/>
          <w:color w:val="000000"/>
        </w:rPr>
        <w:t>Reach: 67+1</w:t>
      </w:r>
      <w:r w:rsidRPr="009F2F42">
        <w:rPr>
          <w:rFonts w:ascii="Arial" w:hAnsi="Arial" w:cs="Arial"/>
          <w:color w:val="000000"/>
        </w:rPr>
        <w:t>⁄</w:t>
      </w:r>
      <w:r w:rsidRPr="009F2F42">
        <w:rPr>
          <w:rFonts w:ascii="Amasis MT Pro" w:hAnsi="Amasis MT Pro"/>
          <w:color w:val="000000"/>
        </w:rPr>
        <w:t>2 in (171 cm) Parents: Garrin Davis, Kenya Brown Siblings: Demetris Fenwick</w:t>
      </w:r>
      <w:r w:rsidR="004A64DB">
        <w:rPr>
          <w:rFonts w:ascii="Amasis MT Pro" w:hAnsi="Amasis MT Pro"/>
          <w:color w:val="000000"/>
        </w:rPr>
        <w:t xml:space="preserve"> </w:t>
      </w:r>
      <w:r w:rsidRPr="009F2F42">
        <w:rPr>
          <w:rFonts w:ascii="Amasis MT Pro" w:hAnsi="Amasis MT Pro"/>
          <w:color w:val="000000"/>
        </w:rPr>
        <w:t>(information from google)</w:t>
      </w:r>
    </w:p>
    <w:p w14:paraId="26C86EF2" w14:textId="77777777" w:rsidR="00A816C9" w:rsidRPr="009F2F42" w:rsidRDefault="00A816C9" w:rsidP="004A64DB">
      <w:pPr>
        <w:pStyle w:val="NormalWeb"/>
        <w:spacing w:before="0" w:beforeAutospacing="0" w:after="0" w:afterAutospacing="0"/>
        <w:rPr>
          <w:rFonts w:ascii="Amasis MT Pro" w:hAnsi="Amasis MT Pro"/>
          <w:color w:val="000000"/>
        </w:rPr>
      </w:pPr>
    </w:p>
    <w:p w14:paraId="4C3EE71A" w14:textId="791CB67F" w:rsidR="00F859B2" w:rsidRPr="009F2F42" w:rsidRDefault="00F859B2" w:rsidP="004A64DB">
      <w:pPr>
        <w:pStyle w:val="NormalWeb"/>
        <w:spacing w:before="0" w:beforeAutospacing="0" w:after="0" w:afterAutospacing="0"/>
        <w:rPr>
          <w:rFonts w:ascii="Amasis MT Pro" w:hAnsi="Amasis MT Pro"/>
          <w:color w:val="000000"/>
        </w:rPr>
      </w:pPr>
      <w:r w:rsidRPr="009F2F42">
        <w:rPr>
          <w:rFonts w:ascii="Amasis MT Pro" w:hAnsi="Amasis MT Pro"/>
          <w:color w:val="000000"/>
        </w:rPr>
        <w:lastRenderedPageBreak/>
        <w:t>Have you ever heard of Ryan Garcia</w:t>
      </w:r>
      <w:r w:rsidR="004A64DB">
        <w:rPr>
          <w:rFonts w:ascii="Amasis MT Pro" w:hAnsi="Amasis MT Pro"/>
          <w:color w:val="000000"/>
        </w:rPr>
        <w:t>? He</w:t>
      </w:r>
      <w:r w:rsidRPr="009F2F42">
        <w:rPr>
          <w:rFonts w:ascii="Amasis MT Pro" w:hAnsi="Amasis MT Pro"/>
          <w:color w:val="000000"/>
        </w:rPr>
        <w:t xml:space="preserve"> is an American professional boxer. He held the World Boxing Council interim lightweight title in 2021. Wikipedia Born: August 8, 1998 (age 25 years), Los Alamitos, CA Weight(s): Super featherweight; Lightweight; Light welterweight Division: Lightweight, Light welterweight, Super featherweight</w:t>
      </w:r>
    </w:p>
    <w:p w14:paraId="2434AEDB" w14:textId="77777777" w:rsidR="00F859B2" w:rsidRPr="009F2F42" w:rsidRDefault="00F859B2" w:rsidP="004A64DB">
      <w:pPr>
        <w:pStyle w:val="NormalWeb"/>
        <w:spacing w:before="0" w:beforeAutospacing="0" w:after="0" w:afterAutospacing="0"/>
        <w:rPr>
          <w:rFonts w:ascii="Amasis MT Pro" w:hAnsi="Amasis MT Pro"/>
          <w:color w:val="000000"/>
        </w:rPr>
      </w:pPr>
      <w:r w:rsidRPr="009F2F42">
        <w:rPr>
          <w:rFonts w:ascii="Amasis MT Pro" w:hAnsi="Amasis MT Pro"/>
          <w:color w:val="000000"/>
        </w:rPr>
        <w:t>Height: 5</w:t>
      </w:r>
      <w:r w:rsidRPr="009F2F42">
        <w:rPr>
          <w:rFonts w:ascii="Arial" w:hAnsi="Arial" w:cs="Arial"/>
          <w:color w:val="000000"/>
        </w:rPr>
        <w:t>′</w:t>
      </w:r>
      <w:r w:rsidRPr="009F2F42">
        <w:rPr>
          <w:rFonts w:ascii="Amasis MT Pro" w:hAnsi="Amasis MT Pro"/>
          <w:color w:val="000000"/>
        </w:rPr>
        <w:t xml:space="preserve"> 9</w:t>
      </w:r>
      <w:r w:rsidRPr="009F2F42">
        <w:rPr>
          <w:rFonts w:ascii="Arial" w:hAnsi="Arial" w:cs="Arial"/>
          <w:color w:val="000000"/>
        </w:rPr>
        <w:t>″</w:t>
      </w:r>
      <w:r w:rsidRPr="009F2F42">
        <w:rPr>
          <w:rFonts w:ascii="Amasis MT Pro" w:hAnsi="Amasis MT Pro"/>
          <w:color w:val="000000"/>
        </w:rPr>
        <w:t xml:space="preserve"> Parents: Henry Garcia, Lisa Garcia Siblings: Sean Garcia</w:t>
      </w:r>
    </w:p>
    <w:p w14:paraId="1424DC4E" w14:textId="2E18FBBF" w:rsidR="00F859B2" w:rsidRDefault="00F859B2" w:rsidP="004A64DB">
      <w:pPr>
        <w:pStyle w:val="NormalWeb"/>
        <w:spacing w:before="0" w:beforeAutospacing="0" w:after="0" w:afterAutospacing="0"/>
        <w:rPr>
          <w:rFonts w:ascii="Amasis MT Pro" w:hAnsi="Amasis MT Pro"/>
          <w:color w:val="000000"/>
        </w:rPr>
      </w:pPr>
      <w:r w:rsidRPr="009F2F42">
        <w:rPr>
          <w:rFonts w:ascii="Amasis MT Pro" w:hAnsi="Amasis MT Pro"/>
          <w:color w:val="000000"/>
        </w:rPr>
        <w:t xml:space="preserve">Losses: 1 he loss by </w:t>
      </w:r>
      <w:r w:rsidR="004A64DB">
        <w:rPr>
          <w:rFonts w:ascii="Amasis MT Pro" w:hAnsi="Amasis MT Pro"/>
          <w:color w:val="000000"/>
        </w:rPr>
        <w:t>G</w:t>
      </w:r>
      <w:r w:rsidRPr="009F2F42">
        <w:rPr>
          <w:rFonts w:ascii="Amasis MT Pro" w:hAnsi="Amasis MT Pro"/>
          <w:color w:val="000000"/>
        </w:rPr>
        <w:t xml:space="preserve">ervonta </w:t>
      </w:r>
      <w:r w:rsidR="004A64DB">
        <w:rPr>
          <w:rFonts w:ascii="Amasis MT Pro" w:hAnsi="Amasis MT Pro"/>
          <w:color w:val="000000"/>
        </w:rPr>
        <w:t>D</w:t>
      </w:r>
      <w:r w:rsidRPr="009F2F42">
        <w:rPr>
          <w:rFonts w:ascii="Amasis MT Pro" w:hAnsi="Amasis MT Pro"/>
          <w:color w:val="000000"/>
        </w:rPr>
        <w:t>avis. (information from google)</w:t>
      </w:r>
    </w:p>
    <w:p w14:paraId="0205E124" w14:textId="77777777" w:rsidR="004A64DB" w:rsidRPr="009F2F42" w:rsidRDefault="004A64DB" w:rsidP="004A64DB">
      <w:pPr>
        <w:pStyle w:val="NormalWeb"/>
        <w:spacing w:before="0" w:beforeAutospacing="0" w:after="0" w:afterAutospacing="0"/>
        <w:rPr>
          <w:rFonts w:ascii="Amasis MT Pro" w:hAnsi="Amasis MT Pro"/>
          <w:color w:val="000000"/>
        </w:rPr>
      </w:pPr>
    </w:p>
    <w:p w14:paraId="65246085" w14:textId="283F7B60" w:rsidR="00F859B2" w:rsidRPr="009F2F42" w:rsidRDefault="00F859B2" w:rsidP="004A64DB">
      <w:pPr>
        <w:pStyle w:val="NormalWeb"/>
        <w:spacing w:before="0" w:beforeAutospacing="0" w:after="0" w:afterAutospacing="0"/>
        <w:rPr>
          <w:rFonts w:ascii="Amasis MT Pro" w:hAnsi="Amasis MT Pro"/>
          <w:color w:val="000000"/>
        </w:rPr>
      </w:pPr>
      <w:r w:rsidRPr="009F2F42">
        <w:rPr>
          <w:rFonts w:ascii="Amasis MT Pro" w:hAnsi="Amasis MT Pro"/>
          <w:color w:val="000000"/>
        </w:rPr>
        <w:t>One of my favorite boxer</w:t>
      </w:r>
      <w:r w:rsidR="004A64DB">
        <w:rPr>
          <w:rFonts w:ascii="Amasis MT Pro" w:hAnsi="Amasis MT Pro"/>
          <w:color w:val="000000"/>
        </w:rPr>
        <w:t>s</w:t>
      </w:r>
      <w:r w:rsidRPr="009F2F42">
        <w:rPr>
          <w:rFonts w:ascii="Amasis MT Pro" w:hAnsi="Amasis MT Pro"/>
          <w:color w:val="000000"/>
        </w:rPr>
        <w:t xml:space="preserve"> that they call </w:t>
      </w:r>
      <w:r w:rsidR="004A64DB">
        <w:rPr>
          <w:rFonts w:ascii="Amasis MT Pro" w:hAnsi="Amasis MT Pro"/>
          <w:color w:val="000000"/>
        </w:rPr>
        <w:t>P</w:t>
      </w:r>
      <w:r w:rsidRPr="009F2F42">
        <w:rPr>
          <w:rFonts w:ascii="Amasis MT Pro" w:hAnsi="Amasis MT Pro"/>
          <w:color w:val="000000"/>
        </w:rPr>
        <w:t xml:space="preserve">itbull </w:t>
      </w:r>
      <w:r w:rsidR="004A64DB">
        <w:rPr>
          <w:rFonts w:ascii="Amasis MT Pro" w:hAnsi="Amasis MT Pro"/>
          <w:color w:val="000000"/>
        </w:rPr>
        <w:t>C</w:t>
      </w:r>
      <w:r w:rsidRPr="009F2F42">
        <w:rPr>
          <w:rFonts w:ascii="Amasis MT Pro" w:hAnsi="Amasis MT Pro"/>
          <w:color w:val="000000"/>
        </w:rPr>
        <w:t>ruz Isaac Jonathan Cruz González is a Mexican professional boxer. As of November 2021, Cruz is ranked as the world's sixth-best active lightweight by the Transnational Boxing Rankings Board, eighth by BoxRec, and tenth by The Ring magazine. Wikipedia Born: 1998 (age 25 years), Mexico City, Mexico</w:t>
      </w:r>
    </w:p>
    <w:p w14:paraId="3F97B365" w14:textId="77777777" w:rsidR="00F859B2" w:rsidRPr="009F2F42" w:rsidRDefault="00F859B2" w:rsidP="004A64DB">
      <w:pPr>
        <w:pStyle w:val="NormalWeb"/>
        <w:spacing w:before="0" w:beforeAutospacing="0" w:after="0" w:afterAutospacing="0"/>
        <w:rPr>
          <w:rFonts w:ascii="Amasis MT Pro" w:hAnsi="Amasis MT Pro"/>
          <w:color w:val="000000"/>
        </w:rPr>
      </w:pPr>
      <w:r w:rsidRPr="009F2F42">
        <w:rPr>
          <w:rFonts w:ascii="Amasis MT Pro" w:hAnsi="Amasis MT Pro"/>
          <w:color w:val="000000"/>
        </w:rPr>
        <w:t>Height: 5</w:t>
      </w:r>
      <w:r w:rsidRPr="009F2F42">
        <w:rPr>
          <w:rFonts w:ascii="Arial" w:hAnsi="Arial" w:cs="Arial"/>
          <w:color w:val="000000"/>
        </w:rPr>
        <w:t>′</w:t>
      </w:r>
      <w:r w:rsidRPr="009F2F42">
        <w:rPr>
          <w:rFonts w:ascii="Amasis MT Pro" w:hAnsi="Amasis MT Pro"/>
          <w:color w:val="000000"/>
        </w:rPr>
        <w:t xml:space="preserve"> 4</w:t>
      </w:r>
      <w:r w:rsidRPr="009F2F42">
        <w:rPr>
          <w:rFonts w:ascii="Arial" w:hAnsi="Arial" w:cs="Arial"/>
          <w:color w:val="000000"/>
        </w:rPr>
        <w:t>″</w:t>
      </w:r>
      <w:r w:rsidRPr="009F2F42">
        <w:rPr>
          <w:rFonts w:ascii="Amasis MT Pro" w:hAnsi="Amasis MT Pro"/>
          <w:color w:val="000000"/>
        </w:rPr>
        <w:t xml:space="preserve"> Division: Lightweight Stance: Orthodox stance</w:t>
      </w:r>
    </w:p>
    <w:p w14:paraId="39CA04CE" w14:textId="77777777" w:rsidR="00F859B2" w:rsidRPr="009F2F42" w:rsidRDefault="00F859B2" w:rsidP="004A64DB">
      <w:pPr>
        <w:pStyle w:val="NormalWeb"/>
        <w:spacing w:before="0" w:beforeAutospacing="0" w:after="0" w:afterAutospacing="0"/>
        <w:rPr>
          <w:rFonts w:ascii="Amasis MT Pro" w:hAnsi="Amasis MT Pro"/>
          <w:color w:val="000000"/>
        </w:rPr>
      </w:pPr>
      <w:r w:rsidRPr="009F2F42">
        <w:rPr>
          <w:rFonts w:ascii="Amasis MT Pro" w:hAnsi="Amasis MT Pro"/>
          <w:color w:val="000000"/>
        </w:rPr>
        <w:t>Draws: 1 (information from google)</w:t>
      </w:r>
    </w:p>
    <w:p w14:paraId="162727E2" w14:textId="77777777" w:rsidR="00F859B2" w:rsidRPr="009F2F42" w:rsidRDefault="00F859B2" w:rsidP="004A64DB">
      <w:pPr>
        <w:pStyle w:val="NormalWeb"/>
        <w:spacing w:before="0" w:beforeAutospacing="0" w:after="0" w:afterAutospacing="0"/>
        <w:rPr>
          <w:rFonts w:ascii="Amasis MT Pro" w:hAnsi="Amasis MT Pro"/>
          <w:color w:val="000000"/>
        </w:rPr>
      </w:pPr>
      <w:r w:rsidRPr="009F2F42">
        <w:rPr>
          <w:rFonts w:ascii="Amasis MT Pro" w:hAnsi="Amasis MT Pro"/>
          <w:color w:val="000000"/>
        </w:rPr>
        <w:t>Losses: 2</w:t>
      </w:r>
    </w:p>
    <w:p w14:paraId="7731C2CB" w14:textId="77777777" w:rsidR="00F859B2" w:rsidRPr="009F2F42" w:rsidRDefault="00F859B2" w:rsidP="004A64DB">
      <w:pPr>
        <w:pStyle w:val="NormalWeb"/>
        <w:spacing w:before="0" w:beforeAutospacing="0" w:after="0" w:afterAutospacing="0"/>
        <w:rPr>
          <w:rFonts w:ascii="Amasis MT Pro" w:hAnsi="Amasis MT Pro"/>
          <w:color w:val="000000"/>
        </w:rPr>
      </w:pPr>
      <w:r w:rsidRPr="009F2F42">
        <w:rPr>
          <w:rFonts w:ascii="Amasis MT Pro" w:hAnsi="Amasis MT Pro"/>
          <w:color w:val="000000"/>
        </w:rPr>
        <w:t>Other names: Pitbull, El Tank Kille</w:t>
      </w:r>
    </w:p>
    <w:p w14:paraId="37FEC964" w14:textId="77777777" w:rsidR="00F859B2" w:rsidRPr="009F2F42" w:rsidRDefault="00F859B2" w:rsidP="00F859B2">
      <w:pPr>
        <w:pStyle w:val="NormalWeb"/>
        <w:rPr>
          <w:rFonts w:ascii="Amasis MT Pro" w:hAnsi="Amasis MT Pro"/>
          <w:color w:val="000000"/>
        </w:rPr>
      </w:pPr>
    </w:p>
    <w:p w14:paraId="41DB87B4" w14:textId="77777777" w:rsidR="00A816C9" w:rsidRDefault="00A816C9" w:rsidP="00F859B2">
      <w:pPr>
        <w:pStyle w:val="NormalWeb"/>
        <w:rPr>
          <w:rFonts w:ascii="Amasis MT Pro" w:hAnsi="Amasis MT Pro"/>
          <w:color w:val="000000"/>
        </w:rPr>
      </w:pPr>
    </w:p>
    <w:p w14:paraId="579C563A" w14:textId="1DF1DDEF" w:rsidR="009266B3" w:rsidRPr="009F2F42" w:rsidRDefault="009266B3" w:rsidP="00A816C9">
      <w:pPr>
        <w:pStyle w:val="NormalWeb"/>
        <w:spacing w:before="0" w:beforeAutospacing="0" w:after="0" w:afterAutospacing="0"/>
        <w:rPr>
          <w:rFonts w:ascii="Amasis MT Pro" w:hAnsi="Amasis MT Pro"/>
          <w:color w:val="000000"/>
        </w:rPr>
      </w:pPr>
      <w:r w:rsidRPr="009F2F42">
        <w:rPr>
          <w:rFonts w:ascii="Amasis MT Pro" w:hAnsi="Amasis MT Pro"/>
          <w:color w:val="000000"/>
        </w:rPr>
        <w:t>Sharks</w:t>
      </w:r>
    </w:p>
    <w:p w14:paraId="1F30E91D" w14:textId="58A89D03" w:rsidR="00F859B2" w:rsidRPr="009F2F42" w:rsidRDefault="00305293" w:rsidP="00A816C9">
      <w:pPr>
        <w:pStyle w:val="NormalWeb"/>
        <w:spacing w:before="0" w:beforeAutospacing="0" w:after="0" w:afterAutospacing="0"/>
        <w:rPr>
          <w:rFonts w:ascii="Amasis MT Pro" w:hAnsi="Amasis MT Pro"/>
          <w:color w:val="000000"/>
        </w:rPr>
      </w:pPr>
      <w:r w:rsidRPr="009F2F42">
        <w:rPr>
          <w:rFonts w:ascii="Amasis MT Pro" w:hAnsi="Amasis MT Pro"/>
          <w:color w:val="000000"/>
        </w:rPr>
        <w:t>Leah Johnson</w:t>
      </w:r>
      <w:r w:rsidR="009266B3" w:rsidRPr="009F2F42">
        <w:rPr>
          <w:rFonts w:ascii="Amasis MT Pro" w:hAnsi="Amasis MT Pro"/>
          <w:color w:val="000000"/>
        </w:rPr>
        <w:t xml:space="preserve"> </w:t>
      </w:r>
    </w:p>
    <w:p w14:paraId="5BA4D4A7" w14:textId="1FD9C465" w:rsidR="009266B3" w:rsidRPr="009F2F42" w:rsidRDefault="009266B3" w:rsidP="009266B3">
      <w:pPr>
        <w:pStyle w:val="NormalWeb"/>
        <w:rPr>
          <w:rFonts w:ascii="Amasis MT Pro" w:hAnsi="Amasis MT Pro"/>
          <w:color w:val="000000"/>
        </w:rPr>
      </w:pPr>
      <w:r w:rsidRPr="009F2F42">
        <w:rPr>
          <w:rFonts w:ascii="Amasis MT Pro" w:hAnsi="Amasis MT Pro"/>
          <w:color w:val="000000"/>
        </w:rPr>
        <w:t xml:space="preserve">I'm going to tell </w:t>
      </w:r>
      <w:r w:rsidR="00B64BC3">
        <w:rPr>
          <w:rFonts w:ascii="Amasis MT Pro" w:hAnsi="Amasis MT Pro"/>
          <w:color w:val="000000"/>
        </w:rPr>
        <w:t>y</w:t>
      </w:r>
      <w:r w:rsidRPr="009F2F42">
        <w:rPr>
          <w:rFonts w:ascii="Amasis MT Pro" w:hAnsi="Amasis MT Pro"/>
          <w:color w:val="000000"/>
        </w:rPr>
        <w:t xml:space="preserve">ou 10 facts about sharks </w:t>
      </w:r>
      <w:r w:rsidR="00A816C9">
        <w:rPr>
          <w:rFonts w:ascii="Amasis MT Pro" w:hAnsi="Amasis MT Pro"/>
          <w:color w:val="000000"/>
        </w:rPr>
        <w:t>y</w:t>
      </w:r>
      <w:r w:rsidRPr="009F2F42">
        <w:rPr>
          <w:rFonts w:ascii="Amasis MT Pro" w:hAnsi="Amasis MT Pro"/>
          <w:color w:val="000000"/>
        </w:rPr>
        <w:t xml:space="preserve">ou might </w:t>
      </w:r>
      <w:r w:rsidR="00A816C9">
        <w:rPr>
          <w:rFonts w:ascii="Amasis MT Pro" w:hAnsi="Amasis MT Pro"/>
          <w:color w:val="000000"/>
        </w:rPr>
        <w:t>n</w:t>
      </w:r>
      <w:r w:rsidRPr="009F2F42">
        <w:rPr>
          <w:rFonts w:ascii="Amasis MT Pro" w:hAnsi="Amasis MT Pro"/>
          <w:color w:val="000000"/>
        </w:rPr>
        <w:t>ot know!</w:t>
      </w:r>
    </w:p>
    <w:p w14:paraId="5D7EE22F" w14:textId="00502226" w:rsidR="009266B3" w:rsidRPr="009F2F42" w:rsidRDefault="009266B3" w:rsidP="00B92E80">
      <w:pPr>
        <w:pStyle w:val="NormalWeb"/>
        <w:spacing w:before="0" w:beforeAutospacing="0" w:after="0" w:afterAutospacing="0"/>
        <w:rPr>
          <w:rFonts w:ascii="Amasis MT Pro" w:hAnsi="Amasis MT Pro"/>
          <w:color w:val="000000"/>
        </w:rPr>
      </w:pPr>
      <w:r w:rsidRPr="009F2F42">
        <w:rPr>
          <w:rFonts w:ascii="Amasis MT Pro" w:hAnsi="Amasis MT Pro"/>
          <w:color w:val="000000"/>
        </w:rPr>
        <w:t>1. The</w:t>
      </w:r>
      <w:r w:rsidR="00092D09">
        <w:rPr>
          <w:rFonts w:ascii="Amasis MT Pro" w:hAnsi="Amasis MT Pro"/>
          <w:color w:val="000000"/>
        </w:rPr>
        <w:t>y’re</w:t>
      </w:r>
      <w:r w:rsidRPr="009F2F42">
        <w:rPr>
          <w:rFonts w:ascii="Amasis MT Pro" w:hAnsi="Amasis MT Pro"/>
          <w:color w:val="000000"/>
        </w:rPr>
        <w:t xml:space="preserve"> a</w:t>
      </w:r>
      <w:r w:rsidR="00B64BC3">
        <w:rPr>
          <w:rFonts w:ascii="Amasis MT Pro" w:hAnsi="Amasis MT Pro"/>
          <w:color w:val="000000"/>
        </w:rPr>
        <w:t>n</w:t>
      </w:r>
      <w:r w:rsidRPr="009F2F42">
        <w:rPr>
          <w:rFonts w:ascii="Amasis MT Pro" w:hAnsi="Amasis MT Pro"/>
          <w:color w:val="000000"/>
        </w:rPr>
        <w:t xml:space="preserve"> elasmobranch</w:t>
      </w:r>
      <w:r w:rsidR="00092D09">
        <w:rPr>
          <w:rFonts w:ascii="Amasis MT Pro" w:hAnsi="Amasis MT Pro"/>
          <w:color w:val="000000"/>
        </w:rPr>
        <w:t>ii</w:t>
      </w:r>
      <w:r w:rsidRPr="009F2F42">
        <w:rPr>
          <w:rFonts w:ascii="Amasis MT Pro" w:hAnsi="Amasis MT Pro"/>
          <w:color w:val="000000"/>
        </w:rPr>
        <w:t xml:space="preserve"> fish and they have five to seven gills on the side of </w:t>
      </w:r>
      <w:r w:rsidR="00092D09" w:rsidRPr="009F2F42">
        <w:rPr>
          <w:rFonts w:ascii="Amasis MT Pro" w:hAnsi="Amasis MT Pro"/>
          <w:color w:val="000000"/>
        </w:rPr>
        <w:t>their</w:t>
      </w:r>
      <w:r w:rsidRPr="009F2F42">
        <w:rPr>
          <w:rFonts w:ascii="Amasis MT Pro" w:hAnsi="Amasis MT Pro"/>
          <w:color w:val="000000"/>
        </w:rPr>
        <w:t xml:space="preserve"> head. (from google)</w:t>
      </w:r>
    </w:p>
    <w:p w14:paraId="67B804E8" w14:textId="2AB582DA" w:rsidR="009266B3" w:rsidRPr="009F2F42" w:rsidRDefault="009266B3" w:rsidP="00B92E80">
      <w:pPr>
        <w:pStyle w:val="NormalWeb"/>
        <w:spacing w:before="0" w:beforeAutospacing="0" w:after="0" w:afterAutospacing="0"/>
        <w:rPr>
          <w:rFonts w:ascii="Amasis MT Pro" w:hAnsi="Amasis MT Pro"/>
          <w:color w:val="000000"/>
        </w:rPr>
      </w:pPr>
      <w:r w:rsidRPr="009F2F42">
        <w:rPr>
          <w:rFonts w:ascii="Amasis MT Pro" w:hAnsi="Amasis MT Pro"/>
          <w:color w:val="000000"/>
        </w:rPr>
        <w:t>2.</w:t>
      </w:r>
      <w:r w:rsidR="00092D09">
        <w:rPr>
          <w:rFonts w:ascii="Amasis MT Pro" w:hAnsi="Amasis MT Pro"/>
          <w:color w:val="000000"/>
        </w:rPr>
        <w:t xml:space="preserve"> </w:t>
      </w:r>
      <w:r w:rsidRPr="009F2F42">
        <w:rPr>
          <w:rFonts w:ascii="Amasis MT Pro" w:hAnsi="Amasis MT Pro"/>
          <w:color w:val="000000"/>
        </w:rPr>
        <w:t>SHARKS DO.NOT.HAVE.BONES!!!!!</w:t>
      </w:r>
    </w:p>
    <w:p w14:paraId="19A11E56" w14:textId="31E47B12" w:rsidR="009266B3" w:rsidRPr="009F2F42" w:rsidRDefault="009266B3" w:rsidP="00B92E80">
      <w:pPr>
        <w:pStyle w:val="NormalWeb"/>
        <w:spacing w:before="0" w:beforeAutospacing="0" w:after="0" w:afterAutospacing="0"/>
        <w:rPr>
          <w:rFonts w:ascii="Amasis MT Pro" w:hAnsi="Amasis MT Pro"/>
          <w:color w:val="000000"/>
        </w:rPr>
      </w:pPr>
      <w:r w:rsidRPr="009F2F42">
        <w:rPr>
          <w:rFonts w:ascii="Amasis MT Pro" w:hAnsi="Amasis MT Pro"/>
          <w:color w:val="000000"/>
        </w:rPr>
        <w:t>3.</w:t>
      </w:r>
      <w:r w:rsidR="00092D09">
        <w:rPr>
          <w:rFonts w:ascii="Amasis MT Pro" w:hAnsi="Amasis MT Pro"/>
          <w:color w:val="000000"/>
        </w:rPr>
        <w:t xml:space="preserve"> </w:t>
      </w:r>
      <w:r w:rsidRPr="009F2F42">
        <w:rPr>
          <w:rFonts w:ascii="Amasis MT Pro" w:hAnsi="Amasis MT Pro"/>
          <w:color w:val="000000"/>
        </w:rPr>
        <w:t xml:space="preserve">The </w:t>
      </w:r>
      <w:r w:rsidR="00092D09">
        <w:rPr>
          <w:rFonts w:ascii="Amasis MT Pro" w:hAnsi="Amasis MT Pro"/>
          <w:color w:val="000000"/>
        </w:rPr>
        <w:t>g</w:t>
      </w:r>
      <w:r w:rsidRPr="009F2F42">
        <w:rPr>
          <w:rFonts w:ascii="Amasis MT Pro" w:hAnsi="Amasis MT Pro"/>
          <w:color w:val="000000"/>
        </w:rPr>
        <w:t>ills you see on them</w:t>
      </w:r>
      <w:r w:rsidR="00092D09">
        <w:rPr>
          <w:rFonts w:ascii="Amasis MT Pro" w:hAnsi="Amasis MT Pro"/>
          <w:color w:val="000000"/>
        </w:rPr>
        <w:t xml:space="preserve"> are</w:t>
      </w:r>
      <w:r w:rsidRPr="009F2F42">
        <w:rPr>
          <w:rFonts w:ascii="Amasis MT Pro" w:hAnsi="Amasis MT Pro"/>
          <w:color w:val="000000"/>
        </w:rPr>
        <w:t xml:space="preserve"> use</w:t>
      </w:r>
      <w:r w:rsidR="00092D09">
        <w:rPr>
          <w:rFonts w:ascii="Amasis MT Pro" w:hAnsi="Amasis MT Pro"/>
          <w:color w:val="000000"/>
        </w:rPr>
        <w:t>d</w:t>
      </w:r>
      <w:r w:rsidRPr="009F2F42">
        <w:rPr>
          <w:rFonts w:ascii="Amasis MT Pro" w:hAnsi="Amasis MT Pro"/>
          <w:color w:val="000000"/>
        </w:rPr>
        <w:t xml:space="preserve"> to filter oxygen </w:t>
      </w:r>
      <w:r w:rsidR="008C22EA">
        <w:rPr>
          <w:rFonts w:ascii="Amasis MT Pro" w:hAnsi="Amasis MT Pro"/>
          <w:color w:val="000000"/>
        </w:rPr>
        <w:t>f</w:t>
      </w:r>
      <w:r w:rsidRPr="009F2F42">
        <w:rPr>
          <w:rFonts w:ascii="Amasis MT Pro" w:hAnsi="Amasis MT Pro"/>
          <w:color w:val="000000"/>
        </w:rPr>
        <w:t>rom the water! (also from google)</w:t>
      </w:r>
    </w:p>
    <w:p w14:paraId="55158BDA" w14:textId="4530E506" w:rsidR="009266B3" w:rsidRPr="009F2F42" w:rsidRDefault="009266B3" w:rsidP="00B92E80">
      <w:pPr>
        <w:pStyle w:val="NormalWeb"/>
        <w:spacing w:before="0" w:beforeAutospacing="0" w:after="0" w:afterAutospacing="0"/>
        <w:rPr>
          <w:rFonts w:ascii="Amasis MT Pro" w:hAnsi="Amasis MT Pro"/>
          <w:color w:val="000000"/>
        </w:rPr>
      </w:pPr>
      <w:r w:rsidRPr="009F2F42">
        <w:rPr>
          <w:rFonts w:ascii="Amasis MT Pro" w:hAnsi="Amasis MT Pro"/>
          <w:color w:val="000000"/>
        </w:rPr>
        <w:t>4. THEY WERE HERE BEFORE DINOSAURS</w:t>
      </w:r>
      <w:r w:rsidR="008C22EA">
        <w:rPr>
          <w:rFonts w:ascii="Amasis MT Pro" w:hAnsi="Amasis MT Pro"/>
          <w:color w:val="000000"/>
        </w:rPr>
        <w:t>!!!</w:t>
      </w:r>
    </w:p>
    <w:p w14:paraId="36A31665" w14:textId="7C066D5D" w:rsidR="009266B3" w:rsidRPr="009F2F42" w:rsidRDefault="009266B3" w:rsidP="00B92E80">
      <w:pPr>
        <w:pStyle w:val="NormalWeb"/>
        <w:spacing w:before="0" w:beforeAutospacing="0" w:after="0" w:afterAutospacing="0"/>
        <w:rPr>
          <w:rFonts w:ascii="Amasis MT Pro" w:hAnsi="Amasis MT Pro"/>
          <w:color w:val="000000"/>
        </w:rPr>
      </w:pPr>
      <w:r w:rsidRPr="009F2F42">
        <w:rPr>
          <w:rFonts w:ascii="Amasis MT Pro" w:hAnsi="Amasis MT Pro"/>
          <w:color w:val="000000"/>
        </w:rPr>
        <w:t>5. THEY C</w:t>
      </w:r>
      <w:r w:rsidR="008C22EA">
        <w:rPr>
          <w:rFonts w:ascii="Amasis MT Pro" w:hAnsi="Amasis MT Pro"/>
          <w:color w:val="000000"/>
        </w:rPr>
        <w:t>AN</w:t>
      </w:r>
      <w:r w:rsidRPr="009F2F42">
        <w:rPr>
          <w:rFonts w:ascii="Amasis MT Pro" w:hAnsi="Amasis MT Pro"/>
          <w:color w:val="000000"/>
        </w:rPr>
        <w:t xml:space="preserve"> HAVE UP TO 30,000 TEETH!</w:t>
      </w:r>
      <w:r w:rsidR="008C22EA">
        <w:rPr>
          <w:rFonts w:ascii="Amasis MT Pro" w:hAnsi="Amasis MT Pro"/>
          <w:color w:val="000000"/>
        </w:rPr>
        <w:t>!!</w:t>
      </w:r>
    </w:p>
    <w:p w14:paraId="299EDF42" w14:textId="5ECA94B3" w:rsidR="009266B3" w:rsidRPr="009F2F42" w:rsidRDefault="009266B3" w:rsidP="00B92E80">
      <w:pPr>
        <w:pStyle w:val="NormalWeb"/>
        <w:spacing w:before="0" w:beforeAutospacing="0" w:after="0" w:afterAutospacing="0"/>
        <w:rPr>
          <w:rFonts w:ascii="Amasis MT Pro" w:hAnsi="Amasis MT Pro"/>
          <w:color w:val="000000"/>
        </w:rPr>
      </w:pPr>
      <w:r w:rsidRPr="009F2F42">
        <w:rPr>
          <w:rFonts w:ascii="Amasis MT Pro" w:hAnsi="Amasis MT Pro"/>
          <w:color w:val="000000"/>
        </w:rPr>
        <w:t>6. The</w:t>
      </w:r>
      <w:r w:rsidR="008C22EA">
        <w:rPr>
          <w:rFonts w:ascii="Amasis MT Pro" w:hAnsi="Amasis MT Pro"/>
          <w:color w:val="000000"/>
        </w:rPr>
        <w:t>ir</w:t>
      </w:r>
      <w:r w:rsidRPr="009F2F42">
        <w:rPr>
          <w:rFonts w:ascii="Amasis MT Pro" w:hAnsi="Amasis MT Pro"/>
          <w:color w:val="000000"/>
        </w:rPr>
        <w:t xml:space="preserve"> skin feels like sand paper</w:t>
      </w:r>
      <w:r w:rsidR="008C22EA">
        <w:rPr>
          <w:rFonts w:ascii="Amasis MT Pro" w:hAnsi="Amasis MT Pro"/>
          <w:color w:val="000000"/>
        </w:rPr>
        <w:t>.</w:t>
      </w:r>
    </w:p>
    <w:p w14:paraId="4EE7B427" w14:textId="74970EF3" w:rsidR="009266B3" w:rsidRPr="009F2F42" w:rsidRDefault="009266B3" w:rsidP="00B92E80">
      <w:pPr>
        <w:pStyle w:val="NormalWeb"/>
        <w:spacing w:before="0" w:beforeAutospacing="0" w:after="0" w:afterAutospacing="0"/>
        <w:rPr>
          <w:rFonts w:ascii="Amasis MT Pro" w:hAnsi="Amasis MT Pro"/>
          <w:color w:val="000000"/>
        </w:rPr>
      </w:pPr>
      <w:r w:rsidRPr="009F2F42">
        <w:rPr>
          <w:rFonts w:ascii="Amasis MT Pro" w:hAnsi="Amasis MT Pro"/>
          <w:color w:val="000000"/>
        </w:rPr>
        <w:t xml:space="preserve">7. The biggest </w:t>
      </w:r>
      <w:r w:rsidR="00B92E80">
        <w:rPr>
          <w:rFonts w:ascii="Amasis MT Pro" w:hAnsi="Amasis MT Pro"/>
          <w:color w:val="000000"/>
        </w:rPr>
        <w:t>s</w:t>
      </w:r>
      <w:r w:rsidRPr="009F2F42">
        <w:rPr>
          <w:rFonts w:ascii="Amasis MT Pro" w:hAnsi="Amasis MT Pro"/>
          <w:color w:val="000000"/>
        </w:rPr>
        <w:t>hark i</w:t>
      </w:r>
      <w:r w:rsidR="008C22EA">
        <w:rPr>
          <w:rFonts w:ascii="Amasis MT Pro" w:hAnsi="Amasis MT Pro"/>
          <w:color w:val="000000"/>
        </w:rPr>
        <w:t>n</w:t>
      </w:r>
      <w:r w:rsidRPr="009F2F42">
        <w:rPr>
          <w:rFonts w:ascii="Amasis MT Pro" w:hAnsi="Amasis MT Pro"/>
          <w:color w:val="000000"/>
        </w:rPr>
        <w:t xml:space="preserve"> the</w:t>
      </w:r>
      <w:r w:rsidR="008C22EA">
        <w:rPr>
          <w:rFonts w:ascii="Amasis MT Pro" w:hAnsi="Amasis MT Pro"/>
          <w:color w:val="000000"/>
        </w:rPr>
        <w:t xml:space="preserve"> world</w:t>
      </w:r>
      <w:r w:rsidRPr="009F2F42">
        <w:rPr>
          <w:rFonts w:ascii="Amasis MT Pro" w:hAnsi="Amasis MT Pro"/>
          <w:color w:val="000000"/>
        </w:rPr>
        <w:t xml:space="preserve"> </w:t>
      </w:r>
      <w:r w:rsidR="00B92E80">
        <w:rPr>
          <w:rFonts w:ascii="Amasis MT Pro" w:hAnsi="Amasis MT Pro"/>
          <w:color w:val="000000"/>
        </w:rPr>
        <w:t xml:space="preserve">is </w:t>
      </w:r>
      <w:r w:rsidRPr="009F2F42">
        <w:rPr>
          <w:rFonts w:ascii="Amasis MT Pro" w:hAnsi="Amasis MT Pro"/>
          <w:color w:val="000000"/>
        </w:rPr>
        <w:t>whale shark and it could grow up to be 18.8 meters or 62 FEET LONG!!!!</w:t>
      </w:r>
    </w:p>
    <w:p w14:paraId="29F71975" w14:textId="16B027B7" w:rsidR="009266B3" w:rsidRPr="009F2F42" w:rsidRDefault="009266B3" w:rsidP="00B92E80">
      <w:pPr>
        <w:pStyle w:val="NormalWeb"/>
        <w:spacing w:before="0" w:beforeAutospacing="0" w:after="0" w:afterAutospacing="0"/>
        <w:rPr>
          <w:rFonts w:ascii="Amasis MT Pro" w:hAnsi="Amasis MT Pro"/>
          <w:color w:val="000000"/>
        </w:rPr>
      </w:pPr>
      <w:r w:rsidRPr="009F2F42">
        <w:rPr>
          <w:rFonts w:ascii="Amasis MT Pro" w:hAnsi="Amasis MT Pro"/>
          <w:color w:val="000000"/>
        </w:rPr>
        <w:t>8. THE</w:t>
      </w:r>
      <w:r w:rsidR="00B92E80">
        <w:rPr>
          <w:rFonts w:ascii="Amasis MT Pro" w:hAnsi="Amasis MT Pro"/>
          <w:color w:val="000000"/>
        </w:rPr>
        <w:t>Y’RE</w:t>
      </w:r>
      <w:r w:rsidRPr="009F2F42">
        <w:rPr>
          <w:rFonts w:ascii="Amasis MT Pro" w:hAnsi="Amasis MT Pro"/>
          <w:color w:val="000000"/>
        </w:rPr>
        <w:t xml:space="preserve"> OLDER TH</w:t>
      </w:r>
      <w:r w:rsidR="00B92E80">
        <w:rPr>
          <w:rFonts w:ascii="Amasis MT Pro" w:hAnsi="Amasis MT Pro"/>
          <w:color w:val="000000"/>
        </w:rPr>
        <w:t>A</w:t>
      </w:r>
      <w:r w:rsidRPr="009F2F42">
        <w:rPr>
          <w:rFonts w:ascii="Amasis MT Pro" w:hAnsi="Amasis MT Pro"/>
          <w:color w:val="000000"/>
        </w:rPr>
        <w:t xml:space="preserve">N TREES </w:t>
      </w:r>
      <w:r w:rsidR="00B92E80">
        <w:rPr>
          <w:rFonts w:ascii="Amasis MT Pro" w:hAnsi="Amasis MT Pro"/>
          <w:color w:val="000000"/>
        </w:rPr>
        <w:t xml:space="preserve">-- </w:t>
      </w:r>
      <w:r w:rsidRPr="009F2F42">
        <w:rPr>
          <w:rFonts w:ascii="Amasis MT Pro" w:hAnsi="Amasis MT Pro"/>
          <w:color w:val="000000"/>
        </w:rPr>
        <w:t>THATS HOW LONG THEY HAVE BEEN HERE!</w:t>
      </w:r>
    </w:p>
    <w:p w14:paraId="07985674" w14:textId="77777777" w:rsidR="009266B3" w:rsidRPr="009F2F42" w:rsidRDefault="009266B3" w:rsidP="00B92E80">
      <w:pPr>
        <w:pStyle w:val="NormalWeb"/>
        <w:spacing w:before="0" w:beforeAutospacing="0" w:after="0" w:afterAutospacing="0"/>
        <w:rPr>
          <w:rFonts w:ascii="Amasis MT Pro" w:hAnsi="Amasis MT Pro"/>
          <w:color w:val="000000"/>
        </w:rPr>
      </w:pPr>
      <w:r w:rsidRPr="009F2F42">
        <w:rPr>
          <w:rFonts w:ascii="Amasis MT Pro" w:hAnsi="Amasis MT Pro"/>
          <w:color w:val="000000"/>
        </w:rPr>
        <w:t>9. They have a Sixth Sense!</w:t>
      </w:r>
    </w:p>
    <w:p w14:paraId="7A395569" w14:textId="36B154FA" w:rsidR="009266B3" w:rsidRPr="009F2F42" w:rsidRDefault="009266B3" w:rsidP="00B92E80">
      <w:pPr>
        <w:pStyle w:val="NormalWeb"/>
        <w:spacing w:before="0" w:beforeAutospacing="0" w:after="0" w:afterAutospacing="0"/>
        <w:rPr>
          <w:rFonts w:ascii="Amasis MT Pro" w:hAnsi="Amasis MT Pro"/>
          <w:color w:val="000000"/>
        </w:rPr>
      </w:pPr>
      <w:r w:rsidRPr="009F2F42">
        <w:rPr>
          <w:rFonts w:ascii="Amasis MT Pro" w:hAnsi="Amasis MT Pro"/>
          <w:color w:val="000000"/>
        </w:rPr>
        <w:t xml:space="preserve">10. Shark </w:t>
      </w:r>
      <w:r w:rsidR="00B92E80">
        <w:rPr>
          <w:rFonts w:ascii="Amasis MT Pro" w:hAnsi="Amasis MT Pro"/>
          <w:color w:val="000000"/>
        </w:rPr>
        <w:t>E</w:t>
      </w:r>
      <w:r w:rsidR="00B92E80" w:rsidRPr="009F2F42">
        <w:rPr>
          <w:rFonts w:ascii="Amasis MT Pro" w:hAnsi="Amasis MT Pro"/>
          <w:color w:val="000000"/>
        </w:rPr>
        <w:t>mbryos</w:t>
      </w:r>
      <w:r w:rsidRPr="009F2F42">
        <w:rPr>
          <w:rFonts w:ascii="Amasis MT Pro" w:hAnsi="Amasis MT Pro"/>
          <w:color w:val="000000"/>
        </w:rPr>
        <w:t xml:space="preserve"> Attack each Other (From google)</w:t>
      </w:r>
    </w:p>
    <w:p w14:paraId="06B0624F" w14:textId="77777777" w:rsidR="009266B3" w:rsidRDefault="009266B3" w:rsidP="00F859B2">
      <w:pPr>
        <w:pStyle w:val="NormalWeb"/>
        <w:rPr>
          <w:rFonts w:ascii="Amasis MT Pro" w:hAnsi="Amasis MT Pro"/>
          <w:color w:val="000000"/>
        </w:rPr>
      </w:pPr>
    </w:p>
    <w:p w14:paraId="5007469C" w14:textId="77777777" w:rsidR="00B92E80" w:rsidRPr="009F2F42" w:rsidRDefault="00B92E80" w:rsidP="00F859B2">
      <w:pPr>
        <w:pStyle w:val="NormalWeb"/>
        <w:rPr>
          <w:rFonts w:ascii="Amasis MT Pro" w:hAnsi="Amasis MT Pro"/>
          <w:color w:val="000000"/>
        </w:rPr>
      </w:pPr>
    </w:p>
    <w:p w14:paraId="582E8946" w14:textId="56A59CF0" w:rsidR="009266B3" w:rsidRPr="009F2F42" w:rsidRDefault="00E61D9D" w:rsidP="00B64BC3">
      <w:pPr>
        <w:pStyle w:val="NormalWeb"/>
        <w:spacing w:before="0" w:beforeAutospacing="0" w:after="0" w:afterAutospacing="0"/>
        <w:rPr>
          <w:rFonts w:ascii="Amasis MT Pro" w:hAnsi="Amasis MT Pro"/>
          <w:color w:val="000000"/>
        </w:rPr>
      </w:pPr>
      <w:r w:rsidRPr="009F2F42">
        <w:rPr>
          <w:rFonts w:ascii="Amasis MT Pro" w:hAnsi="Amasis MT Pro"/>
          <w:color w:val="000000"/>
        </w:rPr>
        <w:t xml:space="preserve">My Favorite </w:t>
      </w:r>
      <w:r w:rsidR="005E329B" w:rsidRPr="009F2F42">
        <w:rPr>
          <w:rFonts w:ascii="Amasis MT Pro" w:hAnsi="Amasis MT Pro"/>
          <w:color w:val="000000"/>
        </w:rPr>
        <w:t xml:space="preserve">Animal: </w:t>
      </w:r>
      <w:r w:rsidR="00DD3555" w:rsidRPr="009F2F42">
        <w:rPr>
          <w:rFonts w:ascii="Amasis MT Pro" w:hAnsi="Amasis MT Pro"/>
          <w:color w:val="000000"/>
        </w:rPr>
        <w:t>Pigs</w:t>
      </w:r>
    </w:p>
    <w:p w14:paraId="7073EA3C" w14:textId="3FCA564A" w:rsidR="00DD3555" w:rsidRPr="009F2F42" w:rsidRDefault="00DD3555" w:rsidP="00B64BC3">
      <w:pPr>
        <w:pStyle w:val="NormalWeb"/>
        <w:spacing w:before="0" w:beforeAutospacing="0" w:after="0" w:afterAutospacing="0"/>
        <w:rPr>
          <w:rFonts w:ascii="Amasis MT Pro" w:hAnsi="Amasis MT Pro"/>
          <w:color w:val="000000"/>
        </w:rPr>
      </w:pPr>
      <w:r w:rsidRPr="009F2F42">
        <w:rPr>
          <w:rFonts w:ascii="Amasis MT Pro" w:hAnsi="Amasis MT Pro"/>
          <w:color w:val="000000"/>
        </w:rPr>
        <w:t>Leslie Juarez-Valles</w:t>
      </w:r>
    </w:p>
    <w:p w14:paraId="4B58DD6B" w14:textId="77777777" w:rsidR="00C20346" w:rsidRDefault="00C20346" w:rsidP="00C20346">
      <w:pPr>
        <w:pStyle w:val="NormalWeb"/>
        <w:spacing w:before="0" w:beforeAutospacing="0" w:after="0" w:afterAutospacing="0"/>
        <w:rPr>
          <w:rFonts w:ascii="Amasis MT Pro" w:hAnsi="Amasis MT Pro"/>
          <w:color w:val="000000"/>
        </w:rPr>
      </w:pPr>
    </w:p>
    <w:p w14:paraId="29EDFB5B" w14:textId="77777777" w:rsidR="00DD3555" w:rsidRPr="009F2F42" w:rsidRDefault="00DD3555" w:rsidP="00C20346">
      <w:pPr>
        <w:pStyle w:val="NormalWeb"/>
        <w:spacing w:before="0" w:beforeAutospacing="0" w:after="0" w:afterAutospacing="0"/>
        <w:rPr>
          <w:rFonts w:ascii="Amasis MT Pro" w:hAnsi="Amasis MT Pro"/>
          <w:color w:val="000000"/>
        </w:rPr>
      </w:pPr>
      <w:r w:rsidRPr="009F2F42">
        <w:rPr>
          <w:rFonts w:ascii="Amasis MT Pro" w:hAnsi="Amasis MT Pro"/>
          <w:color w:val="000000"/>
        </w:rPr>
        <w:t>What do pigs eat?</w:t>
      </w:r>
    </w:p>
    <w:p w14:paraId="29D099C4" w14:textId="57EE6F02" w:rsidR="00DD3555" w:rsidRPr="009F2F42" w:rsidRDefault="00DD3555" w:rsidP="00C20346">
      <w:pPr>
        <w:pStyle w:val="NormalWeb"/>
        <w:spacing w:before="0" w:beforeAutospacing="0" w:after="0" w:afterAutospacing="0"/>
        <w:rPr>
          <w:rFonts w:ascii="Amasis MT Pro" w:hAnsi="Amasis MT Pro"/>
          <w:color w:val="000000"/>
        </w:rPr>
      </w:pPr>
      <w:r w:rsidRPr="009F2F42">
        <w:rPr>
          <w:rFonts w:ascii="Amasis MT Pro" w:hAnsi="Amasis MT Pro"/>
          <w:color w:val="000000"/>
        </w:rPr>
        <w:t>They eat roots, fruit, eggs, flowers, leaves</w:t>
      </w:r>
      <w:r w:rsidR="00B64BC3">
        <w:rPr>
          <w:rFonts w:ascii="Amasis MT Pro" w:hAnsi="Amasis MT Pro"/>
          <w:color w:val="000000"/>
        </w:rPr>
        <w:t xml:space="preserve">, </w:t>
      </w:r>
      <w:r w:rsidRPr="009F2F42">
        <w:rPr>
          <w:rFonts w:ascii="Amasis MT Pro" w:hAnsi="Amasis MT Pro"/>
          <w:color w:val="000000"/>
        </w:rPr>
        <w:t>fish, carrot</w:t>
      </w:r>
      <w:r w:rsidR="00B64BC3">
        <w:rPr>
          <w:rFonts w:ascii="Amasis MT Pro" w:hAnsi="Amasis MT Pro"/>
          <w:color w:val="000000"/>
        </w:rPr>
        <w:t>s</w:t>
      </w:r>
      <w:r w:rsidRPr="009F2F42">
        <w:rPr>
          <w:rFonts w:ascii="Amasis MT Pro" w:hAnsi="Amasis MT Pro"/>
          <w:color w:val="000000"/>
        </w:rPr>
        <w:t>, and dead animals</w:t>
      </w:r>
      <w:r w:rsidR="00B64BC3">
        <w:rPr>
          <w:rFonts w:ascii="Amasis MT Pro" w:hAnsi="Amasis MT Pro"/>
          <w:color w:val="000000"/>
        </w:rPr>
        <w:t>.</w:t>
      </w:r>
    </w:p>
    <w:p w14:paraId="6770DC25" w14:textId="77777777" w:rsidR="00C20346" w:rsidRDefault="00C20346" w:rsidP="00C20346">
      <w:pPr>
        <w:pStyle w:val="NormalWeb"/>
        <w:spacing w:before="0" w:beforeAutospacing="0" w:after="0" w:afterAutospacing="0"/>
        <w:rPr>
          <w:rFonts w:ascii="Amasis MT Pro" w:hAnsi="Amasis MT Pro"/>
          <w:color w:val="000000"/>
        </w:rPr>
      </w:pPr>
    </w:p>
    <w:p w14:paraId="044B4E50" w14:textId="77777777" w:rsidR="005A244B" w:rsidRDefault="00DD3555" w:rsidP="00C20346">
      <w:pPr>
        <w:pStyle w:val="NormalWeb"/>
        <w:spacing w:before="0" w:beforeAutospacing="0" w:after="0" w:afterAutospacing="0"/>
        <w:rPr>
          <w:rFonts w:ascii="Amasis MT Pro" w:hAnsi="Amasis MT Pro"/>
          <w:color w:val="000000"/>
        </w:rPr>
      </w:pPr>
      <w:r w:rsidRPr="009F2F42">
        <w:rPr>
          <w:rFonts w:ascii="Amasis MT Pro" w:hAnsi="Amasis MT Pro"/>
          <w:color w:val="000000"/>
        </w:rPr>
        <w:t>Where can you find a pig?</w:t>
      </w:r>
    </w:p>
    <w:p w14:paraId="399E38EC" w14:textId="4631F657" w:rsidR="00DD3555" w:rsidRPr="009F2F42" w:rsidRDefault="005A244B" w:rsidP="00C20346">
      <w:pPr>
        <w:pStyle w:val="NormalWeb"/>
        <w:spacing w:before="0" w:beforeAutospacing="0" w:after="0" w:afterAutospacing="0"/>
        <w:rPr>
          <w:rFonts w:ascii="Amasis MT Pro" w:hAnsi="Amasis MT Pro"/>
          <w:color w:val="000000"/>
        </w:rPr>
      </w:pPr>
      <w:r>
        <w:rPr>
          <w:rFonts w:ascii="Amasis MT Pro" w:hAnsi="Amasis MT Pro"/>
          <w:color w:val="000000"/>
        </w:rPr>
        <w:t>Gr</w:t>
      </w:r>
      <w:r w:rsidR="00DD3555" w:rsidRPr="009F2F42">
        <w:rPr>
          <w:rFonts w:ascii="Amasis MT Pro" w:hAnsi="Amasis MT Pro"/>
          <w:color w:val="000000"/>
        </w:rPr>
        <w:t>assy savanna areas to swamplands to wooded forests</w:t>
      </w:r>
      <w:ins w:id="0" w:author="Microsoft Word" w:date="2024-02-06T20:22:00Z">
        <w:r w:rsidR="00C20346">
          <w:rPr>
            <w:rFonts w:ascii="Amasis MT Pro" w:hAnsi="Amasis MT Pro"/>
            <w:color w:val="000000"/>
          </w:rPr>
          <w:t>.</w:t>
        </w:r>
      </w:ins>
    </w:p>
    <w:p w14:paraId="32DE8673" w14:textId="77777777" w:rsidR="00C20346" w:rsidRDefault="00C20346" w:rsidP="00C20346">
      <w:pPr>
        <w:pStyle w:val="NormalWeb"/>
        <w:spacing w:before="0" w:beforeAutospacing="0" w:after="0" w:afterAutospacing="0"/>
        <w:rPr>
          <w:rFonts w:ascii="Amasis MT Pro" w:hAnsi="Amasis MT Pro"/>
          <w:color w:val="000000"/>
        </w:rPr>
      </w:pPr>
    </w:p>
    <w:p w14:paraId="05FA7607" w14:textId="1C23A09F" w:rsidR="00DD3555" w:rsidRPr="009F2F42" w:rsidRDefault="00DD3555" w:rsidP="00C20346">
      <w:pPr>
        <w:pStyle w:val="NormalWeb"/>
        <w:spacing w:before="0" w:beforeAutospacing="0" w:after="0" w:afterAutospacing="0"/>
        <w:rPr>
          <w:rFonts w:ascii="Amasis MT Pro" w:hAnsi="Amasis MT Pro"/>
          <w:color w:val="000000"/>
        </w:rPr>
      </w:pPr>
      <w:r w:rsidRPr="009F2F42">
        <w:rPr>
          <w:rFonts w:ascii="Amasis MT Pro" w:hAnsi="Amasis MT Pro"/>
          <w:color w:val="000000"/>
        </w:rPr>
        <w:lastRenderedPageBreak/>
        <w:t>Why do pigs snore?</w:t>
      </w:r>
    </w:p>
    <w:p w14:paraId="748E982C" w14:textId="77777777" w:rsidR="00DD3555" w:rsidRPr="009F2F42" w:rsidRDefault="00DD3555" w:rsidP="00C20346">
      <w:pPr>
        <w:pStyle w:val="NormalWeb"/>
        <w:spacing w:before="0" w:beforeAutospacing="0" w:after="0" w:afterAutospacing="0"/>
        <w:rPr>
          <w:rFonts w:ascii="Amasis MT Pro" w:hAnsi="Amasis MT Pro"/>
          <w:color w:val="000000"/>
        </w:rPr>
      </w:pPr>
      <w:r w:rsidRPr="009F2F42">
        <w:rPr>
          <w:rFonts w:ascii="Amasis MT Pro" w:hAnsi="Amasis MT Pro"/>
          <w:color w:val="000000"/>
        </w:rPr>
        <w:t>Pigs have contact calls as well as positive and negative calls. Researchers have found that pigs will make longer calls when they are unhappy.</w:t>
      </w:r>
    </w:p>
    <w:p w14:paraId="2A636AFA" w14:textId="77777777" w:rsidR="00C20346" w:rsidRDefault="00C20346" w:rsidP="00C20346">
      <w:pPr>
        <w:pStyle w:val="NormalWeb"/>
        <w:spacing w:before="0" w:beforeAutospacing="0" w:after="0" w:afterAutospacing="0"/>
        <w:rPr>
          <w:rFonts w:ascii="Amasis MT Pro" w:hAnsi="Amasis MT Pro"/>
          <w:color w:val="000000"/>
        </w:rPr>
      </w:pPr>
    </w:p>
    <w:p w14:paraId="1D70C194" w14:textId="430BCC4A" w:rsidR="00DD3555" w:rsidRPr="009F2F42" w:rsidRDefault="00DD3555" w:rsidP="00C20346">
      <w:pPr>
        <w:pStyle w:val="NormalWeb"/>
        <w:spacing w:before="0" w:beforeAutospacing="0" w:after="0" w:afterAutospacing="0"/>
        <w:rPr>
          <w:rFonts w:ascii="Amasis MT Pro" w:hAnsi="Amasis MT Pro"/>
          <w:color w:val="000000"/>
        </w:rPr>
      </w:pPr>
      <w:r w:rsidRPr="009F2F42">
        <w:rPr>
          <w:rFonts w:ascii="Amasis MT Pro" w:hAnsi="Amasis MT Pro"/>
          <w:color w:val="000000"/>
        </w:rPr>
        <w:t>Why do pigs like mud?</w:t>
      </w:r>
    </w:p>
    <w:p w14:paraId="09BF0C55" w14:textId="77777777" w:rsidR="00DD3555" w:rsidRPr="009F2F42" w:rsidRDefault="00DD3555" w:rsidP="00C20346">
      <w:pPr>
        <w:pStyle w:val="NormalWeb"/>
        <w:spacing w:before="0" w:beforeAutospacing="0" w:after="0" w:afterAutospacing="0"/>
        <w:rPr>
          <w:rFonts w:ascii="Amasis MT Pro" w:hAnsi="Amasis MT Pro"/>
          <w:color w:val="000000"/>
        </w:rPr>
      </w:pPr>
      <w:r w:rsidRPr="009F2F42">
        <w:rPr>
          <w:rFonts w:ascii="Amasis MT Pro" w:hAnsi="Amasis MT Pro"/>
          <w:color w:val="000000"/>
        </w:rPr>
        <w:t>Rolling around in the mud helps to keep pigs from overheating when it gets too hot outside.</w:t>
      </w:r>
    </w:p>
    <w:p w14:paraId="10598FDD" w14:textId="77777777" w:rsidR="00C20346" w:rsidRDefault="00C20346" w:rsidP="00C20346">
      <w:pPr>
        <w:pStyle w:val="NormalWeb"/>
        <w:spacing w:before="0" w:beforeAutospacing="0" w:after="0" w:afterAutospacing="0"/>
        <w:rPr>
          <w:rFonts w:ascii="Amasis MT Pro" w:hAnsi="Amasis MT Pro"/>
          <w:color w:val="000000"/>
        </w:rPr>
      </w:pPr>
    </w:p>
    <w:p w14:paraId="0148C9E3" w14:textId="56F0BFAA" w:rsidR="00DD3555" w:rsidRPr="009F2F42" w:rsidRDefault="00DD3555" w:rsidP="00C20346">
      <w:pPr>
        <w:pStyle w:val="NormalWeb"/>
        <w:spacing w:before="0" w:beforeAutospacing="0" w:after="0" w:afterAutospacing="0"/>
        <w:rPr>
          <w:rFonts w:ascii="Amasis MT Pro" w:hAnsi="Amasis MT Pro"/>
          <w:color w:val="000000"/>
        </w:rPr>
      </w:pPr>
      <w:r w:rsidRPr="009F2F42">
        <w:rPr>
          <w:rFonts w:ascii="Amasis MT Pro" w:hAnsi="Amasis MT Pro"/>
          <w:color w:val="000000"/>
        </w:rPr>
        <w:t>Why do I like pigs?</w:t>
      </w:r>
    </w:p>
    <w:p w14:paraId="589E73E1" w14:textId="01955F54" w:rsidR="00DD3555" w:rsidRPr="009F2F42" w:rsidRDefault="00DD3555" w:rsidP="00C20346">
      <w:pPr>
        <w:pStyle w:val="NormalWeb"/>
        <w:spacing w:before="0" w:beforeAutospacing="0" w:after="0" w:afterAutospacing="0"/>
        <w:rPr>
          <w:rFonts w:ascii="Amasis MT Pro" w:hAnsi="Amasis MT Pro"/>
          <w:color w:val="000000"/>
        </w:rPr>
      </w:pPr>
      <w:r w:rsidRPr="009F2F42">
        <w:rPr>
          <w:rFonts w:ascii="Amasis MT Pro" w:hAnsi="Amasis MT Pro"/>
          <w:color w:val="000000"/>
        </w:rPr>
        <w:t>I like pigs because they are really cute .</w:t>
      </w:r>
    </w:p>
    <w:p w14:paraId="19A8E933" w14:textId="77777777" w:rsidR="005E329B" w:rsidRPr="009F2F42" w:rsidRDefault="005E329B" w:rsidP="00F859B2">
      <w:pPr>
        <w:pStyle w:val="NormalWeb"/>
        <w:rPr>
          <w:rFonts w:ascii="Amasis MT Pro" w:hAnsi="Amasis MT Pro"/>
          <w:color w:val="000000"/>
        </w:rPr>
      </w:pPr>
    </w:p>
    <w:p w14:paraId="2AC83723" w14:textId="77777777" w:rsidR="005E329B" w:rsidRPr="009F2F42" w:rsidRDefault="005E329B" w:rsidP="00F859B2">
      <w:pPr>
        <w:pStyle w:val="NormalWeb"/>
        <w:rPr>
          <w:rFonts w:ascii="Amasis MT Pro" w:hAnsi="Amasis MT Pro"/>
          <w:color w:val="000000"/>
        </w:rPr>
      </w:pPr>
    </w:p>
    <w:p w14:paraId="7962C0AA" w14:textId="4B53DA2A" w:rsidR="00CA361B" w:rsidRPr="009F2F42" w:rsidRDefault="00CA361B" w:rsidP="00C22838">
      <w:pPr>
        <w:pStyle w:val="NormalWeb"/>
        <w:spacing w:before="0" w:beforeAutospacing="0" w:after="0" w:afterAutospacing="0"/>
        <w:rPr>
          <w:rFonts w:ascii="Amasis MT Pro" w:hAnsi="Amasis MT Pro"/>
          <w:color w:val="000000"/>
        </w:rPr>
      </w:pPr>
      <w:r w:rsidRPr="009F2F42">
        <w:rPr>
          <w:rFonts w:ascii="Amasis MT Pro" w:hAnsi="Amasis MT Pro"/>
          <w:color w:val="000000"/>
        </w:rPr>
        <w:t>Bubble Gum</w:t>
      </w:r>
    </w:p>
    <w:p w14:paraId="5C864233" w14:textId="77BA36CE" w:rsidR="00CA361B" w:rsidRDefault="00CA361B" w:rsidP="00C22838">
      <w:pPr>
        <w:pStyle w:val="NormalWeb"/>
        <w:spacing w:before="0" w:beforeAutospacing="0" w:after="0" w:afterAutospacing="0"/>
        <w:rPr>
          <w:rFonts w:ascii="Amasis MT Pro" w:hAnsi="Amasis MT Pro"/>
          <w:color w:val="000000"/>
        </w:rPr>
      </w:pPr>
      <w:r w:rsidRPr="009F2F42">
        <w:rPr>
          <w:rFonts w:ascii="Amasis MT Pro" w:hAnsi="Amasis MT Pro"/>
          <w:color w:val="000000"/>
        </w:rPr>
        <w:t>By Estrella Cruz</w:t>
      </w:r>
    </w:p>
    <w:p w14:paraId="25CF663F" w14:textId="64DE954B" w:rsidR="00155728" w:rsidRDefault="00CA361B" w:rsidP="00CA361B">
      <w:pPr>
        <w:pStyle w:val="NormalWeb"/>
        <w:rPr>
          <w:rFonts w:ascii="Amasis MT Pro" w:hAnsi="Amasis MT Pro"/>
          <w:color w:val="000000"/>
        </w:rPr>
      </w:pPr>
      <w:r w:rsidRPr="009F2F42">
        <w:rPr>
          <w:rFonts w:ascii="Amasis MT Pro" w:hAnsi="Amasis MT Pro"/>
          <w:color w:val="000000"/>
        </w:rPr>
        <w:t>Bubble gum is my favorite thing to eat, not swallow, but never mind. Well, these are 4 facts about bubble gum that will amaze you</w:t>
      </w:r>
      <w:r w:rsidR="00C22838">
        <w:rPr>
          <w:rFonts w:ascii="Amasis MT Pro" w:hAnsi="Amasis MT Pro"/>
          <w:color w:val="000000"/>
        </w:rPr>
        <w:t>…</w:t>
      </w:r>
      <w:r w:rsidRPr="009F2F42">
        <w:rPr>
          <w:rFonts w:ascii="Amasis MT Pro" w:hAnsi="Amasis MT Pro"/>
          <w:color w:val="000000"/>
        </w:rPr>
        <w:t>wel</w:t>
      </w:r>
      <w:r w:rsidR="00C22838">
        <w:rPr>
          <w:rFonts w:ascii="Amasis MT Pro" w:hAnsi="Amasis MT Pro"/>
          <w:color w:val="000000"/>
        </w:rPr>
        <w:t>l…</w:t>
      </w:r>
      <w:r w:rsidRPr="009F2F42">
        <w:rPr>
          <w:rFonts w:ascii="Amasis MT Pro" w:hAnsi="Amasis MT Pro"/>
          <w:color w:val="000000"/>
        </w:rPr>
        <w:t>they amaze me, so I hope you</w:t>
      </w:r>
      <w:r w:rsidR="005A244B">
        <w:rPr>
          <w:rFonts w:ascii="Amasis MT Pro" w:hAnsi="Amasis MT Pro"/>
          <w:color w:val="000000"/>
        </w:rPr>
        <w:t xml:space="preserve"> are amazed</w:t>
      </w:r>
      <w:r w:rsidR="00155728">
        <w:rPr>
          <w:rFonts w:ascii="Amasis MT Pro" w:hAnsi="Amasis MT Pro"/>
          <w:color w:val="000000"/>
        </w:rPr>
        <w:t>,</w:t>
      </w:r>
      <w:r w:rsidRPr="009F2F42">
        <w:rPr>
          <w:rFonts w:ascii="Amasis MT Pro" w:hAnsi="Amasis MT Pro"/>
          <w:color w:val="000000"/>
        </w:rPr>
        <w:t xml:space="preserve"> too. </w:t>
      </w:r>
    </w:p>
    <w:p w14:paraId="2418C628" w14:textId="77777777" w:rsidR="00155728" w:rsidRDefault="00CA361B" w:rsidP="00155728">
      <w:pPr>
        <w:pStyle w:val="NormalWeb"/>
        <w:numPr>
          <w:ilvl w:val="0"/>
          <w:numId w:val="5"/>
        </w:numPr>
        <w:rPr>
          <w:rFonts w:ascii="Amasis MT Pro" w:hAnsi="Amasis MT Pro"/>
          <w:color w:val="000000"/>
        </w:rPr>
      </w:pPr>
      <w:r w:rsidRPr="009F2F42">
        <w:rPr>
          <w:rFonts w:ascii="Amasis MT Pro" w:hAnsi="Amasis MT Pro"/>
          <w:color w:val="000000"/>
        </w:rPr>
        <w:t xml:space="preserve">The largest piece of bubble gum is equal to 10,000 pieces of bubble gum. </w:t>
      </w:r>
    </w:p>
    <w:p w14:paraId="1640B7BC" w14:textId="77777777" w:rsidR="00155728" w:rsidRDefault="00CA361B" w:rsidP="00155728">
      <w:pPr>
        <w:pStyle w:val="NormalWeb"/>
        <w:numPr>
          <w:ilvl w:val="0"/>
          <w:numId w:val="5"/>
        </w:numPr>
        <w:rPr>
          <w:rFonts w:ascii="Amasis MT Pro" w:hAnsi="Amasis MT Pro"/>
          <w:color w:val="000000"/>
        </w:rPr>
      </w:pPr>
      <w:r w:rsidRPr="009F2F42">
        <w:rPr>
          <w:rFonts w:ascii="Amasis MT Pro" w:hAnsi="Amasis MT Pro"/>
          <w:color w:val="000000"/>
        </w:rPr>
        <w:t xml:space="preserve">Chewing bubble gum is said to help you from crying. </w:t>
      </w:r>
    </w:p>
    <w:p w14:paraId="52479844" w14:textId="77777777" w:rsidR="00155728" w:rsidRDefault="00CA361B" w:rsidP="00155728">
      <w:pPr>
        <w:pStyle w:val="NormalWeb"/>
        <w:numPr>
          <w:ilvl w:val="0"/>
          <w:numId w:val="5"/>
        </w:numPr>
        <w:rPr>
          <w:rFonts w:ascii="Amasis MT Pro" w:hAnsi="Amasis MT Pro"/>
          <w:color w:val="000000"/>
        </w:rPr>
      </w:pPr>
      <w:r w:rsidRPr="009F2F42">
        <w:rPr>
          <w:rFonts w:ascii="Amasis MT Pro" w:hAnsi="Amasis MT Pro"/>
          <w:color w:val="000000"/>
        </w:rPr>
        <w:t xml:space="preserve">Chewing bubble gum can help you to clonitrate. </w:t>
      </w:r>
    </w:p>
    <w:p w14:paraId="3C7BB3E2" w14:textId="77777777" w:rsidR="00155728" w:rsidRDefault="00CA361B" w:rsidP="00155728">
      <w:pPr>
        <w:pStyle w:val="NormalWeb"/>
        <w:numPr>
          <w:ilvl w:val="0"/>
          <w:numId w:val="5"/>
        </w:numPr>
        <w:rPr>
          <w:rFonts w:ascii="Amasis MT Pro" w:hAnsi="Amasis MT Pro"/>
          <w:color w:val="000000"/>
        </w:rPr>
      </w:pPr>
      <w:r w:rsidRPr="009F2F42">
        <w:rPr>
          <w:rFonts w:ascii="Amasis MT Pro" w:hAnsi="Amasis MT Pro"/>
          <w:color w:val="000000"/>
        </w:rPr>
        <w:t xml:space="preserve">Bubble gum helps you burn 11 calories/one hour. </w:t>
      </w:r>
    </w:p>
    <w:p w14:paraId="25A695E4" w14:textId="1FA949AA" w:rsidR="00CA361B" w:rsidRPr="009F2F42" w:rsidRDefault="00CA361B" w:rsidP="00155728">
      <w:pPr>
        <w:pStyle w:val="NormalWeb"/>
        <w:numPr>
          <w:ilvl w:val="0"/>
          <w:numId w:val="5"/>
        </w:numPr>
        <w:rPr>
          <w:rFonts w:ascii="Amasis MT Pro" w:hAnsi="Amasis MT Pro"/>
          <w:color w:val="000000"/>
        </w:rPr>
      </w:pPr>
      <w:r w:rsidRPr="009F2F42">
        <w:rPr>
          <w:rFonts w:ascii="Amasis MT Pro" w:hAnsi="Amasis MT Pro"/>
          <w:color w:val="000000"/>
        </w:rPr>
        <w:t>One more fun fact is that McDonald’s once created bubble gum broccoli, but it failed, and people were confused why it failed but McDonald’s just wanted to make kids heathier. Google.</w:t>
      </w:r>
    </w:p>
    <w:p w14:paraId="26EDEDA5" w14:textId="77777777" w:rsidR="005F6F44" w:rsidRPr="009F2F42" w:rsidRDefault="005F6F44" w:rsidP="00CA361B">
      <w:pPr>
        <w:pStyle w:val="NormalWeb"/>
        <w:rPr>
          <w:rFonts w:ascii="Amasis MT Pro" w:hAnsi="Amasis MT Pro"/>
          <w:color w:val="000000"/>
        </w:rPr>
      </w:pPr>
    </w:p>
    <w:p w14:paraId="507DB4A3" w14:textId="77777777" w:rsidR="004B196B" w:rsidRPr="009F2F42" w:rsidRDefault="004B196B" w:rsidP="00DA7140">
      <w:pPr>
        <w:pStyle w:val="NormalWeb"/>
        <w:spacing w:before="0" w:beforeAutospacing="0" w:after="0" w:afterAutospacing="0"/>
        <w:rPr>
          <w:rFonts w:ascii="Amasis MT Pro" w:hAnsi="Amasis MT Pro"/>
          <w:color w:val="000000"/>
        </w:rPr>
      </w:pPr>
      <w:r w:rsidRPr="009F2F42">
        <w:rPr>
          <w:rFonts w:ascii="Amasis MT Pro" w:hAnsi="Amasis MT Pro"/>
          <w:color w:val="000000"/>
        </w:rPr>
        <w:t>I AM POEM</w:t>
      </w:r>
    </w:p>
    <w:p w14:paraId="6650A9E6" w14:textId="083E83CD" w:rsidR="003F7701" w:rsidRPr="009F2F42" w:rsidRDefault="00DA7140" w:rsidP="00DA7140">
      <w:pPr>
        <w:pStyle w:val="NormalWeb"/>
        <w:spacing w:before="0" w:beforeAutospacing="0" w:after="0" w:afterAutospacing="0"/>
        <w:rPr>
          <w:rFonts w:ascii="Amasis MT Pro" w:hAnsi="Amasis MT Pro"/>
          <w:color w:val="000000"/>
        </w:rPr>
      </w:pPr>
      <w:r>
        <w:rPr>
          <w:rFonts w:ascii="Amasis MT Pro" w:hAnsi="Amasis MT Pro"/>
          <w:color w:val="000000"/>
        </w:rPr>
        <w:t xml:space="preserve">By </w:t>
      </w:r>
      <w:r w:rsidR="003F7701" w:rsidRPr="009F2F42">
        <w:rPr>
          <w:rFonts w:ascii="Amasis MT Pro" w:hAnsi="Amasis MT Pro"/>
          <w:color w:val="000000"/>
        </w:rPr>
        <w:t>Kendra Schaufelberger</w:t>
      </w:r>
    </w:p>
    <w:p w14:paraId="679BD529" w14:textId="77777777" w:rsidR="007D71DB" w:rsidRDefault="007D71DB" w:rsidP="00DA7140">
      <w:pPr>
        <w:pStyle w:val="NormalWeb"/>
        <w:spacing w:before="0" w:beforeAutospacing="0" w:after="0" w:afterAutospacing="0"/>
        <w:rPr>
          <w:rFonts w:ascii="Amasis MT Pro" w:hAnsi="Amasis MT Pro"/>
          <w:color w:val="000000"/>
        </w:rPr>
      </w:pPr>
    </w:p>
    <w:p w14:paraId="7B43A8A9" w14:textId="0910E131" w:rsidR="003F7701" w:rsidRPr="009F2F42" w:rsidRDefault="003F7701" w:rsidP="00DA7140">
      <w:pPr>
        <w:pStyle w:val="NormalWeb"/>
        <w:spacing w:before="0" w:beforeAutospacing="0" w:after="0" w:afterAutospacing="0"/>
        <w:rPr>
          <w:rFonts w:ascii="Amasis MT Pro" w:hAnsi="Amasis MT Pro"/>
          <w:color w:val="000000"/>
        </w:rPr>
      </w:pPr>
      <w:r w:rsidRPr="009F2F42">
        <w:rPr>
          <w:rFonts w:ascii="Amasis MT Pro" w:hAnsi="Amasis MT Pro"/>
          <w:color w:val="000000"/>
        </w:rPr>
        <w:t>I am kind and joyful</w:t>
      </w:r>
    </w:p>
    <w:p w14:paraId="6DAA58F9" w14:textId="2AB789B0" w:rsidR="003F7701" w:rsidRPr="009F2F42" w:rsidRDefault="003F7701" w:rsidP="00DA7140">
      <w:pPr>
        <w:pStyle w:val="NormalWeb"/>
        <w:spacing w:before="0" w:beforeAutospacing="0" w:after="0" w:afterAutospacing="0"/>
        <w:rPr>
          <w:rFonts w:ascii="Amasis MT Pro" w:hAnsi="Amasis MT Pro"/>
          <w:color w:val="000000"/>
        </w:rPr>
      </w:pPr>
      <w:r w:rsidRPr="009F2F42">
        <w:rPr>
          <w:rFonts w:ascii="Amasis MT Pro" w:hAnsi="Amasis MT Pro"/>
          <w:color w:val="000000"/>
        </w:rPr>
        <w:t>I wonder if the world will get better someday</w:t>
      </w:r>
    </w:p>
    <w:p w14:paraId="3B2432C8" w14:textId="77777777" w:rsidR="003F7701" w:rsidRPr="009F2F42" w:rsidRDefault="003F7701" w:rsidP="00DA7140">
      <w:pPr>
        <w:pStyle w:val="NormalWeb"/>
        <w:spacing w:before="0" w:beforeAutospacing="0" w:after="0" w:afterAutospacing="0"/>
        <w:rPr>
          <w:rFonts w:ascii="Amasis MT Pro" w:hAnsi="Amasis MT Pro"/>
          <w:color w:val="000000"/>
        </w:rPr>
      </w:pPr>
      <w:r w:rsidRPr="009F2F42">
        <w:rPr>
          <w:rFonts w:ascii="Amasis MT Pro" w:hAnsi="Amasis MT Pro"/>
          <w:color w:val="000000"/>
        </w:rPr>
        <w:t>I hear the ocean waves</w:t>
      </w:r>
    </w:p>
    <w:p w14:paraId="76BCF2E7" w14:textId="77777777" w:rsidR="003F7701" w:rsidRPr="009F2F42" w:rsidRDefault="003F7701" w:rsidP="00DA7140">
      <w:pPr>
        <w:pStyle w:val="NormalWeb"/>
        <w:spacing w:before="0" w:beforeAutospacing="0" w:after="0" w:afterAutospacing="0"/>
        <w:rPr>
          <w:rFonts w:ascii="Amasis MT Pro" w:hAnsi="Amasis MT Pro"/>
          <w:color w:val="000000"/>
        </w:rPr>
      </w:pPr>
      <w:r w:rsidRPr="009F2F42">
        <w:rPr>
          <w:rFonts w:ascii="Amasis MT Pro" w:hAnsi="Amasis MT Pro"/>
          <w:color w:val="000000"/>
        </w:rPr>
        <w:t>I see jellyfish and sharks</w:t>
      </w:r>
    </w:p>
    <w:p w14:paraId="49BF765D" w14:textId="77777777" w:rsidR="003F7701" w:rsidRPr="009F2F42" w:rsidRDefault="003F7701" w:rsidP="00DA7140">
      <w:pPr>
        <w:pStyle w:val="NormalWeb"/>
        <w:spacing w:before="0" w:beforeAutospacing="0" w:after="0" w:afterAutospacing="0"/>
        <w:rPr>
          <w:rFonts w:ascii="Amasis MT Pro" w:hAnsi="Amasis MT Pro"/>
          <w:color w:val="000000"/>
        </w:rPr>
      </w:pPr>
      <w:r w:rsidRPr="009F2F42">
        <w:rPr>
          <w:rFonts w:ascii="Amasis MT Pro" w:hAnsi="Amasis MT Pro"/>
          <w:color w:val="000000"/>
        </w:rPr>
        <w:t>I want to be a volleyball player</w:t>
      </w:r>
    </w:p>
    <w:p w14:paraId="512C9DBC" w14:textId="77777777" w:rsidR="003F7701" w:rsidRPr="009F2F42" w:rsidRDefault="003F7701" w:rsidP="00DA7140">
      <w:pPr>
        <w:pStyle w:val="NormalWeb"/>
        <w:spacing w:before="0" w:beforeAutospacing="0" w:after="0" w:afterAutospacing="0"/>
        <w:rPr>
          <w:rFonts w:ascii="Amasis MT Pro" w:hAnsi="Amasis MT Pro"/>
          <w:color w:val="000000"/>
        </w:rPr>
      </w:pPr>
      <w:r w:rsidRPr="009F2F42">
        <w:rPr>
          <w:rFonts w:ascii="Amasis MT Pro" w:hAnsi="Amasis MT Pro"/>
          <w:color w:val="000000"/>
        </w:rPr>
        <w:t>I am kind and joyful!</w:t>
      </w:r>
    </w:p>
    <w:p w14:paraId="37AC07DE" w14:textId="77777777" w:rsidR="003F7701" w:rsidRPr="009F2F42" w:rsidRDefault="003F7701" w:rsidP="00DA7140">
      <w:pPr>
        <w:pStyle w:val="NormalWeb"/>
        <w:spacing w:before="0" w:beforeAutospacing="0" w:after="0" w:afterAutospacing="0"/>
        <w:rPr>
          <w:rFonts w:ascii="Amasis MT Pro" w:hAnsi="Amasis MT Pro"/>
          <w:color w:val="000000"/>
        </w:rPr>
      </w:pPr>
      <w:r w:rsidRPr="009F2F42">
        <w:rPr>
          <w:rFonts w:ascii="Amasis MT Pro" w:hAnsi="Amasis MT Pro"/>
          <w:color w:val="000000"/>
        </w:rPr>
        <w:t>I pretended to be a youtuber when I was little</w:t>
      </w:r>
    </w:p>
    <w:p w14:paraId="5DB6AFEE" w14:textId="77777777" w:rsidR="003F7701" w:rsidRPr="009F2F42" w:rsidRDefault="003F7701" w:rsidP="00DA7140">
      <w:pPr>
        <w:pStyle w:val="NormalWeb"/>
        <w:spacing w:before="0" w:beforeAutospacing="0" w:after="0" w:afterAutospacing="0"/>
        <w:rPr>
          <w:rFonts w:ascii="Amasis MT Pro" w:hAnsi="Amasis MT Pro"/>
          <w:color w:val="000000"/>
        </w:rPr>
      </w:pPr>
      <w:r w:rsidRPr="009F2F42">
        <w:rPr>
          <w:rFonts w:ascii="Amasis MT Pro" w:hAnsi="Amasis MT Pro"/>
          <w:color w:val="000000"/>
        </w:rPr>
        <w:t>I feel ok</w:t>
      </w:r>
    </w:p>
    <w:p w14:paraId="448826F6" w14:textId="77777777" w:rsidR="003F7701" w:rsidRPr="009F2F42" w:rsidRDefault="003F7701" w:rsidP="00DA7140">
      <w:pPr>
        <w:pStyle w:val="NormalWeb"/>
        <w:spacing w:before="0" w:beforeAutospacing="0" w:after="0" w:afterAutospacing="0"/>
        <w:rPr>
          <w:rFonts w:ascii="Amasis MT Pro" w:hAnsi="Amasis MT Pro"/>
          <w:color w:val="000000"/>
        </w:rPr>
      </w:pPr>
      <w:r w:rsidRPr="009F2F42">
        <w:rPr>
          <w:rFonts w:ascii="Amasis MT Pro" w:hAnsi="Amasis MT Pro"/>
          <w:color w:val="000000"/>
        </w:rPr>
        <w:t>I touch music</w:t>
      </w:r>
    </w:p>
    <w:p w14:paraId="364B7B9E" w14:textId="7F5D0A00" w:rsidR="003F7701" w:rsidRPr="009F2F42" w:rsidRDefault="003F7701" w:rsidP="00DA7140">
      <w:pPr>
        <w:pStyle w:val="NormalWeb"/>
        <w:spacing w:before="0" w:beforeAutospacing="0" w:after="0" w:afterAutospacing="0"/>
        <w:rPr>
          <w:rFonts w:ascii="Amasis MT Pro" w:hAnsi="Amasis MT Pro"/>
          <w:color w:val="000000"/>
        </w:rPr>
      </w:pPr>
      <w:r w:rsidRPr="009F2F42">
        <w:rPr>
          <w:rFonts w:ascii="Amasis MT Pro" w:hAnsi="Amasis MT Pro"/>
          <w:color w:val="000000"/>
        </w:rPr>
        <w:t>I worry about my grades a</w:t>
      </w:r>
      <w:r w:rsidR="00DA7140">
        <w:rPr>
          <w:rFonts w:ascii="Amasis MT Pro" w:hAnsi="Amasis MT Pro"/>
          <w:color w:val="000000"/>
        </w:rPr>
        <w:t xml:space="preserve"> </w:t>
      </w:r>
      <w:r w:rsidRPr="009F2F42">
        <w:rPr>
          <w:rFonts w:ascii="Amasis MT Pro" w:hAnsi="Amasis MT Pro"/>
          <w:color w:val="000000"/>
        </w:rPr>
        <w:t>lot</w:t>
      </w:r>
    </w:p>
    <w:p w14:paraId="08D2247C" w14:textId="2E7A7FDD" w:rsidR="003F7701" w:rsidRPr="009F2F42" w:rsidRDefault="003F7701" w:rsidP="00DA7140">
      <w:pPr>
        <w:pStyle w:val="NormalWeb"/>
        <w:spacing w:before="0" w:beforeAutospacing="0" w:after="0" w:afterAutospacing="0"/>
        <w:rPr>
          <w:rFonts w:ascii="Amasis MT Pro" w:hAnsi="Amasis MT Pro"/>
          <w:color w:val="000000"/>
        </w:rPr>
      </w:pPr>
      <w:r w:rsidRPr="009F2F42">
        <w:rPr>
          <w:rFonts w:ascii="Amasis MT Pro" w:hAnsi="Amasis MT Pro"/>
          <w:color w:val="000000"/>
        </w:rPr>
        <w:t xml:space="preserve">I cry when someone tells me </w:t>
      </w:r>
      <w:r w:rsidR="007D71DB" w:rsidRPr="009F2F42">
        <w:rPr>
          <w:rFonts w:ascii="Amasis MT Pro" w:hAnsi="Amasis MT Pro"/>
          <w:color w:val="000000"/>
        </w:rPr>
        <w:t>I’m</w:t>
      </w:r>
      <w:r w:rsidRPr="009F2F42">
        <w:rPr>
          <w:rFonts w:ascii="Amasis MT Pro" w:hAnsi="Amasis MT Pro"/>
          <w:color w:val="000000"/>
        </w:rPr>
        <w:t xml:space="preserve"> lying but </w:t>
      </w:r>
      <w:r w:rsidR="00DA7140" w:rsidRPr="009F2F42">
        <w:rPr>
          <w:rFonts w:ascii="Amasis MT Pro" w:hAnsi="Amasis MT Pro"/>
          <w:color w:val="000000"/>
        </w:rPr>
        <w:t>I’m</w:t>
      </w:r>
      <w:r w:rsidRPr="009F2F42">
        <w:rPr>
          <w:rFonts w:ascii="Amasis MT Pro" w:hAnsi="Amasis MT Pro"/>
          <w:color w:val="000000"/>
        </w:rPr>
        <w:t xml:space="preserve"> actually telling the truth</w:t>
      </w:r>
    </w:p>
    <w:p w14:paraId="00CE527D" w14:textId="77777777" w:rsidR="003F7701" w:rsidRPr="009F2F42" w:rsidRDefault="003F7701" w:rsidP="00DA7140">
      <w:pPr>
        <w:pStyle w:val="NormalWeb"/>
        <w:spacing w:before="0" w:beforeAutospacing="0" w:after="0" w:afterAutospacing="0"/>
        <w:rPr>
          <w:rFonts w:ascii="Amasis MT Pro" w:hAnsi="Amasis MT Pro"/>
          <w:color w:val="000000"/>
        </w:rPr>
      </w:pPr>
      <w:r w:rsidRPr="009F2F42">
        <w:rPr>
          <w:rFonts w:ascii="Amasis MT Pro" w:hAnsi="Amasis MT Pro"/>
          <w:color w:val="000000"/>
        </w:rPr>
        <w:t>I am kind and joyful!</w:t>
      </w:r>
    </w:p>
    <w:p w14:paraId="063F23AF" w14:textId="77777777" w:rsidR="003F7701" w:rsidRPr="009F2F42" w:rsidRDefault="003F7701" w:rsidP="00DA7140">
      <w:pPr>
        <w:pStyle w:val="NormalWeb"/>
        <w:spacing w:before="0" w:beforeAutospacing="0" w:after="0" w:afterAutospacing="0"/>
        <w:rPr>
          <w:rFonts w:ascii="Amasis MT Pro" w:hAnsi="Amasis MT Pro"/>
          <w:color w:val="000000"/>
        </w:rPr>
      </w:pPr>
      <w:r w:rsidRPr="009F2F42">
        <w:rPr>
          <w:rFonts w:ascii="Amasis MT Pro" w:hAnsi="Amasis MT Pro"/>
          <w:color w:val="000000"/>
        </w:rPr>
        <w:t>I understand no means no</w:t>
      </w:r>
    </w:p>
    <w:p w14:paraId="3F48B2BD" w14:textId="0AFF717F" w:rsidR="003F7701" w:rsidRPr="009F2F42" w:rsidRDefault="003F7701" w:rsidP="00DA7140">
      <w:pPr>
        <w:pStyle w:val="NormalWeb"/>
        <w:spacing w:before="0" w:beforeAutospacing="0" w:after="0" w:afterAutospacing="0"/>
        <w:rPr>
          <w:rFonts w:ascii="Amasis MT Pro" w:hAnsi="Amasis MT Pro"/>
          <w:color w:val="000000"/>
        </w:rPr>
      </w:pPr>
      <w:r w:rsidRPr="009F2F42">
        <w:rPr>
          <w:rFonts w:ascii="Amasis MT Pro" w:hAnsi="Amasis MT Pro"/>
          <w:color w:val="000000"/>
        </w:rPr>
        <w:t xml:space="preserve">I say </w:t>
      </w:r>
      <w:r w:rsidR="00DA7140" w:rsidRPr="009F2F42">
        <w:rPr>
          <w:rFonts w:ascii="Amasis MT Pro" w:hAnsi="Amasis MT Pro"/>
          <w:color w:val="000000"/>
        </w:rPr>
        <w:t>I</w:t>
      </w:r>
      <w:r w:rsidRPr="009F2F42">
        <w:rPr>
          <w:rFonts w:ascii="Amasis MT Pro" w:hAnsi="Amasis MT Pro"/>
          <w:color w:val="000000"/>
        </w:rPr>
        <w:t xml:space="preserve"> believe in good people</w:t>
      </w:r>
    </w:p>
    <w:p w14:paraId="62FDCA8B" w14:textId="29C5CF37" w:rsidR="003F7701" w:rsidRPr="009F2F42" w:rsidRDefault="003F7701" w:rsidP="00DA7140">
      <w:pPr>
        <w:pStyle w:val="NormalWeb"/>
        <w:spacing w:before="0" w:beforeAutospacing="0" w:after="0" w:afterAutospacing="0"/>
        <w:rPr>
          <w:rFonts w:ascii="Amasis MT Pro" w:hAnsi="Amasis MT Pro"/>
          <w:color w:val="000000"/>
        </w:rPr>
      </w:pPr>
      <w:r w:rsidRPr="009F2F42">
        <w:rPr>
          <w:rFonts w:ascii="Amasis MT Pro" w:hAnsi="Amasis MT Pro"/>
          <w:color w:val="000000"/>
        </w:rPr>
        <w:t xml:space="preserve">I dream to meet my favorite </w:t>
      </w:r>
      <w:r w:rsidR="00DA7140" w:rsidRPr="009F2F42">
        <w:rPr>
          <w:rFonts w:ascii="Amasis MT Pro" w:hAnsi="Amasis MT Pro"/>
          <w:color w:val="000000"/>
        </w:rPr>
        <w:t>youtubers.</w:t>
      </w:r>
    </w:p>
    <w:p w14:paraId="3D5014D5" w14:textId="77777777" w:rsidR="003F7701" w:rsidRPr="009F2F42" w:rsidRDefault="003F7701" w:rsidP="00DA7140">
      <w:pPr>
        <w:pStyle w:val="NormalWeb"/>
        <w:spacing w:before="0" w:beforeAutospacing="0" w:after="0" w:afterAutospacing="0"/>
        <w:rPr>
          <w:rFonts w:ascii="Amasis MT Pro" w:hAnsi="Amasis MT Pro"/>
          <w:color w:val="000000"/>
        </w:rPr>
      </w:pPr>
      <w:r w:rsidRPr="009F2F42">
        <w:rPr>
          <w:rFonts w:ascii="Amasis MT Pro" w:hAnsi="Amasis MT Pro"/>
          <w:color w:val="000000"/>
        </w:rPr>
        <w:t>I try my best.</w:t>
      </w:r>
    </w:p>
    <w:p w14:paraId="443BFD28" w14:textId="5F174053" w:rsidR="003F7701" w:rsidRPr="009F2F42" w:rsidRDefault="003F7701" w:rsidP="00DA7140">
      <w:pPr>
        <w:pStyle w:val="NormalWeb"/>
        <w:spacing w:before="0" w:beforeAutospacing="0" w:after="0" w:afterAutospacing="0"/>
        <w:rPr>
          <w:rFonts w:ascii="Amasis MT Pro" w:hAnsi="Amasis MT Pro"/>
          <w:color w:val="000000"/>
        </w:rPr>
      </w:pPr>
      <w:r w:rsidRPr="009F2F42">
        <w:rPr>
          <w:rFonts w:ascii="Amasis MT Pro" w:hAnsi="Amasis MT Pro"/>
          <w:color w:val="000000"/>
        </w:rPr>
        <w:t xml:space="preserve">I hope </w:t>
      </w:r>
      <w:r w:rsidR="00834066" w:rsidRPr="009F2F42">
        <w:rPr>
          <w:rFonts w:ascii="Amasis MT Pro" w:hAnsi="Amasis MT Pro"/>
          <w:color w:val="000000"/>
        </w:rPr>
        <w:t xml:space="preserve">I </w:t>
      </w:r>
      <w:r w:rsidRPr="009F2F42">
        <w:rPr>
          <w:rFonts w:ascii="Amasis MT Pro" w:hAnsi="Amasis MT Pro"/>
          <w:color w:val="000000"/>
        </w:rPr>
        <w:t>learn how to play a electric guitar</w:t>
      </w:r>
    </w:p>
    <w:p w14:paraId="4C6BAFD6" w14:textId="77777777" w:rsidR="003F7701" w:rsidRPr="009F2F42" w:rsidRDefault="003F7701" w:rsidP="00DA7140">
      <w:pPr>
        <w:pStyle w:val="NormalWeb"/>
        <w:spacing w:before="0" w:beforeAutospacing="0" w:after="0" w:afterAutospacing="0"/>
        <w:rPr>
          <w:rFonts w:ascii="Amasis MT Pro" w:hAnsi="Amasis MT Pro"/>
          <w:color w:val="000000"/>
        </w:rPr>
      </w:pPr>
      <w:r w:rsidRPr="009F2F42">
        <w:rPr>
          <w:rFonts w:ascii="Amasis MT Pro" w:hAnsi="Amasis MT Pro"/>
          <w:color w:val="000000"/>
        </w:rPr>
        <w:t>I am kind and joyful!</w:t>
      </w:r>
    </w:p>
    <w:p w14:paraId="725DC943" w14:textId="77777777" w:rsidR="004B196B" w:rsidRPr="009F2F42" w:rsidRDefault="004B196B" w:rsidP="003F7701">
      <w:pPr>
        <w:pStyle w:val="NormalWeb"/>
        <w:rPr>
          <w:rFonts w:ascii="Amasis MT Pro" w:hAnsi="Amasis MT Pro"/>
          <w:color w:val="000000"/>
        </w:rPr>
      </w:pPr>
    </w:p>
    <w:p w14:paraId="02BE3F73" w14:textId="208D5B8B" w:rsidR="00A03A12" w:rsidRPr="009F2F42" w:rsidRDefault="00A03A12" w:rsidP="007D71DB">
      <w:pPr>
        <w:pStyle w:val="NormalWeb"/>
        <w:spacing w:before="0" w:beforeAutospacing="0" w:after="0" w:afterAutospacing="0"/>
        <w:rPr>
          <w:rFonts w:ascii="Amasis MT Pro" w:hAnsi="Amasis MT Pro"/>
          <w:color w:val="000000"/>
        </w:rPr>
      </w:pPr>
      <w:r w:rsidRPr="009F2F42">
        <w:rPr>
          <w:rFonts w:ascii="Amasis MT Pro" w:hAnsi="Amasis MT Pro"/>
          <w:color w:val="000000"/>
        </w:rPr>
        <w:t xml:space="preserve">My </w:t>
      </w:r>
      <w:r w:rsidR="0060710C" w:rsidRPr="009F2F42">
        <w:rPr>
          <w:rFonts w:ascii="Amasis MT Pro" w:hAnsi="Amasis MT Pro"/>
          <w:color w:val="000000"/>
        </w:rPr>
        <w:t>Fa</w:t>
      </w:r>
      <w:r w:rsidRPr="009F2F42">
        <w:rPr>
          <w:rFonts w:ascii="Amasis MT Pro" w:hAnsi="Amasis MT Pro"/>
          <w:color w:val="000000"/>
        </w:rPr>
        <w:t xml:space="preserve">vorite </w:t>
      </w:r>
      <w:r w:rsidR="0060710C" w:rsidRPr="009F2F42">
        <w:rPr>
          <w:rFonts w:ascii="Amasis MT Pro" w:hAnsi="Amasis MT Pro"/>
          <w:color w:val="000000"/>
        </w:rPr>
        <w:t>B</w:t>
      </w:r>
      <w:r w:rsidRPr="009F2F42">
        <w:rPr>
          <w:rFonts w:ascii="Amasis MT Pro" w:hAnsi="Amasis MT Pro"/>
          <w:color w:val="000000"/>
        </w:rPr>
        <w:t>ook</w:t>
      </w:r>
    </w:p>
    <w:p w14:paraId="01FBEAAE" w14:textId="1D226674" w:rsidR="0060710C" w:rsidRPr="009F2F42" w:rsidRDefault="007D71DB" w:rsidP="007D71DB">
      <w:pPr>
        <w:pStyle w:val="NormalWeb"/>
        <w:spacing w:before="0" w:beforeAutospacing="0" w:after="0" w:afterAutospacing="0"/>
        <w:rPr>
          <w:rFonts w:ascii="Amasis MT Pro" w:hAnsi="Amasis MT Pro"/>
          <w:color w:val="000000"/>
        </w:rPr>
      </w:pPr>
      <w:r>
        <w:rPr>
          <w:rFonts w:ascii="Amasis MT Pro" w:hAnsi="Amasis MT Pro"/>
          <w:color w:val="000000"/>
        </w:rPr>
        <w:t xml:space="preserve">By </w:t>
      </w:r>
      <w:r w:rsidR="0060710C" w:rsidRPr="009F2F42">
        <w:rPr>
          <w:rFonts w:ascii="Amasis MT Pro" w:hAnsi="Amasis MT Pro"/>
          <w:color w:val="000000"/>
        </w:rPr>
        <w:t>Leslie Juarez-Valles</w:t>
      </w:r>
    </w:p>
    <w:p w14:paraId="5794CB0F" w14:textId="3444CF62" w:rsidR="00A03A12" w:rsidRPr="009F2F42" w:rsidRDefault="00A03A12" w:rsidP="00A03A12">
      <w:pPr>
        <w:pStyle w:val="NormalWeb"/>
        <w:rPr>
          <w:rFonts w:ascii="Amasis MT Pro" w:hAnsi="Amasis MT Pro"/>
          <w:color w:val="000000"/>
        </w:rPr>
      </w:pPr>
      <w:r w:rsidRPr="009F2F42">
        <w:rPr>
          <w:rFonts w:ascii="Amasis MT Pro" w:hAnsi="Amasis MT Pro"/>
          <w:color w:val="000000"/>
        </w:rPr>
        <w:t xml:space="preserve">Favorite book: </w:t>
      </w:r>
      <w:r w:rsidR="00D101C4" w:rsidRPr="007D71DB">
        <w:rPr>
          <w:rFonts w:ascii="Amasis MT Pro" w:hAnsi="Amasis MT Pro"/>
          <w:color w:val="000000"/>
          <w:u w:val="single"/>
        </w:rPr>
        <w:t>B</w:t>
      </w:r>
      <w:r w:rsidRPr="007D71DB">
        <w:rPr>
          <w:rFonts w:ascii="Amasis MT Pro" w:hAnsi="Amasis MT Pro"/>
          <w:color w:val="000000"/>
          <w:u w:val="single"/>
        </w:rPr>
        <w:t xml:space="preserve">ounce </w:t>
      </w:r>
      <w:r w:rsidR="00D101C4" w:rsidRPr="007D71DB">
        <w:rPr>
          <w:rFonts w:ascii="Amasis MT Pro" w:hAnsi="Amasis MT Pro"/>
          <w:color w:val="000000"/>
          <w:u w:val="single"/>
        </w:rPr>
        <w:t>B</w:t>
      </w:r>
      <w:r w:rsidRPr="007D71DB">
        <w:rPr>
          <w:rFonts w:ascii="Amasis MT Pro" w:hAnsi="Amasis MT Pro"/>
          <w:color w:val="000000"/>
          <w:u w:val="single"/>
        </w:rPr>
        <w:t>ack</w:t>
      </w:r>
    </w:p>
    <w:p w14:paraId="023EE5B5" w14:textId="77777777" w:rsidR="00A03A12" w:rsidRPr="009F2F42" w:rsidRDefault="00A03A12" w:rsidP="00A03A12">
      <w:pPr>
        <w:pStyle w:val="NormalWeb"/>
        <w:rPr>
          <w:rFonts w:ascii="Amasis MT Pro" w:hAnsi="Amasis MT Pro"/>
          <w:color w:val="000000"/>
        </w:rPr>
      </w:pPr>
      <w:r w:rsidRPr="009F2F42">
        <w:rPr>
          <w:rFonts w:ascii="Amasis MT Pro" w:hAnsi="Amasis MT Pro"/>
          <w:color w:val="000000"/>
        </w:rPr>
        <w:t>One thing I love about this is the cute and creative pictures and it’s interesting to read.</w:t>
      </w:r>
    </w:p>
    <w:p w14:paraId="41FF0069" w14:textId="62012562" w:rsidR="00A03A12" w:rsidRPr="009F2F42" w:rsidRDefault="00A03A12" w:rsidP="00A03A12">
      <w:pPr>
        <w:pStyle w:val="NormalWeb"/>
        <w:rPr>
          <w:rFonts w:ascii="Amasis MT Pro" w:hAnsi="Amasis MT Pro"/>
          <w:color w:val="000000"/>
        </w:rPr>
      </w:pPr>
      <w:r w:rsidRPr="009F2F42">
        <w:rPr>
          <w:rFonts w:ascii="Amasis MT Pro" w:hAnsi="Amasis MT Pro"/>
          <w:color w:val="000000"/>
        </w:rPr>
        <w:t xml:space="preserve">The main character name: Lilico </w:t>
      </w:r>
    </w:p>
    <w:p w14:paraId="6EBF83B3" w14:textId="77777777" w:rsidR="00A03A12" w:rsidRPr="009F2F42" w:rsidRDefault="00A03A12" w:rsidP="00A03A12">
      <w:pPr>
        <w:pStyle w:val="NormalWeb"/>
        <w:rPr>
          <w:rFonts w:ascii="Amasis MT Pro" w:hAnsi="Amasis MT Pro"/>
          <w:color w:val="000000"/>
        </w:rPr>
      </w:pPr>
      <w:r w:rsidRPr="009F2F42">
        <w:rPr>
          <w:rFonts w:ascii="Amasis MT Pro" w:hAnsi="Amasis MT Pro"/>
          <w:color w:val="000000"/>
        </w:rPr>
        <w:t>What is it about?</w:t>
      </w:r>
    </w:p>
    <w:p w14:paraId="7755E6C8" w14:textId="6A8C7CBA" w:rsidR="00A03A12" w:rsidRPr="009F2F42" w:rsidRDefault="00A03A12" w:rsidP="00A03A12">
      <w:pPr>
        <w:pStyle w:val="NormalWeb"/>
        <w:rPr>
          <w:rFonts w:ascii="Amasis MT Pro" w:hAnsi="Amasis MT Pro"/>
          <w:color w:val="000000"/>
        </w:rPr>
      </w:pPr>
      <w:r w:rsidRPr="009F2F42">
        <w:rPr>
          <w:rFonts w:ascii="Amasis MT Pro" w:hAnsi="Amasis MT Pro"/>
          <w:color w:val="000000"/>
        </w:rPr>
        <w:t>It is about a girl who plays basketball but one day her parents told her that they were going to move to America</w:t>
      </w:r>
      <w:r w:rsidR="0031282F">
        <w:rPr>
          <w:rFonts w:ascii="Amasis MT Pro" w:hAnsi="Amasis MT Pro"/>
          <w:color w:val="000000"/>
        </w:rPr>
        <w:t>.</w:t>
      </w:r>
      <w:r w:rsidRPr="009F2F42">
        <w:rPr>
          <w:rFonts w:ascii="Amasis MT Pro" w:hAnsi="Amasis MT Pro"/>
          <w:color w:val="000000"/>
        </w:rPr>
        <w:t xml:space="preserve"> </w:t>
      </w:r>
      <w:r w:rsidR="0031282F">
        <w:rPr>
          <w:rFonts w:ascii="Amasis MT Pro" w:hAnsi="Amasis MT Pro"/>
          <w:color w:val="000000"/>
        </w:rPr>
        <w:t>T</w:t>
      </w:r>
      <w:r w:rsidRPr="009F2F42">
        <w:rPr>
          <w:rFonts w:ascii="Amasis MT Pro" w:hAnsi="Amasis MT Pro"/>
          <w:color w:val="000000"/>
        </w:rPr>
        <w:t xml:space="preserve">hen her friends gave </w:t>
      </w:r>
      <w:r w:rsidR="0031282F">
        <w:rPr>
          <w:rFonts w:ascii="Amasis MT Pro" w:hAnsi="Amasis MT Pro"/>
          <w:color w:val="000000"/>
        </w:rPr>
        <w:t xml:space="preserve">her </w:t>
      </w:r>
      <w:r w:rsidRPr="009F2F42">
        <w:rPr>
          <w:rFonts w:ascii="Amasis MT Pro" w:hAnsi="Amasis MT Pro"/>
          <w:color w:val="000000"/>
        </w:rPr>
        <w:t>a ball with all</w:t>
      </w:r>
      <w:r w:rsidR="0031282F">
        <w:rPr>
          <w:rFonts w:ascii="Amasis MT Pro" w:hAnsi="Amasis MT Pro"/>
          <w:color w:val="000000"/>
        </w:rPr>
        <w:t xml:space="preserve"> of</w:t>
      </w:r>
      <w:r w:rsidRPr="009F2F42">
        <w:rPr>
          <w:rFonts w:ascii="Amasis MT Pro" w:hAnsi="Amasis MT Pro"/>
          <w:color w:val="000000"/>
        </w:rPr>
        <w:t xml:space="preserve"> their signatures </w:t>
      </w:r>
      <w:r w:rsidR="0031282F">
        <w:rPr>
          <w:rFonts w:ascii="Amasis MT Pro" w:hAnsi="Amasis MT Pro"/>
          <w:color w:val="000000"/>
        </w:rPr>
        <w:t>on it</w:t>
      </w:r>
      <w:r w:rsidR="008F4857">
        <w:rPr>
          <w:rFonts w:ascii="Amasis MT Pro" w:hAnsi="Amasis MT Pro"/>
          <w:color w:val="000000"/>
        </w:rPr>
        <w:t>.</w:t>
      </w:r>
      <w:r w:rsidRPr="009F2F42">
        <w:rPr>
          <w:rFonts w:ascii="Amasis MT Pro" w:hAnsi="Amasis MT Pro"/>
          <w:color w:val="000000"/>
        </w:rPr>
        <w:t xml:space="preserve"> </w:t>
      </w:r>
      <w:r w:rsidR="008F4857">
        <w:rPr>
          <w:rFonts w:ascii="Amasis MT Pro" w:hAnsi="Amasis MT Pro"/>
          <w:color w:val="000000"/>
        </w:rPr>
        <w:t>W</w:t>
      </w:r>
      <w:r w:rsidRPr="009F2F42">
        <w:rPr>
          <w:rFonts w:ascii="Amasis MT Pro" w:hAnsi="Amasis MT Pro"/>
          <w:color w:val="000000"/>
        </w:rPr>
        <w:t>hen she went to the new school there were a group of girls that played basketball so she asked if she could play</w:t>
      </w:r>
      <w:r w:rsidR="008F4857">
        <w:rPr>
          <w:rFonts w:ascii="Amasis MT Pro" w:hAnsi="Amasis MT Pro"/>
          <w:color w:val="000000"/>
        </w:rPr>
        <w:t>. T</w:t>
      </w:r>
      <w:r w:rsidRPr="009F2F42">
        <w:rPr>
          <w:rFonts w:ascii="Amasis MT Pro" w:hAnsi="Amasis MT Pro"/>
          <w:color w:val="000000"/>
        </w:rPr>
        <w:t>hey said s</w:t>
      </w:r>
      <w:r w:rsidR="008F4857">
        <w:rPr>
          <w:rFonts w:ascii="Amasis MT Pro" w:hAnsi="Amasis MT Pro"/>
          <w:color w:val="000000"/>
        </w:rPr>
        <w:t>he could,</w:t>
      </w:r>
      <w:r w:rsidRPr="009F2F42">
        <w:rPr>
          <w:rFonts w:ascii="Amasis MT Pro" w:hAnsi="Amasis MT Pro"/>
          <w:color w:val="000000"/>
        </w:rPr>
        <w:t xml:space="preserve"> but then they </w:t>
      </w:r>
      <w:r w:rsidR="008F4857">
        <w:rPr>
          <w:rFonts w:ascii="Amasis MT Pro" w:hAnsi="Amasis MT Pro"/>
          <w:color w:val="000000"/>
        </w:rPr>
        <w:t>took</w:t>
      </w:r>
      <w:r w:rsidRPr="009F2F42">
        <w:rPr>
          <w:rFonts w:ascii="Amasis MT Pro" w:hAnsi="Amasis MT Pro"/>
          <w:color w:val="000000"/>
        </w:rPr>
        <w:t xml:space="preserve"> her basketball that her old friends gave her and then thew it in the river</w:t>
      </w:r>
      <w:r w:rsidR="008F4857">
        <w:rPr>
          <w:rFonts w:ascii="Amasis MT Pro" w:hAnsi="Amasis MT Pro"/>
          <w:color w:val="000000"/>
        </w:rPr>
        <w:t xml:space="preserve">. </w:t>
      </w:r>
      <w:r w:rsidR="00E435EF">
        <w:rPr>
          <w:rFonts w:ascii="Amasis MT Pro" w:hAnsi="Amasis MT Pro"/>
          <w:color w:val="000000"/>
        </w:rPr>
        <w:t>Whe</w:t>
      </w:r>
      <w:r w:rsidRPr="009F2F42">
        <w:rPr>
          <w:rFonts w:ascii="Amasis MT Pro" w:hAnsi="Amasis MT Pro"/>
          <w:color w:val="000000"/>
        </w:rPr>
        <w:t>n</w:t>
      </w:r>
      <w:r w:rsidR="00E435EF">
        <w:rPr>
          <w:rFonts w:ascii="Amasis MT Pro" w:hAnsi="Amasis MT Pro"/>
          <w:color w:val="000000"/>
        </w:rPr>
        <w:t xml:space="preserve"> </w:t>
      </w:r>
      <w:r w:rsidRPr="009F2F42">
        <w:rPr>
          <w:rFonts w:ascii="Amasis MT Pro" w:hAnsi="Amasis MT Pro"/>
          <w:color w:val="000000"/>
        </w:rPr>
        <w:t>she stared to cry</w:t>
      </w:r>
      <w:r w:rsidR="00E435EF">
        <w:rPr>
          <w:rFonts w:ascii="Amasis MT Pro" w:hAnsi="Amasis MT Pro"/>
          <w:color w:val="000000"/>
        </w:rPr>
        <w:t xml:space="preserve">, </w:t>
      </w:r>
      <w:r w:rsidRPr="009F2F42">
        <w:rPr>
          <w:rFonts w:ascii="Amasis MT Pro" w:hAnsi="Amasis MT Pro"/>
          <w:color w:val="000000"/>
        </w:rPr>
        <w:t>the mean girls just walked away and she met two new friends</w:t>
      </w:r>
      <w:r w:rsidR="00E435EF">
        <w:rPr>
          <w:rFonts w:ascii="Amasis MT Pro" w:hAnsi="Amasis MT Pro"/>
          <w:color w:val="000000"/>
        </w:rPr>
        <w:t xml:space="preserve"> named</w:t>
      </w:r>
      <w:r w:rsidRPr="009F2F42">
        <w:rPr>
          <w:rFonts w:ascii="Amasis MT Pro" w:hAnsi="Amasis MT Pro"/>
          <w:color w:val="000000"/>
        </w:rPr>
        <w:t xml:space="preserve"> Nala and </w:t>
      </w:r>
      <w:r w:rsidR="00E435EF">
        <w:rPr>
          <w:rFonts w:ascii="Amasis MT Pro" w:hAnsi="Amasis MT Pro"/>
          <w:color w:val="000000"/>
        </w:rPr>
        <w:t>H</w:t>
      </w:r>
      <w:r w:rsidRPr="009F2F42">
        <w:rPr>
          <w:rFonts w:ascii="Amasis MT Pro" w:hAnsi="Amasis MT Pro"/>
          <w:color w:val="000000"/>
        </w:rPr>
        <w:t>enry</w:t>
      </w:r>
      <w:r w:rsidR="00E435EF">
        <w:rPr>
          <w:rFonts w:ascii="Amasis MT Pro" w:hAnsi="Amasis MT Pro"/>
          <w:color w:val="000000"/>
        </w:rPr>
        <w:t xml:space="preserve">. </w:t>
      </w:r>
      <w:r w:rsidRPr="009F2F42">
        <w:rPr>
          <w:rFonts w:ascii="Amasis MT Pro" w:hAnsi="Amasis MT Pro"/>
          <w:color w:val="000000"/>
        </w:rPr>
        <w:t xml:space="preserve"> Lilico was really happy</w:t>
      </w:r>
      <w:r w:rsidR="00E435EF">
        <w:rPr>
          <w:rFonts w:ascii="Amasis MT Pro" w:hAnsi="Amasis MT Pro"/>
          <w:color w:val="000000"/>
        </w:rPr>
        <w:t xml:space="preserve"> t</w:t>
      </w:r>
      <w:r w:rsidRPr="009F2F42">
        <w:rPr>
          <w:rFonts w:ascii="Amasis MT Pro" w:hAnsi="Amasis MT Pro"/>
          <w:color w:val="000000"/>
        </w:rPr>
        <w:t>hat she met them</w:t>
      </w:r>
      <w:r w:rsidR="00E435EF">
        <w:rPr>
          <w:rFonts w:ascii="Amasis MT Pro" w:hAnsi="Amasis MT Pro"/>
          <w:color w:val="000000"/>
        </w:rPr>
        <w:t xml:space="preserve"> be</w:t>
      </w:r>
      <w:r w:rsidRPr="009F2F42">
        <w:rPr>
          <w:rFonts w:ascii="Amasis MT Pro" w:hAnsi="Amasis MT Pro"/>
          <w:color w:val="000000"/>
        </w:rPr>
        <w:t xml:space="preserve">cause they </w:t>
      </w:r>
      <w:r w:rsidR="00E435EF">
        <w:rPr>
          <w:rFonts w:ascii="Amasis MT Pro" w:hAnsi="Amasis MT Pro"/>
          <w:color w:val="000000"/>
        </w:rPr>
        <w:t>were so</w:t>
      </w:r>
      <w:r w:rsidRPr="009F2F42">
        <w:rPr>
          <w:rFonts w:ascii="Amasis MT Pro" w:hAnsi="Amasis MT Pro"/>
          <w:color w:val="000000"/>
        </w:rPr>
        <w:t xml:space="preserve"> nice. Nala always </w:t>
      </w:r>
      <w:r w:rsidR="00167DB1">
        <w:rPr>
          <w:rFonts w:ascii="Amasis MT Pro" w:hAnsi="Amasis MT Pro"/>
          <w:color w:val="000000"/>
        </w:rPr>
        <w:t>wore</w:t>
      </w:r>
      <w:r w:rsidRPr="009F2F42">
        <w:rPr>
          <w:rFonts w:ascii="Amasis MT Pro" w:hAnsi="Amasis MT Pro"/>
          <w:color w:val="000000"/>
        </w:rPr>
        <w:t xml:space="preserve"> wigs</w:t>
      </w:r>
      <w:r w:rsidR="00167DB1">
        <w:rPr>
          <w:rFonts w:ascii="Amasis MT Pro" w:hAnsi="Amasis MT Pro"/>
          <w:color w:val="000000"/>
        </w:rPr>
        <w:t>. One day,</w:t>
      </w:r>
      <w:r w:rsidRPr="009F2F42">
        <w:rPr>
          <w:rFonts w:ascii="Amasis MT Pro" w:hAnsi="Amasis MT Pro"/>
          <w:color w:val="000000"/>
        </w:rPr>
        <w:t xml:space="preserve"> Lilico pulled the wig </w:t>
      </w:r>
      <w:r w:rsidR="00167DB1">
        <w:rPr>
          <w:rFonts w:ascii="Amasis MT Pro" w:hAnsi="Amasis MT Pro"/>
          <w:color w:val="000000"/>
        </w:rPr>
        <w:t xml:space="preserve">off </w:t>
      </w:r>
      <w:r w:rsidRPr="009F2F42">
        <w:rPr>
          <w:rFonts w:ascii="Amasis MT Pro" w:hAnsi="Amasis MT Pro"/>
          <w:color w:val="000000"/>
        </w:rPr>
        <w:t>and made Nala cry</w:t>
      </w:r>
      <w:r w:rsidR="00167DB1">
        <w:rPr>
          <w:rFonts w:ascii="Amasis MT Pro" w:hAnsi="Amasis MT Pro"/>
          <w:color w:val="000000"/>
        </w:rPr>
        <w:t xml:space="preserve"> even though </w:t>
      </w:r>
      <w:r w:rsidRPr="009F2F42">
        <w:rPr>
          <w:rFonts w:ascii="Amasis MT Pro" w:hAnsi="Amasis MT Pro"/>
          <w:color w:val="000000"/>
        </w:rPr>
        <w:t>Nala was the one that found the ball that was so important</w:t>
      </w:r>
      <w:r w:rsidR="00167DB1">
        <w:rPr>
          <w:rFonts w:ascii="Amasis MT Pro" w:hAnsi="Amasis MT Pro"/>
          <w:color w:val="000000"/>
        </w:rPr>
        <w:t xml:space="preserve"> to Lilico</w:t>
      </w:r>
      <w:r w:rsidR="00C310CF">
        <w:rPr>
          <w:rFonts w:ascii="Amasis MT Pro" w:hAnsi="Amasis MT Pro"/>
          <w:color w:val="000000"/>
        </w:rPr>
        <w:t>.</w:t>
      </w:r>
      <w:r w:rsidRPr="009F2F42">
        <w:rPr>
          <w:rFonts w:ascii="Amasis MT Pro" w:hAnsi="Amasis MT Pro"/>
          <w:color w:val="000000"/>
        </w:rPr>
        <w:t xml:space="preserve"> </w:t>
      </w:r>
      <w:r w:rsidR="00C310CF">
        <w:rPr>
          <w:rFonts w:ascii="Amasis MT Pro" w:hAnsi="Amasis MT Pro"/>
          <w:color w:val="000000"/>
        </w:rPr>
        <w:t xml:space="preserve">But, </w:t>
      </w:r>
      <w:r w:rsidRPr="009F2F42">
        <w:rPr>
          <w:rFonts w:ascii="Amasis MT Pro" w:hAnsi="Amasis MT Pro"/>
          <w:color w:val="000000"/>
        </w:rPr>
        <w:t>then Nala got over it and they were</w:t>
      </w:r>
      <w:r w:rsidR="00167DB1">
        <w:rPr>
          <w:rFonts w:ascii="Amasis MT Pro" w:hAnsi="Amasis MT Pro"/>
          <w:color w:val="000000"/>
        </w:rPr>
        <w:t xml:space="preserve"> </w:t>
      </w:r>
      <w:r w:rsidRPr="009F2F42">
        <w:rPr>
          <w:rFonts w:ascii="Amasis MT Pro" w:hAnsi="Amasis MT Pro"/>
          <w:color w:val="000000"/>
        </w:rPr>
        <w:t>friends</w:t>
      </w:r>
      <w:r w:rsidR="00C310CF">
        <w:rPr>
          <w:rFonts w:ascii="Amasis MT Pro" w:hAnsi="Amasis MT Pro"/>
          <w:color w:val="000000"/>
        </w:rPr>
        <w:t xml:space="preserve">. </w:t>
      </w:r>
      <w:r w:rsidRPr="009F2F42">
        <w:rPr>
          <w:rFonts w:ascii="Amasis MT Pro" w:hAnsi="Amasis MT Pro"/>
          <w:color w:val="000000"/>
        </w:rPr>
        <w:t>Lilico had a crush on a boy and now they are together</w:t>
      </w:r>
      <w:r w:rsidR="00C310CF">
        <w:rPr>
          <w:rFonts w:ascii="Amasis MT Pro" w:hAnsi="Amasis MT Pro"/>
          <w:color w:val="000000"/>
        </w:rPr>
        <w:t>. Also,</w:t>
      </w:r>
      <w:r w:rsidRPr="009F2F42">
        <w:rPr>
          <w:rFonts w:ascii="Amasis MT Pro" w:hAnsi="Amasis MT Pro"/>
          <w:color w:val="000000"/>
        </w:rPr>
        <w:t xml:space="preserve"> Lilico cut some of her hair for Nala and the mean girls </w:t>
      </w:r>
      <w:r w:rsidR="005D493B">
        <w:rPr>
          <w:rFonts w:ascii="Amasis MT Pro" w:hAnsi="Amasis MT Pro"/>
          <w:color w:val="000000"/>
        </w:rPr>
        <w:t>became</w:t>
      </w:r>
      <w:r w:rsidRPr="009F2F42">
        <w:rPr>
          <w:rFonts w:ascii="Amasis MT Pro" w:hAnsi="Amasis MT Pro"/>
          <w:color w:val="000000"/>
        </w:rPr>
        <w:t xml:space="preserve"> friends with Lilico, Nala, and Henry</w:t>
      </w:r>
      <w:r w:rsidR="005D493B">
        <w:rPr>
          <w:rFonts w:ascii="Amasis MT Pro" w:hAnsi="Amasis MT Pro"/>
          <w:color w:val="000000"/>
        </w:rPr>
        <w:t>.</w:t>
      </w:r>
    </w:p>
    <w:p w14:paraId="72B1C4BD" w14:textId="77777777" w:rsidR="00B42254" w:rsidRPr="009F2F42" w:rsidRDefault="00B42254" w:rsidP="00A03A12">
      <w:pPr>
        <w:pStyle w:val="NormalWeb"/>
        <w:rPr>
          <w:rFonts w:ascii="Amasis MT Pro" w:hAnsi="Amasis MT Pro"/>
          <w:color w:val="000000"/>
        </w:rPr>
      </w:pPr>
    </w:p>
    <w:p w14:paraId="1441AA39" w14:textId="2ABD15B4" w:rsidR="008F2775" w:rsidRPr="009F2F42" w:rsidRDefault="008F2775" w:rsidP="005D493B">
      <w:pPr>
        <w:pStyle w:val="NormalWeb"/>
        <w:spacing w:before="0" w:beforeAutospacing="0" w:after="0" w:afterAutospacing="0"/>
        <w:rPr>
          <w:rFonts w:ascii="Amasis MT Pro" w:hAnsi="Amasis MT Pro"/>
          <w:color w:val="000000"/>
        </w:rPr>
      </w:pPr>
      <w:r w:rsidRPr="009F2F42">
        <w:rPr>
          <w:rFonts w:ascii="Amasis MT Pro" w:hAnsi="Amasis MT Pro"/>
          <w:color w:val="000000"/>
        </w:rPr>
        <w:t>Facts About Volleyball</w:t>
      </w:r>
    </w:p>
    <w:p w14:paraId="0E1005A0" w14:textId="77777777" w:rsidR="00031003" w:rsidRDefault="005D493B" w:rsidP="00031003">
      <w:pPr>
        <w:pStyle w:val="NormalWeb"/>
        <w:spacing w:before="0" w:beforeAutospacing="0" w:after="0" w:afterAutospacing="0"/>
        <w:rPr>
          <w:rFonts w:ascii="Amasis MT Pro" w:hAnsi="Amasis MT Pro"/>
          <w:color w:val="000000"/>
        </w:rPr>
      </w:pPr>
      <w:r>
        <w:rPr>
          <w:rFonts w:ascii="Amasis MT Pro" w:hAnsi="Amasis MT Pro"/>
          <w:color w:val="000000"/>
        </w:rPr>
        <w:t xml:space="preserve">By </w:t>
      </w:r>
      <w:r w:rsidR="008F2775" w:rsidRPr="009F2F42">
        <w:rPr>
          <w:rFonts w:ascii="Amasis MT Pro" w:hAnsi="Amasis MT Pro"/>
          <w:color w:val="000000"/>
        </w:rPr>
        <w:t>Cali Jardieu</w:t>
      </w:r>
    </w:p>
    <w:p w14:paraId="7349FC6A" w14:textId="77777777" w:rsidR="00031003" w:rsidRDefault="00031003" w:rsidP="00031003">
      <w:pPr>
        <w:pStyle w:val="NormalWeb"/>
        <w:spacing w:before="0" w:beforeAutospacing="0" w:after="0" w:afterAutospacing="0"/>
        <w:rPr>
          <w:rFonts w:ascii="Amasis MT Pro" w:hAnsi="Amasis MT Pro"/>
          <w:color w:val="000000"/>
        </w:rPr>
      </w:pPr>
      <w:r>
        <w:rPr>
          <w:rFonts w:ascii="Amasis MT Pro" w:hAnsi="Amasis MT Pro"/>
          <w:color w:val="000000"/>
        </w:rPr>
        <w:t>(</w:t>
      </w:r>
      <w:r w:rsidR="008F2775" w:rsidRPr="009F2F42">
        <w:rPr>
          <w:rFonts w:ascii="Amasis MT Pro" w:hAnsi="Amasis MT Pro"/>
          <w:color w:val="000000"/>
        </w:rPr>
        <w:t>Credits to google for all this information</w:t>
      </w:r>
      <w:r>
        <w:rPr>
          <w:rFonts w:ascii="Amasis MT Pro" w:hAnsi="Amasis MT Pro"/>
          <w:color w:val="000000"/>
        </w:rPr>
        <w:t xml:space="preserve">) </w:t>
      </w:r>
    </w:p>
    <w:p w14:paraId="61E9F0B7" w14:textId="77777777" w:rsidR="00031003" w:rsidRDefault="00031003" w:rsidP="00031003">
      <w:pPr>
        <w:pStyle w:val="NormalWeb"/>
        <w:spacing w:before="0" w:beforeAutospacing="0" w:after="0" w:afterAutospacing="0"/>
        <w:rPr>
          <w:rFonts w:ascii="Amasis MT Pro" w:hAnsi="Amasis MT Pro"/>
          <w:color w:val="000000"/>
        </w:rPr>
      </w:pPr>
    </w:p>
    <w:p w14:paraId="1F89563E" w14:textId="77777777" w:rsidR="00F3407A" w:rsidRDefault="008F2775" w:rsidP="00031003">
      <w:pPr>
        <w:pStyle w:val="NormalWeb"/>
        <w:spacing w:before="0" w:beforeAutospacing="0" w:after="0" w:afterAutospacing="0"/>
        <w:rPr>
          <w:rFonts w:ascii="Amasis MT Pro" w:hAnsi="Amasis MT Pro"/>
          <w:color w:val="000000"/>
        </w:rPr>
      </w:pPr>
      <w:r w:rsidRPr="009F2F42">
        <w:rPr>
          <w:rFonts w:ascii="Amasis MT Pro" w:hAnsi="Amasis MT Pro"/>
          <w:color w:val="000000"/>
        </w:rPr>
        <w:t>Did you know Volleyball was called Mintonette because of its similarity with badminton</w:t>
      </w:r>
      <w:r w:rsidR="00F3407A">
        <w:rPr>
          <w:rFonts w:ascii="Amasis MT Pro" w:hAnsi="Amasis MT Pro"/>
          <w:color w:val="000000"/>
        </w:rPr>
        <w:t xml:space="preserve">? </w:t>
      </w:r>
      <w:r w:rsidRPr="009F2F42">
        <w:rPr>
          <w:rFonts w:ascii="Amasis MT Pro" w:hAnsi="Amasis MT Pro"/>
          <w:color w:val="000000"/>
        </w:rPr>
        <w:t>However, Alfred Halstead later renamed it to volleyball because the objective of the game was to volley the ball back and forth over a net. Morgan studied at the Springfield College of the YMCA, where he met James Naismith</w:t>
      </w:r>
      <w:r w:rsidR="00B429EB">
        <w:rPr>
          <w:rFonts w:ascii="Amasis MT Pro" w:hAnsi="Amasis MT Pro"/>
          <w:color w:val="000000"/>
        </w:rPr>
        <w:t>. I d</w:t>
      </w:r>
      <w:r w:rsidR="00F3407A">
        <w:rPr>
          <w:rFonts w:ascii="Amasis MT Pro" w:hAnsi="Amasis MT Pro"/>
          <w:color w:val="000000"/>
        </w:rPr>
        <w:t>i</w:t>
      </w:r>
      <w:r w:rsidR="00B429EB">
        <w:rPr>
          <w:rFonts w:ascii="Amasis MT Pro" w:hAnsi="Amasis MT Pro"/>
          <w:color w:val="000000"/>
        </w:rPr>
        <w:t xml:space="preserve">dn’t know all of that. </w:t>
      </w:r>
    </w:p>
    <w:p w14:paraId="07D6F4C1" w14:textId="77777777" w:rsidR="00F3407A" w:rsidRDefault="00F3407A" w:rsidP="00031003">
      <w:pPr>
        <w:pStyle w:val="NormalWeb"/>
        <w:spacing w:before="0" w:beforeAutospacing="0" w:after="0" w:afterAutospacing="0"/>
        <w:rPr>
          <w:rFonts w:ascii="Amasis MT Pro" w:hAnsi="Amasis MT Pro"/>
          <w:color w:val="000000"/>
        </w:rPr>
      </w:pPr>
    </w:p>
    <w:p w14:paraId="07564C58" w14:textId="77777777" w:rsidR="000D6FDC" w:rsidRDefault="008F2775" w:rsidP="00031003">
      <w:pPr>
        <w:pStyle w:val="NormalWeb"/>
        <w:spacing w:before="0" w:beforeAutospacing="0" w:after="0" w:afterAutospacing="0"/>
        <w:rPr>
          <w:rFonts w:ascii="Amasis MT Pro" w:hAnsi="Amasis MT Pro"/>
          <w:color w:val="000000"/>
        </w:rPr>
      </w:pPr>
      <w:r w:rsidRPr="009F2F42">
        <w:rPr>
          <w:rFonts w:ascii="Amasis MT Pro" w:hAnsi="Amasis MT Pro"/>
          <w:color w:val="000000"/>
        </w:rPr>
        <w:t>Also</w:t>
      </w:r>
      <w:r w:rsidR="00B429EB">
        <w:rPr>
          <w:rFonts w:ascii="Amasis MT Pro" w:hAnsi="Amasis MT Pro"/>
          <w:color w:val="000000"/>
        </w:rPr>
        <w:t>,</w:t>
      </w:r>
      <w:r w:rsidRPr="009F2F42">
        <w:rPr>
          <w:rFonts w:ascii="Amasis MT Pro" w:hAnsi="Amasis MT Pro"/>
          <w:color w:val="000000"/>
        </w:rPr>
        <w:t xml:space="preserve"> Volleyball is a true team sport, and at the end of every point, teammates come together and encourage each other. Support can also come from parents, coaches and other friends and fans. This support is tremendous for an athlete's </w:t>
      </w:r>
      <w:r w:rsidR="00F3407A" w:rsidRPr="009F2F42">
        <w:rPr>
          <w:rFonts w:ascii="Amasis MT Pro" w:hAnsi="Amasis MT Pro"/>
          <w:color w:val="000000"/>
        </w:rPr>
        <w:t>self-confidence</w:t>
      </w:r>
      <w:r w:rsidRPr="009F2F42">
        <w:rPr>
          <w:rFonts w:ascii="Amasis MT Pro" w:hAnsi="Amasis MT Pro"/>
          <w:color w:val="000000"/>
        </w:rPr>
        <w:t xml:space="preserve"> and personal </w:t>
      </w:r>
      <w:r w:rsidR="00F3407A" w:rsidRPr="009F2F42">
        <w:rPr>
          <w:rFonts w:ascii="Amasis MT Pro" w:hAnsi="Amasis MT Pro"/>
          <w:color w:val="000000"/>
        </w:rPr>
        <w:t>strength. Also</w:t>
      </w:r>
      <w:r w:rsidRPr="009F2F42">
        <w:rPr>
          <w:rFonts w:ascii="Amasis MT Pro" w:hAnsi="Amasis MT Pro"/>
          <w:color w:val="000000"/>
        </w:rPr>
        <w:t xml:space="preserve"> some people may think it looks easy but </w:t>
      </w:r>
      <w:r w:rsidR="000D6FDC" w:rsidRPr="009F2F42">
        <w:rPr>
          <w:rFonts w:ascii="Amasis MT Pro" w:hAnsi="Amasis MT Pro"/>
          <w:color w:val="000000"/>
        </w:rPr>
        <w:t>it’s</w:t>
      </w:r>
      <w:r w:rsidRPr="009F2F42">
        <w:rPr>
          <w:rFonts w:ascii="Amasis MT Pro" w:hAnsi="Amasis MT Pro"/>
          <w:color w:val="000000"/>
        </w:rPr>
        <w:t xml:space="preserve"> not</w:t>
      </w:r>
      <w:r w:rsidR="000D6FDC">
        <w:rPr>
          <w:rFonts w:ascii="Amasis MT Pro" w:hAnsi="Amasis MT Pro"/>
          <w:color w:val="000000"/>
        </w:rPr>
        <w:t>!</w:t>
      </w:r>
      <w:r w:rsidRPr="009F2F42">
        <w:rPr>
          <w:rFonts w:ascii="Amasis MT Pro" w:hAnsi="Amasis MT Pro"/>
          <w:color w:val="000000"/>
        </w:rPr>
        <w:t xml:space="preserve"> The fast-paced nature of volleyball doesn't just challenge you physically, </w:t>
      </w:r>
      <w:r w:rsidR="000D6FDC" w:rsidRPr="009F2F42">
        <w:rPr>
          <w:rFonts w:ascii="Amasis MT Pro" w:hAnsi="Amasis MT Pro"/>
          <w:color w:val="000000"/>
        </w:rPr>
        <w:t>it</w:t>
      </w:r>
      <w:r w:rsidRPr="009F2F42">
        <w:rPr>
          <w:rFonts w:ascii="Amasis MT Pro" w:hAnsi="Amasis MT Pro"/>
          <w:color w:val="000000"/>
        </w:rPr>
        <w:t xml:space="preserve"> also means that you also have to be razor-sharp mentally. The action is often non-stop, and you </w:t>
      </w:r>
      <w:r w:rsidR="000D6FDC" w:rsidRPr="009F2F42">
        <w:rPr>
          <w:rFonts w:ascii="Amasis MT Pro" w:hAnsi="Amasis MT Pro"/>
          <w:color w:val="000000"/>
        </w:rPr>
        <w:t>must</w:t>
      </w:r>
      <w:r w:rsidRPr="009F2F42">
        <w:rPr>
          <w:rFonts w:ascii="Amasis MT Pro" w:hAnsi="Amasis MT Pro"/>
          <w:color w:val="000000"/>
        </w:rPr>
        <w:t xml:space="preserve"> calculate your moves and take action often very quickly. This makes volleyball very challenging mentally.</w:t>
      </w:r>
      <w:r w:rsidR="000D6FDC">
        <w:rPr>
          <w:rFonts w:ascii="Amasis MT Pro" w:hAnsi="Amasis MT Pro"/>
          <w:color w:val="000000"/>
        </w:rPr>
        <w:t xml:space="preserve"> </w:t>
      </w:r>
      <w:r w:rsidRPr="009F2F42">
        <w:rPr>
          <w:rFonts w:ascii="Amasis MT Pro" w:hAnsi="Amasis MT Pro"/>
          <w:color w:val="000000"/>
        </w:rPr>
        <w:t>Febuary 9th 1895 it was invented</w:t>
      </w:r>
      <w:r w:rsidR="000D6FDC">
        <w:rPr>
          <w:rFonts w:ascii="Amasis MT Pro" w:hAnsi="Amasis MT Pro"/>
          <w:color w:val="000000"/>
        </w:rPr>
        <w:t>.</w:t>
      </w:r>
      <w:r w:rsidRPr="009F2F42">
        <w:rPr>
          <w:rFonts w:ascii="Amasis MT Pro" w:hAnsi="Amasis MT Pro"/>
          <w:color w:val="000000"/>
        </w:rPr>
        <w:t xml:space="preserve"> </w:t>
      </w:r>
    </w:p>
    <w:p w14:paraId="75B9653E" w14:textId="77777777" w:rsidR="000D6FDC" w:rsidRDefault="000D6FDC" w:rsidP="00031003">
      <w:pPr>
        <w:pStyle w:val="NormalWeb"/>
        <w:spacing w:before="0" w:beforeAutospacing="0" w:after="0" w:afterAutospacing="0"/>
        <w:rPr>
          <w:rFonts w:ascii="Amasis MT Pro" w:hAnsi="Amasis MT Pro"/>
          <w:color w:val="000000"/>
        </w:rPr>
      </w:pPr>
    </w:p>
    <w:p w14:paraId="621A897D" w14:textId="77777777" w:rsidR="009B3DBB" w:rsidRDefault="008F2775" w:rsidP="00031003">
      <w:pPr>
        <w:pStyle w:val="NormalWeb"/>
        <w:spacing w:before="0" w:beforeAutospacing="0" w:after="0" w:afterAutospacing="0"/>
        <w:rPr>
          <w:rFonts w:ascii="Amasis MT Pro" w:hAnsi="Amasis MT Pro"/>
          <w:color w:val="000000"/>
        </w:rPr>
      </w:pPr>
      <w:r w:rsidRPr="009F2F42">
        <w:rPr>
          <w:rFonts w:ascii="Amasis MT Pro" w:hAnsi="Amasis MT Pro"/>
          <w:color w:val="000000"/>
        </w:rPr>
        <w:t xml:space="preserve">If you think you </w:t>
      </w:r>
      <w:r w:rsidR="000D6FDC" w:rsidRPr="009F2F42">
        <w:rPr>
          <w:rFonts w:ascii="Amasis MT Pro" w:hAnsi="Amasis MT Pro"/>
          <w:color w:val="000000"/>
        </w:rPr>
        <w:t>won’t</w:t>
      </w:r>
      <w:r w:rsidRPr="009F2F42">
        <w:rPr>
          <w:rFonts w:ascii="Amasis MT Pro" w:hAnsi="Amasis MT Pro"/>
          <w:color w:val="000000"/>
        </w:rPr>
        <w:t xml:space="preserve"> get </w:t>
      </w:r>
      <w:r w:rsidR="000D6FDC" w:rsidRPr="009F2F42">
        <w:rPr>
          <w:rFonts w:ascii="Amasis MT Pro" w:hAnsi="Amasis MT Pro"/>
          <w:color w:val="000000"/>
        </w:rPr>
        <w:t>hurt,</w:t>
      </w:r>
      <w:r w:rsidRPr="009F2F42">
        <w:rPr>
          <w:rFonts w:ascii="Amasis MT Pro" w:hAnsi="Amasis MT Pro"/>
          <w:color w:val="000000"/>
        </w:rPr>
        <w:t xml:space="preserve"> you will </w:t>
      </w:r>
      <w:r w:rsidR="000D6FDC" w:rsidRPr="009F2F42">
        <w:rPr>
          <w:rFonts w:ascii="Amasis MT Pro" w:hAnsi="Amasis MT Pro"/>
          <w:color w:val="000000"/>
        </w:rPr>
        <w:t>a lot. Volleyball</w:t>
      </w:r>
      <w:r w:rsidRPr="009F2F42">
        <w:rPr>
          <w:rFonts w:ascii="Amasis MT Pro" w:hAnsi="Amasis MT Pro"/>
          <w:color w:val="000000"/>
        </w:rPr>
        <w:t xml:space="preserve"> is among the safest sports out there, but injuries can happen. </w:t>
      </w:r>
      <w:r w:rsidR="00A616A1">
        <w:rPr>
          <w:rFonts w:ascii="Amasis MT Pro" w:hAnsi="Amasis MT Pro"/>
          <w:color w:val="000000"/>
        </w:rPr>
        <w:t xml:space="preserve">You have to </w:t>
      </w:r>
      <w:r w:rsidRPr="009F2F42">
        <w:rPr>
          <w:rFonts w:ascii="Amasis MT Pro" w:hAnsi="Amasis MT Pro"/>
          <w:color w:val="000000"/>
        </w:rPr>
        <w:t xml:space="preserve">keep things as safe as possible while playing </w:t>
      </w:r>
      <w:r w:rsidR="000D6FDC" w:rsidRPr="009F2F42">
        <w:rPr>
          <w:rFonts w:ascii="Amasis MT Pro" w:hAnsi="Amasis MT Pro"/>
          <w:color w:val="000000"/>
        </w:rPr>
        <w:t>volleyball. And</w:t>
      </w:r>
      <w:r w:rsidRPr="009F2F42">
        <w:rPr>
          <w:rFonts w:ascii="Amasis MT Pro" w:hAnsi="Amasis MT Pro"/>
          <w:color w:val="000000"/>
        </w:rPr>
        <w:t xml:space="preserve"> if you </w:t>
      </w:r>
      <w:r w:rsidR="00A616A1" w:rsidRPr="009F2F42">
        <w:rPr>
          <w:rFonts w:ascii="Amasis MT Pro" w:hAnsi="Amasis MT Pro"/>
          <w:color w:val="000000"/>
        </w:rPr>
        <w:t>want to</w:t>
      </w:r>
      <w:r w:rsidRPr="009F2F42">
        <w:rPr>
          <w:rFonts w:ascii="Amasis MT Pro" w:hAnsi="Amasis MT Pro"/>
          <w:color w:val="000000"/>
        </w:rPr>
        <w:t xml:space="preserve"> know how many people can play</w:t>
      </w:r>
      <w:r w:rsidR="00A616A1">
        <w:rPr>
          <w:rFonts w:ascii="Amasis MT Pro" w:hAnsi="Amasis MT Pro"/>
          <w:color w:val="000000"/>
        </w:rPr>
        <w:t>, a</w:t>
      </w:r>
      <w:r w:rsidRPr="009F2F42">
        <w:rPr>
          <w:rFonts w:ascii="Amasis MT Pro" w:hAnsi="Amasis MT Pro"/>
          <w:color w:val="000000"/>
        </w:rPr>
        <w:t xml:space="preserve"> match is played by two teams of 6 players (3 men and 3 women, 4 men and 2 women or 4 women and 2 men). Teams playing with 4 players may play 2 men and 2 </w:t>
      </w:r>
      <w:r w:rsidR="00A616A1" w:rsidRPr="009F2F42">
        <w:rPr>
          <w:rFonts w:ascii="Amasis MT Pro" w:hAnsi="Amasis MT Pro"/>
          <w:color w:val="000000"/>
        </w:rPr>
        <w:t>women. If</w:t>
      </w:r>
      <w:r w:rsidRPr="009F2F42">
        <w:rPr>
          <w:rFonts w:ascii="Amasis MT Pro" w:hAnsi="Amasis MT Pro"/>
          <w:color w:val="000000"/>
        </w:rPr>
        <w:t xml:space="preserve"> you </w:t>
      </w:r>
      <w:r w:rsidR="00A616A1" w:rsidRPr="009F2F42">
        <w:rPr>
          <w:rFonts w:ascii="Amasis MT Pro" w:hAnsi="Amasis MT Pro"/>
          <w:color w:val="000000"/>
        </w:rPr>
        <w:t>want to</w:t>
      </w:r>
      <w:r w:rsidRPr="009F2F42">
        <w:rPr>
          <w:rFonts w:ascii="Amasis MT Pro" w:hAnsi="Amasis MT Pro"/>
          <w:color w:val="000000"/>
        </w:rPr>
        <w:t xml:space="preserve"> know some rules</w:t>
      </w:r>
      <w:r w:rsidR="00A616A1">
        <w:rPr>
          <w:rFonts w:ascii="Amasis MT Pro" w:hAnsi="Amasis MT Pro"/>
          <w:color w:val="000000"/>
        </w:rPr>
        <w:t xml:space="preserve">, </w:t>
      </w:r>
      <w:r w:rsidRPr="009F2F42">
        <w:rPr>
          <w:rFonts w:ascii="Amasis MT Pro" w:hAnsi="Amasis MT Pro"/>
          <w:color w:val="000000"/>
        </w:rPr>
        <w:t xml:space="preserve">he ball must be returned over the net in 3 hits or less. It is legal to contact the ball with any part of the body as long as the ball rebounds immediately. It may not "lay" against the body or forcefully kicked. If a player touches the ball or the ball touches a player, it is considered as a play on </w:t>
      </w:r>
      <w:r w:rsidRPr="009F2F42">
        <w:rPr>
          <w:rFonts w:ascii="Amasis MT Pro" w:hAnsi="Amasis MT Pro"/>
          <w:color w:val="000000"/>
        </w:rPr>
        <w:lastRenderedPageBreak/>
        <w:t xml:space="preserve">the ball. An illegal hit is: 1) slapping the ball, 2) bumping the ball with two separated hands (hands must be together), 3) carrying the ball, 4) palming the ball, 5) directing the ball. *NOTE: in order to not be a illegal hit, the ball must leave players hand immediately upon contact of the ball. </w:t>
      </w:r>
    </w:p>
    <w:p w14:paraId="7BB64EC3" w14:textId="77777777" w:rsidR="009B3DBB" w:rsidRDefault="009B3DBB" w:rsidP="00031003">
      <w:pPr>
        <w:pStyle w:val="NormalWeb"/>
        <w:spacing w:before="0" w:beforeAutospacing="0" w:after="0" w:afterAutospacing="0"/>
        <w:rPr>
          <w:rFonts w:ascii="Amasis MT Pro" w:hAnsi="Amasis MT Pro"/>
          <w:color w:val="000000"/>
        </w:rPr>
      </w:pPr>
    </w:p>
    <w:p w14:paraId="04B0C696" w14:textId="3676F896" w:rsidR="008F2775" w:rsidRPr="009F2F42" w:rsidRDefault="008F2775" w:rsidP="00031003">
      <w:pPr>
        <w:pStyle w:val="NormalWeb"/>
        <w:spacing w:before="0" w:beforeAutospacing="0" w:after="0" w:afterAutospacing="0"/>
        <w:rPr>
          <w:rFonts w:ascii="Amasis MT Pro" w:hAnsi="Amasis MT Pro"/>
          <w:color w:val="000000"/>
        </w:rPr>
      </w:pPr>
      <w:r w:rsidRPr="009F2F42">
        <w:rPr>
          <w:rFonts w:ascii="Amasis MT Pro" w:hAnsi="Amasis MT Pro"/>
          <w:color w:val="000000"/>
        </w:rPr>
        <w:t>PLAYING THE BALL</w:t>
      </w:r>
      <w:r w:rsidR="009B3DBB">
        <w:rPr>
          <w:rFonts w:ascii="Amasis MT Pro" w:hAnsi="Amasis MT Pro"/>
          <w:color w:val="000000"/>
        </w:rPr>
        <w:t>...</w:t>
      </w:r>
      <w:r w:rsidRPr="009F2F42">
        <w:rPr>
          <w:rFonts w:ascii="Amasis MT Pro" w:hAnsi="Amasis MT Pro"/>
          <w:color w:val="000000"/>
        </w:rPr>
        <w:t xml:space="preserve">I personally like volleyball </w:t>
      </w:r>
      <w:r w:rsidR="009B3DBB" w:rsidRPr="009F2F42">
        <w:rPr>
          <w:rFonts w:ascii="Amasis MT Pro" w:hAnsi="Amasis MT Pro"/>
          <w:color w:val="000000"/>
        </w:rPr>
        <w:t>a lot</w:t>
      </w:r>
      <w:r w:rsidRPr="009F2F42">
        <w:rPr>
          <w:rFonts w:ascii="Amasis MT Pro" w:hAnsi="Amasis MT Pro"/>
          <w:color w:val="000000"/>
        </w:rPr>
        <w:t xml:space="preserve"> because </w:t>
      </w:r>
      <w:r w:rsidR="009B3DBB" w:rsidRPr="009F2F42">
        <w:rPr>
          <w:rFonts w:ascii="Amasis MT Pro" w:hAnsi="Amasis MT Pro"/>
          <w:color w:val="000000"/>
        </w:rPr>
        <w:t>it’s</w:t>
      </w:r>
      <w:r w:rsidRPr="009F2F42">
        <w:rPr>
          <w:rFonts w:ascii="Amasis MT Pro" w:hAnsi="Amasis MT Pro"/>
          <w:color w:val="000000"/>
        </w:rPr>
        <w:t xml:space="preserve"> fun</w:t>
      </w:r>
      <w:r w:rsidR="009B3DBB">
        <w:rPr>
          <w:rFonts w:ascii="Amasis MT Pro" w:hAnsi="Amasis MT Pro"/>
          <w:color w:val="000000"/>
        </w:rPr>
        <w:t>, and</w:t>
      </w:r>
      <w:r w:rsidRPr="009F2F42">
        <w:rPr>
          <w:rFonts w:ascii="Amasis MT Pro" w:hAnsi="Amasis MT Pro"/>
          <w:color w:val="000000"/>
        </w:rPr>
        <w:t xml:space="preserve"> </w:t>
      </w:r>
      <w:r w:rsidR="009B3DBB" w:rsidRPr="009F2F42">
        <w:rPr>
          <w:rFonts w:ascii="Amasis MT Pro" w:hAnsi="Amasis MT Pro"/>
          <w:color w:val="000000"/>
        </w:rPr>
        <w:t>I</w:t>
      </w:r>
      <w:r w:rsidRPr="009F2F42">
        <w:rPr>
          <w:rFonts w:ascii="Amasis MT Pro" w:hAnsi="Amasis MT Pro"/>
          <w:color w:val="000000"/>
        </w:rPr>
        <w:t xml:space="preserve"> would love to learn</w:t>
      </w:r>
      <w:r w:rsidR="004C6852">
        <w:rPr>
          <w:rFonts w:ascii="Amasis MT Pro" w:hAnsi="Amasis MT Pro"/>
          <w:color w:val="000000"/>
        </w:rPr>
        <w:t xml:space="preserve"> </w:t>
      </w:r>
      <w:r w:rsidRPr="009F2F42">
        <w:rPr>
          <w:rFonts w:ascii="Amasis MT Pro" w:hAnsi="Amasis MT Pro"/>
          <w:color w:val="000000"/>
        </w:rPr>
        <w:t>more about it</w:t>
      </w:r>
      <w:r w:rsidR="004C6852">
        <w:rPr>
          <w:rFonts w:ascii="Amasis MT Pro" w:hAnsi="Amasis MT Pro"/>
          <w:color w:val="000000"/>
        </w:rPr>
        <w:t>. P</w:t>
      </w:r>
      <w:r w:rsidRPr="009F2F42">
        <w:rPr>
          <w:rFonts w:ascii="Amasis MT Pro" w:hAnsi="Amasis MT Pro"/>
          <w:color w:val="000000"/>
        </w:rPr>
        <w:t>ersonally</w:t>
      </w:r>
      <w:r w:rsidR="004C6852">
        <w:rPr>
          <w:rFonts w:ascii="Amasis MT Pro" w:hAnsi="Amasis MT Pro"/>
          <w:color w:val="000000"/>
        </w:rPr>
        <w:t>, I</w:t>
      </w:r>
      <w:r w:rsidRPr="009F2F42">
        <w:rPr>
          <w:rFonts w:ascii="Amasis MT Pro" w:hAnsi="Amasis MT Pro"/>
          <w:color w:val="000000"/>
        </w:rPr>
        <w:t xml:space="preserve"> think </w:t>
      </w:r>
      <w:r w:rsidR="004C6852" w:rsidRPr="009F2F42">
        <w:rPr>
          <w:rFonts w:ascii="Amasis MT Pro" w:hAnsi="Amasis MT Pro"/>
          <w:color w:val="000000"/>
        </w:rPr>
        <w:t>it’s</w:t>
      </w:r>
      <w:r w:rsidRPr="009F2F42">
        <w:rPr>
          <w:rFonts w:ascii="Amasis MT Pro" w:hAnsi="Amasis MT Pro"/>
          <w:color w:val="000000"/>
        </w:rPr>
        <w:t xml:space="preserve"> also very har</w:t>
      </w:r>
      <w:r w:rsidR="004C6852">
        <w:rPr>
          <w:rFonts w:ascii="Amasis MT Pro" w:hAnsi="Amasis MT Pro"/>
          <w:color w:val="000000"/>
        </w:rPr>
        <w:t>d!</w:t>
      </w:r>
    </w:p>
    <w:p w14:paraId="742BB836" w14:textId="77777777" w:rsidR="008A74D2" w:rsidRPr="009F2F42" w:rsidRDefault="008A74D2" w:rsidP="008F2775">
      <w:pPr>
        <w:pStyle w:val="NormalWeb"/>
        <w:rPr>
          <w:rFonts w:ascii="Amasis MT Pro" w:hAnsi="Amasis MT Pro"/>
          <w:color w:val="000000"/>
        </w:rPr>
      </w:pPr>
    </w:p>
    <w:p w14:paraId="3CBCBAB9" w14:textId="3F9E5185" w:rsidR="008A74D2" w:rsidRPr="009F2F42" w:rsidRDefault="008A74D2" w:rsidP="004C6852">
      <w:pPr>
        <w:pStyle w:val="NormalWeb"/>
        <w:spacing w:before="0" w:beforeAutospacing="0" w:after="0" w:afterAutospacing="0"/>
        <w:rPr>
          <w:rFonts w:ascii="Amasis MT Pro" w:hAnsi="Amasis MT Pro"/>
          <w:color w:val="000000"/>
        </w:rPr>
      </w:pPr>
      <w:r w:rsidRPr="009F2F42">
        <w:rPr>
          <w:rFonts w:ascii="Amasis MT Pro" w:hAnsi="Amasis MT Pro"/>
          <w:color w:val="000000"/>
        </w:rPr>
        <w:t>Rosa Parks</w:t>
      </w:r>
    </w:p>
    <w:p w14:paraId="16CEDC54" w14:textId="310A6CFE" w:rsidR="008A74D2" w:rsidRDefault="004C6852" w:rsidP="004C6852">
      <w:pPr>
        <w:pStyle w:val="NormalWeb"/>
        <w:spacing w:before="0" w:beforeAutospacing="0" w:after="0" w:afterAutospacing="0"/>
        <w:rPr>
          <w:rFonts w:ascii="Amasis MT Pro" w:hAnsi="Amasis MT Pro"/>
          <w:color w:val="000000"/>
        </w:rPr>
      </w:pPr>
      <w:r>
        <w:rPr>
          <w:rFonts w:ascii="Amasis MT Pro" w:hAnsi="Amasis MT Pro"/>
          <w:color w:val="000000"/>
        </w:rPr>
        <w:t xml:space="preserve">By </w:t>
      </w:r>
      <w:r w:rsidR="008A74D2" w:rsidRPr="009F2F42">
        <w:rPr>
          <w:rFonts w:ascii="Amasis MT Pro" w:hAnsi="Amasis MT Pro"/>
          <w:color w:val="000000"/>
        </w:rPr>
        <w:t>Cali Jardieu</w:t>
      </w:r>
    </w:p>
    <w:p w14:paraId="4853C6C7" w14:textId="77777777" w:rsidR="00D54FCD" w:rsidRDefault="008A74D2" w:rsidP="008A74D2">
      <w:pPr>
        <w:pStyle w:val="NormalWeb"/>
        <w:rPr>
          <w:rFonts w:ascii="Amasis MT Pro" w:hAnsi="Amasis MT Pro"/>
          <w:color w:val="000000"/>
        </w:rPr>
      </w:pPr>
      <w:r w:rsidRPr="009F2F42">
        <w:rPr>
          <w:rFonts w:ascii="Amasis MT Pro" w:hAnsi="Amasis MT Pro"/>
          <w:color w:val="000000"/>
        </w:rPr>
        <w:t xml:space="preserve">Do you know who </w:t>
      </w:r>
      <w:r w:rsidR="004C6852">
        <w:rPr>
          <w:rFonts w:ascii="Amasis MT Pro" w:hAnsi="Amasis MT Pro"/>
          <w:color w:val="000000"/>
        </w:rPr>
        <w:t>R</w:t>
      </w:r>
      <w:r w:rsidRPr="009F2F42">
        <w:rPr>
          <w:rFonts w:ascii="Amasis MT Pro" w:hAnsi="Amasis MT Pro"/>
          <w:color w:val="000000"/>
        </w:rPr>
        <w:t xml:space="preserve">osa </w:t>
      </w:r>
      <w:r w:rsidR="004C6852">
        <w:rPr>
          <w:rFonts w:ascii="Amasis MT Pro" w:hAnsi="Amasis MT Pro"/>
          <w:color w:val="000000"/>
        </w:rPr>
        <w:t>P</w:t>
      </w:r>
      <w:r w:rsidRPr="009F2F42">
        <w:rPr>
          <w:rFonts w:ascii="Amasis MT Pro" w:hAnsi="Amasis MT Pro"/>
          <w:color w:val="000000"/>
        </w:rPr>
        <w:t>arks is? They used to have black people sit in the back of the bus and white people sit in the front</w:t>
      </w:r>
      <w:r w:rsidR="004C6852">
        <w:rPr>
          <w:rFonts w:ascii="Amasis MT Pro" w:hAnsi="Amasis MT Pro"/>
          <w:color w:val="000000"/>
        </w:rPr>
        <w:t>.</w:t>
      </w:r>
      <w:r w:rsidR="004C3D46">
        <w:rPr>
          <w:rFonts w:ascii="Amasis MT Pro" w:hAnsi="Amasis MT Pro"/>
          <w:color w:val="000000"/>
        </w:rPr>
        <w:t xml:space="preserve"> So, on </w:t>
      </w:r>
      <w:r w:rsidRPr="009F2F42">
        <w:rPr>
          <w:rFonts w:ascii="Amasis MT Pro" w:hAnsi="Amasis MT Pro"/>
          <w:color w:val="000000"/>
        </w:rPr>
        <w:t xml:space="preserve">December 1st, 1955, </w:t>
      </w:r>
      <w:r w:rsidR="004C3D46">
        <w:rPr>
          <w:rFonts w:ascii="Amasis MT Pro" w:hAnsi="Amasis MT Pro"/>
          <w:color w:val="000000"/>
        </w:rPr>
        <w:t>R</w:t>
      </w:r>
      <w:r w:rsidRPr="009F2F42">
        <w:rPr>
          <w:rFonts w:ascii="Amasis MT Pro" w:hAnsi="Amasis MT Pro"/>
          <w:color w:val="000000"/>
        </w:rPr>
        <w:t xml:space="preserve">osa </w:t>
      </w:r>
      <w:r w:rsidR="004C3D46">
        <w:rPr>
          <w:rFonts w:ascii="Amasis MT Pro" w:hAnsi="Amasis MT Pro"/>
          <w:color w:val="000000"/>
        </w:rPr>
        <w:t>P</w:t>
      </w:r>
      <w:r w:rsidRPr="009F2F42">
        <w:rPr>
          <w:rFonts w:ascii="Amasis MT Pro" w:hAnsi="Amasis MT Pro"/>
          <w:color w:val="000000"/>
        </w:rPr>
        <w:t>arks refused to give up her seat on the bus. It is amazing how she stuck up for herself. *According to Wikipedia* She was born February 4,1913,</w:t>
      </w:r>
      <w:r w:rsidR="004C3D46">
        <w:rPr>
          <w:rFonts w:ascii="Amasis MT Pro" w:hAnsi="Amasis MT Pro"/>
          <w:color w:val="000000"/>
        </w:rPr>
        <w:t xml:space="preserve"> in</w:t>
      </w:r>
      <w:r w:rsidRPr="009F2F42">
        <w:rPr>
          <w:rFonts w:ascii="Amasis MT Pro" w:hAnsi="Amasis MT Pro"/>
          <w:color w:val="000000"/>
        </w:rPr>
        <w:t xml:space="preserve"> Tuskegee, AL, and </w:t>
      </w:r>
      <w:r w:rsidR="004C3D46">
        <w:rPr>
          <w:rFonts w:ascii="Amasis MT Pro" w:hAnsi="Amasis MT Pro"/>
          <w:color w:val="000000"/>
        </w:rPr>
        <w:t>sadly</w:t>
      </w:r>
      <w:r w:rsidRPr="009F2F42">
        <w:rPr>
          <w:rFonts w:ascii="Amasis MT Pro" w:hAnsi="Amasis MT Pro"/>
          <w:color w:val="000000"/>
        </w:rPr>
        <w:t xml:space="preserve"> passed </w:t>
      </w:r>
      <w:r w:rsidR="00D54FCD">
        <w:rPr>
          <w:rFonts w:ascii="Amasis MT Pro" w:hAnsi="Amasis MT Pro"/>
          <w:color w:val="000000"/>
        </w:rPr>
        <w:t xml:space="preserve">on </w:t>
      </w:r>
      <w:r w:rsidRPr="009F2F42">
        <w:rPr>
          <w:rFonts w:ascii="Amasis MT Pro" w:hAnsi="Amasis MT Pro"/>
          <w:color w:val="000000"/>
        </w:rPr>
        <w:t>October 24, 2005</w:t>
      </w:r>
      <w:r w:rsidR="00D54FCD">
        <w:rPr>
          <w:rFonts w:ascii="Amasis MT Pro" w:hAnsi="Amasis MT Pro"/>
          <w:color w:val="000000"/>
        </w:rPr>
        <w:t>. A</w:t>
      </w:r>
      <w:r w:rsidRPr="009F2F42">
        <w:rPr>
          <w:rFonts w:ascii="Amasis MT Pro" w:hAnsi="Amasis MT Pro"/>
          <w:color w:val="000000"/>
        </w:rPr>
        <w:t>ccording to google</w:t>
      </w:r>
      <w:r w:rsidR="00D54FCD">
        <w:rPr>
          <w:rFonts w:ascii="Amasis MT Pro" w:hAnsi="Amasis MT Pro"/>
          <w:color w:val="000000"/>
        </w:rPr>
        <w:t>,</w:t>
      </w:r>
      <w:r w:rsidRPr="009F2F42">
        <w:rPr>
          <w:rFonts w:ascii="Amasis MT Pro" w:hAnsi="Amasis MT Pro"/>
          <w:color w:val="000000"/>
        </w:rPr>
        <w:t xml:space="preserve"> Rosa Parks was called 'the first lady of civil rights' and 'the mother of the freedom movement' by the United States Congress. </w:t>
      </w:r>
    </w:p>
    <w:p w14:paraId="2F542220" w14:textId="1E5223C6" w:rsidR="008A74D2" w:rsidRPr="009F2F42" w:rsidRDefault="008A74D2" w:rsidP="008A74D2">
      <w:pPr>
        <w:pStyle w:val="NormalWeb"/>
        <w:rPr>
          <w:rFonts w:ascii="Amasis MT Pro" w:hAnsi="Amasis MT Pro"/>
          <w:color w:val="000000"/>
        </w:rPr>
      </w:pPr>
      <w:r w:rsidRPr="009F2F42">
        <w:rPr>
          <w:rFonts w:ascii="Amasis MT Pro" w:hAnsi="Amasis MT Pro"/>
          <w:color w:val="000000"/>
        </w:rPr>
        <w:t>Her mother was a teacher, and her father was a carpenter. According to planbee.com</w:t>
      </w:r>
      <w:r w:rsidR="00027F3F">
        <w:rPr>
          <w:rFonts w:ascii="Amasis MT Pro" w:hAnsi="Amasis MT Pro"/>
          <w:color w:val="000000"/>
        </w:rPr>
        <w:t>, t</w:t>
      </w:r>
      <w:r w:rsidRPr="009F2F42">
        <w:rPr>
          <w:rFonts w:ascii="Amasis MT Pro" w:hAnsi="Amasis MT Pro"/>
          <w:color w:val="000000"/>
        </w:rPr>
        <w:t xml:space="preserve">he </w:t>
      </w:r>
      <w:r w:rsidR="00027F3F">
        <w:rPr>
          <w:rFonts w:ascii="Amasis MT Pro" w:hAnsi="Amasis MT Pro"/>
          <w:color w:val="000000"/>
        </w:rPr>
        <w:t>C</w:t>
      </w:r>
      <w:r w:rsidRPr="009F2F42">
        <w:rPr>
          <w:rFonts w:ascii="Amasis MT Pro" w:hAnsi="Amasis MT Pro"/>
          <w:color w:val="000000"/>
        </w:rPr>
        <w:t xml:space="preserve">ivil </w:t>
      </w:r>
      <w:r w:rsidR="00027F3F">
        <w:rPr>
          <w:rFonts w:ascii="Amasis MT Pro" w:hAnsi="Amasis MT Pro"/>
          <w:color w:val="000000"/>
        </w:rPr>
        <w:t>Ri</w:t>
      </w:r>
      <w:r w:rsidRPr="009F2F42">
        <w:rPr>
          <w:rFonts w:ascii="Amasis MT Pro" w:hAnsi="Amasis MT Pro"/>
          <w:color w:val="000000"/>
        </w:rPr>
        <w:t>ghts movement happened between 1954 and 1968 in the United States of America. Its supporters set out to end institutionalized racial discrimination and racial segregation in the USA. On December 1st, the same day she refused to give up her seat on the bus</w:t>
      </w:r>
      <w:r w:rsidR="00027F3F">
        <w:rPr>
          <w:rFonts w:ascii="Amasis MT Pro" w:hAnsi="Amasis MT Pro"/>
          <w:color w:val="000000"/>
        </w:rPr>
        <w:t>,</w:t>
      </w:r>
      <w:r w:rsidRPr="009F2F42">
        <w:rPr>
          <w:rFonts w:ascii="Amasis MT Pro" w:hAnsi="Amasis MT Pro"/>
          <w:color w:val="000000"/>
        </w:rPr>
        <w:t xml:space="preserve"> she got arrested in Montgomery</w:t>
      </w:r>
      <w:r w:rsidR="00027F3F">
        <w:rPr>
          <w:rFonts w:ascii="Amasis MT Pro" w:hAnsi="Amasis MT Pro"/>
          <w:color w:val="000000"/>
        </w:rPr>
        <w:t>,</w:t>
      </w:r>
      <w:r w:rsidRPr="009F2F42">
        <w:rPr>
          <w:rFonts w:ascii="Amasis MT Pro" w:hAnsi="Amasis MT Pro"/>
          <w:color w:val="000000"/>
        </w:rPr>
        <w:t xml:space="preserve"> Alabama</w:t>
      </w:r>
      <w:r w:rsidR="00027F3F">
        <w:rPr>
          <w:rFonts w:ascii="Amasis MT Pro" w:hAnsi="Amasis MT Pro"/>
          <w:color w:val="000000"/>
        </w:rPr>
        <w:t>.</w:t>
      </w:r>
    </w:p>
    <w:p w14:paraId="37236FE5" w14:textId="77777777" w:rsidR="002F7213" w:rsidRPr="009F2F42" w:rsidRDefault="002F7213" w:rsidP="008A74D2">
      <w:pPr>
        <w:pStyle w:val="NormalWeb"/>
        <w:rPr>
          <w:rFonts w:ascii="Amasis MT Pro" w:hAnsi="Amasis MT Pro"/>
          <w:color w:val="000000"/>
        </w:rPr>
      </w:pPr>
    </w:p>
    <w:p w14:paraId="445BD010" w14:textId="77777777" w:rsidR="00027F3F" w:rsidRDefault="00027F3F" w:rsidP="00027F3F">
      <w:pPr>
        <w:pStyle w:val="NormalWeb"/>
        <w:spacing w:before="0" w:beforeAutospacing="0" w:after="0" w:afterAutospacing="0"/>
        <w:rPr>
          <w:rFonts w:ascii="Amasis MT Pro" w:hAnsi="Amasis MT Pro"/>
          <w:color w:val="000000"/>
        </w:rPr>
      </w:pPr>
    </w:p>
    <w:p w14:paraId="5C36CAC9" w14:textId="53F6F683" w:rsidR="002F7213" w:rsidRPr="009F2F42" w:rsidRDefault="002F7213" w:rsidP="00027F3F">
      <w:pPr>
        <w:pStyle w:val="NormalWeb"/>
        <w:spacing w:before="0" w:beforeAutospacing="0" w:after="0" w:afterAutospacing="0"/>
        <w:rPr>
          <w:rFonts w:ascii="Amasis MT Pro" w:hAnsi="Amasis MT Pro"/>
          <w:color w:val="000000"/>
        </w:rPr>
      </w:pPr>
      <w:r w:rsidRPr="009F2F42">
        <w:rPr>
          <w:rFonts w:ascii="Amasis MT Pro" w:hAnsi="Amasis MT Pro"/>
          <w:color w:val="000000"/>
        </w:rPr>
        <w:t>All About Cars</w:t>
      </w:r>
    </w:p>
    <w:p w14:paraId="0EC95254" w14:textId="4CDA6236" w:rsidR="00027F3F" w:rsidRPr="009F2F42" w:rsidRDefault="00734EE8" w:rsidP="00027F3F">
      <w:pPr>
        <w:pStyle w:val="NormalWeb"/>
        <w:spacing w:before="0" w:beforeAutospacing="0" w:after="0" w:afterAutospacing="0"/>
        <w:rPr>
          <w:rFonts w:ascii="Amasis MT Pro" w:hAnsi="Amasis MT Pro"/>
          <w:color w:val="000000"/>
        </w:rPr>
      </w:pPr>
      <w:r>
        <w:rPr>
          <w:rFonts w:ascii="Amasis MT Pro" w:hAnsi="Amasis MT Pro"/>
          <w:color w:val="000000"/>
        </w:rPr>
        <w:t xml:space="preserve">By </w:t>
      </w:r>
      <w:r w:rsidR="002F7213" w:rsidRPr="009F2F42">
        <w:rPr>
          <w:rFonts w:ascii="Amasis MT Pro" w:hAnsi="Amasis MT Pro"/>
          <w:color w:val="000000"/>
        </w:rPr>
        <w:t>Damian Beltran</w:t>
      </w:r>
    </w:p>
    <w:p w14:paraId="599BF7E8" w14:textId="3A26D3F2" w:rsidR="00734EE8" w:rsidRDefault="002F7213" w:rsidP="00A1207F">
      <w:pPr>
        <w:pStyle w:val="NormalWeb"/>
        <w:rPr>
          <w:rFonts w:ascii="Amasis MT Pro" w:hAnsi="Amasis MT Pro"/>
          <w:color w:val="000000"/>
        </w:rPr>
      </w:pPr>
      <w:r w:rsidRPr="009F2F42">
        <w:rPr>
          <w:rFonts w:ascii="Amasis MT Pro" w:hAnsi="Amasis MT Pro"/>
          <w:color w:val="000000"/>
        </w:rPr>
        <w:t>The first car was made in 1886</w:t>
      </w:r>
      <w:r w:rsidR="00027F3F">
        <w:rPr>
          <w:rFonts w:ascii="Amasis MT Pro" w:hAnsi="Amasis MT Pro"/>
          <w:color w:val="000000"/>
        </w:rPr>
        <w:t>.</w:t>
      </w:r>
      <w:r w:rsidRPr="009F2F42">
        <w:rPr>
          <w:rFonts w:ascii="Amasis MT Pro" w:hAnsi="Amasis MT Pro"/>
          <w:color w:val="000000"/>
        </w:rPr>
        <w:t xml:space="preserve"> </w:t>
      </w:r>
      <w:r w:rsidR="00027F3F">
        <w:rPr>
          <w:rFonts w:ascii="Amasis MT Pro" w:hAnsi="Amasis MT Pro"/>
          <w:color w:val="000000"/>
        </w:rPr>
        <w:t>B</w:t>
      </w:r>
      <w:r w:rsidRPr="009F2F42">
        <w:rPr>
          <w:rFonts w:ascii="Amasis MT Pro" w:hAnsi="Amasis MT Pro"/>
          <w:color w:val="000000"/>
        </w:rPr>
        <w:t>enz created the Motorwagen</w:t>
      </w:r>
      <w:r w:rsidR="00027F3F">
        <w:rPr>
          <w:rFonts w:ascii="Amasis MT Pro" w:hAnsi="Amasis MT Pro"/>
          <w:color w:val="000000"/>
        </w:rPr>
        <w:t>,</w:t>
      </w:r>
      <w:r w:rsidRPr="009F2F42">
        <w:rPr>
          <w:rFonts w:ascii="Amasis MT Pro" w:hAnsi="Amasis MT Pro"/>
          <w:color w:val="000000"/>
        </w:rPr>
        <w:t xml:space="preserve"> but now</w:t>
      </w:r>
      <w:r w:rsidR="00027F3F">
        <w:rPr>
          <w:rFonts w:ascii="Amasis MT Pro" w:hAnsi="Amasis MT Pro"/>
          <w:color w:val="000000"/>
        </w:rPr>
        <w:t xml:space="preserve"> in</w:t>
      </w:r>
      <w:r w:rsidRPr="009F2F42">
        <w:rPr>
          <w:rFonts w:ascii="Amasis MT Pro" w:hAnsi="Amasis MT Pro"/>
          <w:color w:val="000000"/>
        </w:rPr>
        <w:t xml:space="preserve"> 2023 and 2024 cars</w:t>
      </w:r>
      <w:r w:rsidR="00027F3F">
        <w:rPr>
          <w:rFonts w:ascii="Amasis MT Pro" w:hAnsi="Amasis MT Pro"/>
          <w:color w:val="000000"/>
        </w:rPr>
        <w:t>,</w:t>
      </w:r>
      <w:r w:rsidRPr="009F2F42">
        <w:rPr>
          <w:rFonts w:ascii="Amasis MT Pro" w:hAnsi="Amasis MT Pro"/>
          <w:color w:val="000000"/>
        </w:rPr>
        <w:t xml:space="preserve"> are way better</w:t>
      </w:r>
      <w:r w:rsidR="00027F3F">
        <w:rPr>
          <w:rFonts w:ascii="Amasis MT Pro" w:hAnsi="Amasis MT Pro"/>
          <w:color w:val="000000"/>
        </w:rPr>
        <w:t>. O</w:t>
      </w:r>
      <w:r w:rsidRPr="009F2F42">
        <w:rPr>
          <w:rFonts w:ascii="Amasis MT Pro" w:hAnsi="Amasis MT Pro"/>
          <w:color w:val="000000"/>
        </w:rPr>
        <w:t xml:space="preserve">ne car </w:t>
      </w:r>
      <w:r w:rsidR="00027F3F">
        <w:rPr>
          <w:rFonts w:ascii="Amasis MT Pro" w:hAnsi="Amasis MT Pro"/>
          <w:color w:val="000000"/>
        </w:rPr>
        <w:t>I</w:t>
      </w:r>
      <w:r w:rsidRPr="009F2F42">
        <w:rPr>
          <w:rFonts w:ascii="Amasis MT Pro" w:hAnsi="Amasis MT Pro"/>
          <w:color w:val="000000"/>
        </w:rPr>
        <w:t xml:space="preserve"> love is the </w:t>
      </w:r>
      <w:r w:rsidR="00027F3F" w:rsidRPr="009F2F42">
        <w:rPr>
          <w:rFonts w:ascii="Amasis MT Pro" w:hAnsi="Amasis MT Pro"/>
          <w:color w:val="000000"/>
        </w:rPr>
        <w:t>McLaren</w:t>
      </w:r>
      <w:r w:rsidRPr="009F2F42">
        <w:rPr>
          <w:rFonts w:ascii="Amasis MT Pro" w:hAnsi="Amasis MT Pro"/>
          <w:color w:val="000000"/>
        </w:rPr>
        <w:t xml:space="preserve"> 650s gt3</w:t>
      </w:r>
      <w:r w:rsidR="00027F3F">
        <w:rPr>
          <w:rFonts w:ascii="Amasis MT Pro" w:hAnsi="Amasis MT Pro"/>
          <w:color w:val="000000"/>
        </w:rPr>
        <w:t>. T</w:t>
      </w:r>
      <w:r w:rsidRPr="009F2F42">
        <w:rPr>
          <w:rFonts w:ascii="Amasis MT Pro" w:hAnsi="Amasis MT Pro"/>
          <w:color w:val="000000"/>
        </w:rPr>
        <w:t>his car</w:t>
      </w:r>
      <w:r w:rsidR="00027F3F">
        <w:rPr>
          <w:rFonts w:ascii="Amasis MT Pro" w:hAnsi="Amasis MT Pro"/>
          <w:color w:val="000000"/>
        </w:rPr>
        <w:t>’</w:t>
      </w:r>
      <w:r w:rsidRPr="009F2F42">
        <w:rPr>
          <w:rFonts w:ascii="Amasis MT Pro" w:hAnsi="Amasis MT Pro"/>
          <w:color w:val="000000"/>
        </w:rPr>
        <w:t>s engine is a 3.al v8 twin turbo engine moto</w:t>
      </w:r>
      <w:r w:rsidR="00027F3F">
        <w:rPr>
          <w:rFonts w:ascii="Amasis MT Pro" w:hAnsi="Amasis MT Pro"/>
          <w:color w:val="000000"/>
        </w:rPr>
        <w:t>r. I</w:t>
      </w:r>
      <w:r w:rsidR="00734EE8">
        <w:rPr>
          <w:rFonts w:ascii="Amasis MT Pro" w:hAnsi="Amasis MT Pro"/>
          <w:color w:val="000000"/>
        </w:rPr>
        <w:t>t</w:t>
      </w:r>
      <w:r w:rsidRPr="009F2F42">
        <w:rPr>
          <w:rFonts w:ascii="Amasis MT Pro" w:hAnsi="Amasis MT Pro"/>
          <w:color w:val="000000"/>
        </w:rPr>
        <w:t xml:space="preserve"> sells for about 25,000.00 dollars</w:t>
      </w:r>
      <w:r w:rsidR="00734EE8">
        <w:rPr>
          <w:rFonts w:ascii="Amasis MT Pro" w:hAnsi="Amasis MT Pro"/>
          <w:color w:val="000000"/>
        </w:rPr>
        <w:t xml:space="preserve"> and t</w:t>
      </w:r>
      <w:r w:rsidRPr="009F2F42">
        <w:rPr>
          <w:rFonts w:ascii="Amasis MT Pro" w:hAnsi="Amasis MT Pro"/>
          <w:color w:val="000000"/>
        </w:rPr>
        <w:t>he horsepower is 740h</w:t>
      </w:r>
      <w:r w:rsidR="00734EE8">
        <w:rPr>
          <w:rFonts w:ascii="Amasis MT Pro" w:hAnsi="Amasis MT Pro"/>
          <w:color w:val="000000"/>
        </w:rPr>
        <w:t>.</w:t>
      </w:r>
    </w:p>
    <w:p w14:paraId="578D8154" w14:textId="77777777" w:rsidR="00734EE8" w:rsidRDefault="00734EE8" w:rsidP="00734EE8">
      <w:pPr>
        <w:pStyle w:val="NormalWeb"/>
        <w:spacing w:before="0" w:beforeAutospacing="0" w:after="0" w:afterAutospacing="0"/>
        <w:rPr>
          <w:rFonts w:ascii="Amasis MT Pro" w:hAnsi="Amasis MT Pro"/>
          <w:color w:val="000000"/>
        </w:rPr>
      </w:pPr>
    </w:p>
    <w:p w14:paraId="3057E1D5" w14:textId="77777777" w:rsidR="00734EE8" w:rsidRDefault="00734EE8" w:rsidP="00734EE8">
      <w:pPr>
        <w:pStyle w:val="NormalWeb"/>
        <w:spacing w:before="0" w:beforeAutospacing="0" w:after="0" w:afterAutospacing="0"/>
        <w:rPr>
          <w:rFonts w:ascii="Amasis MT Pro" w:hAnsi="Amasis MT Pro"/>
          <w:color w:val="000000"/>
        </w:rPr>
      </w:pPr>
    </w:p>
    <w:p w14:paraId="554EA908" w14:textId="77777777" w:rsidR="00734EE8" w:rsidRDefault="00734EE8" w:rsidP="00734EE8">
      <w:pPr>
        <w:pStyle w:val="NormalWeb"/>
        <w:spacing w:before="0" w:beforeAutospacing="0" w:after="0" w:afterAutospacing="0"/>
        <w:rPr>
          <w:rFonts w:ascii="Amasis MT Pro" w:hAnsi="Amasis MT Pro"/>
          <w:color w:val="000000"/>
        </w:rPr>
      </w:pPr>
    </w:p>
    <w:p w14:paraId="2AA771A5" w14:textId="77777777" w:rsidR="00734EE8" w:rsidRDefault="00734EE8" w:rsidP="00734EE8">
      <w:pPr>
        <w:pStyle w:val="NormalWeb"/>
        <w:spacing w:before="0" w:beforeAutospacing="0" w:after="0" w:afterAutospacing="0"/>
        <w:rPr>
          <w:rFonts w:ascii="Amasis MT Pro" w:hAnsi="Amasis MT Pro"/>
          <w:color w:val="000000"/>
        </w:rPr>
      </w:pPr>
    </w:p>
    <w:p w14:paraId="6C2C84A9" w14:textId="663890F5" w:rsidR="00BF1A36" w:rsidRPr="009F2F42" w:rsidRDefault="00BF1A36" w:rsidP="00734EE8">
      <w:pPr>
        <w:pStyle w:val="NormalWeb"/>
        <w:spacing w:before="0" w:beforeAutospacing="0" w:after="0" w:afterAutospacing="0"/>
        <w:rPr>
          <w:rFonts w:ascii="Amasis MT Pro" w:hAnsi="Amasis MT Pro"/>
          <w:color w:val="000000"/>
        </w:rPr>
      </w:pPr>
      <w:r w:rsidRPr="009F2F42">
        <w:rPr>
          <w:rFonts w:ascii="Amasis MT Pro" w:hAnsi="Amasis MT Pro"/>
          <w:color w:val="000000"/>
        </w:rPr>
        <w:t xml:space="preserve">Ten </w:t>
      </w:r>
      <w:r w:rsidR="00734EE8">
        <w:rPr>
          <w:rFonts w:ascii="Amasis MT Pro" w:hAnsi="Amasis MT Pro"/>
          <w:color w:val="000000"/>
        </w:rPr>
        <w:t>C</w:t>
      </w:r>
      <w:r w:rsidRPr="009F2F42">
        <w:rPr>
          <w:rFonts w:ascii="Amasis MT Pro" w:hAnsi="Amasis MT Pro"/>
          <w:color w:val="000000"/>
        </w:rPr>
        <w:t xml:space="preserve">ool </w:t>
      </w:r>
      <w:r w:rsidR="00734EE8">
        <w:rPr>
          <w:rFonts w:ascii="Amasis MT Pro" w:hAnsi="Amasis MT Pro"/>
          <w:color w:val="000000"/>
        </w:rPr>
        <w:t>P</w:t>
      </w:r>
      <w:r w:rsidRPr="009F2F42">
        <w:rPr>
          <w:rFonts w:ascii="Amasis MT Pro" w:hAnsi="Amasis MT Pro"/>
          <w:color w:val="000000"/>
        </w:rPr>
        <w:t xml:space="preserve">laces to </w:t>
      </w:r>
      <w:r w:rsidR="00734EE8">
        <w:rPr>
          <w:rFonts w:ascii="Amasis MT Pro" w:hAnsi="Amasis MT Pro"/>
          <w:color w:val="000000"/>
        </w:rPr>
        <w:t>V</w:t>
      </w:r>
      <w:r w:rsidRPr="009F2F42">
        <w:rPr>
          <w:rFonts w:ascii="Amasis MT Pro" w:hAnsi="Amasis MT Pro"/>
          <w:color w:val="000000"/>
        </w:rPr>
        <w:t>isit</w:t>
      </w:r>
      <w:r w:rsidR="00E5707F">
        <w:rPr>
          <w:rFonts w:ascii="Amasis MT Pro" w:hAnsi="Amasis MT Pro"/>
          <w:color w:val="000000"/>
        </w:rPr>
        <w:t xml:space="preserve"> and Things To Do</w:t>
      </w:r>
      <w:r w:rsidRPr="009F2F42">
        <w:rPr>
          <w:rFonts w:ascii="Amasis MT Pro" w:hAnsi="Amasis MT Pro"/>
          <w:color w:val="000000"/>
        </w:rPr>
        <w:t xml:space="preserve"> in Florida</w:t>
      </w:r>
    </w:p>
    <w:p w14:paraId="2007CC36" w14:textId="122F4C91" w:rsidR="000C01A7" w:rsidRDefault="00734EE8" w:rsidP="00734EE8">
      <w:pPr>
        <w:pStyle w:val="NormalWeb"/>
        <w:spacing w:before="0" w:beforeAutospacing="0" w:after="0" w:afterAutospacing="0"/>
        <w:rPr>
          <w:rFonts w:ascii="Amasis MT Pro" w:hAnsi="Amasis MT Pro"/>
          <w:color w:val="000000"/>
        </w:rPr>
      </w:pPr>
      <w:r>
        <w:rPr>
          <w:rFonts w:ascii="Amasis MT Pro" w:hAnsi="Amasis MT Pro"/>
          <w:color w:val="000000"/>
        </w:rPr>
        <w:t xml:space="preserve">By </w:t>
      </w:r>
      <w:r w:rsidR="002D65A7" w:rsidRPr="009F2F42">
        <w:rPr>
          <w:rFonts w:ascii="Amasis MT Pro" w:hAnsi="Amasis MT Pro"/>
          <w:color w:val="000000"/>
        </w:rPr>
        <w:t>Cali Jardi</w:t>
      </w:r>
      <w:r w:rsidR="00DC6CA4" w:rsidRPr="009F2F42">
        <w:rPr>
          <w:rFonts w:ascii="Amasis MT Pro" w:hAnsi="Amasis MT Pro"/>
          <w:color w:val="000000"/>
        </w:rPr>
        <w:t>eu</w:t>
      </w:r>
    </w:p>
    <w:p w14:paraId="32835FC8" w14:textId="77777777" w:rsidR="00734EE8" w:rsidRPr="009F2F42" w:rsidRDefault="00734EE8" w:rsidP="00734EE8">
      <w:pPr>
        <w:pStyle w:val="NormalWeb"/>
        <w:spacing w:before="0" w:beforeAutospacing="0" w:after="0" w:afterAutospacing="0"/>
        <w:rPr>
          <w:rFonts w:ascii="Amasis MT Pro" w:hAnsi="Amasis MT Pro"/>
          <w:color w:val="000000"/>
        </w:rPr>
      </w:pPr>
    </w:p>
    <w:p w14:paraId="63E22EA1" w14:textId="77777777" w:rsidR="006212D6" w:rsidRDefault="006212D6" w:rsidP="00602777">
      <w:pPr>
        <w:pStyle w:val="NormalWeb"/>
        <w:spacing w:before="0" w:beforeAutospacing="0" w:after="0" w:afterAutospacing="0"/>
        <w:rPr>
          <w:rFonts w:ascii="Amasis MT Pro" w:hAnsi="Amasis MT Pro"/>
          <w:color w:val="000000"/>
        </w:rPr>
      </w:pPr>
      <w:r>
        <w:rPr>
          <w:rFonts w:ascii="Amasis MT Pro" w:hAnsi="Amasis MT Pro"/>
          <w:color w:val="000000"/>
        </w:rPr>
        <w:t xml:space="preserve">1 ) </w:t>
      </w:r>
      <w:r w:rsidR="002D65A7" w:rsidRPr="009F2F42">
        <w:rPr>
          <w:rFonts w:ascii="Amasis MT Pro" w:hAnsi="Amasis MT Pro"/>
          <w:color w:val="000000"/>
        </w:rPr>
        <w:t xml:space="preserve">Walt Disney </w:t>
      </w:r>
      <w:r w:rsidR="00734EE8">
        <w:rPr>
          <w:rFonts w:ascii="Amasis MT Pro" w:hAnsi="Amasis MT Pro"/>
          <w:color w:val="000000"/>
        </w:rPr>
        <w:t>W</w:t>
      </w:r>
      <w:r w:rsidR="002D65A7" w:rsidRPr="009F2F42">
        <w:rPr>
          <w:rFonts w:ascii="Amasis MT Pro" w:hAnsi="Amasis MT Pro"/>
          <w:color w:val="000000"/>
        </w:rPr>
        <w:t xml:space="preserve">orld </w:t>
      </w:r>
      <w:r w:rsidR="00734EE8">
        <w:rPr>
          <w:rFonts w:ascii="Amasis MT Pro" w:hAnsi="Amasis MT Pro"/>
          <w:color w:val="000000"/>
        </w:rPr>
        <w:t>Re</w:t>
      </w:r>
      <w:r w:rsidR="002D65A7" w:rsidRPr="009F2F42">
        <w:rPr>
          <w:rFonts w:ascii="Amasis MT Pro" w:hAnsi="Amasis MT Pro"/>
          <w:color w:val="000000"/>
        </w:rPr>
        <w:t>sort</w:t>
      </w:r>
    </w:p>
    <w:p w14:paraId="311E7248" w14:textId="77777777" w:rsidR="006212D6" w:rsidRDefault="006212D6" w:rsidP="00602777">
      <w:pPr>
        <w:pStyle w:val="NormalWeb"/>
        <w:spacing w:before="0" w:beforeAutospacing="0" w:after="0" w:afterAutospacing="0"/>
        <w:rPr>
          <w:rFonts w:ascii="Amasis MT Pro" w:hAnsi="Amasis MT Pro"/>
          <w:color w:val="000000"/>
        </w:rPr>
      </w:pPr>
      <w:r>
        <w:rPr>
          <w:rFonts w:ascii="Amasis MT Pro" w:hAnsi="Amasis MT Pro"/>
          <w:color w:val="000000"/>
        </w:rPr>
        <w:t xml:space="preserve">2) </w:t>
      </w:r>
      <w:r w:rsidR="002D65A7" w:rsidRPr="009F2F42">
        <w:rPr>
          <w:rFonts w:ascii="Amasis MT Pro" w:hAnsi="Amasis MT Pro"/>
          <w:color w:val="000000"/>
        </w:rPr>
        <w:t xml:space="preserve">Universal </w:t>
      </w:r>
      <w:r>
        <w:rPr>
          <w:rFonts w:ascii="Amasis MT Pro" w:hAnsi="Amasis MT Pro"/>
          <w:color w:val="000000"/>
        </w:rPr>
        <w:t>S</w:t>
      </w:r>
      <w:r w:rsidR="002D65A7" w:rsidRPr="009F2F42">
        <w:rPr>
          <w:rFonts w:ascii="Amasis MT Pro" w:hAnsi="Amasis MT Pro"/>
          <w:color w:val="000000"/>
        </w:rPr>
        <w:t>tudios</w:t>
      </w:r>
    </w:p>
    <w:p w14:paraId="295101A5" w14:textId="77777777" w:rsidR="00FD78FF" w:rsidRDefault="00FD78FF" w:rsidP="00602777">
      <w:pPr>
        <w:pStyle w:val="NormalWeb"/>
        <w:spacing w:before="0" w:beforeAutospacing="0" w:after="0" w:afterAutospacing="0"/>
        <w:rPr>
          <w:rFonts w:ascii="Amasis MT Pro" w:hAnsi="Amasis MT Pro"/>
          <w:color w:val="000000"/>
        </w:rPr>
      </w:pPr>
      <w:r>
        <w:rPr>
          <w:rFonts w:ascii="Amasis MT Pro" w:hAnsi="Amasis MT Pro"/>
          <w:color w:val="000000"/>
        </w:rPr>
        <w:t>3) Busch</w:t>
      </w:r>
      <w:r w:rsidR="002D65A7" w:rsidRPr="009F2F42">
        <w:rPr>
          <w:rFonts w:ascii="Amasis MT Pro" w:hAnsi="Amasis MT Pro"/>
          <w:color w:val="000000"/>
        </w:rPr>
        <w:t xml:space="preserve"> </w:t>
      </w:r>
      <w:r w:rsidR="006212D6">
        <w:rPr>
          <w:rFonts w:ascii="Amasis MT Pro" w:hAnsi="Amasis MT Pro"/>
          <w:color w:val="000000"/>
        </w:rPr>
        <w:t>G</w:t>
      </w:r>
      <w:r w:rsidR="002D65A7" w:rsidRPr="009F2F42">
        <w:rPr>
          <w:rFonts w:ascii="Amasis MT Pro" w:hAnsi="Amasis MT Pro"/>
          <w:color w:val="000000"/>
        </w:rPr>
        <w:t xml:space="preserve">ardens </w:t>
      </w:r>
    </w:p>
    <w:p w14:paraId="69743A4F" w14:textId="77777777" w:rsidR="00FD78FF" w:rsidRDefault="00FD78FF" w:rsidP="00602777">
      <w:pPr>
        <w:pStyle w:val="NormalWeb"/>
        <w:spacing w:before="0" w:beforeAutospacing="0" w:after="0" w:afterAutospacing="0"/>
        <w:rPr>
          <w:rFonts w:ascii="Amasis MT Pro" w:hAnsi="Amasis MT Pro"/>
          <w:color w:val="000000"/>
        </w:rPr>
      </w:pPr>
      <w:r>
        <w:rPr>
          <w:rFonts w:ascii="Amasis MT Pro" w:hAnsi="Amasis MT Pro"/>
          <w:color w:val="000000"/>
        </w:rPr>
        <w:t xml:space="preserve">4) </w:t>
      </w:r>
      <w:r w:rsidR="002D65A7" w:rsidRPr="009F2F42">
        <w:rPr>
          <w:rFonts w:ascii="Amasis MT Pro" w:hAnsi="Amasis MT Pro"/>
          <w:color w:val="000000"/>
        </w:rPr>
        <w:t xml:space="preserve">Legoland </w:t>
      </w:r>
      <w:r>
        <w:rPr>
          <w:rFonts w:ascii="Amasis MT Pro" w:hAnsi="Amasis MT Pro"/>
          <w:color w:val="000000"/>
        </w:rPr>
        <w:t>(</w:t>
      </w:r>
      <w:r w:rsidR="002D65A7" w:rsidRPr="009F2F42">
        <w:rPr>
          <w:rFonts w:ascii="Amasis MT Pro" w:hAnsi="Amasis MT Pro"/>
          <w:color w:val="000000"/>
        </w:rPr>
        <w:t>I have never been there</w:t>
      </w:r>
      <w:r>
        <w:rPr>
          <w:rFonts w:ascii="Amasis MT Pro" w:hAnsi="Amasis MT Pro"/>
          <w:color w:val="000000"/>
        </w:rPr>
        <w:t>,</w:t>
      </w:r>
      <w:r w:rsidR="002D65A7" w:rsidRPr="009F2F42">
        <w:rPr>
          <w:rFonts w:ascii="Amasis MT Pro" w:hAnsi="Amasis MT Pro"/>
          <w:color w:val="000000"/>
        </w:rPr>
        <w:t xml:space="preserve"> but it seems cool I guess</w:t>
      </w:r>
      <w:r>
        <w:rPr>
          <w:rFonts w:ascii="Amasis MT Pro" w:hAnsi="Amasis MT Pro"/>
          <w:color w:val="000000"/>
        </w:rPr>
        <w:t>…)</w:t>
      </w:r>
      <w:r w:rsidR="002D65A7" w:rsidRPr="009F2F42">
        <w:rPr>
          <w:rFonts w:ascii="Amasis MT Pro" w:hAnsi="Amasis MT Pro"/>
          <w:color w:val="000000"/>
        </w:rPr>
        <w:t xml:space="preserve"> </w:t>
      </w:r>
    </w:p>
    <w:p w14:paraId="4CCEDA40" w14:textId="6F690D8E" w:rsidR="00E5707F" w:rsidRDefault="00FD78FF" w:rsidP="00602777">
      <w:pPr>
        <w:pStyle w:val="NormalWeb"/>
        <w:spacing w:before="0" w:beforeAutospacing="0" w:after="0" w:afterAutospacing="0"/>
        <w:rPr>
          <w:rFonts w:ascii="Amasis MT Pro" w:hAnsi="Amasis MT Pro"/>
          <w:color w:val="000000"/>
        </w:rPr>
      </w:pPr>
      <w:r>
        <w:rPr>
          <w:rFonts w:ascii="Amasis MT Pro" w:hAnsi="Amasis MT Pro"/>
          <w:color w:val="000000"/>
        </w:rPr>
        <w:t xml:space="preserve">5) </w:t>
      </w:r>
      <w:r w:rsidR="00602777">
        <w:rPr>
          <w:rFonts w:ascii="Amasis MT Pro" w:hAnsi="Amasis MT Pro"/>
          <w:color w:val="000000"/>
        </w:rPr>
        <w:t>K</w:t>
      </w:r>
      <w:r w:rsidR="00E5707F">
        <w:rPr>
          <w:rFonts w:ascii="Amasis MT Pro" w:hAnsi="Amasis MT Pro"/>
          <w:color w:val="000000"/>
        </w:rPr>
        <w:t>ayaking</w:t>
      </w:r>
      <w:r w:rsidR="002D65A7" w:rsidRPr="009F2F42">
        <w:rPr>
          <w:rFonts w:ascii="Amasis MT Pro" w:hAnsi="Amasis MT Pro"/>
          <w:color w:val="000000"/>
        </w:rPr>
        <w:t xml:space="preserve"> </w:t>
      </w:r>
    </w:p>
    <w:p w14:paraId="3DDD4C06" w14:textId="46546D1D" w:rsidR="00E5707F" w:rsidRDefault="00E5707F" w:rsidP="00602777">
      <w:pPr>
        <w:pStyle w:val="NormalWeb"/>
        <w:spacing w:before="0" w:beforeAutospacing="0" w:after="0" w:afterAutospacing="0"/>
        <w:rPr>
          <w:rFonts w:ascii="Amasis MT Pro" w:hAnsi="Amasis MT Pro"/>
          <w:color w:val="000000"/>
        </w:rPr>
      </w:pPr>
      <w:r>
        <w:rPr>
          <w:rFonts w:ascii="Amasis MT Pro" w:hAnsi="Amasis MT Pro"/>
          <w:color w:val="000000"/>
        </w:rPr>
        <w:t xml:space="preserve">6) </w:t>
      </w:r>
      <w:r w:rsidR="00602777">
        <w:rPr>
          <w:rFonts w:ascii="Amasis MT Pro" w:hAnsi="Amasis MT Pro"/>
          <w:color w:val="000000"/>
        </w:rPr>
        <w:t>S</w:t>
      </w:r>
      <w:r w:rsidR="002D65A7" w:rsidRPr="009F2F42">
        <w:rPr>
          <w:rFonts w:ascii="Amasis MT Pro" w:hAnsi="Amasis MT Pro"/>
          <w:color w:val="000000"/>
        </w:rPr>
        <w:t xml:space="preserve">cuba diving </w:t>
      </w:r>
      <w:r>
        <w:rPr>
          <w:rFonts w:ascii="Amasis MT Pro" w:hAnsi="Amasis MT Pro"/>
          <w:color w:val="000000"/>
        </w:rPr>
        <w:t>(</w:t>
      </w:r>
      <w:r w:rsidR="002D65A7" w:rsidRPr="009F2F42">
        <w:rPr>
          <w:rFonts w:ascii="Amasis MT Pro" w:hAnsi="Amasis MT Pro"/>
          <w:color w:val="000000"/>
        </w:rPr>
        <w:t>I want to go so bad</w:t>
      </w:r>
      <w:r>
        <w:rPr>
          <w:rFonts w:ascii="Amasis MT Pro" w:hAnsi="Amasis MT Pro"/>
          <w:color w:val="000000"/>
        </w:rPr>
        <w:t>!)</w:t>
      </w:r>
    </w:p>
    <w:p w14:paraId="43EFB55C" w14:textId="77777777" w:rsidR="009E2C5A" w:rsidRDefault="00E5707F" w:rsidP="00602777">
      <w:pPr>
        <w:pStyle w:val="NormalWeb"/>
        <w:spacing w:before="0" w:beforeAutospacing="0" w:after="0" w:afterAutospacing="0"/>
        <w:rPr>
          <w:rFonts w:ascii="Amasis MT Pro" w:hAnsi="Amasis MT Pro"/>
          <w:color w:val="000000"/>
        </w:rPr>
      </w:pPr>
      <w:r>
        <w:rPr>
          <w:rFonts w:ascii="Amasis MT Pro" w:hAnsi="Amasis MT Pro"/>
          <w:color w:val="000000"/>
        </w:rPr>
        <w:t>7) I</w:t>
      </w:r>
      <w:r w:rsidR="002D65A7" w:rsidRPr="009F2F42">
        <w:rPr>
          <w:rFonts w:ascii="Amasis MT Pro" w:hAnsi="Amasis MT Pro"/>
          <w:color w:val="000000"/>
        </w:rPr>
        <w:t>ndoor go</w:t>
      </w:r>
      <w:r w:rsidR="009E2C5A">
        <w:rPr>
          <w:rFonts w:ascii="Amasis MT Pro" w:hAnsi="Amasis MT Pro"/>
          <w:color w:val="000000"/>
        </w:rPr>
        <w:t>-</w:t>
      </w:r>
      <w:r w:rsidR="002D65A7" w:rsidRPr="009F2F42">
        <w:rPr>
          <w:rFonts w:ascii="Amasis MT Pro" w:hAnsi="Amasis MT Pro"/>
          <w:color w:val="000000"/>
        </w:rPr>
        <w:t xml:space="preserve">karting </w:t>
      </w:r>
    </w:p>
    <w:p w14:paraId="189718A9" w14:textId="2AC2DCCA" w:rsidR="009E2C5A" w:rsidRDefault="009E2C5A" w:rsidP="00602777">
      <w:pPr>
        <w:pStyle w:val="NormalWeb"/>
        <w:spacing w:before="0" w:beforeAutospacing="0" w:after="0" w:afterAutospacing="0"/>
        <w:rPr>
          <w:rFonts w:ascii="Amasis MT Pro" w:hAnsi="Amasis MT Pro"/>
          <w:color w:val="000000"/>
        </w:rPr>
      </w:pPr>
      <w:r>
        <w:rPr>
          <w:rFonts w:ascii="Amasis MT Pro" w:hAnsi="Amasis MT Pro"/>
          <w:color w:val="000000"/>
        </w:rPr>
        <w:t>8)</w:t>
      </w:r>
      <w:r w:rsidR="002D65A7" w:rsidRPr="009F2F42">
        <w:rPr>
          <w:rFonts w:ascii="Amasis MT Pro" w:hAnsi="Amasis MT Pro"/>
          <w:color w:val="000000"/>
        </w:rPr>
        <w:t xml:space="preserve"> </w:t>
      </w:r>
      <w:r w:rsidR="00602777">
        <w:rPr>
          <w:rFonts w:ascii="Amasis MT Pro" w:hAnsi="Amasis MT Pro"/>
          <w:color w:val="000000"/>
        </w:rPr>
        <w:t>I</w:t>
      </w:r>
      <w:r w:rsidR="002D65A7" w:rsidRPr="009F2F42">
        <w:rPr>
          <w:rFonts w:ascii="Amasis MT Pro" w:hAnsi="Amasis MT Pro"/>
          <w:color w:val="000000"/>
        </w:rPr>
        <w:t xml:space="preserve">ndoor sky diving </w:t>
      </w:r>
    </w:p>
    <w:p w14:paraId="12B2CD84" w14:textId="77777777" w:rsidR="009E2C5A" w:rsidRDefault="009E2C5A" w:rsidP="00602777">
      <w:pPr>
        <w:pStyle w:val="NormalWeb"/>
        <w:spacing w:before="0" w:beforeAutospacing="0" w:after="0" w:afterAutospacing="0"/>
        <w:rPr>
          <w:rFonts w:ascii="Amasis MT Pro" w:hAnsi="Amasis MT Pro"/>
          <w:color w:val="000000"/>
        </w:rPr>
      </w:pPr>
      <w:r>
        <w:rPr>
          <w:rFonts w:ascii="Amasis MT Pro" w:hAnsi="Amasis MT Pro"/>
          <w:color w:val="000000"/>
        </w:rPr>
        <w:t xml:space="preserve">9) </w:t>
      </w:r>
      <w:r w:rsidR="002D65A7" w:rsidRPr="009F2F42">
        <w:rPr>
          <w:rFonts w:ascii="Amasis MT Pro" w:hAnsi="Amasis MT Pro"/>
          <w:color w:val="000000"/>
        </w:rPr>
        <w:t xml:space="preserve">Disney </w:t>
      </w:r>
      <w:r>
        <w:rPr>
          <w:rFonts w:ascii="Amasis MT Pro" w:hAnsi="Amasis MT Pro"/>
          <w:color w:val="000000"/>
        </w:rPr>
        <w:t>S</w:t>
      </w:r>
      <w:r w:rsidR="002D65A7" w:rsidRPr="009F2F42">
        <w:rPr>
          <w:rFonts w:ascii="Amasis MT Pro" w:hAnsi="Amasis MT Pro"/>
          <w:color w:val="000000"/>
        </w:rPr>
        <w:t>prings</w:t>
      </w:r>
    </w:p>
    <w:p w14:paraId="12D32B50" w14:textId="1F6D68CF" w:rsidR="002D65A7" w:rsidRPr="009F2F42" w:rsidRDefault="009E2C5A" w:rsidP="00602777">
      <w:pPr>
        <w:pStyle w:val="NormalWeb"/>
        <w:spacing w:before="0" w:beforeAutospacing="0" w:after="0" w:afterAutospacing="0"/>
        <w:rPr>
          <w:rFonts w:ascii="Amasis MT Pro" w:hAnsi="Amasis MT Pro"/>
          <w:color w:val="000000"/>
        </w:rPr>
      </w:pPr>
      <w:r>
        <w:rPr>
          <w:rFonts w:ascii="Amasis MT Pro" w:hAnsi="Amasis MT Pro"/>
          <w:color w:val="000000"/>
        </w:rPr>
        <w:t>10)</w:t>
      </w:r>
      <w:r w:rsidR="002D65A7" w:rsidRPr="009F2F42">
        <w:rPr>
          <w:rFonts w:ascii="Amasis MT Pro" w:hAnsi="Amasis MT Pro"/>
          <w:color w:val="000000"/>
        </w:rPr>
        <w:t xml:space="preserve"> Kennedy </w:t>
      </w:r>
      <w:r>
        <w:rPr>
          <w:rFonts w:ascii="Amasis MT Pro" w:hAnsi="Amasis MT Pro"/>
          <w:color w:val="000000"/>
        </w:rPr>
        <w:t>S</w:t>
      </w:r>
      <w:r w:rsidR="002D65A7" w:rsidRPr="009F2F42">
        <w:rPr>
          <w:rFonts w:ascii="Amasis MT Pro" w:hAnsi="Amasis MT Pro"/>
          <w:color w:val="000000"/>
        </w:rPr>
        <w:t xml:space="preserve">pace </w:t>
      </w:r>
      <w:r>
        <w:rPr>
          <w:rFonts w:ascii="Amasis MT Pro" w:hAnsi="Amasis MT Pro"/>
          <w:color w:val="000000"/>
        </w:rPr>
        <w:t>C</w:t>
      </w:r>
      <w:r w:rsidR="002D65A7" w:rsidRPr="009F2F42">
        <w:rPr>
          <w:rFonts w:ascii="Amasis MT Pro" w:hAnsi="Amasis MT Pro"/>
          <w:color w:val="000000"/>
        </w:rPr>
        <w:t>enter</w:t>
      </w:r>
    </w:p>
    <w:p w14:paraId="7AB79544" w14:textId="77777777" w:rsidR="00602777" w:rsidRPr="009F2F42" w:rsidRDefault="00602777" w:rsidP="000A532A">
      <w:pPr>
        <w:pStyle w:val="NormalWeb"/>
        <w:rPr>
          <w:rFonts w:ascii="Amasis MT Pro" w:hAnsi="Amasis MT Pro"/>
          <w:color w:val="000000"/>
        </w:rPr>
      </w:pPr>
    </w:p>
    <w:p w14:paraId="0FE8F5CA" w14:textId="48895D21" w:rsidR="000A532A" w:rsidRPr="009F2F42" w:rsidRDefault="000A532A" w:rsidP="00602777">
      <w:pPr>
        <w:pStyle w:val="NormalWeb"/>
        <w:spacing w:before="0" w:beforeAutospacing="0" w:after="0" w:afterAutospacing="0"/>
        <w:rPr>
          <w:rFonts w:ascii="Amasis MT Pro" w:hAnsi="Amasis MT Pro"/>
          <w:color w:val="000000"/>
        </w:rPr>
      </w:pPr>
      <w:r w:rsidRPr="009F2F42">
        <w:rPr>
          <w:rFonts w:ascii="Amasis MT Pro" w:hAnsi="Amasis MT Pro"/>
          <w:color w:val="000000"/>
        </w:rPr>
        <w:t xml:space="preserve">Manatees (info from </w:t>
      </w:r>
      <w:r w:rsidR="00A552C4" w:rsidRPr="009F2F42">
        <w:rPr>
          <w:rFonts w:ascii="Amasis MT Pro" w:hAnsi="Amasis MT Pro"/>
          <w:color w:val="000000"/>
        </w:rPr>
        <w:t>G</w:t>
      </w:r>
      <w:r w:rsidRPr="009F2F42">
        <w:rPr>
          <w:rFonts w:ascii="Amasis MT Pro" w:hAnsi="Amasis MT Pro"/>
          <w:color w:val="000000"/>
        </w:rPr>
        <w:t>oogle)</w:t>
      </w:r>
    </w:p>
    <w:p w14:paraId="7FB8F9E4" w14:textId="15823EC6" w:rsidR="00602777" w:rsidRPr="009F2F42" w:rsidRDefault="00602777" w:rsidP="00602777">
      <w:pPr>
        <w:pStyle w:val="NormalWeb"/>
        <w:spacing w:before="0" w:beforeAutospacing="0" w:after="0" w:afterAutospacing="0"/>
        <w:rPr>
          <w:rFonts w:ascii="Amasis MT Pro" w:hAnsi="Amasis MT Pro"/>
          <w:color w:val="000000"/>
        </w:rPr>
      </w:pPr>
      <w:r>
        <w:rPr>
          <w:rFonts w:ascii="Amasis MT Pro" w:hAnsi="Amasis MT Pro"/>
          <w:color w:val="000000"/>
        </w:rPr>
        <w:t xml:space="preserve">By </w:t>
      </w:r>
      <w:r w:rsidR="000A532A" w:rsidRPr="009F2F42">
        <w:rPr>
          <w:rFonts w:ascii="Amasis MT Pro" w:hAnsi="Amasis MT Pro"/>
          <w:color w:val="000000"/>
        </w:rPr>
        <w:t>Macie Machado</w:t>
      </w:r>
    </w:p>
    <w:p w14:paraId="310E65A7" w14:textId="77777777" w:rsidR="004E196F" w:rsidRDefault="000A532A" w:rsidP="000A532A">
      <w:pPr>
        <w:pStyle w:val="NormalWeb"/>
        <w:rPr>
          <w:rFonts w:ascii="Amasis MT Pro" w:hAnsi="Amasis MT Pro"/>
          <w:color w:val="000000"/>
        </w:rPr>
      </w:pPr>
      <w:r w:rsidRPr="009F2F42">
        <w:rPr>
          <w:rFonts w:ascii="Amasis MT Pro" w:hAnsi="Amasis MT Pro"/>
          <w:color w:val="000000"/>
        </w:rPr>
        <w:t>Have you ever wondered why manatees (aka</w:t>
      </w:r>
      <w:r w:rsidR="00602777">
        <w:rPr>
          <w:rFonts w:ascii="Amasis MT Pro" w:hAnsi="Amasis MT Pro"/>
          <w:color w:val="000000"/>
        </w:rPr>
        <w:t xml:space="preserve">: </w:t>
      </w:r>
      <w:r w:rsidRPr="009F2F42">
        <w:rPr>
          <w:rFonts w:ascii="Amasis MT Pro" w:hAnsi="Amasis MT Pro"/>
          <w:color w:val="000000"/>
        </w:rPr>
        <w:t>sea cow</w:t>
      </w:r>
      <w:r w:rsidR="00602777">
        <w:rPr>
          <w:rFonts w:ascii="Amasis MT Pro" w:hAnsi="Amasis MT Pro"/>
          <w:color w:val="000000"/>
        </w:rPr>
        <w:t>s or</w:t>
      </w:r>
      <w:r w:rsidR="00602777" w:rsidRPr="009F2F42">
        <w:rPr>
          <w:rFonts w:ascii="Amasis MT Pro" w:hAnsi="Amasis MT Pro"/>
          <w:color w:val="000000"/>
        </w:rPr>
        <w:t xml:space="preserve"> the </w:t>
      </w:r>
      <w:r w:rsidR="00602777">
        <w:rPr>
          <w:rFonts w:ascii="Amasis MT Pro" w:hAnsi="Amasis MT Pro"/>
          <w:color w:val="000000"/>
        </w:rPr>
        <w:t>W</w:t>
      </w:r>
      <w:r w:rsidR="00602777" w:rsidRPr="009F2F42">
        <w:rPr>
          <w:rFonts w:ascii="Amasis MT Pro" w:hAnsi="Amasis MT Pro"/>
          <w:color w:val="000000"/>
        </w:rPr>
        <w:t>est Indian manatee</w:t>
      </w:r>
      <w:r w:rsidR="00602777">
        <w:rPr>
          <w:rFonts w:ascii="Amasis MT Pro" w:hAnsi="Amasis MT Pro"/>
          <w:color w:val="000000"/>
        </w:rPr>
        <w:t xml:space="preserve">) </w:t>
      </w:r>
      <w:r w:rsidRPr="009F2F42">
        <w:rPr>
          <w:rFonts w:ascii="Amasis MT Pro" w:hAnsi="Amasis MT Pro"/>
          <w:color w:val="000000"/>
        </w:rPr>
        <w:t>are endangered? It's mainly because of people</w:t>
      </w:r>
      <w:r w:rsidR="00602777">
        <w:rPr>
          <w:rFonts w:ascii="Amasis MT Pro" w:hAnsi="Amasis MT Pro"/>
          <w:color w:val="000000"/>
        </w:rPr>
        <w:t>. H</w:t>
      </w:r>
      <w:r w:rsidRPr="009F2F42">
        <w:rPr>
          <w:rFonts w:ascii="Amasis MT Pro" w:hAnsi="Amasis MT Pro"/>
          <w:color w:val="000000"/>
        </w:rPr>
        <w:t xml:space="preserve">ave you ever seen a </w:t>
      </w:r>
      <w:r w:rsidR="00602777">
        <w:rPr>
          <w:rFonts w:ascii="Amasis MT Pro" w:hAnsi="Amasis MT Pro"/>
          <w:color w:val="000000"/>
        </w:rPr>
        <w:t>“</w:t>
      </w:r>
      <w:r w:rsidRPr="009F2F42">
        <w:rPr>
          <w:rFonts w:ascii="Amasis MT Pro" w:hAnsi="Amasis MT Pro"/>
          <w:color w:val="000000"/>
        </w:rPr>
        <w:t>slow</w:t>
      </w:r>
      <w:r w:rsidR="00602777">
        <w:rPr>
          <w:rFonts w:ascii="Amasis MT Pro" w:hAnsi="Amasis MT Pro"/>
          <w:color w:val="000000"/>
        </w:rPr>
        <w:t xml:space="preserve"> </w:t>
      </w:r>
      <w:r w:rsidRPr="009F2F42">
        <w:rPr>
          <w:rFonts w:ascii="Amasis MT Pro" w:hAnsi="Amasis MT Pro"/>
          <w:color w:val="000000"/>
        </w:rPr>
        <w:t>down</w:t>
      </w:r>
      <w:r w:rsidR="00602777">
        <w:rPr>
          <w:rFonts w:ascii="Amasis MT Pro" w:hAnsi="Amasis MT Pro"/>
          <w:color w:val="000000"/>
        </w:rPr>
        <w:t>”</w:t>
      </w:r>
      <w:r w:rsidRPr="009F2F42">
        <w:rPr>
          <w:rFonts w:ascii="Amasis MT Pro" w:hAnsi="Amasis MT Pro"/>
          <w:color w:val="000000"/>
        </w:rPr>
        <w:t xml:space="preserve"> si</w:t>
      </w:r>
      <w:r w:rsidR="00602777">
        <w:rPr>
          <w:rFonts w:ascii="Amasis MT Pro" w:hAnsi="Amasis MT Pro"/>
          <w:color w:val="000000"/>
        </w:rPr>
        <w:t>gn</w:t>
      </w:r>
      <w:r w:rsidRPr="009F2F42">
        <w:rPr>
          <w:rFonts w:ascii="Amasis MT Pro" w:hAnsi="Amasis MT Pro"/>
          <w:color w:val="000000"/>
        </w:rPr>
        <w:t xml:space="preserve"> in the water</w:t>
      </w:r>
      <w:r w:rsidR="00602777">
        <w:rPr>
          <w:rFonts w:ascii="Amasis MT Pro" w:hAnsi="Amasis MT Pro"/>
          <w:color w:val="000000"/>
        </w:rPr>
        <w:t>?</w:t>
      </w:r>
      <w:r w:rsidRPr="009F2F42">
        <w:rPr>
          <w:rFonts w:ascii="Amasis MT Pro" w:hAnsi="Amasis MT Pro"/>
          <w:color w:val="000000"/>
        </w:rPr>
        <w:t xml:space="preserve"> </w:t>
      </w:r>
      <w:r w:rsidR="00602777">
        <w:rPr>
          <w:rFonts w:ascii="Amasis MT Pro" w:hAnsi="Amasis MT Pro"/>
          <w:color w:val="000000"/>
        </w:rPr>
        <w:t xml:space="preserve">It </w:t>
      </w:r>
      <w:r w:rsidRPr="009F2F42">
        <w:rPr>
          <w:rFonts w:ascii="Amasis MT Pro" w:hAnsi="Amasis MT Pro"/>
          <w:color w:val="000000"/>
        </w:rPr>
        <w:t xml:space="preserve">is </w:t>
      </w:r>
      <w:r w:rsidR="00602777">
        <w:rPr>
          <w:rFonts w:ascii="Amasis MT Pro" w:hAnsi="Amasis MT Pro"/>
          <w:color w:val="000000"/>
        </w:rPr>
        <w:t xml:space="preserve">there </w:t>
      </w:r>
      <w:r w:rsidRPr="009F2F42">
        <w:rPr>
          <w:rFonts w:ascii="Amasis MT Pro" w:hAnsi="Amasis MT Pro"/>
          <w:color w:val="000000"/>
        </w:rPr>
        <w:t>because manatees have no gills</w:t>
      </w:r>
      <w:r w:rsidR="006D60C3">
        <w:rPr>
          <w:rFonts w:ascii="Amasis MT Pro" w:hAnsi="Amasis MT Pro"/>
          <w:color w:val="000000"/>
        </w:rPr>
        <w:t>, so have to go up to the surface to breathe. W</w:t>
      </w:r>
      <w:r w:rsidRPr="009F2F42">
        <w:rPr>
          <w:rFonts w:ascii="Amasis MT Pro" w:hAnsi="Amasis MT Pro"/>
          <w:color w:val="000000"/>
        </w:rPr>
        <w:t>hen people go too fast</w:t>
      </w:r>
      <w:r w:rsidR="006D60C3">
        <w:rPr>
          <w:rFonts w:ascii="Amasis MT Pro" w:hAnsi="Amasis MT Pro"/>
          <w:color w:val="000000"/>
        </w:rPr>
        <w:t xml:space="preserve"> in their boats,</w:t>
      </w:r>
      <w:r w:rsidRPr="009F2F42">
        <w:rPr>
          <w:rFonts w:ascii="Amasis MT Pro" w:hAnsi="Amasis MT Pro"/>
          <w:color w:val="000000"/>
        </w:rPr>
        <w:t xml:space="preserve"> it will cut the manatee</w:t>
      </w:r>
      <w:r w:rsidR="006D60C3">
        <w:rPr>
          <w:rFonts w:ascii="Amasis MT Pro" w:hAnsi="Amasis MT Pro"/>
          <w:color w:val="000000"/>
        </w:rPr>
        <w:t>s. Th</w:t>
      </w:r>
      <w:r w:rsidRPr="009F2F42">
        <w:rPr>
          <w:rFonts w:ascii="Amasis MT Pro" w:hAnsi="Amasis MT Pro"/>
          <w:color w:val="000000"/>
        </w:rPr>
        <w:t>at's why there are only 13,000 left</w:t>
      </w:r>
      <w:r w:rsidR="006D60C3">
        <w:rPr>
          <w:rFonts w:ascii="Amasis MT Pro" w:hAnsi="Amasis MT Pro"/>
          <w:color w:val="000000"/>
        </w:rPr>
        <w:t xml:space="preserve"> </w:t>
      </w:r>
      <w:r w:rsidRPr="009F2F42">
        <w:rPr>
          <w:rFonts w:ascii="Amasis MT Pro" w:hAnsi="Amasis MT Pro"/>
          <w:color w:val="000000"/>
        </w:rPr>
        <w:t>in the wild naturally</w:t>
      </w:r>
      <w:r w:rsidR="002C755B">
        <w:rPr>
          <w:rFonts w:ascii="Amasis MT Pro" w:hAnsi="Amasis MT Pro"/>
          <w:color w:val="000000"/>
        </w:rPr>
        <w:t>. Also, t</w:t>
      </w:r>
      <w:r w:rsidRPr="009F2F42">
        <w:rPr>
          <w:rFonts w:ascii="Amasis MT Pro" w:hAnsi="Amasis MT Pro"/>
          <w:color w:val="000000"/>
        </w:rPr>
        <w:t xml:space="preserve">here is not enough food in their habitat. </w:t>
      </w:r>
      <w:r w:rsidR="004E196F">
        <w:rPr>
          <w:rFonts w:ascii="Amasis MT Pro" w:hAnsi="Amasis MT Pro"/>
          <w:color w:val="000000"/>
        </w:rPr>
        <w:t>Also,</w:t>
      </w:r>
      <w:r w:rsidRPr="009F2F42">
        <w:rPr>
          <w:rFonts w:ascii="Amasis MT Pro" w:hAnsi="Amasis MT Pro"/>
          <w:color w:val="000000"/>
        </w:rPr>
        <w:t xml:space="preserve"> there </w:t>
      </w:r>
      <w:r w:rsidR="004E196F">
        <w:rPr>
          <w:rFonts w:ascii="Amasis MT Pro" w:hAnsi="Amasis MT Pro"/>
          <w:color w:val="000000"/>
        </w:rPr>
        <w:t xml:space="preserve">is so much </w:t>
      </w:r>
      <w:r w:rsidRPr="009F2F42">
        <w:rPr>
          <w:rFonts w:ascii="Amasis MT Pro" w:hAnsi="Amasis MT Pro"/>
          <w:color w:val="000000"/>
        </w:rPr>
        <w:t xml:space="preserve">water pollutions that it is killing them and their population and their food. </w:t>
      </w:r>
    </w:p>
    <w:p w14:paraId="4014B7EF" w14:textId="77777777" w:rsidR="004E196F" w:rsidRDefault="000A532A" w:rsidP="000A532A">
      <w:pPr>
        <w:pStyle w:val="NormalWeb"/>
        <w:rPr>
          <w:rFonts w:ascii="Amasis MT Pro" w:hAnsi="Amasis MT Pro"/>
          <w:color w:val="000000"/>
        </w:rPr>
      </w:pPr>
      <w:r w:rsidRPr="009F2F42">
        <w:rPr>
          <w:rFonts w:ascii="Amasis MT Pro" w:hAnsi="Amasis MT Pro"/>
          <w:color w:val="000000"/>
        </w:rPr>
        <w:t xml:space="preserve">Yet another reason why manatees are dying in the wild is because of toxic </w:t>
      </w:r>
      <w:r w:rsidR="004E196F" w:rsidRPr="009F2F42">
        <w:rPr>
          <w:rFonts w:ascii="Amasis MT Pro" w:hAnsi="Amasis MT Pro"/>
          <w:color w:val="000000"/>
        </w:rPr>
        <w:t>alga</w:t>
      </w:r>
      <w:r w:rsidR="004E196F">
        <w:rPr>
          <w:rFonts w:ascii="Amasis MT Pro" w:hAnsi="Amasis MT Pro"/>
          <w:color w:val="000000"/>
        </w:rPr>
        <w:t>e</w:t>
      </w:r>
      <w:r w:rsidRPr="009F2F42">
        <w:rPr>
          <w:rFonts w:ascii="Amasis MT Pro" w:hAnsi="Amasis MT Pro"/>
          <w:color w:val="000000"/>
        </w:rPr>
        <w:t xml:space="preserve"> bloom</w:t>
      </w:r>
      <w:r w:rsidR="004E196F">
        <w:rPr>
          <w:rFonts w:ascii="Amasis MT Pro" w:hAnsi="Amasis MT Pro"/>
          <w:color w:val="000000"/>
        </w:rPr>
        <w:t>s</w:t>
      </w:r>
      <w:r w:rsidRPr="009F2F42">
        <w:rPr>
          <w:rFonts w:ascii="Amasis MT Pro" w:hAnsi="Amasis MT Pro"/>
          <w:color w:val="000000"/>
        </w:rPr>
        <w:t xml:space="preserve"> w</w:t>
      </w:r>
      <w:r w:rsidR="004E196F">
        <w:rPr>
          <w:rFonts w:ascii="Amasis MT Pro" w:hAnsi="Amasis MT Pro"/>
          <w:color w:val="000000"/>
        </w:rPr>
        <w:t>hich</w:t>
      </w:r>
      <w:r w:rsidRPr="009F2F42">
        <w:rPr>
          <w:rFonts w:ascii="Amasis MT Pro" w:hAnsi="Amasis MT Pro"/>
          <w:color w:val="000000"/>
        </w:rPr>
        <w:t xml:space="preserve"> humans are doing to make more types of spices</w:t>
      </w:r>
      <w:r w:rsidR="004E196F">
        <w:rPr>
          <w:rFonts w:ascii="Amasis MT Pro" w:hAnsi="Amasis MT Pro"/>
          <w:color w:val="000000"/>
        </w:rPr>
        <w:t xml:space="preserve">. The </w:t>
      </w:r>
      <w:r w:rsidRPr="009F2F42">
        <w:rPr>
          <w:rFonts w:ascii="Amasis MT Pro" w:hAnsi="Amasis MT Pro"/>
          <w:color w:val="000000"/>
        </w:rPr>
        <w:t xml:space="preserve">effect of them doing that is that the manatees are dying </w:t>
      </w:r>
      <w:r w:rsidR="004E196F">
        <w:rPr>
          <w:rFonts w:ascii="Amasis MT Pro" w:hAnsi="Amasis MT Pro"/>
          <w:color w:val="000000"/>
        </w:rPr>
        <w:t xml:space="preserve">because </w:t>
      </w:r>
      <w:r w:rsidRPr="009F2F42">
        <w:rPr>
          <w:rFonts w:ascii="Amasis MT Pro" w:hAnsi="Amasis MT Pro"/>
          <w:color w:val="000000"/>
        </w:rPr>
        <w:t>they are polluting the</w:t>
      </w:r>
      <w:r w:rsidR="004E196F">
        <w:rPr>
          <w:rFonts w:ascii="Amasis MT Pro" w:hAnsi="Amasis MT Pro"/>
          <w:color w:val="000000"/>
        </w:rPr>
        <w:t>ir</w:t>
      </w:r>
      <w:r w:rsidRPr="009F2F42">
        <w:rPr>
          <w:rFonts w:ascii="Amasis MT Pro" w:hAnsi="Amasis MT Pro"/>
          <w:color w:val="000000"/>
        </w:rPr>
        <w:t xml:space="preserve"> home, and they are dying</w:t>
      </w:r>
      <w:r w:rsidR="004E196F">
        <w:rPr>
          <w:rFonts w:ascii="Amasis MT Pro" w:hAnsi="Amasis MT Pro"/>
          <w:color w:val="000000"/>
        </w:rPr>
        <w:t>.</w:t>
      </w:r>
    </w:p>
    <w:p w14:paraId="7729F882" w14:textId="1228D94E" w:rsidR="000A532A" w:rsidRPr="009F2F42" w:rsidRDefault="000901A3" w:rsidP="000A532A">
      <w:pPr>
        <w:pStyle w:val="NormalWeb"/>
        <w:rPr>
          <w:rFonts w:ascii="Amasis MT Pro" w:hAnsi="Amasis MT Pro"/>
          <w:color w:val="000000"/>
        </w:rPr>
      </w:pPr>
      <w:r>
        <w:rPr>
          <w:rFonts w:ascii="Amasis MT Pro" w:hAnsi="Amasis MT Pro"/>
          <w:color w:val="000000"/>
        </w:rPr>
        <w:t>These are reasons</w:t>
      </w:r>
      <w:r w:rsidR="000A532A" w:rsidRPr="009F2F42">
        <w:rPr>
          <w:rFonts w:ascii="Amasis MT Pro" w:hAnsi="Amasis MT Pro"/>
          <w:color w:val="000000"/>
        </w:rPr>
        <w:t xml:space="preserve"> why</w:t>
      </w:r>
      <w:r>
        <w:rPr>
          <w:rFonts w:ascii="Amasis MT Pro" w:hAnsi="Amasis MT Pro"/>
          <w:color w:val="000000"/>
        </w:rPr>
        <w:t xml:space="preserve"> the </w:t>
      </w:r>
      <w:r w:rsidR="000A532A" w:rsidRPr="009F2F42">
        <w:rPr>
          <w:rFonts w:ascii="Amasis MT Pro" w:hAnsi="Amasis MT Pro"/>
          <w:color w:val="000000"/>
        </w:rPr>
        <w:t>number</w:t>
      </w:r>
      <w:r>
        <w:rPr>
          <w:rFonts w:ascii="Amasis MT Pro" w:hAnsi="Amasis MT Pro"/>
          <w:color w:val="000000"/>
        </w:rPr>
        <w:t xml:space="preserve"> of manatees</w:t>
      </w:r>
      <w:r w:rsidR="000A532A" w:rsidRPr="009F2F42">
        <w:rPr>
          <w:rFonts w:ascii="Amasis MT Pro" w:hAnsi="Amasis MT Pro"/>
          <w:color w:val="000000"/>
        </w:rPr>
        <w:t xml:space="preserve"> drop</w:t>
      </w:r>
      <w:r w:rsidR="00E27C74">
        <w:rPr>
          <w:rFonts w:ascii="Amasis MT Pro" w:hAnsi="Amasis MT Pro"/>
          <w:color w:val="000000"/>
        </w:rPr>
        <w:t>s</w:t>
      </w:r>
      <w:r w:rsidR="000A532A" w:rsidRPr="009F2F42">
        <w:rPr>
          <w:rFonts w:ascii="Amasis MT Pro" w:hAnsi="Amasis MT Pro"/>
          <w:color w:val="000000"/>
        </w:rPr>
        <w:t xml:space="preserve"> each year by the </w:t>
      </w:r>
      <w:r w:rsidR="00A552C4" w:rsidRPr="009F2F42">
        <w:rPr>
          <w:rFonts w:ascii="Amasis MT Pro" w:hAnsi="Amasis MT Pro"/>
          <w:color w:val="000000"/>
        </w:rPr>
        <w:t>dozens.</w:t>
      </w:r>
    </w:p>
    <w:p w14:paraId="7659007C" w14:textId="77777777" w:rsidR="00CD3812" w:rsidRPr="009F2F42" w:rsidRDefault="00CD3812" w:rsidP="00CD3812">
      <w:pPr>
        <w:pStyle w:val="NormalWeb"/>
        <w:rPr>
          <w:rFonts w:ascii="Amasis MT Pro" w:hAnsi="Amasis MT Pro"/>
          <w:color w:val="000000"/>
        </w:rPr>
      </w:pPr>
    </w:p>
    <w:p w14:paraId="1F300450" w14:textId="0D6CBF6E" w:rsidR="00CD3812" w:rsidRPr="009F2F42" w:rsidRDefault="00CD3812" w:rsidP="00E27C74">
      <w:pPr>
        <w:pStyle w:val="NormalWeb"/>
        <w:spacing w:before="0" w:beforeAutospacing="0" w:after="0" w:afterAutospacing="0"/>
        <w:rPr>
          <w:rFonts w:ascii="Amasis MT Pro" w:hAnsi="Amasis MT Pro"/>
          <w:color w:val="000000"/>
        </w:rPr>
      </w:pPr>
      <w:r w:rsidRPr="009F2F42">
        <w:rPr>
          <w:rFonts w:ascii="Amasis MT Pro" w:hAnsi="Amasis MT Pro"/>
          <w:color w:val="000000"/>
        </w:rPr>
        <w:t>Top 11 Singers</w:t>
      </w:r>
    </w:p>
    <w:p w14:paraId="10A63B83" w14:textId="470DC55B" w:rsidR="00CD3812" w:rsidRDefault="00CD3812" w:rsidP="00E27C74">
      <w:pPr>
        <w:pStyle w:val="NormalWeb"/>
        <w:spacing w:before="0" w:beforeAutospacing="0" w:after="0" w:afterAutospacing="0"/>
        <w:rPr>
          <w:rFonts w:ascii="Amasis MT Pro" w:hAnsi="Amasis MT Pro"/>
          <w:color w:val="000000"/>
        </w:rPr>
      </w:pPr>
      <w:r w:rsidRPr="009F2F42">
        <w:rPr>
          <w:rFonts w:ascii="Amasis MT Pro" w:hAnsi="Amasis MT Pro"/>
          <w:color w:val="000000"/>
        </w:rPr>
        <w:t>Leslie Juarez-Valles</w:t>
      </w:r>
    </w:p>
    <w:p w14:paraId="1452EE63" w14:textId="77777777" w:rsidR="00E27C74" w:rsidRPr="009F2F42" w:rsidRDefault="00E27C74" w:rsidP="00E27C74">
      <w:pPr>
        <w:pStyle w:val="NormalWeb"/>
        <w:spacing w:before="0" w:beforeAutospacing="0" w:after="0" w:afterAutospacing="0"/>
        <w:rPr>
          <w:rFonts w:ascii="Amasis MT Pro" w:hAnsi="Amasis MT Pro"/>
          <w:color w:val="000000"/>
        </w:rPr>
      </w:pPr>
    </w:p>
    <w:p w14:paraId="4BB1BEF0" w14:textId="77777777" w:rsidR="00E27C74" w:rsidRDefault="00CD3812" w:rsidP="001B43BD">
      <w:pPr>
        <w:pStyle w:val="NormalWeb"/>
        <w:spacing w:before="0" w:beforeAutospacing="0" w:after="0" w:afterAutospacing="0"/>
        <w:rPr>
          <w:rFonts w:ascii="Amasis MT Pro" w:hAnsi="Amasis MT Pro"/>
          <w:color w:val="000000"/>
        </w:rPr>
      </w:pPr>
      <w:r w:rsidRPr="009F2F42">
        <w:rPr>
          <w:rFonts w:ascii="Amasis MT Pro" w:hAnsi="Amasis MT Pro"/>
          <w:color w:val="000000"/>
        </w:rPr>
        <w:t xml:space="preserve">1. BTS </w:t>
      </w:r>
    </w:p>
    <w:p w14:paraId="7567BCBD" w14:textId="77777777" w:rsidR="001B43BD" w:rsidRDefault="00CD3812" w:rsidP="001B43BD">
      <w:pPr>
        <w:pStyle w:val="NormalWeb"/>
        <w:spacing w:before="0" w:beforeAutospacing="0" w:after="0" w:afterAutospacing="0"/>
        <w:rPr>
          <w:rFonts w:ascii="Amasis MT Pro" w:hAnsi="Amasis MT Pro"/>
          <w:color w:val="000000"/>
        </w:rPr>
      </w:pPr>
      <w:r w:rsidRPr="009F2F42">
        <w:rPr>
          <w:rFonts w:ascii="Amasis MT Pro" w:hAnsi="Amasis MT Pro"/>
          <w:color w:val="000000"/>
        </w:rPr>
        <w:t xml:space="preserve">2. Bad Bunny </w:t>
      </w:r>
    </w:p>
    <w:p w14:paraId="2430CF4F" w14:textId="77777777" w:rsidR="001B43BD" w:rsidRDefault="00CD3812" w:rsidP="001B43BD">
      <w:pPr>
        <w:pStyle w:val="NormalWeb"/>
        <w:spacing w:before="0" w:beforeAutospacing="0" w:after="0" w:afterAutospacing="0"/>
        <w:rPr>
          <w:rFonts w:ascii="Amasis MT Pro" w:hAnsi="Amasis MT Pro"/>
          <w:color w:val="000000"/>
        </w:rPr>
      </w:pPr>
      <w:r w:rsidRPr="009F2F42">
        <w:rPr>
          <w:rFonts w:ascii="Amasis MT Pro" w:hAnsi="Amasis MT Pro"/>
          <w:color w:val="000000"/>
        </w:rPr>
        <w:t xml:space="preserve">3. Jungkook </w:t>
      </w:r>
    </w:p>
    <w:p w14:paraId="7EFAB259" w14:textId="77777777" w:rsidR="001B43BD" w:rsidRDefault="00CD3812" w:rsidP="001B43BD">
      <w:pPr>
        <w:pStyle w:val="NormalWeb"/>
        <w:spacing w:before="0" w:beforeAutospacing="0" w:after="0" w:afterAutospacing="0"/>
        <w:rPr>
          <w:rFonts w:ascii="Amasis MT Pro" w:hAnsi="Amasis MT Pro"/>
          <w:color w:val="000000"/>
        </w:rPr>
      </w:pPr>
      <w:r w:rsidRPr="009F2F42">
        <w:rPr>
          <w:rFonts w:ascii="Amasis MT Pro" w:hAnsi="Amasis MT Pro"/>
          <w:color w:val="000000"/>
        </w:rPr>
        <w:t xml:space="preserve">4. Ice Spice </w:t>
      </w:r>
    </w:p>
    <w:p w14:paraId="71F8A20D" w14:textId="77777777" w:rsidR="001B43BD" w:rsidRDefault="00CD3812" w:rsidP="001B43BD">
      <w:pPr>
        <w:pStyle w:val="NormalWeb"/>
        <w:spacing w:before="0" w:beforeAutospacing="0" w:after="0" w:afterAutospacing="0"/>
        <w:rPr>
          <w:rFonts w:ascii="Amasis MT Pro" w:hAnsi="Amasis MT Pro"/>
          <w:color w:val="000000"/>
        </w:rPr>
      </w:pPr>
      <w:r w:rsidRPr="009F2F42">
        <w:rPr>
          <w:rFonts w:ascii="Amasis MT Pro" w:hAnsi="Amasis MT Pro"/>
          <w:color w:val="000000"/>
        </w:rPr>
        <w:t xml:space="preserve">5. xxxtentacion </w:t>
      </w:r>
    </w:p>
    <w:p w14:paraId="0D1CE2BC" w14:textId="77777777" w:rsidR="001B43BD" w:rsidRDefault="00CD3812" w:rsidP="001B43BD">
      <w:pPr>
        <w:pStyle w:val="NormalWeb"/>
        <w:spacing w:before="0" w:beforeAutospacing="0" w:after="0" w:afterAutospacing="0"/>
        <w:rPr>
          <w:rFonts w:ascii="Amasis MT Pro" w:hAnsi="Amasis MT Pro"/>
          <w:color w:val="000000"/>
        </w:rPr>
      </w:pPr>
      <w:r w:rsidRPr="009F2F42">
        <w:rPr>
          <w:rFonts w:ascii="Amasis MT Pro" w:hAnsi="Amasis MT Pro"/>
          <w:color w:val="000000"/>
        </w:rPr>
        <w:t xml:space="preserve">6. Jimin </w:t>
      </w:r>
    </w:p>
    <w:p w14:paraId="455A6179" w14:textId="77777777" w:rsidR="001B43BD" w:rsidRDefault="00CD3812" w:rsidP="001B43BD">
      <w:pPr>
        <w:pStyle w:val="NormalWeb"/>
        <w:spacing w:before="0" w:beforeAutospacing="0" w:after="0" w:afterAutospacing="0"/>
        <w:rPr>
          <w:rFonts w:ascii="Amasis MT Pro" w:hAnsi="Amasis MT Pro"/>
          <w:color w:val="000000"/>
        </w:rPr>
      </w:pPr>
      <w:r w:rsidRPr="009F2F42">
        <w:rPr>
          <w:rFonts w:ascii="Amasis MT Pro" w:hAnsi="Amasis MT Pro"/>
          <w:color w:val="000000"/>
        </w:rPr>
        <w:t xml:space="preserve">7. Nikki Minaj </w:t>
      </w:r>
    </w:p>
    <w:p w14:paraId="1D38C527" w14:textId="77777777" w:rsidR="001B43BD" w:rsidRDefault="00CD3812" w:rsidP="001B43BD">
      <w:pPr>
        <w:pStyle w:val="NormalWeb"/>
        <w:spacing w:before="0" w:beforeAutospacing="0" w:after="0" w:afterAutospacing="0"/>
        <w:rPr>
          <w:rFonts w:ascii="Amasis MT Pro" w:hAnsi="Amasis MT Pro"/>
          <w:color w:val="000000"/>
        </w:rPr>
      </w:pPr>
      <w:r w:rsidRPr="009F2F42">
        <w:rPr>
          <w:rFonts w:ascii="Amasis MT Pro" w:hAnsi="Amasis MT Pro"/>
          <w:color w:val="000000"/>
        </w:rPr>
        <w:t>8</w:t>
      </w:r>
      <w:r w:rsidR="00A00F82" w:rsidRPr="009F2F42">
        <w:rPr>
          <w:rFonts w:ascii="Amasis MT Pro" w:hAnsi="Amasis MT Pro"/>
          <w:color w:val="000000"/>
        </w:rPr>
        <w:t>. D</w:t>
      </w:r>
      <w:r w:rsidRPr="009F2F42">
        <w:rPr>
          <w:rFonts w:ascii="Amasis MT Pro" w:hAnsi="Amasis MT Pro"/>
          <w:color w:val="000000"/>
        </w:rPr>
        <w:t xml:space="preserve">ua </w:t>
      </w:r>
      <w:r w:rsidR="00A00F82" w:rsidRPr="009F2F42">
        <w:rPr>
          <w:rFonts w:ascii="Amasis MT Pro" w:hAnsi="Amasis MT Pro"/>
          <w:color w:val="000000"/>
        </w:rPr>
        <w:t>L</w:t>
      </w:r>
      <w:r w:rsidRPr="009F2F42">
        <w:rPr>
          <w:rFonts w:ascii="Amasis MT Pro" w:hAnsi="Amasis MT Pro"/>
          <w:color w:val="000000"/>
        </w:rPr>
        <w:t xml:space="preserve">ipa </w:t>
      </w:r>
    </w:p>
    <w:p w14:paraId="089E8B13" w14:textId="77777777" w:rsidR="001B43BD" w:rsidRDefault="00CD3812" w:rsidP="001B43BD">
      <w:pPr>
        <w:pStyle w:val="NormalWeb"/>
        <w:spacing w:before="0" w:beforeAutospacing="0" w:after="0" w:afterAutospacing="0"/>
        <w:rPr>
          <w:rFonts w:ascii="Amasis MT Pro" w:hAnsi="Amasis MT Pro"/>
          <w:color w:val="000000"/>
        </w:rPr>
      </w:pPr>
      <w:r w:rsidRPr="009F2F42">
        <w:rPr>
          <w:rFonts w:ascii="Amasis MT Pro" w:hAnsi="Amasis MT Pro"/>
          <w:color w:val="000000"/>
        </w:rPr>
        <w:t>9</w:t>
      </w:r>
      <w:r w:rsidR="00046B9B" w:rsidRPr="009F2F42">
        <w:rPr>
          <w:rFonts w:ascii="Amasis MT Pro" w:hAnsi="Amasis MT Pro"/>
          <w:color w:val="000000"/>
        </w:rPr>
        <w:t>. P</w:t>
      </w:r>
      <w:r w:rsidRPr="009F2F42">
        <w:rPr>
          <w:rFonts w:ascii="Amasis MT Pro" w:hAnsi="Amasis MT Pro"/>
          <w:color w:val="000000"/>
        </w:rPr>
        <w:t xml:space="preserve">eso Pluma </w:t>
      </w:r>
    </w:p>
    <w:p w14:paraId="4228167E" w14:textId="77777777" w:rsidR="001B43BD" w:rsidRDefault="00CD3812" w:rsidP="001B43BD">
      <w:pPr>
        <w:pStyle w:val="NormalWeb"/>
        <w:spacing w:before="0" w:beforeAutospacing="0" w:after="0" w:afterAutospacing="0"/>
        <w:rPr>
          <w:rFonts w:ascii="Amasis MT Pro" w:hAnsi="Amasis MT Pro"/>
          <w:color w:val="000000"/>
        </w:rPr>
      </w:pPr>
      <w:r w:rsidRPr="009F2F42">
        <w:rPr>
          <w:rFonts w:ascii="Amasis MT Pro" w:hAnsi="Amasis MT Pro"/>
          <w:color w:val="000000"/>
        </w:rPr>
        <w:t>10</w:t>
      </w:r>
      <w:r w:rsidR="00046B9B" w:rsidRPr="009F2F42">
        <w:rPr>
          <w:rFonts w:ascii="Amasis MT Pro" w:hAnsi="Amasis MT Pro"/>
          <w:color w:val="000000"/>
        </w:rPr>
        <w:t>. Sza</w:t>
      </w:r>
      <w:r w:rsidRPr="009F2F42">
        <w:rPr>
          <w:rFonts w:ascii="Amasis MT Pro" w:hAnsi="Amasis MT Pro"/>
          <w:color w:val="000000"/>
        </w:rPr>
        <w:t xml:space="preserve"> </w:t>
      </w:r>
    </w:p>
    <w:p w14:paraId="15BE77FC" w14:textId="4549FAD2" w:rsidR="00CD3812" w:rsidRPr="009F2F42" w:rsidRDefault="00CD3812" w:rsidP="001B43BD">
      <w:pPr>
        <w:pStyle w:val="NormalWeb"/>
        <w:spacing w:before="0" w:beforeAutospacing="0" w:after="0" w:afterAutospacing="0"/>
        <w:rPr>
          <w:rFonts w:ascii="Amasis MT Pro" w:hAnsi="Amasis MT Pro"/>
          <w:color w:val="000000"/>
        </w:rPr>
      </w:pPr>
      <w:r w:rsidRPr="009F2F42">
        <w:rPr>
          <w:rFonts w:ascii="Amasis MT Pro" w:hAnsi="Amasis MT Pro"/>
          <w:color w:val="000000"/>
        </w:rPr>
        <w:t>1</w:t>
      </w:r>
      <w:r w:rsidR="00046B9B" w:rsidRPr="009F2F42">
        <w:rPr>
          <w:rFonts w:ascii="Amasis MT Pro" w:hAnsi="Amasis MT Pro"/>
          <w:color w:val="000000"/>
        </w:rPr>
        <w:t xml:space="preserve">1. </w:t>
      </w:r>
      <w:r w:rsidRPr="009F2F42">
        <w:rPr>
          <w:rFonts w:ascii="Amasis MT Pro" w:hAnsi="Amasis MT Pro"/>
          <w:color w:val="000000"/>
        </w:rPr>
        <w:t xml:space="preserve">Ms. </w:t>
      </w:r>
      <w:r w:rsidR="00046B9B" w:rsidRPr="009F2F42">
        <w:rPr>
          <w:rFonts w:ascii="Amasis MT Pro" w:hAnsi="Amasis MT Pro"/>
          <w:color w:val="000000"/>
        </w:rPr>
        <w:t>W</w:t>
      </w:r>
      <w:r w:rsidRPr="009F2F42">
        <w:rPr>
          <w:rFonts w:ascii="Amasis MT Pro" w:hAnsi="Amasis MT Pro"/>
          <w:color w:val="000000"/>
        </w:rPr>
        <w:t>ysard</w:t>
      </w:r>
      <w:r w:rsidR="00B50A1B" w:rsidRPr="009F2F42">
        <w:rPr>
          <w:rFonts w:ascii="Amasis MT Pro" w:hAnsi="Amasis MT Pro"/>
          <w:color w:val="000000"/>
        </w:rPr>
        <w:t xml:space="preserve"> </w:t>
      </w:r>
      <w:r w:rsidR="00B50A1B" w:rsidRPr="009F2F42">
        <w:rPr>
          <mc:AlternateContent>
            <mc:Choice Requires="w16se">
              <w:rFonts w:ascii="Amasis MT Pro" w:hAnsi="Amasis MT Pro"/>
            </mc:Choice>
            <mc:Fallback>
              <w:rFonts w:ascii="Segoe UI Emoji" w:eastAsia="Segoe UI Emoji" w:hAnsi="Segoe UI Emoji" w:cs="Segoe UI Emoji"/>
            </mc:Fallback>
          </mc:AlternateContent>
          <w:color w:val="000000"/>
        </w:rPr>
        <mc:AlternateContent>
          <mc:Choice Requires="w16se">
            <w16se:symEx w16se:font="Segoe UI Emoji" w16se:char="1F60A"/>
          </mc:Choice>
          <mc:Fallback>
            <w:t>😊</w:t>
          </mc:Fallback>
        </mc:AlternateContent>
      </w:r>
    </w:p>
    <w:p w14:paraId="70A22EC1" w14:textId="77777777" w:rsidR="00C63390" w:rsidRPr="009F2F42" w:rsidRDefault="00C63390" w:rsidP="009C57CE">
      <w:pPr>
        <w:pStyle w:val="NormalWeb"/>
        <w:rPr>
          <w:rFonts w:ascii="Amasis MT Pro" w:hAnsi="Amasis MT Pro"/>
          <w:color w:val="000000"/>
        </w:rPr>
      </w:pPr>
    </w:p>
    <w:p w14:paraId="79621151" w14:textId="77777777" w:rsidR="001B43BD" w:rsidRDefault="001B43BD" w:rsidP="009C57CE">
      <w:pPr>
        <w:pStyle w:val="NormalWeb"/>
        <w:rPr>
          <w:rFonts w:ascii="Amasis MT Pro" w:hAnsi="Amasis MT Pro"/>
          <w:color w:val="000000"/>
        </w:rPr>
      </w:pPr>
    </w:p>
    <w:p w14:paraId="3841E3B5" w14:textId="0622A008" w:rsidR="009C57CE" w:rsidRPr="009F2F42" w:rsidRDefault="009C57CE" w:rsidP="001B43BD">
      <w:pPr>
        <w:pStyle w:val="NormalWeb"/>
        <w:spacing w:before="0" w:beforeAutospacing="0" w:after="0" w:afterAutospacing="0"/>
        <w:rPr>
          <w:rFonts w:ascii="Amasis MT Pro" w:hAnsi="Amasis MT Pro"/>
          <w:color w:val="000000"/>
        </w:rPr>
      </w:pPr>
      <w:r w:rsidRPr="009F2F42">
        <w:rPr>
          <w:rFonts w:ascii="Amasis MT Pro" w:hAnsi="Amasis MT Pro"/>
          <w:color w:val="000000"/>
        </w:rPr>
        <w:t>XXXtentacion</w:t>
      </w:r>
    </w:p>
    <w:p w14:paraId="7A96915A" w14:textId="3C0FABAC" w:rsidR="001B43BD" w:rsidRPr="009F2F42" w:rsidRDefault="009C57CE" w:rsidP="001B43BD">
      <w:pPr>
        <w:pStyle w:val="NormalWeb"/>
        <w:spacing w:before="0" w:beforeAutospacing="0" w:after="0" w:afterAutospacing="0"/>
        <w:rPr>
          <w:rFonts w:ascii="Amasis MT Pro" w:hAnsi="Amasis MT Pro"/>
          <w:color w:val="000000"/>
        </w:rPr>
      </w:pPr>
      <w:r w:rsidRPr="009F2F42">
        <w:rPr>
          <w:rFonts w:ascii="Amasis MT Pro" w:hAnsi="Amasis MT Pro"/>
          <w:color w:val="000000"/>
        </w:rPr>
        <w:t>By Estrella Cruz</w:t>
      </w:r>
    </w:p>
    <w:p w14:paraId="3F05879A" w14:textId="11E0D437" w:rsidR="009C57CE" w:rsidRPr="009F2F42" w:rsidRDefault="009C57CE" w:rsidP="009C57CE">
      <w:pPr>
        <w:pStyle w:val="NormalWeb"/>
        <w:rPr>
          <w:rFonts w:ascii="Amasis MT Pro" w:hAnsi="Amasis MT Pro"/>
          <w:color w:val="000000"/>
        </w:rPr>
      </w:pPr>
      <w:r w:rsidRPr="009F2F42">
        <w:rPr>
          <w:rFonts w:ascii="Amasis MT Pro" w:hAnsi="Amasis MT Pro"/>
          <w:color w:val="000000"/>
        </w:rPr>
        <w:t xml:space="preserve">XXXtentacion </w:t>
      </w:r>
      <w:r w:rsidR="00C75882">
        <w:rPr>
          <w:rFonts w:ascii="Amasis MT Pro" w:hAnsi="Amasis MT Pro"/>
          <w:color w:val="000000"/>
        </w:rPr>
        <w:t xml:space="preserve">was </w:t>
      </w:r>
      <w:r w:rsidRPr="009F2F42">
        <w:rPr>
          <w:rFonts w:ascii="Amasis MT Pro" w:hAnsi="Amasis MT Pro"/>
          <w:color w:val="000000"/>
        </w:rPr>
        <w:t xml:space="preserve">one of the most famous rappers. </w:t>
      </w:r>
      <w:r w:rsidR="001B43BD">
        <w:rPr>
          <w:rFonts w:ascii="Amasis MT Pro" w:hAnsi="Amasis MT Pro"/>
          <w:color w:val="000000"/>
        </w:rPr>
        <w:t>H</w:t>
      </w:r>
      <w:r w:rsidRPr="009F2F42">
        <w:rPr>
          <w:rFonts w:ascii="Amasis MT Pro" w:hAnsi="Amasis MT Pro"/>
          <w:color w:val="000000"/>
        </w:rPr>
        <w:t>e died 6</w:t>
      </w:r>
      <w:r w:rsidR="001B43BD">
        <w:rPr>
          <w:rFonts w:ascii="Amasis MT Pro" w:hAnsi="Amasis MT Pro"/>
          <w:color w:val="000000"/>
        </w:rPr>
        <w:t>/</w:t>
      </w:r>
      <w:r w:rsidRPr="009F2F42">
        <w:rPr>
          <w:rFonts w:ascii="Amasis MT Pro" w:hAnsi="Amasis MT Pro"/>
          <w:color w:val="000000"/>
        </w:rPr>
        <w:t>18</w:t>
      </w:r>
      <w:r w:rsidR="001B43BD">
        <w:rPr>
          <w:rFonts w:ascii="Amasis MT Pro" w:hAnsi="Amasis MT Pro"/>
          <w:color w:val="000000"/>
        </w:rPr>
        <w:t>/</w:t>
      </w:r>
      <w:r w:rsidRPr="009F2F42">
        <w:rPr>
          <w:rFonts w:ascii="Amasis MT Pro" w:hAnsi="Amasis MT Pro"/>
          <w:color w:val="000000"/>
        </w:rPr>
        <w:t>2018 at the age of 20</w:t>
      </w:r>
      <w:r w:rsidR="001B43BD">
        <w:rPr>
          <w:rFonts w:ascii="Amasis MT Pro" w:hAnsi="Amasis MT Pro"/>
          <w:color w:val="000000"/>
        </w:rPr>
        <w:t>. T</w:t>
      </w:r>
      <w:r w:rsidRPr="009F2F42">
        <w:rPr>
          <w:rFonts w:ascii="Amasis MT Pro" w:hAnsi="Amasis MT Pro"/>
          <w:color w:val="000000"/>
        </w:rPr>
        <w:t xml:space="preserve">his year in 2024 he </w:t>
      </w:r>
      <w:r w:rsidR="00C75882">
        <w:rPr>
          <w:rFonts w:ascii="Amasis MT Pro" w:hAnsi="Amasis MT Pro"/>
          <w:color w:val="000000"/>
        </w:rPr>
        <w:t>would be</w:t>
      </w:r>
      <w:r w:rsidRPr="009F2F42">
        <w:rPr>
          <w:rFonts w:ascii="Amasis MT Pro" w:hAnsi="Amasis MT Pro"/>
          <w:color w:val="000000"/>
        </w:rPr>
        <w:t xml:space="preserve"> 26</w:t>
      </w:r>
      <w:r w:rsidR="00C75882">
        <w:rPr>
          <w:rFonts w:ascii="Amasis MT Pro" w:hAnsi="Amasis MT Pro"/>
          <w:color w:val="000000"/>
        </w:rPr>
        <w:t xml:space="preserve"> on</w:t>
      </w:r>
      <w:r w:rsidRPr="009F2F42">
        <w:rPr>
          <w:rFonts w:ascii="Amasis MT Pro" w:hAnsi="Amasis MT Pro"/>
          <w:color w:val="000000"/>
        </w:rPr>
        <w:t xml:space="preserve"> his birthday</w:t>
      </w:r>
      <w:r w:rsidR="00701120">
        <w:rPr>
          <w:rFonts w:ascii="Amasis MT Pro" w:hAnsi="Amasis MT Pro"/>
          <w:color w:val="000000"/>
        </w:rPr>
        <w:t>,</w:t>
      </w:r>
      <w:r w:rsidRPr="009F2F42">
        <w:rPr>
          <w:rFonts w:ascii="Amasis MT Pro" w:hAnsi="Amasis MT Pro"/>
          <w:color w:val="000000"/>
        </w:rPr>
        <w:t xml:space="preserve"> 1</w:t>
      </w:r>
      <w:r w:rsidR="001B43BD">
        <w:rPr>
          <w:rFonts w:ascii="Amasis MT Pro" w:hAnsi="Amasis MT Pro"/>
          <w:color w:val="000000"/>
        </w:rPr>
        <w:t>/</w:t>
      </w:r>
      <w:r w:rsidRPr="009F2F42">
        <w:rPr>
          <w:rFonts w:ascii="Amasis MT Pro" w:hAnsi="Amasis MT Pro"/>
          <w:color w:val="000000"/>
        </w:rPr>
        <w:t>26</w:t>
      </w:r>
      <w:r w:rsidR="001B43BD">
        <w:rPr>
          <w:rFonts w:ascii="Amasis MT Pro" w:hAnsi="Amasis MT Pro"/>
          <w:color w:val="000000"/>
        </w:rPr>
        <w:t>/</w:t>
      </w:r>
      <w:r w:rsidRPr="009F2F42">
        <w:rPr>
          <w:rFonts w:ascii="Amasis MT Pro" w:hAnsi="Amasis MT Pro"/>
          <w:color w:val="000000"/>
        </w:rPr>
        <w:t xml:space="preserve">1998. His real name </w:t>
      </w:r>
      <w:r w:rsidR="00701120">
        <w:rPr>
          <w:rFonts w:ascii="Amasis MT Pro" w:hAnsi="Amasis MT Pro"/>
          <w:color w:val="000000"/>
        </w:rPr>
        <w:t>was</w:t>
      </w:r>
      <w:r w:rsidRPr="009F2F42">
        <w:rPr>
          <w:rFonts w:ascii="Amasis MT Pro" w:hAnsi="Amasis MT Pro"/>
          <w:color w:val="000000"/>
        </w:rPr>
        <w:t xml:space="preserve"> Jahseh Dwayne Onfroy</w:t>
      </w:r>
      <w:r w:rsidR="00C75882">
        <w:rPr>
          <w:rFonts w:ascii="Amasis MT Pro" w:hAnsi="Amasis MT Pro"/>
          <w:color w:val="000000"/>
        </w:rPr>
        <w:t xml:space="preserve">. </w:t>
      </w:r>
      <w:r w:rsidRPr="009F2F42">
        <w:rPr>
          <w:rFonts w:ascii="Amasis MT Pro" w:hAnsi="Amasis MT Pro"/>
          <w:color w:val="000000"/>
        </w:rPr>
        <w:t xml:space="preserve">xxxtentacion means temptation </w:t>
      </w:r>
      <w:r w:rsidR="00C75882">
        <w:rPr>
          <w:rFonts w:ascii="Amasis MT Pro" w:hAnsi="Amasis MT Pro"/>
          <w:color w:val="000000"/>
        </w:rPr>
        <w:t>in</w:t>
      </w:r>
      <w:r w:rsidRPr="009F2F42">
        <w:rPr>
          <w:rFonts w:ascii="Amasis MT Pro" w:hAnsi="Amasis MT Pro"/>
          <w:color w:val="000000"/>
        </w:rPr>
        <w:t xml:space="preserve"> Latin. He was born and raised in </w:t>
      </w:r>
      <w:r w:rsidR="00C75882">
        <w:rPr>
          <w:rFonts w:ascii="Amasis MT Pro" w:hAnsi="Amasis MT Pro"/>
          <w:color w:val="000000"/>
        </w:rPr>
        <w:t>P</w:t>
      </w:r>
      <w:r w:rsidRPr="009F2F42">
        <w:rPr>
          <w:rFonts w:ascii="Amasis MT Pro" w:hAnsi="Amasis MT Pro"/>
          <w:color w:val="000000"/>
        </w:rPr>
        <w:t>lantation</w:t>
      </w:r>
      <w:r w:rsidR="00C75882">
        <w:rPr>
          <w:rFonts w:ascii="Amasis MT Pro" w:hAnsi="Amasis MT Pro"/>
          <w:color w:val="000000"/>
        </w:rPr>
        <w:t>,</w:t>
      </w:r>
      <w:r w:rsidRPr="009F2F42">
        <w:rPr>
          <w:rFonts w:ascii="Amasis MT Pro" w:hAnsi="Amasis MT Pro"/>
          <w:color w:val="000000"/>
        </w:rPr>
        <w:t xml:space="preserve"> Florida. He had beef with </w:t>
      </w:r>
      <w:r w:rsidR="00C75882">
        <w:rPr>
          <w:rFonts w:ascii="Amasis MT Pro" w:hAnsi="Amasis MT Pro"/>
          <w:color w:val="000000"/>
        </w:rPr>
        <w:t>D</w:t>
      </w:r>
      <w:r w:rsidRPr="009F2F42">
        <w:rPr>
          <w:rFonts w:ascii="Amasis MT Pro" w:hAnsi="Amasis MT Pro"/>
          <w:color w:val="000000"/>
        </w:rPr>
        <w:t xml:space="preserve">rake just because xxxtentacion called </w:t>
      </w:r>
      <w:r w:rsidR="00C75882">
        <w:rPr>
          <w:rFonts w:ascii="Amasis MT Pro" w:hAnsi="Amasis MT Pro"/>
          <w:color w:val="000000"/>
        </w:rPr>
        <w:t>D</w:t>
      </w:r>
      <w:r w:rsidRPr="009F2F42">
        <w:rPr>
          <w:rFonts w:ascii="Amasis MT Pro" w:hAnsi="Amasis MT Pro"/>
          <w:color w:val="000000"/>
        </w:rPr>
        <w:t>rake</w:t>
      </w:r>
      <w:r w:rsidR="00C75882">
        <w:rPr>
          <w:rFonts w:ascii="Amasis MT Pro" w:hAnsi="Amasis MT Pro"/>
          <w:color w:val="000000"/>
        </w:rPr>
        <w:t>’</w:t>
      </w:r>
      <w:r w:rsidRPr="009F2F42">
        <w:rPr>
          <w:rFonts w:ascii="Amasis MT Pro" w:hAnsi="Amasis MT Pro"/>
          <w:color w:val="000000"/>
        </w:rPr>
        <w:t>s mom cute</w:t>
      </w:r>
      <w:r w:rsidR="00701120">
        <w:rPr>
          <w:rFonts w:ascii="Amasis MT Pro" w:hAnsi="Amasis MT Pro"/>
          <w:color w:val="000000"/>
        </w:rPr>
        <w:t xml:space="preserve"> and p</w:t>
      </w:r>
      <w:r w:rsidRPr="009F2F42">
        <w:rPr>
          <w:rFonts w:ascii="Amasis MT Pro" w:hAnsi="Amasis MT Pro"/>
          <w:color w:val="000000"/>
        </w:rPr>
        <w:t xml:space="preserve">eople think that </w:t>
      </w:r>
      <w:r w:rsidR="00C75882">
        <w:rPr>
          <w:rFonts w:ascii="Amasis MT Pro" w:hAnsi="Amasis MT Pro"/>
          <w:color w:val="000000"/>
        </w:rPr>
        <w:t>D</w:t>
      </w:r>
      <w:r w:rsidRPr="009F2F42">
        <w:rPr>
          <w:rFonts w:ascii="Amasis MT Pro" w:hAnsi="Amasis MT Pro"/>
          <w:color w:val="000000"/>
        </w:rPr>
        <w:t xml:space="preserve">rake killed xxxtentacion. My favorite song by him is </w:t>
      </w:r>
      <w:r w:rsidR="00C75882">
        <w:rPr>
          <w:rFonts w:ascii="Amasis MT Pro" w:hAnsi="Amasis MT Pro"/>
          <w:color w:val="000000"/>
        </w:rPr>
        <w:t>“L</w:t>
      </w:r>
      <w:r w:rsidRPr="009F2F42">
        <w:rPr>
          <w:rFonts w:ascii="Amasis MT Pro" w:hAnsi="Amasis MT Pro"/>
          <w:color w:val="000000"/>
        </w:rPr>
        <w:t>ook at me</w:t>
      </w:r>
      <w:r w:rsidR="00C75882">
        <w:rPr>
          <w:rFonts w:ascii="Amasis MT Pro" w:hAnsi="Amasis MT Pro"/>
          <w:color w:val="000000"/>
        </w:rPr>
        <w:t>”</w:t>
      </w:r>
      <w:r w:rsidRPr="009F2F42">
        <w:rPr>
          <w:rFonts w:ascii="Amasis MT Pro" w:hAnsi="Amasis MT Pro"/>
          <w:color w:val="000000"/>
        </w:rPr>
        <w:t xml:space="preserve">. He loved </w:t>
      </w:r>
      <w:r w:rsidR="00417BA7">
        <w:rPr>
          <w:rFonts w:ascii="Amasis MT Pro" w:hAnsi="Amasis MT Pro"/>
          <w:color w:val="000000"/>
        </w:rPr>
        <w:t>S</w:t>
      </w:r>
      <w:r w:rsidR="00417BA7" w:rsidRPr="009F2F42">
        <w:rPr>
          <w:rFonts w:ascii="Amasis MT Pro" w:hAnsi="Amasis MT Pro"/>
          <w:color w:val="000000"/>
        </w:rPr>
        <w:t>titch</w:t>
      </w:r>
      <w:r w:rsidRPr="009F2F42">
        <w:rPr>
          <w:rFonts w:ascii="Amasis MT Pro" w:hAnsi="Amasis MT Pro"/>
          <w:color w:val="000000"/>
        </w:rPr>
        <w:t xml:space="preserve"> and </w:t>
      </w:r>
      <w:r w:rsidR="00664328">
        <w:rPr>
          <w:rFonts w:ascii="Amasis MT Pro" w:hAnsi="Amasis MT Pro"/>
          <w:color w:val="000000"/>
        </w:rPr>
        <w:t>H</w:t>
      </w:r>
      <w:r w:rsidRPr="009F2F42">
        <w:rPr>
          <w:rFonts w:ascii="Amasis MT Pro" w:hAnsi="Amasis MT Pro"/>
          <w:color w:val="000000"/>
        </w:rPr>
        <w:t>ot Cheetos. He has a son named Gekyume Onfroy. He had 3 siblings. I love him. RIP</w:t>
      </w:r>
      <w:r w:rsidR="00664328">
        <w:rPr>
          <w:rFonts w:ascii="Amasis MT Pro" w:hAnsi="Amasis MT Pro"/>
          <w:color w:val="000000"/>
        </w:rPr>
        <w:t>.</w:t>
      </w:r>
    </w:p>
    <w:p w14:paraId="509DC05B" w14:textId="77777777" w:rsidR="00DE0CD4" w:rsidRPr="009F2F42" w:rsidRDefault="00DE0CD4" w:rsidP="00DE0CD4">
      <w:pPr>
        <w:pStyle w:val="NormalWeb"/>
        <w:rPr>
          <w:rFonts w:ascii="Amasis MT Pro" w:hAnsi="Amasis MT Pro"/>
          <w:color w:val="000000"/>
        </w:rPr>
      </w:pPr>
    </w:p>
    <w:p w14:paraId="40BB0D78" w14:textId="77777777" w:rsidR="00664328" w:rsidRDefault="00664328" w:rsidP="00DE0CD4">
      <w:pPr>
        <w:pStyle w:val="NormalWeb"/>
        <w:rPr>
          <w:rFonts w:ascii="Amasis MT Pro" w:hAnsi="Amasis MT Pro"/>
          <w:color w:val="000000"/>
        </w:rPr>
      </w:pPr>
    </w:p>
    <w:p w14:paraId="299D447B" w14:textId="3F5DAFCB" w:rsidR="00DE0CD4" w:rsidRPr="009F2F42" w:rsidRDefault="00DE0CD4" w:rsidP="00664328">
      <w:pPr>
        <w:pStyle w:val="NormalWeb"/>
        <w:spacing w:before="0" w:beforeAutospacing="0" w:after="0" w:afterAutospacing="0"/>
        <w:rPr>
          <w:rFonts w:ascii="Amasis MT Pro" w:hAnsi="Amasis MT Pro"/>
          <w:color w:val="000000"/>
        </w:rPr>
      </w:pPr>
      <w:r w:rsidRPr="009F2F42">
        <w:rPr>
          <w:rFonts w:ascii="Amasis MT Pro" w:hAnsi="Amasis MT Pro"/>
          <w:color w:val="000000"/>
        </w:rPr>
        <w:t xml:space="preserve">Top 6 Cutest Animals </w:t>
      </w:r>
      <w:r w:rsidR="00664328">
        <w:rPr>
          <w:rFonts w:ascii="Amasis MT Pro" w:hAnsi="Amasis MT Pro"/>
          <w:color w:val="000000"/>
        </w:rPr>
        <w:t>(</w:t>
      </w:r>
      <w:r w:rsidRPr="009F2F42">
        <w:rPr>
          <w:rFonts w:ascii="Amasis MT Pro" w:hAnsi="Amasis MT Pro"/>
          <w:color w:val="000000"/>
        </w:rPr>
        <w:t>From Google and Our Ratings of them</w:t>
      </w:r>
      <w:r w:rsidR="00664328">
        <w:rPr>
          <w:rFonts w:ascii="Amasis MT Pro" w:hAnsi="Amasis MT Pro"/>
          <w:color w:val="000000"/>
        </w:rPr>
        <w:t>)</w:t>
      </w:r>
      <w:r w:rsidRPr="009F2F42">
        <w:rPr>
          <w:rFonts w:ascii="Amasis MT Pro" w:hAnsi="Amasis MT Pro"/>
          <w:color w:val="000000"/>
        </w:rPr>
        <w:t xml:space="preserve"> </w:t>
      </w:r>
    </w:p>
    <w:p w14:paraId="45B00ED7" w14:textId="1E294C18" w:rsidR="00DE0CD4" w:rsidRDefault="00DE0CD4" w:rsidP="00664328">
      <w:pPr>
        <w:pStyle w:val="NormalWeb"/>
        <w:spacing w:before="0" w:beforeAutospacing="0" w:after="0" w:afterAutospacing="0"/>
        <w:rPr>
          <w:rFonts w:ascii="Amasis MT Pro" w:hAnsi="Amasis MT Pro"/>
          <w:color w:val="000000"/>
        </w:rPr>
      </w:pPr>
      <w:r w:rsidRPr="009F2F42">
        <w:rPr>
          <w:rFonts w:ascii="Amasis MT Pro" w:hAnsi="Amasis MT Pro"/>
          <w:color w:val="000000"/>
        </w:rPr>
        <w:t xml:space="preserve">By Berlexa </w:t>
      </w:r>
      <w:r w:rsidR="0084517E" w:rsidRPr="009F2F42">
        <w:rPr>
          <w:rFonts w:ascii="Amasis MT Pro" w:hAnsi="Amasis MT Pro"/>
          <w:color w:val="000000"/>
        </w:rPr>
        <w:t>Charles</w:t>
      </w:r>
      <w:r w:rsidR="00A00A7D" w:rsidRPr="009F2F42">
        <w:rPr>
          <w:rFonts w:ascii="Amasis MT Pro" w:hAnsi="Amasis MT Pro"/>
          <w:color w:val="000000"/>
        </w:rPr>
        <w:t xml:space="preserve"> &amp; K</w:t>
      </w:r>
      <w:r w:rsidRPr="009F2F42">
        <w:rPr>
          <w:rFonts w:ascii="Amasis MT Pro" w:hAnsi="Amasis MT Pro"/>
          <w:color w:val="000000"/>
        </w:rPr>
        <w:t>aymia</w:t>
      </w:r>
      <w:r w:rsidR="00A00A7D" w:rsidRPr="009F2F42">
        <w:rPr>
          <w:rFonts w:ascii="Amasis MT Pro" w:hAnsi="Amasis MT Pro"/>
          <w:color w:val="000000"/>
        </w:rPr>
        <w:t xml:space="preserve"> Reid</w:t>
      </w:r>
    </w:p>
    <w:p w14:paraId="3C1170DA" w14:textId="77777777" w:rsidR="00664328" w:rsidRPr="009F2F42" w:rsidRDefault="00664328" w:rsidP="00664328">
      <w:pPr>
        <w:pStyle w:val="NormalWeb"/>
        <w:spacing w:before="0" w:beforeAutospacing="0" w:after="0" w:afterAutospacing="0"/>
        <w:rPr>
          <w:rFonts w:ascii="Amasis MT Pro" w:hAnsi="Amasis MT Pro"/>
          <w:color w:val="000000"/>
        </w:rPr>
      </w:pPr>
    </w:p>
    <w:p w14:paraId="0E3622ED" w14:textId="0423230E" w:rsidR="00DE0CD4" w:rsidRPr="009F2F42" w:rsidRDefault="00DE0CD4" w:rsidP="00664328">
      <w:pPr>
        <w:pStyle w:val="NormalWeb"/>
        <w:spacing w:before="0" w:beforeAutospacing="0" w:after="0" w:afterAutospacing="0"/>
        <w:rPr>
          <w:rFonts w:ascii="Amasis MT Pro" w:hAnsi="Amasis MT Pro"/>
          <w:color w:val="000000"/>
        </w:rPr>
      </w:pPr>
      <w:r w:rsidRPr="009F2F42">
        <w:rPr>
          <w:rFonts w:ascii="Amasis MT Pro" w:hAnsi="Amasis MT Pro"/>
          <w:color w:val="000000"/>
        </w:rPr>
        <w:t>1. Fennec Fox:</w:t>
      </w:r>
      <w:r w:rsidR="00664328">
        <w:rPr>
          <w:rFonts w:ascii="Amasis MT Pro" w:hAnsi="Amasis MT Pro"/>
          <w:color w:val="000000"/>
        </w:rPr>
        <w:t xml:space="preserve"> </w:t>
      </w:r>
      <w:r w:rsidRPr="009F2F42">
        <w:rPr>
          <w:rFonts w:ascii="Amasis MT Pro" w:hAnsi="Amasis MT Pro"/>
          <w:color w:val="000000"/>
        </w:rPr>
        <w:t>10/10 so cute and adorable</w:t>
      </w:r>
    </w:p>
    <w:p w14:paraId="4DE6A940" w14:textId="52AF2022" w:rsidR="00DE0CD4" w:rsidRPr="009F2F42" w:rsidRDefault="00DE0CD4" w:rsidP="00664328">
      <w:pPr>
        <w:pStyle w:val="NormalWeb"/>
        <w:spacing w:before="0" w:beforeAutospacing="0" w:after="0" w:afterAutospacing="0"/>
        <w:rPr>
          <w:rFonts w:ascii="Amasis MT Pro" w:hAnsi="Amasis MT Pro"/>
          <w:color w:val="000000"/>
        </w:rPr>
      </w:pPr>
      <w:r w:rsidRPr="009F2F42">
        <w:rPr>
          <w:rFonts w:ascii="Amasis MT Pro" w:hAnsi="Amasis MT Pro"/>
          <w:color w:val="000000"/>
        </w:rPr>
        <w:t>2.</w:t>
      </w:r>
      <w:r w:rsidR="00A63641" w:rsidRPr="009F2F42">
        <w:rPr>
          <w:rFonts w:ascii="Amasis MT Pro" w:hAnsi="Amasis MT Pro"/>
          <w:color w:val="000000"/>
        </w:rPr>
        <w:t xml:space="preserve"> </w:t>
      </w:r>
      <w:r w:rsidRPr="009F2F42">
        <w:rPr>
          <w:rFonts w:ascii="Amasis MT Pro" w:hAnsi="Amasis MT Pro"/>
          <w:color w:val="000000"/>
        </w:rPr>
        <w:t xml:space="preserve">Red </w:t>
      </w:r>
      <w:r w:rsidR="00A63641" w:rsidRPr="009F2F42">
        <w:rPr>
          <w:rFonts w:ascii="Amasis MT Pro" w:hAnsi="Amasis MT Pro"/>
          <w:color w:val="000000"/>
        </w:rPr>
        <w:t>P</w:t>
      </w:r>
      <w:r w:rsidRPr="009F2F42">
        <w:rPr>
          <w:rFonts w:ascii="Amasis MT Pro" w:hAnsi="Amasis MT Pro"/>
          <w:color w:val="000000"/>
        </w:rPr>
        <w:t>anda: 8/10 looks friendly.</w:t>
      </w:r>
    </w:p>
    <w:p w14:paraId="24F7DD36" w14:textId="64AF543A" w:rsidR="00DE0CD4" w:rsidRPr="009F2F42" w:rsidRDefault="00DE0CD4" w:rsidP="00664328">
      <w:pPr>
        <w:pStyle w:val="NormalWeb"/>
        <w:spacing w:before="0" w:beforeAutospacing="0" w:after="0" w:afterAutospacing="0"/>
        <w:rPr>
          <w:rFonts w:ascii="Amasis MT Pro" w:hAnsi="Amasis MT Pro"/>
          <w:color w:val="000000"/>
        </w:rPr>
      </w:pPr>
      <w:r w:rsidRPr="009F2F42">
        <w:rPr>
          <w:rFonts w:ascii="Amasis MT Pro" w:hAnsi="Amasis MT Pro"/>
          <w:color w:val="000000"/>
        </w:rPr>
        <w:t>3.</w:t>
      </w:r>
      <w:r w:rsidR="00EE23E6" w:rsidRPr="009F2F42">
        <w:rPr>
          <w:rFonts w:ascii="Amasis MT Pro" w:hAnsi="Amasis MT Pro"/>
          <w:color w:val="000000"/>
        </w:rPr>
        <w:t xml:space="preserve"> </w:t>
      </w:r>
      <w:r w:rsidRPr="009F2F42">
        <w:rPr>
          <w:rFonts w:ascii="Amasis MT Pro" w:hAnsi="Amasis MT Pro"/>
          <w:color w:val="000000"/>
        </w:rPr>
        <w:t>Koala: 7/10 so sleepy and ls so lazy but still a little cute.</w:t>
      </w:r>
    </w:p>
    <w:p w14:paraId="53EE15BE" w14:textId="7054902E" w:rsidR="00DE0CD4" w:rsidRPr="009F2F42" w:rsidRDefault="00DE0CD4" w:rsidP="00664328">
      <w:pPr>
        <w:pStyle w:val="NormalWeb"/>
        <w:spacing w:before="0" w:beforeAutospacing="0" w:after="0" w:afterAutospacing="0"/>
        <w:rPr>
          <w:rFonts w:ascii="Amasis MT Pro" w:hAnsi="Amasis MT Pro"/>
          <w:color w:val="000000"/>
        </w:rPr>
      </w:pPr>
      <w:r w:rsidRPr="009F2F42">
        <w:rPr>
          <w:rFonts w:ascii="Amasis MT Pro" w:hAnsi="Amasis MT Pro"/>
          <w:color w:val="000000"/>
        </w:rPr>
        <w:t>4.</w:t>
      </w:r>
      <w:r w:rsidR="00EE23E6" w:rsidRPr="009F2F42">
        <w:rPr>
          <w:rFonts w:ascii="Amasis MT Pro" w:hAnsi="Amasis MT Pro"/>
          <w:color w:val="000000"/>
        </w:rPr>
        <w:t xml:space="preserve"> </w:t>
      </w:r>
      <w:r w:rsidRPr="009F2F42">
        <w:rPr>
          <w:rFonts w:ascii="Amasis MT Pro" w:hAnsi="Amasis MT Pro"/>
          <w:color w:val="000000"/>
        </w:rPr>
        <w:t>Slow loris:</w:t>
      </w:r>
      <w:r w:rsidR="00664328">
        <w:rPr>
          <w:rFonts w:ascii="Amasis MT Pro" w:hAnsi="Amasis MT Pro"/>
          <w:color w:val="000000"/>
        </w:rPr>
        <w:t xml:space="preserve"> </w:t>
      </w:r>
      <w:r w:rsidRPr="009F2F42">
        <w:rPr>
          <w:rFonts w:ascii="Amasis MT Pro" w:hAnsi="Amasis MT Pro"/>
          <w:color w:val="000000"/>
        </w:rPr>
        <w:t>5/10 big eyes creepy I do not find it cute.</w:t>
      </w:r>
    </w:p>
    <w:p w14:paraId="6FC4EB8B" w14:textId="4FA48CE2" w:rsidR="00DE0CD4" w:rsidRPr="009F2F42" w:rsidRDefault="00DE0CD4" w:rsidP="00664328">
      <w:pPr>
        <w:pStyle w:val="NormalWeb"/>
        <w:spacing w:before="0" w:beforeAutospacing="0" w:after="0" w:afterAutospacing="0"/>
        <w:rPr>
          <w:rFonts w:ascii="Amasis MT Pro" w:hAnsi="Amasis MT Pro"/>
          <w:color w:val="000000"/>
        </w:rPr>
      </w:pPr>
      <w:r w:rsidRPr="009F2F42">
        <w:rPr>
          <w:rFonts w:ascii="Amasis MT Pro" w:hAnsi="Amasis MT Pro"/>
          <w:color w:val="000000"/>
        </w:rPr>
        <w:t>5.</w:t>
      </w:r>
      <w:r w:rsidR="00EE23E6" w:rsidRPr="009F2F42">
        <w:rPr>
          <w:rFonts w:ascii="Amasis MT Pro" w:hAnsi="Amasis MT Pro"/>
          <w:color w:val="000000"/>
        </w:rPr>
        <w:t xml:space="preserve"> </w:t>
      </w:r>
      <w:r w:rsidRPr="009F2F42">
        <w:rPr>
          <w:rFonts w:ascii="Amasis MT Pro" w:hAnsi="Amasis MT Pro"/>
          <w:color w:val="000000"/>
        </w:rPr>
        <w:t>Baby elephant's: 8/10 looks like a cartoon character</w:t>
      </w:r>
    </w:p>
    <w:p w14:paraId="708D254F" w14:textId="53048AFB" w:rsidR="00DE0CD4" w:rsidRPr="009F2F42" w:rsidRDefault="00DE0CD4" w:rsidP="00664328">
      <w:pPr>
        <w:pStyle w:val="NormalWeb"/>
        <w:spacing w:before="0" w:beforeAutospacing="0" w:after="0" w:afterAutospacing="0"/>
        <w:rPr>
          <w:rFonts w:ascii="Amasis MT Pro" w:hAnsi="Amasis MT Pro"/>
          <w:color w:val="000000"/>
        </w:rPr>
      </w:pPr>
      <w:r w:rsidRPr="009F2F42">
        <w:rPr>
          <w:rFonts w:ascii="Amasis MT Pro" w:hAnsi="Amasis MT Pro"/>
          <w:color w:val="000000"/>
        </w:rPr>
        <w:t>6.</w:t>
      </w:r>
      <w:r w:rsidR="00EE23E6" w:rsidRPr="009F2F42">
        <w:rPr>
          <w:rFonts w:ascii="Amasis MT Pro" w:hAnsi="Amasis MT Pro"/>
          <w:color w:val="000000"/>
        </w:rPr>
        <w:t xml:space="preserve"> </w:t>
      </w:r>
      <w:r w:rsidRPr="009F2F42">
        <w:rPr>
          <w:rFonts w:ascii="Amasis MT Pro" w:hAnsi="Amasis MT Pro"/>
          <w:color w:val="000000"/>
        </w:rPr>
        <w:t>Chevrotain:</w:t>
      </w:r>
      <w:r w:rsidR="00664328">
        <w:rPr>
          <w:rFonts w:ascii="Amasis MT Pro" w:hAnsi="Amasis MT Pro"/>
          <w:color w:val="000000"/>
        </w:rPr>
        <w:t xml:space="preserve"> </w:t>
      </w:r>
      <w:r w:rsidRPr="009F2F42">
        <w:rPr>
          <w:rFonts w:ascii="Amasis MT Pro" w:hAnsi="Amasis MT Pro"/>
          <w:color w:val="000000"/>
        </w:rPr>
        <w:t>3/10 little legs skinny I did not find it cute either</w:t>
      </w:r>
    </w:p>
    <w:p w14:paraId="753FE732" w14:textId="77777777" w:rsidR="00194A60" w:rsidRPr="009F2F42" w:rsidRDefault="00194A60" w:rsidP="00DE0CD4">
      <w:pPr>
        <w:pStyle w:val="NormalWeb"/>
        <w:rPr>
          <w:rFonts w:ascii="Amasis MT Pro" w:hAnsi="Amasis MT Pro"/>
          <w:color w:val="000000"/>
        </w:rPr>
      </w:pPr>
    </w:p>
    <w:p w14:paraId="7A7A55BF" w14:textId="77777777" w:rsidR="00664328" w:rsidRDefault="00664328" w:rsidP="00664328">
      <w:pPr>
        <w:pStyle w:val="NormalWeb"/>
        <w:spacing w:before="0" w:beforeAutospacing="0" w:after="0" w:afterAutospacing="0"/>
        <w:rPr>
          <w:rFonts w:ascii="Amasis MT Pro" w:hAnsi="Amasis MT Pro"/>
          <w:color w:val="000000"/>
        </w:rPr>
      </w:pPr>
    </w:p>
    <w:p w14:paraId="7AF9CCEE" w14:textId="4238073C" w:rsidR="00260798" w:rsidRPr="009F2F42" w:rsidRDefault="00260798" w:rsidP="00664328">
      <w:pPr>
        <w:pStyle w:val="NormalWeb"/>
        <w:spacing w:before="0" w:beforeAutospacing="0" w:after="0" w:afterAutospacing="0"/>
        <w:rPr>
          <w:rFonts w:ascii="Amasis MT Pro" w:hAnsi="Amasis MT Pro"/>
          <w:color w:val="000000"/>
        </w:rPr>
      </w:pPr>
      <w:r w:rsidRPr="009F2F42">
        <w:rPr>
          <w:rFonts w:ascii="Amasis MT Pro" w:hAnsi="Amasis MT Pro"/>
          <w:color w:val="000000"/>
        </w:rPr>
        <w:t>W</w:t>
      </w:r>
      <w:r w:rsidR="00423401" w:rsidRPr="009F2F42">
        <w:rPr>
          <w:rFonts w:ascii="Amasis MT Pro" w:hAnsi="Amasis MT Pro"/>
          <w:color w:val="000000"/>
        </w:rPr>
        <w:t xml:space="preserve">hy Dogs Are Better Than Cats </w:t>
      </w:r>
      <w:r w:rsidRPr="009F2F42">
        <w:rPr>
          <w:rFonts w:ascii="Amasis MT Pro" w:hAnsi="Amasis MT Pro"/>
          <w:color w:val="000000"/>
        </w:rPr>
        <w:t>(in my opinion)</w:t>
      </w:r>
    </w:p>
    <w:p w14:paraId="4DB6B001" w14:textId="7A3C12B1" w:rsidR="00664328" w:rsidRPr="009F2F42" w:rsidRDefault="00664328" w:rsidP="00664328">
      <w:pPr>
        <w:pStyle w:val="NormalWeb"/>
        <w:spacing w:before="0" w:beforeAutospacing="0" w:after="0" w:afterAutospacing="0"/>
        <w:rPr>
          <w:rFonts w:ascii="Amasis MT Pro" w:hAnsi="Amasis MT Pro"/>
          <w:color w:val="000000"/>
        </w:rPr>
      </w:pPr>
      <w:r>
        <w:rPr>
          <w:rFonts w:ascii="Amasis MT Pro" w:hAnsi="Amasis MT Pro"/>
          <w:color w:val="000000"/>
        </w:rPr>
        <w:t xml:space="preserve">By </w:t>
      </w:r>
      <w:r w:rsidR="001F126E" w:rsidRPr="009F2F42">
        <w:rPr>
          <w:rFonts w:ascii="Amasis MT Pro" w:hAnsi="Amasis MT Pro"/>
          <w:color w:val="000000"/>
        </w:rPr>
        <w:t>Coltyn Roberts</w:t>
      </w:r>
    </w:p>
    <w:p w14:paraId="5C37B8A6" w14:textId="30F651B6" w:rsidR="00260798" w:rsidRPr="009F2F42" w:rsidRDefault="00260798" w:rsidP="00260798">
      <w:pPr>
        <w:pStyle w:val="NormalWeb"/>
        <w:rPr>
          <w:rFonts w:ascii="Amasis MT Pro" w:hAnsi="Amasis MT Pro"/>
          <w:color w:val="000000"/>
        </w:rPr>
      </w:pPr>
      <w:r w:rsidRPr="009F2F42">
        <w:rPr>
          <w:rFonts w:ascii="Amasis MT Pro" w:hAnsi="Amasis MT Pro"/>
          <w:color w:val="000000"/>
        </w:rPr>
        <w:t xml:space="preserve">Dogs are better than cats because they are very cute and cuddly, and dogs protect you if they trust you enough. </w:t>
      </w:r>
      <w:r w:rsidR="00664328">
        <w:rPr>
          <w:rFonts w:ascii="Amasis MT Pro" w:hAnsi="Amasis MT Pro"/>
          <w:color w:val="000000"/>
        </w:rPr>
        <w:t xml:space="preserve">Dogs </w:t>
      </w:r>
      <w:r w:rsidRPr="009F2F42">
        <w:rPr>
          <w:rFonts w:ascii="Amasis MT Pro" w:hAnsi="Amasis MT Pro"/>
          <w:color w:val="000000"/>
        </w:rPr>
        <w:t>are super smart and from my experience</w:t>
      </w:r>
      <w:r w:rsidR="00664328">
        <w:rPr>
          <w:rFonts w:ascii="Amasis MT Pro" w:hAnsi="Amasis MT Pro"/>
          <w:color w:val="000000"/>
        </w:rPr>
        <w:t xml:space="preserve"> they are</w:t>
      </w:r>
      <w:r w:rsidRPr="009F2F42">
        <w:rPr>
          <w:rFonts w:ascii="Amasis MT Pro" w:hAnsi="Amasis MT Pro"/>
          <w:color w:val="000000"/>
        </w:rPr>
        <w:t xml:space="preserve"> never usually shy either. I really do love cats and understand why people like them, but I'm more of a dog person myself.</w:t>
      </w:r>
    </w:p>
    <w:p w14:paraId="2DB78E22" w14:textId="77777777" w:rsidR="00C83EA7" w:rsidRPr="009F2F42" w:rsidRDefault="00C83EA7" w:rsidP="00260798">
      <w:pPr>
        <w:pStyle w:val="NormalWeb"/>
        <w:rPr>
          <w:rFonts w:ascii="Amasis MT Pro" w:hAnsi="Amasis MT Pro"/>
          <w:color w:val="000000"/>
        </w:rPr>
      </w:pPr>
    </w:p>
    <w:p w14:paraId="440604A3" w14:textId="3A119DF2" w:rsidR="008E7EC9" w:rsidRPr="009F2F42" w:rsidRDefault="008E7EC9" w:rsidP="00664328">
      <w:pPr>
        <w:pStyle w:val="NormalWeb"/>
        <w:spacing w:before="0" w:beforeAutospacing="0" w:after="0" w:afterAutospacing="0"/>
        <w:rPr>
          <w:rFonts w:ascii="Amasis MT Pro" w:hAnsi="Amasis MT Pro"/>
          <w:color w:val="000000"/>
        </w:rPr>
      </w:pPr>
      <w:r w:rsidRPr="009F2F42">
        <w:rPr>
          <w:rFonts w:ascii="Amasis MT Pro" w:hAnsi="Amasis MT Pro"/>
          <w:color w:val="000000"/>
        </w:rPr>
        <w:t>Top 10 Most Powerful Gaming Consoles</w:t>
      </w:r>
      <w:r w:rsidR="00486F7F" w:rsidRPr="009F2F42">
        <w:rPr>
          <w:rFonts w:ascii="Amasis MT Pro" w:hAnsi="Amasis MT Pro"/>
          <w:color w:val="000000"/>
        </w:rPr>
        <w:t xml:space="preserve"> (in my opinion)</w:t>
      </w:r>
    </w:p>
    <w:p w14:paraId="39B4263A" w14:textId="1E188591" w:rsidR="007256FF" w:rsidRDefault="008E7EC9" w:rsidP="00664328">
      <w:pPr>
        <w:pStyle w:val="NormalWeb"/>
        <w:spacing w:before="0" w:beforeAutospacing="0" w:after="0" w:afterAutospacing="0"/>
        <w:rPr>
          <w:rFonts w:ascii="Amasis MT Pro" w:hAnsi="Amasis MT Pro"/>
          <w:color w:val="000000"/>
        </w:rPr>
      </w:pPr>
      <w:r w:rsidRPr="009F2F42">
        <w:rPr>
          <w:rFonts w:ascii="Amasis MT Pro" w:hAnsi="Amasis MT Pro"/>
          <w:color w:val="000000"/>
        </w:rPr>
        <w:t>Braeden Traffor</w:t>
      </w:r>
      <w:r w:rsidR="007256FF" w:rsidRPr="009F2F42">
        <w:rPr>
          <w:rFonts w:ascii="Amasis MT Pro" w:hAnsi="Amasis MT Pro"/>
          <w:color w:val="000000"/>
        </w:rPr>
        <w:t>d</w:t>
      </w:r>
    </w:p>
    <w:p w14:paraId="0BB2D1D0" w14:textId="77777777" w:rsidR="00664328" w:rsidRPr="009F2F42" w:rsidRDefault="00664328" w:rsidP="00664328">
      <w:pPr>
        <w:pStyle w:val="NormalWeb"/>
        <w:spacing w:before="0" w:beforeAutospacing="0" w:after="0" w:afterAutospacing="0"/>
        <w:rPr>
          <w:rFonts w:ascii="Amasis MT Pro" w:hAnsi="Amasis MT Pro"/>
          <w:color w:val="000000"/>
        </w:rPr>
      </w:pPr>
    </w:p>
    <w:p w14:paraId="35ECC924" w14:textId="77777777" w:rsidR="008E7EC9" w:rsidRPr="009F2F42" w:rsidRDefault="008E7EC9" w:rsidP="007256FF">
      <w:pPr>
        <w:pStyle w:val="NormalWeb"/>
        <w:spacing w:before="0" w:beforeAutospacing="0" w:after="0" w:afterAutospacing="0"/>
        <w:rPr>
          <w:rFonts w:ascii="Amasis MT Pro" w:hAnsi="Amasis MT Pro"/>
          <w:color w:val="000000"/>
        </w:rPr>
      </w:pPr>
      <w:r w:rsidRPr="009F2F42">
        <w:rPr>
          <w:rFonts w:ascii="Amasis MT Pro" w:hAnsi="Amasis MT Pro"/>
          <w:color w:val="000000"/>
        </w:rPr>
        <w:t>1. PS5/Xbox Series X</w:t>
      </w:r>
    </w:p>
    <w:p w14:paraId="57ED4172" w14:textId="77777777" w:rsidR="008E7EC9" w:rsidRPr="009F2F42" w:rsidRDefault="008E7EC9" w:rsidP="007256FF">
      <w:pPr>
        <w:pStyle w:val="NormalWeb"/>
        <w:spacing w:before="0" w:beforeAutospacing="0" w:after="0" w:afterAutospacing="0"/>
        <w:rPr>
          <w:rFonts w:ascii="Amasis MT Pro" w:hAnsi="Amasis MT Pro"/>
          <w:color w:val="000000"/>
        </w:rPr>
      </w:pPr>
      <w:r w:rsidRPr="009F2F42">
        <w:rPr>
          <w:rFonts w:ascii="Amasis MT Pro" w:hAnsi="Amasis MT Pro"/>
          <w:color w:val="000000"/>
        </w:rPr>
        <w:t>2. PS4 Pro/Xbox One X</w:t>
      </w:r>
    </w:p>
    <w:p w14:paraId="43F48450" w14:textId="77777777" w:rsidR="008E7EC9" w:rsidRPr="009F2F42" w:rsidRDefault="008E7EC9" w:rsidP="007256FF">
      <w:pPr>
        <w:pStyle w:val="NormalWeb"/>
        <w:spacing w:before="0" w:beforeAutospacing="0" w:after="0" w:afterAutospacing="0"/>
        <w:rPr>
          <w:rFonts w:ascii="Amasis MT Pro" w:hAnsi="Amasis MT Pro"/>
          <w:color w:val="000000"/>
        </w:rPr>
      </w:pPr>
      <w:r w:rsidRPr="009F2F42">
        <w:rPr>
          <w:rFonts w:ascii="Amasis MT Pro" w:hAnsi="Amasis MT Pro"/>
          <w:color w:val="000000"/>
        </w:rPr>
        <w:t>3. Xbox Series S/Xbox One S</w:t>
      </w:r>
    </w:p>
    <w:p w14:paraId="1684B8FF" w14:textId="77777777" w:rsidR="008E7EC9" w:rsidRPr="009F2F42" w:rsidRDefault="008E7EC9" w:rsidP="007256FF">
      <w:pPr>
        <w:pStyle w:val="NormalWeb"/>
        <w:spacing w:before="0" w:beforeAutospacing="0" w:after="0" w:afterAutospacing="0"/>
        <w:rPr>
          <w:rFonts w:ascii="Amasis MT Pro" w:hAnsi="Amasis MT Pro"/>
          <w:color w:val="000000"/>
        </w:rPr>
      </w:pPr>
      <w:r w:rsidRPr="009F2F42">
        <w:rPr>
          <w:rFonts w:ascii="Amasis MT Pro" w:hAnsi="Amasis MT Pro"/>
          <w:color w:val="000000"/>
        </w:rPr>
        <w:t>4. PS4/PS4 Slim</w:t>
      </w:r>
    </w:p>
    <w:p w14:paraId="7CB9D07F" w14:textId="77777777" w:rsidR="008E7EC9" w:rsidRPr="009F2F42" w:rsidRDefault="008E7EC9" w:rsidP="007256FF">
      <w:pPr>
        <w:pStyle w:val="NormalWeb"/>
        <w:spacing w:before="0" w:beforeAutospacing="0" w:after="0" w:afterAutospacing="0"/>
        <w:rPr>
          <w:rFonts w:ascii="Amasis MT Pro" w:hAnsi="Amasis MT Pro"/>
          <w:color w:val="000000"/>
        </w:rPr>
      </w:pPr>
      <w:r w:rsidRPr="009F2F42">
        <w:rPr>
          <w:rFonts w:ascii="Amasis MT Pro" w:hAnsi="Amasis MT Pro"/>
          <w:color w:val="000000"/>
        </w:rPr>
        <w:t>5. Xbox One</w:t>
      </w:r>
    </w:p>
    <w:p w14:paraId="7F808B5F" w14:textId="77777777" w:rsidR="008E7EC9" w:rsidRPr="009F2F42" w:rsidRDefault="008E7EC9" w:rsidP="007256FF">
      <w:pPr>
        <w:pStyle w:val="NormalWeb"/>
        <w:spacing w:before="0" w:beforeAutospacing="0" w:after="0" w:afterAutospacing="0"/>
        <w:rPr>
          <w:rFonts w:ascii="Amasis MT Pro" w:hAnsi="Amasis MT Pro"/>
          <w:color w:val="000000"/>
        </w:rPr>
      </w:pPr>
      <w:r w:rsidRPr="009F2F42">
        <w:rPr>
          <w:rFonts w:ascii="Amasis MT Pro" w:hAnsi="Amasis MT Pro"/>
          <w:color w:val="000000"/>
        </w:rPr>
        <w:t>6. PS3 Slim/Super Slim</w:t>
      </w:r>
    </w:p>
    <w:p w14:paraId="016FC9CE" w14:textId="77777777" w:rsidR="008E7EC9" w:rsidRPr="009F2F42" w:rsidRDefault="008E7EC9" w:rsidP="007256FF">
      <w:pPr>
        <w:pStyle w:val="NormalWeb"/>
        <w:spacing w:before="0" w:beforeAutospacing="0" w:after="0" w:afterAutospacing="0"/>
        <w:rPr>
          <w:rFonts w:ascii="Amasis MT Pro" w:hAnsi="Amasis MT Pro"/>
          <w:color w:val="000000"/>
        </w:rPr>
      </w:pPr>
      <w:r w:rsidRPr="009F2F42">
        <w:rPr>
          <w:rFonts w:ascii="Amasis MT Pro" w:hAnsi="Amasis MT Pro"/>
          <w:color w:val="000000"/>
        </w:rPr>
        <w:t>7. Xbox 360 Slim/Xbox 360 E</w:t>
      </w:r>
    </w:p>
    <w:p w14:paraId="389D94EA" w14:textId="77777777" w:rsidR="008E7EC9" w:rsidRPr="009F2F42" w:rsidRDefault="008E7EC9" w:rsidP="007256FF">
      <w:pPr>
        <w:pStyle w:val="NormalWeb"/>
        <w:spacing w:before="0" w:beforeAutospacing="0" w:after="0" w:afterAutospacing="0"/>
        <w:rPr>
          <w:rFonts w:ascii="Amasis MT Pro" w:hAnsi="Amasis MT Pro"/>
          <w:color w:val="000000"/>
        </w:rPr>
      </w:pPr>
      <w:r w:rsidRPr="009F2F42">
        <w:rPr>
          <w:rFonts w:ascii="Amasis MT Pro" w:hAnsi="Amasis MT Pro"/>
          <w:color w:val="000000"/>
        </w:rPr>
        <w:t>8. PS3 Original</w:t>
      </w:r>
    </w:p>
    <w:p w14:paraId="1066ADE1" w14:textId="77777777" w:rsidR="008E7EC9" w:rsidRPr="009F2F42" w:rsidRDefault="008E7EC9" w:rsidP="007256FF">
      <w:pPr>
        <w:pStyle w:val="NormalWeb"/>
        <w:spacing w:before="0" w:beforeAutospacing="0" w:after="0" w:afterAutospacing="0"/>
        <w:rPr>
          <w:rFonts w:ascii="Amasis MT Pro" w:hAnsi="Amasis MT Pro"/>
          <w:color w:val="000000"/>
        </w:rPr>
      </w:pPr>
      <w:r w:rsidRPr="009F2F42">
        <w:rPr>
          <w:rFonts w:ascii="Amasis MT Pro" w:hAnsi="Amasis MT Pro"/>
          <w:color w:val="000000"/>
        </w:rPr>
        <w:t>9. Xbox 360 Original</w:t>
      </w:r>
    </w:p>
    <w:p w14:paraId="4E2939A6" w14:textId="45D2AEAA" w:rsidR="008E7EC9" w:rsidRPr="009F2F42" w:rsidRDefault="008E7EC9" w:rsidP="007256FF">
      <w:pPr>
        <w:pStyle w:val="NormalWeb"/>
        <w:spacing w:before="0" w:beforeAutospacing="0" w:after="0" w:afterAutospacing="0"/>
        <w:rPr>
          <w:rFonts w:ascii="Amasis MT Pro" w:hAnsi="Amasis MT Pro"/>
          <w:color w:val="000000"/>
        </w:rPr>
      </w:pPr>
      <w:r w:rsidRPr="009F2F42">
        <w:rPr>
          <w:rFonts w:ascii="Amasis MT Pro" w:hAnsi="Amasis MT Pro"/>
          <w:color w:val="000000"/>
        </w:rPr>
        <w:t>10. PS2/Original Xbo</w:t>
      </w:r>
      <w:r w:rsidR="007256FF" w:rsidRPr="009F2F42">
        <w:rPr>
          <w:rFonts w:ascii="Amasis MT Pro" w:hAnsi="Amasis MT Pro"/>
          <w:color w:val="000000"/>
        </w:rPr>
        <w:t>x</w:t>
      </w:r>
    </w:p>
    <w:p w14:paraId="77720E02" w14:textId="77777777" w:rsidR="00A554C7" w:rsidRDefault="00A554C7" w:rsidP="007256FF">
      <w:pPr>
        <w:pStyle w:val="NormalWeb"/>
        <w:spacing w:before="0" w:beforeAutospacing="0" w:after="0" w:afterAutospacing="0"/>
        <w:rPr>
          <w:rFonts w:ascii="Amasis MT Pro" w:hAnsi="Amasis MT Pro"/>
          <w:color w:val="000000"/>
        </w:rPr>
      </w:pPr>
    </w:p>
    <w:p w14:paraId="2AA0012A" w14:textId="77777777" w:rsidR="00664328" w:rsidRPr="009F2F42" w:rsidRDefault="00664328" w:rsidP="007256FF">
      <w:pPr>
        <w:pStyle w:val="NormalWeb"/>
        <w:spacing w:before="0" w:beforeAutospacing="0" w:after="0" w:afterAutospacing="0"/>
        <w:rPr>
          <w:rFonts w:ascii="Amasis MT Pro" w:hAnsi="Amasis MT Pro"/>
          <w:color w:val="000000"/>
        </w:rPr>
      </w:pPr>
    </w:p>
    <w:p w14:paraId="57C86F47" w14:textId="77777777" w:rsidR="00A554C7" w:rsidRPr="009F2F42" w:rsidRDefault="00A554C7" w:rsidP="007256FF">
      <w:pPr>
        <w:pStyle w:val="NormalWeb"/>
        <w:spacing w:before="0" w:beforeAutospacing="0" w:after="0" w:afterAutospacing="0"/>
        <w:rPr>
          <w:rFonts w:ascii="Amasis MT Pro" w:hAnsi="Amasis MT Pro"/>
          <w:color w:val="000000"/>
        </w:rPr>
      </w:pPr>
    </w:p>
    <w:p w14:paraId="1EF14357" w14:textId="77777777" w:rsidR="00664328" w:rsidRDefault="00EA3EE0" w:rsidP="00664328">
      <w:pPr>
        <w:pStyle w:val="NormalWeb"/>
        <w:spacing w:before="0" w:beforeAutospacing="0" w:after="0" w:afterAutospacing="0"/>
        <w:rPr>
          <w:rFonts w:ascii="Amasis MT Pro" w:hAnsi="Amasis MT Pro"/>
          <w:color w:val="000000"/>
        </w:rPr>
      </w:pPr>
      <w:r w:rsidRPr="009F2F42">
        <w:rPr>
          <w:rFonts w:ascii="Amasis MT Pro" w:hAnsi="Amasis MT Pro"/>
          <w:color w:val="000000"/>
        </w:rPr>
        <w:t>Top 6 Movies (from Google)</w:t>
      </w:r>
    </w:p>
    <w:p w14:paraId="79B241A2" w14:textId="75713AB2" w:rsidR="000F7632" w:rsidRDefault="00156C89" w:rsidP="00664328">
      <w:pPr>
        <w:pStyle w:val="NormalWeb"/>
        <w:spacing w:before="0" w:beforeAutospacing="0" w:after="0" w:afterAutospacing="0"/>
        <w:rPr>
          <w:rFonts w:ascii="Amasis MT Pro" w:hAnsi="Amasis MT Pro"/>
          <w:color w:val="000000"/>
        </w:rPr>
      </w:pPr>
      <w:r>
        <w:rPr>
          <w:rFonts w:ascii="Amasis MT Pro" w:hAnsi="Amasis MT Pro"/>
          <w:color w:val="000000"/>
        </w:rPr>
        <w:t xml:space="preserve">By </w:t>
      </w:r>
      <w:r w:rsidR="000F7632" w:rsidRPr="009F2F42">
        <w:rPr>
          <w:rFonts w:ascii="Amasis MT Pro" w:hAnsi="Amasis MT Pro"/>
          <w:color w:val="000000"/>
        </w:rPr>
        <w:t>David Jellow</w:t>
      </w:r>
    </w:p>
    <w:p w14:paraId="72CDD1B4" w14:textId="77777777" w:rsidR="00664328" w:rsidRPr="009F2F42" w:rsidRDefault="00664328" w:rsidP="00664328">
      <w:pPr>
        <w:pStyle w:val="NormalWeb"/>
        <w:spacing w:before="0" w:beforeAutospacing="0" w:after="0" w:afterAutospacing="0"/>
        <w:rPr>
          <w:rFonts w:ascii="Amasis MT Pro" w:hAnsi="Amasis MT Pro"/>
          <w:color w:val="000000"/>
        </w:rPr>
      </w:pPr>
    </w:p>
    <w:p w14:paraId="504A93AB" w14:textId="3C3DCD3E" w:rsidR="00EA3EE0" w:rsidRPr="009F2F42" w:rsidRDefault="00EA3EE0" w:rsidP="00664328">
      <w:pPr>
        <w:pStyle w:val="NormalWeb"/>
        <w:spacing w:before="0" w:beforeAutospacing="0" w:after="0" w:afterAutospacing="0"/>
        <w:rPr>
          <w:rFonts w:ascii="Amasis MT Pro" w:hAnsi="Amasis MT Pro"/>
          <w:color w:val="000000"/>
        </w:rPr>
      </w:pPr>
      <w:r w:rsidRPr="009F2F42">
        <w:rPr>
          <w:rFonts w:ascii="Amasis MT Pro" w:hAnsi="Amasis MT Pro"/>
          <w:color w:val="000000"/>
        </w:rPr>
        <w:t>1st “How to Train your Dragon” / 1.6 billion people (That is 1/3 of the population) Have Watched</w:t>
      </w:r>
    </w:p>
    <w:p w14:paraId="580FD6C5" w14:textId="457FBD12" w:rsidR="00EA3EE0" w:rsidRPr="009F2F42" w:rsidRDefault="00EA3EE0" w:rsidP="00664328">
      <w:pPr>
        <w:pStyle w:val="NormalWeb"/>
        <w:spacing w:before="0" w:beforeAutospacing="0" w:after="0" w:afterAutospacing="0"/>
        <w:rPr>
          <w:rFonts w:ascii="Amasis MT Pro" w:hAnsi="Amasis MT Pro"/>
          <w:color w:val="000000"/>
        </w:rPr>
      </w:pPr>
      <w:r w:rsidRPr="009F2F42">
        <w:rPr>
          <w:rFonts w:ascii="Amasis MT Pro" w:hAnsi="Amasis MT Pro"/>
          <w:color w:val="000000"/>
        </w:rPr>
        <w:t>2nd “Harry Potter” / 1.5 billion People (That is 1/3 of the population) Have watched</w:t>
      </w:r>
    </w:p>
    <w:p w14:paraId="72AF20A0" w14:textId="1D2CE006" w:rsidR="00EA3EE0" w:rsidRPr="009F2F42" w:rsidRDefault="00EA3EE0" w:rsidP="00664328">
      <w:pPr>
        <w:pStyle w:val="NormalWeb"/>
        <w:spacing w:before="0" w:beforeAutospacing="0" w:after="0" w:afterAutospacing="0"/>
        <w:rPr>
          <w:rFonts w:ascii="Amasis MT Pro" w:hAnsi="Amasis MT Pro"/>
          <w:color w:val="000000"/>
        </w:rPr>
      </w:pPr>
      <w:r w:rsidRPr="009F2F42">
        <w:rPr>
          <w:rFonts w:ascii="Amasis MT Pro" w:hAnsi="Amasis MT Pro"/>
          <w:color w:val="000000"/>
        </w:rPr>
        <w:t>3rd “Home Alone” / 307 million people (That is ¼ of the population) have watched</w:t>
      </w:r>
    </w:p>
    <w:p w14:paraId="43838AE4" w14:textId="7CFB0F93" w:rsidR="00EA3EE0" w:rsidRPr="009F2F42" w:rsidRDefault="00EA3EE0" w:rsidP="00664328">
      <w:pPr>
        <w:pStyle w:val="NormalWeb"/>
        <w:spacing w:before="0" w:beforeAutospacing="0" w:after="0" w:afterAutospacing="0"/>
        <w:rPr>
          <w:rFonts w:ascii="Amasis MT Pro" w:hAnsi="Amasis MT Pro"/>
          <w:color w:val="000000"/>
        </w:rPr>
      </w:pPr>
      <w:r w:rsidRPr="009F2F42">
        <w:rPr>
          <w:rFonts w:ascii="Amasis MT Pro" w:hAnsi="Amasis MT Pro"/>
          <w:color w:val="000000"/>
        </w:rPr>
        <w:t>4th “Kung Fu Panda” 4 / 142 million people (That is 1/5 of the population) have watched</w:t>
      </w:r>
    </w:p>
    <w:p w14:paraId="287434E8" w14:textId="279753C9" w:rsidR="00EA3EE0" w:rsidRPr="009F2F42" w:rsidRDefault="00EA3EE0" w:rsidP="00664328">
      <w:pPr>
        <w:pStyle w:val="NormalWeb"/>
        <w:spacing w:before="0" w:beforeAutospacing="0" w:after="0" w:afterAutospacing="0"/>
        <w:rPr>
          <w:rFonts w:ascii="Amasis MT Pro" w:hAnsi="Amasis MT Pro"/>
          <w:color w:val="000000"/>
        </w:rPr>
      </w:pPr>
      <w:r w:rsidRPr="009F2F42">
        <w:rPr>
          <w:rFonts w:ascii="Amasis MT Pro" w:hAnsi="Amasis MT Pro"/>
          <w:color w:val="000000"/>
        </w:rPr>
        <w:t>5th “The Lion King” / 112 million people (That is 1/10 of the full population) have watched</w:t>
      </w:r>
    </w:p>
    <w:p w14:paraId="0D1E6739" w14:textId="3334399D" w:rsidR="00EA3EE0" w:rsidRPr="009F2F42" w:rsidRDefault="00EA3EE0" w:rsidP="00664328">
      <w:pPr>
        <w:pStyle w:val="NormalWeb"/>
        <w:spacing w:before="0" w:beforeAutospacing="0" w:after="0" w:afterAutospacing="0"/>
        <w:rPr>
          <w:rFonts w:ascii="Amasis MT Pro" w:hAnsi="Amasis MT Pro"/>
          <w:color w:val="000000"/>
        </w:rPr>
      </w:pPr>
      <w:r w:rsidRPr="009F2F42">
        <w:rPr>
          <w:rFonts w:ascii="Amasis MT Pro" w:hAnsi="Amasis MT Pro"/>
          <w:color w:val="000000"/>
        </w:rPr>
        <w:t xml:space="preserve">6th </w:t>
      </w:r>
      <w:r w:rsidR="000F59B6" w:rsidRPr="009F2F42">
        <w:rPr>
          <w:rFonts w:ascii="Amasis MT Pro" w:hAnsi="Amasis MT Pro"/>
          <w:color w:val="000000"/>
        </w:rPr>
        <w:t>“I</w:t>
      </w:r>
      <w:r w:rsidRPr="009F2F42">
        <w:rPr>
          <w:rFonts w:ascii="Amasis MT Pro" w:hAnsi="Amasis MT Pro"/>
          <w:color w:val="000000"/>
        </w:rPr>
        <w:t xml:space="preserve">ce </w:t>
      </w:r>
      <w:r w:rsidR="000F59B6" w:rsidRPr="009F2F42">
        <w:rPr>
          <w:rFonts w:ascii="Amasis MT Pro" w:hAnsi="Amasis MT Pro"/>
          <w:color w:val="000000"/>
        </w:rPr>
        <w:t>Age”</w:t>
      </w:r>
      <w:r w:rsidRPr="009F2F42">
        <w:rPr>
          <w:rFonts w:ascii="Amasis MT Pro" w:hAnsi="Amasis MT Pro"/>
          <w:color w:val="000000"/>
        </w:rPr>
        <w:t xml:space="preserve"> / 797,000 people (about half the population of Idaho) have watched</w:t>
      </w:r>
    </w:p>
    <w:p w14:paraId="1B483840" w14:textId="77777777" w:rsidR="00BE0956" w:rsidRPr="009F2F42" w:rsidRDefault="00BE0956" w:rsidP="00EA3EE0">
      <w:pPr>
        <w:pStyle w:val="NormalWeb"/>
        <w:rPr>
          <w:rFonts w:ascii="Amasis MT Pro" w:hAnsi="Amasis MT Pro"/>
          <w:color w:val="000000"/>
        </w:rPr>
      </w:pPr>
    </w:p>
    <w:p w14:paraId="402CE693" w14:textId="77777777" w:rsidR="00156C89" w:rsidRDefault="00156C89" w:rsidP="00156C89">
      <w:pPr>
        <w:pStyle w:val="NormalWeb"/>
        <w:spacing w:before="0" w:beforeAutospacing="0" w:after="0" w:afterAutospacing="0"/>
        <w:rPr>
          <w:rFonts w:ascii="Amasis MT Pro" w:hAnsi="Amasis MT Pro"/>
          <w:color w:val="000000"/>
        </w:rPr>
      </w:pPr>
    </w:p>
    <w:p w14:paraId="467E7779" w14:textId="77777777" w:rsidR="00156C89" w:rsidRDefault="00156C89" w:rsidP="00156C89">
      <w:pPr>
        <w:pStyle w:val="NormalWeb"/>
        <w:spacing w:before="0" w:beforeAutospacing="0" w:after="0" w:afterAutospacing="0"/>
        <w:rPr>
          <w:rFonts w:ascii="Amasis MT Pro" w:hAnsi="Amasis MT Pro"/>
          <w:color w:val="000000"/>
        </w:rPr>
      </w:pPr>
    </w:p>
    <w:p w14:paraId="73D240C6" w14:textId="15966A73" w:rsidR="00C304F2" w:rsidRPr="009F2F42" w:rsidRDefault="00C304F2" w:rsidP="00156C89">
      <w:pPr>
        <w:pStyle w:val="NormalWeb"/>
        <w:spacing w:before="0" w:beforeAutospacing="0" w:after="0" w:afterAutospacing="0"/>
        <w:rPr>
          <w:rFonts w:ascii="Amasis MT Pro" w:hAnsi="Amasis MT Pro"/>
          <w:color w:val="000000"/>
        </w:rPr>
      </w:pPr>
      <w:r w:rsidRPr="009F2F42">
        <w:rPr>
          <w:rFonts w:ascii="Amasis MT Pro" w:hAnsi="Amasis MT Pro"/>
          <w:color w:val="000000"/>
        </w:rPr>
        <w:t>Poem: Dark Sky</w:t>
      </w:r>
    </w:p>
    <w:p w14:paraId="6FDDA36A" w14:textId="54B5F427" w:rsidR="00C304F2" w:rsidRPr="009F2F42" w:rsidRDefault="00156C89" w:rsidP="00156C89">
      <w:pPr>
        <w:pStyle w:val="NormalWeb"/>
        <w:spacing w:before="0" w:beforeAutospacing="0" w:after="0" w:afterAutospacing="0"/>
        <w:rPr>
          <w:rFonts w:ascii="Amasis MT Pro" w:hAnsi="Amasis MT Pro"/>
          <w:color w:val="000000"/>
        </w:rPr>
      </w:pPr>
      <w:r>
        <w:rPr>
          <w:rFonts w:ascii="Amasis MT Pro" w:hAnsi="Amasis MT Pro"/>
          <w:color w:val="000000"/>
        </w:rPr>
        <w:t xml:space="preserve">By </w:t>
      </w:r>
      <w:r w:rsidR="00C304F2" w:rsidRPr="009F2F42">
        <w:rPr>
          <w:rFonts w:ascii="Amasis MT Pro" w:hAnsi="Amasis MT Pro"/>
          <w:color w:val="000000"/>
        </w:rPr>
        <w:t>Kaymia Reid</w:t>
      </w:r>
    </w:p>
    <w:p w14:paraId="31769AAE" w14:textId="77777777" w:rsidR="00C304F2" w:rsidRPr="009F2F42" w:rsidRDefault="00C304F2" w:rsidP="00C304F2">
      <w:pPr>
        <w:pStyle w:val="NormalWeb"/>
        <w:rPr>
          <w:rFonts w:ascii="Amasis MT Pro" w:hAnsi="Amasis MT Pro"/>
          <w:color w:val="000000"/>
        </w:rPr>
      </w:pPr>
      <w:r w:rsidRPr="009F2F42">
        <w:rPr>
          <w:rFonts w:ascii="Amasis MT Pro" w:hAnsi="Amasis MT Pro"/>
          <w:color w:val="000000"/>
        </w:rPr>
        <w:t>In the dark sky I see.</w:t>
      </w:r>
    </w:p>
    <w:p w14:paraId="11731A5F" w14:textId="77777777" w:rsidR="00A15B72" w:rsidRPr="009F2F42" w:rsidRDefault="00C304F2" w:rsidP="00C304F2">
      <w:pPr>
        <w:pStyle w:val="NormalWeb"/>
        <w:rPr>
          <w:rFonts w:ascii="Amasis MT Pro" w:hAnsi="Amasis MT Pro"/>
          <w:color w:val="000000"/>
        </w:rPr>
      </w:pPr>
      <w:r w:rsidRPr="009F2F42">
        <w:rPr>
          <w:rFonts w:ascii="Amasis MT Pro" w:hAnsi="Amasis MT Pro"/>
          <w:color w:val="000000"/>
        </w:rPr>
        <w:t xml:space="preserve">With my eyes. </w:t>
      </w:r>
    </w:p>
    <w:p w14:paraId="023EE0DD" w14:textId="77777777" w:rsidR="00A15B72" w:rsidRPr="009F2F42" w:rsidRDefault="00C304F2" w:rsidP="00C304F2">
      <w:pPr>
        <w:pStyle w:val="NormalWeb"/>
        <w:rPr>
          <w:rFonts w:ascii="Amasis MT Pro" w:hAnsi="Amasis MT Pro"/>
          <w:color w:val="000000"/>
        </w:rPr>
      </w:pPr>
      <w:r w:rsidRPr="009F2F42">
        <w:rPr>
          <w:rFonts w:ascii="Amasis MT Pro" w:hAnsi="Amasis MT Pro"/>
          <w:color w:val="000000"/>
        </w:rPr>
        <w:t>I see</w:t>
      </w:r>
      <w:r w:rsidR="00A15B72" w:rsidRPr="009F2F42">
        <w:rPr>
          <w:rFonts w:ascii="Amasis MT Pro" w:hAnsi="Amasis MT Pro"/>
          <w:color w:val="000000"/>
        </w:rPr>
        <w:t xml:space="preserve"> </w:t>
      </w:r>
      <w:r w:rsidRPr="009F2F42">
        <w:rPr>
          <w:rFonts w:ascii="Amasis MT Pro" w:hAnsi="Amasis MT Pro"/>
          <w:color w:val="000000"/>
        </w:rPr>
        <w:t>Stars.</w:t>
      </w:r>
    </w:p>
    <w:p w14:paraId="079CD0A7" w14:textId="41452F83" w:rsidR="00C304F2" w:rsidRPr="009F2F42" w:rsidRDefault="00C304F2" w:rsidP="00C304F2">
      <w:pPr>
        <w:pStyle w:val="NormalWeb"/>
        <w:rPr>
          <w:rFonts w:ascii="Amasis MT Pro" w:hAnsi="Amasis MT Pro"/>
          <w:color w:val="000000"/>
        </w:rPr>
      </w:pPr>
      <w:r w:rsidRPr="009F2F42">
        <w:rPr>
          <w:rFonts w:ascii="Amasis MT Pro" w:hAnsi="Amasis MT Pro"/>
          <w:color w:val="000000"/>
        </w:rPr>
        <w:t>I am in a Car.</w:t>
      </w:r>
    </w:p>
    <w:p w14:paraId="1A4F2343" w14:textId="531ED205" w:rsidR="00A15B72" w:rsidRPr="009F2F42" w:rsidRDefault="00A15B72" w:rsidP="00C304F2">
      <w:pPr>
        <w:pStyle w:val="NormalWeb"/>
        <w:rPr>
          <w:rFonts w:ascii="Amasis MT Pro" w:hAnsi="Amasis MT Pro"/>
          <w:color w:val="000000"/>
        </w:rPr>
      </w:pPr>
      <w:r w:rsidRPr="009F2F42">
        <w:rPr>
          <w:rFonts w:ascii="Amasis MT Pro" w:hAnsi="Amasis MT Pro"/>
          <w:color w:val="000000"/>
        </w:rPr>
        <w:t>T</w:t>
      </w:r>
      <w:r w:rsidR="00C304F2" w:rsidRPr="009F2F42">
        <w:rPr>
          <w:rFonts w:ascii="Amasis MT Pro" w:hAnsi="Amasis MT Pro"/>
          <w:color w:val="000000"/>
        </w:rPr>
        <w:t>here is someone</w:t>
      </w:r>
      <w:r w:rsidRPr="009F2F42">
        <w:rPr>
          <w:rFonts w:ascii="Amasis MT Pro" w:hAnsi="Amasis MT Pro"/>
          <w:color w:val="000000"/>
        </w:rPr>
        <w:t xml:space="preserve"> </w:t>
      </w:r>
      <w:r w:rsidR="00C304F2" w:rsidRPr="009F2F42">
        <w:rPr>
          <w:rFonts w:ascii="Amasis MT Pro" w:hAnsi="Amasis MT Pro"/>
          <w:color w:val="000000"/>
        </w:rPr>
        <w:t>playing.</w:t>
      </w:r>
    </w:p>
    <w:p w14:paraId="2214449B" w14:textId="15EE463C" w:rsidR="00C304F2" w:rsidRPr="009F2F42" w:rsidRDefault="00C304F2" w:rsidP="00C304F2">
      <w:pPr>
        <w:pStyle w:val="NormalWeb"/>
        <w:rPr>
          <w:rFonts w:ascii="Amasis MT Pro" w:hAnsi="Amasis MT Pro"/>
          <w:color w:val="000000"/>
        </w:rPr>
      </w:pPr>
      <w:r w:rsidRPr="009F2F42">
        <w:rPr>
          <w:rFonts w:ascii="Amasis MT Pro" w:hAnsi="Amasis MT Pro"/>
          <w:color w:val="000000"/>
        </w:rPr>
        <w:t>There is</w:t>
      </w:r>
      <w:r w:rsidR="00A15B72" w:rsidRPr="009F2F42">
        <w:rPr>
          <w:rFonts w:ascii="Amasis MT Pro" w:hAnsi="Amasis MT Pro"/>
          <w:color w:val="000000"/>
        </w:rPr>
        <w:t xml:space="preserve"> </w:t>
      </w:r>
      <w:r w:rsidRPr="009F2F42">
        <w:rPr>
          <w:rFonts w:ascii="Amasis MT Pro" w:hAnsi="Amasis MT Pro"/>
          <w:color w:val="000000"/>
        </w:rPr>
        <w:t>a guitar.</w:t>
      </w:r>
    </w:p>
    <w:p w14:paraId="0CB30CAF" w14:textId="77777777" w:rsidR="003433FD" w:rsidRPr="009F2F42" w:rsidRDefault="003433FD" w:rsidP="00C304F2">
      <w:pPr>
        <w:pStyle w:val="NormalWeb"/>
        <w:rPr>
          <w:rFonts w:ascii="Amasis MT Pro" w:hAnsi="Amasis MT Pro"/>
          <w:color w:val="000000"/>
        </w:rPr>
      </w:pPr>
    </w:p>
    <w:p w14:paraId="3BEC0561" w14:textId="77777777" w:rsidR="00151CF3" w:rsidRDefault="00CD16CB" w:rsidP="00151CF3">
      <w:pPr>
        <w:pStyle w:val="paragraph"/>
        <w:spacing w:before="0" w:beforeAutospacing="0" w:after="0" w:afterAutospacing="0"/>
        <w:textAlignment w:val="baseline"/>
        <w:rPr>
          <w:rStyle w:val="normaltextrun"/>
          <w:rFonts w:ascii="Amasis MT Pro" w:hAnsi="Amasis MT Pro" w:cs="Calibri"/>
        </w:rPr>
      </w:pPr>
      <w:r w:rsidRPr="00151CF3">
        <w:rPr>
          <w:rStyle w:val="normaltextrun"/>
          <w:rFonts w:ascii="Amasis MT Pro" w:hAnsi="Amasis MT Pro" w:cs="Calibri"/>
        </w:rPr>
        <w:t xml:space="preserve">What It’s Like to Be the Youngest Sibling </w:t>
      </w:r>
    </w:p>
    <w:p w14:paraId="03A4C9C1" w14:textId="7FF9F10C" w:rsidR="00CD16CB" w:rsidRPr="00151CF3" w:rsidRDefault="00CD16CB" w:rsidP="00151CF3">
      <w:pPr>
        <w:pStyle w:val="paragraph"/>
        <w:spacing w:before="0" w:beforeAutospacing="0" w:after="0" w:afterAutospacing="0"/>
        <w:textAlignment w:val="baseline"/>
        <w:rPr>
          <w:rFonts w:ascii="Amasis MT Pro" w:hAnsi="Amasis MT Pro" w:cs="Segoe UI"/>
        </w:rPr>
      </w:pPr>
      <w:r w:rsidRPr="00151CF3">
        <w:rPr>
          <w:rStyle w:val="normaltextrun"/>
          <w:rFonts w:ascii="Amasis MT Pro" w:hAnsi="Amasis MT Pro" w:cs="Calibri"/>
        </w:rPr>
        <w:t>By</w:t>
      </w:r>
      <w:r w:rsidR="00151CF3">
        <w:rPr>
          <w:rStyle w:val="normaltextrun"/>
          <w:rFonts w:ascii="Amasis MT Pro" w:hAnsi="Amasis MT Pro" w:cs="Calibri"/>
        </w:rPr>
        <w:t xml:space="preserve"> </w:t>
      </w:r>
      <w:r w:rsidRPr="00151CF3">
        <w:rPr>
          <w:rStyle w:val="normaltextrun"/>
          <w:rFonts w:ascii="Amasis MT Pro" w:hAnsi="Amasis MT Pro" w:cs="Calibri"/>
        </w:rPr>
        <w:t>Jillian McDaniel</w:t>
      </w:r>
      <w:r w:rsidRPr="00151CF3">
        <w:rPr>
          <w:rStyle w:val="eop"/>
          <w:rFonts w:ascii="Amasis MT Pro" w:hAnsi="Amasis MT Pro" w:cs="Calibri"/>
        </w:rPr>
        <w:t> </w:t>
      </w:r>
    </w:p>
    <w:p w14:paraId="1A72FB1C" w14:textId="77777777" w:rsidR="00B70E44" w:rsidRDefault="00B70E44" w:rsidP="00B70E44">
      <w:pPr>
        <w:pStyle w:val="paragraph"/>
        <w:spacing w:before="0" w:beforeAutospacing="0" w:after="0" w:afterAutospacing="0"/>
        <w:textAlignment w:val="baseline"/>
        <w:rPr>
          <w:rStyle w:val="normaltextrun"/>
          <w:rFonts w:ascii="Amasis MT Pro" w:hAnsi="Amasis MT Pro" w:cs="Segoe UI"/>
        </w:rPr>
      </w:pPr>
    </w:p>
    <w:p w14:paraId="3B084C70" w14:textId="77777777" w:rsidR="00156C89" w:rsidRDefault="00CD16CB" w:rsidP="00B70E44">
      <w:pPr>
        <w:pStyle w:val="paragraph"/>
        <w:spacing w:before="0" w:beforeAutospacing="0" w:after="0" w:afterAutospacing="0"/>
        <w:textAlignment w:val="baseline"/>
        <w:rPr>
          <w:rStyle w:val="normaltextrun"/>
          <w:rFonts w:ascii="Amasis MT Pro" w:hAnsi="Amasis MT Pro" w:cs="Segoe UI"/>
        </w:rPr>
      </w:pPr>
      <w:r w:rsidRPr="00151CF3">
        <w:rPr>
          <w:rStyle w:val="normaltextrun"/>
          <w:rFonts w:ascii="Amasis MT Pro" w:hAnsi="Amasis MT Pro" w:cs="Segoe UI"/>
        </w:rPr>
        <w:t>You know how everyone makes videos on social media on how the youngest is THE BEST? It’s not! We have all the attention which is the worst because you can’t do anything. I mean you get WHATEVER you want sometimes but I mean I would rather be the middle</w:t>
      </w:r>
      <w:r w:rsidR="00156C89">
        <w:rPr>
          <w:rStyle w:val="normaltextrun"/>
          <w:rFonts w:ascii="Amasis MT Pro" w:hAnsi="Amasis MT Pro" w:cs="Segoe UI"/>
        </w:rPr>
        <w:t xml:space="preserve"> because</w:t>
      </w:r>
      <w:r w:rsidRPr="00151CF3">
        <w:rPr>
          <w:rStyle w:val="normaltextrun"/>
          <w:rFonts w:ascii="Amasis MT Pro" w:hAnsi="Amasis MT Pro" w:cs="Segoe UI"/>
        </w:rPr>
        <w:t xml:space="preserve"> you get to boss someone around (AKA the youngest). And sometimes if you get too close with your mom or dad</w:t>
      </w:r>
      <w:r w:rsidR="00156C89">
        <w:rPr>
          <w:rStyle w:val="normaltextrun"/>
          <w:rFonts w:ascii="Amasis MT Pro" w:hAnsi="Amasis MT Pro" w:cs="Segoe UI"/>
        </w:rPr>
        <w:t>,</w:t>
      </w:r>
      <w:r w:rsidRPr="00151CF3">
        <w:rPr>
          <w:rStyle w:val="normaltextrun"/>
          <w:rFonts w:ascii="Amasis MT Pro" w:hAnsi="Amasis MT Pro" w:cs="Segoe UI"/>
        </w:rPr>
        <w:t xml:space="preserve"> you start to give them </w:t>
      </w:r>
      <w:r w:rsidR="00156C89">
        <w:rPr>
          <w:rStyle w:val="normaltextrun"/>
          <w:rFonts w:ascii="Amasis MT Pro" w:hAnsi="Amasis MT Pro" w:cs="Segoe UI"/>
        </w:rPr>
        <w:t>“</w:t>
      </w:r>
      <w:r w:rsidRPr="00151CF3">
        <w:rPr>
          <w:rStyle w:val="normaltextrun"/>
          <w:rFonts w:ascii="Amasis MT Pro" w:hAnsi="Amasis MT Pro" w:cs="Segoe UI"/>
        </w:rPr>
        <w:t>ATTITUDE” I totally don’t” (wink wink)</w:t>
      </w:r>
      <w:r w:rsidR="00156C89">
        <w:rPr>
          <w:rStyle w:val="normaltextrun"/>
          <w:rFonts w:ascii="Amasis MT Pro" w:hAnsi="Amasis MT Pro" w:cs="Segoe UI"/>
        </w:rPr>
        <w:t>…</w:t>
      </w:r>
      <w:r w:rsidRPr="00151CF3">
        <w:rPr>
          <w:rStyle w:val="normaltextrun"/>
          <w:rFonts w:ascii="Amasis MT Pro" w:hAnsi="Amasis MT Pro" w:cs="Segoe UI"/>
        </w:rPr>
        <w:t>I would NEVER!!!!!!! I mean you get in trouble like getting your phone t</w:t>
      </w:r>
      <w:r w:rsidR="00156C89">
        <w:rPr>
          <w:rStyle w:val="normaltextrun"/>
          <w:rFonts w:ascii="Amasis MT Pro" w:hAnsi="Amasis MT Pro" w:cs="Segoe UI"/>
        </w:rPr>
        <w:t>aken</w:t>
      </w:r>
      <w:r w:rsidRPr="00151CF3">
        <w:rPr>
          <w:rStyle w:val="normaltextrun"/>
          <w:rFonts w:ascii="Amasis MT Pro" w:hAnsi="Amasis MT Pro" w:cs="Segoe UI"/>
        </w:rPr>
        <w:t xml:space="preserve">. </w:t>
      </w:r>
    </w:p>
    <w:p w14:paraId="0A53DE6A" w14:textId="77777777" w:rsidR="00156C89" w:rsidRDefault="00156C89" w:rsidP="00B70E44">
      <w:pPr>
        <w:pStyle w:val="paragraph"/>
        <w:spacing w:before="0" w:beforeAutospacing="0" w:after="0" w:afterAutospacing="0"/>
        <w:textAlignment w:val="baseline"/>
        <w:rPr>
          <w:rStyle w:val="normaltextrun"/>
          <w:rFonts w:ascii="Amasis MT Pro" w:hAnsi="Amasis MT Pro" w:cs="Segoe UI"/>
        </w:rPr>
      </w:pPr>
    </w:p>
    <w:p w14:paraId="2802B32A" w14:textId="48694A4A" w:rsidR="00156C89" w:rsidRDefault="00CD16CB" w:rsidP="00B70E44">
      <w:pPr>
        <w:pStyle w:val="paragraph"/>
        <w:spacing w:before="0" w:beforeAutospacing="0" w:after="0" w:afterAutospacing="0"/>
        <w:textAlignment w:val="baseline"/>
        <w:rPr>
          <w:rStyle w:val="normaltextrun"/>
          <w:rFonts w:ascii="Amasis MT Pro" w:hAnsi="Amasis MT Pro" w:cs="Segoe UI"/>
        </w:rPr>
      </w:pPr>
      <w:r w:rsidRPr="00151CF3">
        <w:rPr>
          <w:rStyle w:val="normaltextrun"/>
          <w:rFonts w:ascii="Amasis MT Pro" w:hAnsi="Amasis MT Pro" w:cs="Segoe UI"/>
        </w:rPr>
        <w:t xml:space="preserve">Totally off topic but my brother is 23 </w:t>
      </w:r>
      <w:r w:rsidR="00156C89">
        <w:rPr>
          <w:rStyle w:val="normaltextrun"/>
          <w:rFonts w:ascii="Amasis MT Pro" w:hAnsi="Amasis MT Pro" w:cs="Segoe UI"/>
        </w:rPr>
        <w:t xml:space="preserve">and </w:t>
      </w:r>
      <w:r w:rsidRPr="00151CF3">
        <w:rPr>
          <w:rStyle w:val="normaltextrun"/>
          <w:rFonts w:ascii="Amasis MT Pro" w:hAnsi="Amasis MT Pro" w:cs="Segoe UI"/>
        </w:rPr>
        <w:t>his name is Jacob</w:t>
      </w:r>
      <w:r w:rsidR="00156C89">
        <w:rPr>
          <w:rStyle w:val="normaltextrun"/>
          <w:rFonts w:ascii="Amasis MT Pro" w:hAnsi="Amasis MT Pro" w:cs="Segoe UI"/>
        </w:rPr>
        <w:t>. H</w:t>
      </w:r>
      <w:r w:rsidRPr="00151CF3">
        <w:rPr>
          <w:rStyle w:val="normaltextrun"/>
          <w:rFonts w:ascii="Amasis MT Pro" w:hAnsi="Amasis MT Pro" w:cs="Segoe UI"/>
        </w:rPr>
        <w:t>e is the oldest and the meanest out of the 3 of us (Jillian/me, Tessa, and my brother/Jacob)</w:t>
      </w:r>
      <w:r w:rsidR="00156C89">
        <w:rPr>
          <w:rStyle w:val="normaltextrun"/>
          <w:rFonts w:ascii="Amasis MT Pro" w:hAnsi="Amasis MT Pro" w:cs="Segoe UI"/>
        </w:rPr>
        <w:t>.</w:t>
      </w:r>
      <w:r w:rsidRPr="00151CF3">
        <w:rPr>
          <w:rStyle w:val="normaltextrun"/>
          <w:rFonts w:ascii="Amasis MT Pro" w:hAnsi="Amasis MT Pro" w:cs="Segoe UI"/>
        </w:rPr>
        <w:t xml:space="preserve"> HE TOOK MY BIRTHDAYYYYYY</w:t>
      </w:r>
      <w:r w:rsidR="00156C89">
        <w:rPr>
          <w:rStyle w:val="normaltextrun"/>
          <w:rFonts w:ascii="Amasis MT Pro" w:hAnsi="Amasis MT Pro" w:cs="Segoe UI"/>
        </w:rPr>
        <w:t xml:space="preserve"> --</w:t>
      </w:r>
      <w:r w:rsidRPr="00151CF3">
        <w:rPr>
          <w:rStyle w:val="normaltextrun"/>
          <w:rFonts w:ascii="Amasis MT Pro" w:hAnsi="Amasis MT Pro" w:cs="Segoe UI"/>
        </w:rPr>
        <w:t xml:space="preserve"> see </w:t>
      </w:r>
      <w:r w:rsidRPr="00151CF3">
        <w:rPr>
          <w:rStyle w:val="normaltextrun"/>
          <w:rFonts w:ascii="Amasis MT Pro" w:hAnsi="Amasis MT Pro" w:cs="Calibri"/>
        </w:rPr>
        <w:t>how</w:t>
      </w:r>
      <w:r w:rsidRPr="00151CF3">
        <w:rPr>
          <w:rStyle w:val="normaltextrun"/>
          <w:rFonts w:ascii="Amasis MT Pro" w:hAnsi="Amasis MT Pro" w:cs="Segoe UI"/>
        </w:rPr>
        <w:t xml:space="preserve"> mean he is! On the other hand, my sister can be mean (she is 13) but super sweet.  She is the middle child and the sweetest child. (I was just explaining about my siblings) </w:t>
      </w:r>
    </w:p>
    <w:p w14:paraId="5C271C12" w14:textId="77777777" w:rsidR="00156C89" w:rsidRDefault="00156C89" w:rsidP="00B70E44">
      <w:pPr>
        <w:pStyle w:val="paragraph"/>
        <w:spacing w:before="0" w:beforeAutospacing="0" w:after="0" w:afterAutospacing="0"/>
        <w:textAlignment w:val="baseline"/>
        <w:rPr>
          <w:rStyle w:val="normaltextrun"/>
          <w:rFonts w:ascii="Amasis MT Pro" w:hAnsi="Amasis MT Pro" w:cs="Segoe UI"/>
        </w:rPr>
      </w:pPr>
    </w:p>
    <w:p w14:paraId="63DCAEB4" w14:textId="43D5E0A6" w:rsidR="00CD16CB" w:rsidRPr="00151CF3" w:rsidRDefault="00CD16CB" w:rsidP="00B70E44">
      <w:pPr>
        <w:pStyle w:val="paragraph"/>
        <w:spacing w:before="0" w:beforeAutospacing="0" w:after="0" w:afterAutospacing="0"/>
        <w:textAlignment w:val="baseline"/>
        <w:rPr>
          <w:rStyle w:val="eop"/>
          <w:rFonts w:ascii="Amasis MT Pro" w:hAnsi="Amasis MT Pro" w:cs="Segoe UI"/>
        </w:rPr>
      </w:pPr>
      <w:r w:rsidRPr="00151CF3">
        <w:rPr>
          <w:rStyle w:val="normaltextrun"/>
          <w:rFonts w:ascii="Amasis MT Pro" w:hAnsi="Amasis MT Pro" w:cs="Segoe UI"/>
        </w:rPr>
        <w:t>Ok back to the topic</w:t>
      </w:r>
      <w:r w:rsidR="00156C89">
        <w:rPr>
          <w:rStyle w:val="normaltextrun"/>
          <w:rFonts w:ascii="Amasis MT Pro" w:hAnsi="Amasis MT Pro" w:cs="Segoe UI"/>
        </w:rPr>
        <w:t>…</w:t>
      </w:r>
      <w:r w:rsidRPr="00151CF3">
        <w:rPr>
          <w:rStyle w:val="normaltextrun"/>
          <w:rFonts w:ascii="Amasis MT Pro" w:hAnsi="Amasis MT Pro" w:cs="Segoe UI"/>
        </w:rPr>
        <w:t xml:space="preserve"> to be honest I kind of it, it fits perfect with my family. And I kind of like having the attention</w:t>
      </w:r>
      <w:r w:rsidR="00156C89">
        <w:rPr>
          <w:rStyle w:val="normaltextrun"/>
          <w:rFonts w:ascii="Amasis MT Pro" w:hAnsi="Amasis MT Pro" w:cs="Segoe UI"/>
        </w:rPr>
        <w:t>,</w:t>
      </w:r>
      <w:r w:rsidRPr="00151CF3">
        <w:rPr>
          <w:rStyle w:val="normaltextrun"/>
          <w:rFonts w:ascii="Amasis MT Pro" w:hAnsi="Amasis MT Pro" w:cs="Segoe UI"/>
        </w:rPr>
        <w:t xml:space="preserve"> but sometimes I want to be alone, and I bet you do to</w:t>
      </w:r>
      <w:r w:rsidR="00156C89">
        <w:rPr>
          <w:rStyle w:val="normaltextrun"/>
          <w:rFonts w:ascii="Amasis MT Pro" w:hAnsi="Amasis MT Pro" w:cs="Segoe UI"/>
        </w:rPr>
        <w:t>o</w:t>
      </w:r>
      <w:r w:rsidRPr="00151CF3">
        <w:rPr>
          <w:rStyle w:val="normaltextrun"/>
          <w:rFonts w:ascii="Amasis MT Pro" w:hAnsi="Amasis MT Pro" w:cs="Segoe UI"/>
        </w:rPr>
        <w:t>, away from your parents, siblings and people in general</w:t>
      </w:r>
      <w:r w:rsidR="00156C89">
        <w:rPr>
          <w:rStyle w:val="normaltextrun"/>
          <w:rFonts w:ascii="Amasis MT Pro" w:hAnsi="Amasis MT Pro" w:cs="Segoe UI"/>
        </w:rPr>
        <w:t>. B</w:t>
      </w:r>
      <w:r w:rsidRPr="00151CF3">
        <w:rPr>
          <w:rStyle w:val="normaltextrun"/>
          <w:rFonts w:ascii="Amasis MT Pro" w:hAnsi="Amasis MT Pro" w:cs="Segoe UI"/>
        </w:rPr>
        <w:t>ut when you are the</w:t>
      </w:r>
      <w:r w:rsidR="00156C89">
        <w:rPr>
          <w:rStyle w:val="normaltextrun"/>
          <w:rFonts w:ascii="Amasis MT Pro" w:hAnsi="Amasis MT Pro" w:cs="Segoe UI"/>
        </w:rPr>
        <w:t xml:space="preserve"> y</w:t>
      </w:r>
      <w:r w:rsidRPr="00151CF3">
        <w:rPr>
          <w:rStyle w:val="normaltextrun"/>
          <w:rFonts w:ascii="Amasis MT Pro" w:hAnsi="Amasis MT Pro" w:cs="Segoe UI"/>
        </w:rPr>
        <w:t>oungest</w:t>
      </w:r>
      <w:r w:rsidR="00156C89">
        <w:rPr>
          <w:rStyle w:val="normaltextrun"/>
          <w:rFonts w:ascii="Amasis MT Pro" w:hAnsi="Amasis MT Pro" w:cs="Segoe UI"/>
        </w:rPr>
        <w:t>,</w:t>
      </w:r>
      <w:r w:rsidRPr="00151CF3">
        <w:rPr>
          <w:rStyle w:val="normaltextrun"/>
          <w:rFonts w:ascii="Amasis MT Pro" w:hAnsi="Amasis MT Pro" w:cs="Segoe UI"/>
        </w:rPr>
        <w:t xml:space="preserve"> it</w:t>
      </w:r>
      <w:r w:rsidR="00156C89">
        <w:rPr>
          <w:rStyle w:val="normaltextrun"/>
          <w:rFonts w:ascii="Amasis MT Pro" w:hAnsi="Amasis MT Pro" w:cs="Segoe UI"/>
        </w:rPr>
        <w:t>’s</w:t>
      </w:r>
      <w:r w:rsidRPr="00151CF3">
        <w:rPr>
          <w:rStyle w:val="normaltextrun"/>
          <w:rFonts w:ascii="Amasis MT Pro" w:hAnsi="Amasis MT Pro" w:cs="Segoe UI"/>
        </w:rPr>
        <w:t xml:space="preserve"> hard with all </w:t>
      </w:r>
      <w:r w:rsidR="00156C89">
        <w:rPr>
          <w:rStyle w:val="normaltextrun"/>
          <w:rFonts w:ascii="Amasis MT Pro" w:hAnsi="Amasis MT Pro" w:cs="Segoe UI"/>
        </w:rPr>
        <w:t xml:space="preserve">of </w:t>
      </w:r>
      <w:r w:rsidRPr="00151CF3">
        <w:rPr>
          <w:rStyle w:val="normaltextrun"/>
          <w:rFonts w:ascii="Amasis MT Pro" w:hAnsi="Amasis MT Pro" w:cs="Segoe UI"/>
        </w:rPr>
        <w:t>your parents</w:t>
      </w:r>
      <w:r w:rsidR="00156C89">
        <w:rPr>
          <w:rStyle w:val="normaltextrun"/>
          <w:rFonts w:ascii="Amasis MT Pro" w:hAnsi="Amasis MT Pro" w:cs="Segoe UI"/>
        </w:rPr>
        <w:t>’</w:t>
      </w:r>
      <w:r w:rsidRPr="00151CF3">
        <w:rPr>
          <w:rStyle w:val="normaltextrun"/>
          <w:rFonts w:ascii="Amasis MT Pro" w:hAnsi="Amasis MT Pro" w:cs="Segoe UI"/>
        </w:rPr>
        <w:t xml:space="preserve"> attention (not if you are older and live by yourself but still the youngest) .</w:t>
      </w:r>
      <w:r w:rsidRPr="00151CF3">
        <w:rPr>
          <w:rStyle w:val="eop"/>
          <w:rFonts w:ascii="Amasis MT Pro" w:hAnsi="Amasis MT Pro" w:cs="Segoe UI"/>
        </w:rPr>
        <w:t> </w:t>
      </w:r>
    </w:p>
    <w:p w14:paraId="72E101C9" w14:textId="77777777" w:rsidR="00CD16CB" w:rsidRPr="009F2F42" w:rsidRDefault="00CD16CB" w:rsidP="00151CF3">
      <w:pPr>
        <w:pStyle w:val="paragraph"/>
        <w:spacing w:before="0" w:beforeAutospacing="0" w:after="0" w:afterAutospacing="0"/>
        <w:ind w:left="720" w:firstLine="720"/>
        <w:textAlignment w:val="baseline"/>
        <w:rPr>
          <w:rStyle w:val="eop"/>
          <w:rFonts w:ascii="Amasis MT Pro" w:hAnsi="Amasis MT Pro" w:cs="Segoe UI"/>
        </w:rPr>
      </w:pPr>
    </w:p>
    <w:p w14:paraId="5D05B436" w14:textId="77777777" w:rsidR="00156C89" w:rsidRDefault="00156C89" w:rsidP="00151CF3">
      <w:pPr>
        <w:pStyle w:val="NormalWeb"/>
        <w:rPr>
          <w:rFonts w:ascii="Amasis MT Pro" w:hAnsi="Amasis MT Pro"/>
          <w:color w:val="000000"/>
        </w:rPr>
      </w:pPr>
    </w:p>
    <w:p w14:paraId="743F8EC3" w14:textId="7588A87F" w:rsidR="004739C3" w:rsidRPr="009F2F42" w:rsidRDefault="004739C3" w:rsidP="00156C89">
      <w:pPr>
        <w:pStyle w:val="NormalWeb"/>
        <w:spacing w:before="0" w:beforeAutospacing="0" w:after="0" w:afterAutospacing="0"/>
        <w:rPr>
          <w:rFonts w:ascii="Amasis MT Pro" w:hAnsi="Amasis MT Pro"/>
          <w:color w:val="000000"/>
        </w:rPr>
      </w:pPr>
      <w:r w:rsidRPr="009F2F42">
        <w:rPr>
          <w:rFonts w:ascii="Amasis MT Pro" w:hAnsi="Amasis MT Pro"/>
          <w:color w:val="000000"/>
        </w:rPr>
        <w:t>My Top 5 Favorite Movies/</w:t>
      </w:r>
      <w:r w:rsidR="00156C89">
        <w:rPr>
          <w:rFonts w:ascii="Amasis MT Pro" w:hAnsi="Amasis MT Pro"/>
          <w:color w:val="000000"/>
        </w:rPr>
        <w:t>S</w:t>
      </w:r>
      <w:r w:rsidRPr="009F2F42">
        <w:rPr>
          <w:rFonts w:ascii="Amasis MT Pro" w:hAnsi="Amasis MT Pro"/>
          <w:color w:val="000000"/>
        </w:rPr>
        <w:t>hows</w:t>
      </w:r>
    </w:p>
    <w:p w14:paraId="620A33EA" w14:textId="78A7F0E4" w:rsidR="00156C89" w:rsidRPr="009F2F42" w:rsidRDefault="000F3534" w:rsidP="00156C89">
      <w:pPr>
        <w:pStyle w:val="NormalWeb"/>
        <w:spacing w:before="0" w:beforeAutospacing="0" w:after="0" w:afterAutospacing="0"/>
        <w:rPr>
          <w:rFonts w:ascii="Amasis MT Pro" w:hAnsi="Amasis MT Pro"/>
          <w:color w:val="000000"/>
        </w:rPr>
      </w:pPr>
      <w:r w:rsidRPr="009F2F42">
        <w:rPr>
          <w:rFonts w:ascii="Amasis MT Pro" w:hAnsi="Amasis MT Pro"/>
          <w:color w:val="000000"/>
        </w:rPr>
        <w:t>By Jillian McDaniel</w:t>
      </w:r>
    </w:p>
    <w:p w14:paraId="4554B9EA" w14:textId="56D21804" w:rsidR="004739C3" w:rsidRPr="009F2F42" w:rsidRDefault="004739C3" w:rsidP="00151CF3">
      <w:pPr>
        <w:pStyle w:val="NormalWeb"/>
        <w:rPr>
          <w:rFonts w:ascii="Amasis MT Pro" w:hAnsi="Amasis MT Pro"/>
          <w:color w:val="000000"/>
        </w:rPr>
      </w:pPr>
      <w:r w:rsidRPr="009F2F42">
        <w:rPr>
          <w:rFonts w:ascii="Amasis MT Pro" w:hAnsi="Amasis MT Pro"/>
          <w:color w:val="000000"/>
        </w:rPr>
        <w:t>1.</w:t>
      </w:r>
      <w:r w:rsidR="00156C89">
        <w:rPr>
          <w:rFonts w:ascii="Amasis MT Pro" w:hAnsi="Amasis MT Pro"/>
          <w:color w:val="000000"/>
        </w:rPr>
        <w:t xml:space="preserve"> </w:t>
      </w:r>
      <w:r w:rsidRPr="009F2F42">
        <w:rPr>
          <w:rFonts w:ascii="Amasis MT Pro" w:hAnsi="Amasis MT Pro"/>
          <w:color w:val="000000"/>
        </w:rPr>
        <w:t xml:space="preserve">Any Adam Sandler movie, only because he is so hilarious and just makes good movies in general like </w:t>
      </w:r>
      <w:r w:rsidR="00156C89">
        <w:rPr>
          <w:rFonts w:ascii="Amasis MT Pro" w:hAnsi="Amasis MT Pro"/>
          <w:color w:val="000000"/>
        </w:rPr>
        <w:t>F</w:t>
      </w:r>
      <w:r w:rsidRPr="009F2F42">
        <w:rPr>
          <w:rFonts w:ascii="Amasis MT Pro" w:hAnsi="Amasis MT Pro"/>
          <w:color w:val="000000"/>
        </w:rPr>
        <w:t>irst 50 dates was a good one.</w:t>
      </w:r>
    </w:p>
    <w:p w14:paraId="5E6D0F36" w14:textId="54F03196" w:rsidR="004739C3" w:rsidRPr="009F2F42" w:rsidRDefault="004739C3" w:rsidP="00151CF3">
      <w:pPr>
        <w:pStyle w:val="NormalWeb"/>
        <w:rPr>
          <w:rFonts w:ascii="Amasis MT Pro" w:hAnsi="Amasis MT Pro"/>
          <w:color w:val="000000"/>
        </w:rPr>
      </w:pPr>
      <w:r w:rsidRPr="009F2F42">
        <w:rPr>
          <w:rFonts w:ascii="Amasis MT Pro" w:hAnsi="Amasis MT Pro"/>
          <w:color w:val="000000"/>
        </w:rPr>
        <w:lastRenderedPageBreak/>
        <w:t>2.</w:t>
      </w:r>
      <w:r w:rsidR="00156C89">
        <w:rPr>
          <w:rFonts w:ascii="Amasis MT Pro" w:hAnsi="Amasis MT Pro"/>
          <w:color w:val="000000"/>
        </w:rPr>
        <w:t xml:space="preserve"> </w:t>
      </w:r>
      <w:r w:rsidRPr="009F2F42">
        <w:rPr>
          <w:rFonts w:ascii="Amasis MT Pro" w:hAnsi="Amasis MT Pro"/>
          <w:color w:val="000000"/>
        </w:rPr>
        <w:t>Mamma Mia, because it is filmed in such a beautiful place and it is a childhood movie, we all have that one movie we just have watched too many times because it's so good.</w:t>
      </w:r>
    </w:p>
    <w:p w14:paraId="18ED7638" w14:textId="1DAB230F" w:rsidR="004739C3" w:rsidRPr="009F2F42" w:rsidRDefault="004739C3" w:rsidP="00151CF3">
      <w:pPr>
        <w:pStyle w:val="NormalWeb"/>
        <w:rPr>
          <w:rFonts w:ascii="Amasis MT Pro" w:hAnsi="Amasis MT Pro"/>
          <w:color w:val="000000"/>
        </w:rPr>
      </w:pPr>
      <w:r w:rsidRPr="009F2F42">
        <w:rPr>
          <w:rFonts w:ascii="Amasis MT Pro" w:hAnsi="Amasis MT Pro"/>
          <w:color w:val="000000"/>
        </w:rPr>
        <w:t>3.</w:t>
      </w:r>
      <w:r w:rsidR="00156C89">
        <w:rPr>
          <w:rFonts w:ascii="Amasis MT Pro" w:hAnsi="Amasis MT Pro"/>
          <w:color w:val="000000"/>
        </w:rPr>
        <w:t xml:space="preserve"> </w:t>
      </w:r>
      <w:r w:rsidRPr="009F2F42">
        <w:rPr>
          <w:rFonts w:ascii="Amasis MT Pro" w:hAnsi="Amasis MT Pro"/>
          <w:color w:val="000000"/>
        </w:rPr>
        <w:t>Fried Green Tomatoes, because I like emotional movies but funny too, but it is an amazing movie, but you get too attached to some of the characters too fast.</w:t>
      </w:r>
    </w:p>
    <w:p w14:paraId="79AAA14F" w14:textId="572E153B" w:rsidR="007256FF" w:rsidRPr="009F2F42" w:rsidRDefault="004739C3" w:rsidP="00151CF3">
      <w:pPr>
        <w:pStyle w:val="NormalWeb"/>
        <w:rPr>
          <w:rFonts w:ascii="Amasis MT Pro" w:hAnsi="Amasis MT Pro"/>
          <w:color w:val="000000"/>
        </w:rPr>
      </w:pPr>
      <w:r w:rsidRPr="009F2F42">
        <w:rPr>
          <w:rFonts w:ascii="Amasis MT Pro" w:hAnsi="Amasis MT Pro"/>
          <w:color w:val="000000"/>
        </w:rPr>
        <w:t xml:space="preserve">4.Outer Banks, it's a show that I really enjoy the show has great characters and it had a twist in it which was pretty cool to me. And it matches my energy, and it is about a really great friend group </w:t>
      </w:r>
      <w:r w:rsidR="00871149">
        <w:rPr>
          <w:rFonts w:ascii="Amasis MT Pro" w:hAnsi="Amasis MT Pro"/>
          <w:color w:val="000000"/>
        </w:rPr>
        <w:t>and</w:t>
      </w:r>
      <w:r w:rsidRPr="009F2F42">
        <w:rPr>
          <w:rFonts w:ascii="Amasis MT Pro" w:hAnsi="Amasis MT Pro"/>
          <w:color w:val="000000"/>
        </w:rPr>
        <w:t xml:space="preserve"> tells me how all friend fight</w:t>
      </w:r>
      <w:r w:rsidR="00156C89">
        <w:rPr>
          <w:rFonts w:ascii="Amasis MT Pro" w:hAnsi="Amasis MT Pro"/>
          <w:color w:val="000000"/>
        </w:rPr>
        <w:t>s</w:t>
      </w:r>
      <w:r w:rsidRPr="009F2F42">
        <w:rPr>
          <w:rFonts w:ascii="Amasis MT Pro" w:hAnsi="Amasis MT Pro"/>
          <w:color w:val="000000"/>
        </w:rPr>
        <w:t>.</w:t>
      </w:r>
    </w:p>
    <w:p w14:paraId="74711D5E" w14:textId="77777777" w:rsidR="00C83EA7" w:rsidRPr="009F2F42" w:rsidRDefault="00C83EA7" w:rsidP="00260798">
      <w:pPr>
        <w:pStyle w:val="NormalWeb"/>
        <w:rPr>
          <w:rFonts w:ascii="Amasis MT Pro" w:hAnsi="Amasis MT Pro"/>
          <w:color w:val="000000"/>
        </w:rPr>
      </w:pPr>
    </w:p>
    <w:p w14:paraId="5A932476" w14:textId="04672631" w:rsidR="00B327DB" w:rsidRDefault="00B327DB" w:rsidP="00871149">
      <w:pPr>
        <w:pStyle w:val="NormalWeb"/>
        <w:spacing w:before="0" w:beforeAutospacing="0" w:after="0" w:afterAutospacing="0"/>
        <w:rPr>
          <w:rFonts w:ascii="Amasis MT Pro" w:hAnsi="Amasis MT Pro"/>
          <w:color w:val="000000"/>
        </w:rPr>
      </w:pPr>
      <w:r w:rsidRPr="00B327DB">
        <w:rPr>
          <w:rFonts w:ascii="Amasis MT Pro" w:hAnsi="Amasis MT Pro"/>
          <w:color w:val="000000"/>
        </w:rPr>
        <w:t>Soccer</w:t>
      </w:r>
      <w:r>
        <w:rPr>
          <w:rFonts w:ascii="Amasis MT Pro" w:hAnsi="Amasis MT Pro"/>
          <w:color w:val="000000"/>
        </w:rPr>
        <w:t xml:space="preserve"> Fa</w:t>
      </w:r>
      <w:r w:rsidRPr="00B327DB">
        <w:rPr>
          <w:rFonts w:ascii="Amasis MT Pro" w:hAnsi="Amasis MT Pro"/>
          <w:color w:val="000000"/>
        </w:rPr>
        <w:t>cts</w:t>
      </w:r>
    </w:p>
    <w:p w14:paraId="6D7012EA" w14:textId="6529DB7C" w:rsidR="00871149" w:rsidRPr="00B327DB" w:rsidRDefault="00B327DB" w:rsidP="00871149">
      <w:pPr>
        <w:pStyle w:val="NormalWeb"/>
        <w:spacing w:before="0" w:beforeAutospacing="0" w:after="0" w:afterAutospacing="0"/>
        <w:rPr>
          <w:rFonts w:ascii="Amasis MT Pro" w:hAnsi="Amasis MT Pro"/>
          <w:color w:val="000000"/>
        </w:rPr>
      </w:pPr>
      <w:r>
        <w:rPr>
          <w:rFonts w:ascii="Amasis MT Pro" w:hAnsi="Amasis MT Pro"/>
          <w:color w:val="000000"/>
        </w:rPr>
        <w:t>By Cruz Gonzalez</w:t>
      </w:r>
    </w:p>
    <w:p w14:paraId="38267E9F" w14:textId="1D628DAE" w:rsidR="00871149" w:rsidRDefault="00871149" w:rsidP="00B327DB">
      <w:pPr>
        <w:pStyle w:val="NormalWeb"/>
        <w:rPr>
          <w:rFonts w:ascii="Amasis MT Pro" w:hAnsi="Amasis MT Pro"/>
          <w:color w:val="000000"/>
        </w:rPr>
      </w:pPr>
      <w:r>
        <w:rPr>
          <w:rFonts w:ascii="Amasis MT Pro" w:hAnsi="Amasis MT Pro"/>
          <w:color w:val="000000"/>
        </w:rPr>
        <w:t>1. T</w:t>
      </w:r>
      <w:r w:rsidR="00B327DB" w:rsidRPr="00B327DB">
        <w:rPr>
          <w:rFonts w:ascii="Amasis MT Pro" w:hAnsi="Amasis MT Pro"/>
          <w:color w:val="000000"/>
        </w:rPr>
        <w:t xml:space="preserve">he Rungrado 1st of May Stadium in Pyongyang, North Korea is the largest soccer stadium in the world with a capacity of up to 150,000 people. </w:t>
      </w:r>
    </w:p>
    <w:p w14:paraId="446DAE54" w14:textId="77777777" w:rsidR="00871149" w:rsidRDefault="00B327DB" w:rsidP="00B327DB">
      <w:pPr>
        <w:pStyle w:val="NormalWeb"/>
        <w:rPr>
          <w:rFonts w:ascii="Amasis MT Pro" w:hAnsi="Amasis MT Pro"/>
          <w:color w:val="000000"/>
        </w:rPr>
      </w:pPr>
      <w:r w:rsidRPr="00B327DB">
        <w:rPr>
          <w:rFonts w:ascii="Amasis MT Pro" w:hAnsi="Amasis MT Pro"/>
          <w:color w:val="000000"/>
        </w:rPr>
        <w:t xml:space="preserve">2. Only eight countries have won the Soccer World Cup so far. </w:t>
      </w:r>
    </w:p>
    <w:p w14:paraId="59EABBCD" w14:textId="26AEE29C" w:rsidR="00B327DB" w:rsidRPr="00B327DB" w:rsidRDefault="00B327DB" w:rsidP="00B327DB">
      <w:pPr>
        <w:pStyle w:val="NormalWeb"/>
        <w:rPr>
          <w:rFonts w:ascii="Amasis MT Pro" w:hAnsi="Amasis MT Pro"/>
          <w:color w:val="000000"/>
        </w:rPr>
      </w:pPr>
      <w:r w:rsidRPr="00B327DB">
        <w:rPr>
          <w:rFonts w:ascii="Amasis MT Pro" w:hAnsi="Amasis MT Pro"/>
          <w:color w:val="000000"/>
        </w:rPr>
        <w:t>3. The 2022 World Soccer Championship will be opened in Lusail (Qatar), a city that did not exist till recently.</w:t>
      </w:r>
      <w:r w:rsidR="00871149">
        <w:rPr>
          <w:rFonts w:ascii="Amasis MT Pro" w:hAnsi="Amasis MT Pro"/>
          <w:color w:val="000000"/>
        </w:rPr>
        <w:t xml:space="preserve"> </w:t>
      </w:r>
      <w:r w:rsidRPr="00B327DB">
        <w:rPr>
          <w:rFonts w:ascii="Amasis MT Pro" w:hAnsi="Amasis MT Pro"/>
          <w:color w:val="000000"/>
        </w:rPr>
        <w:t>(information from google)</w:t>
      </w:r>
    </w:p>
    <w:p w14:paraId="1D3387C2" w14:textId="56245682" w:rsidR="00B327DB" w:rsidRPr="00B327DB" w:rsidRDefault="00871149" w:rsidP="00B327DB">
      <w:pPr>
        <w:pStyle w:val="NormalWeb"/>
        <w:rPr>
          <w:rFonts w:ascii="Amasis MT Pro" w:hAnsi="Amasis MT Pro"/>
          <w:color w:val="000000"/>
        </w:rPr>
      </w:pPr>
      <w:r>
        <w:rPr>
          <w:rFonts w:ascii="Amasis MT Pro" w:hAnsi="Amasis MT Pro"/>
          <w:color w:val="000000"/>
        </w:rPr>
        <w:t>4. M</w:t>
      </w:r>
      <w:r w:rsidR="00B327DB" w:rsidRPr="00B327DB">
        <w:rPr>
          <w:rFonts w:ascii="Amasis MT Pro" w:hAnsi="Amasis MT Pro"/>
          <w:color w:val="000000"/>
        </w:rPr>
        <w:t>y favorite team Mexico is historically the most successful national team in CONCACAF, having won twelve confederation titles, including nine CONCACAF Gold Cups and three CONCACAF Championships (the precursor to the Gold Cup), as well as two NAFC Championships, one North American Nations Cup, (Information from google)</w:t>
      </w:r>
    </w:p>
    <w:p w14:paraId="7818CEA0" w14:textId="2BE04584" w:rsidR="007245F8" w:rsidRDefault="00871149" w:rsidP="00B327DB">
      <w:pPr>
        <w:pStyle w:val="NormalWeb"/>
        <w:rPr>
          <w:rFonts w:ascii="Amasis MT Pro" w:hAnsi="Amasis MT Pro"/>
          <w:color w:val="000000"/>
        </w:rPr>
      </w:pPr>
      <w:r>
        <w:rPr>
          <w:rFonts w:ascii="Amasis MT Pro" w:hAnsi="Amasis MT Pro"/>
          <w:color w:val="000000"/>
        </w:rPr>
        <w:t xml:space="preserve">5. </w:t>
      </w:r>
      <w:r w:rsidR="00B327DB" w:rsidRPr="00B327DB">
        <w:rPr>
          <w:rFonts w:ascii="Amasis MT Pro" w:hAnsi="Amasis MT Pro"/>
          <w:color w:val="000000"/>
        </w:rPr>
        <w:t xml:space="preserve">Have you ever </w:t>
      </w:r>
      <w:r w:rsidR="007245F8" w:rsidRPr="00B327DB">
        <w:rPr>
          <w:rFonts w:ascii="Amasis MT Pro" w:hAnsi="Amasis MT Pro"/>
          <w:color w:val="000000"/>
        </w:rPr>
        <w:t>wondered</w:t>
      </w:r>
      <w:r w:rsidR="00B327DB" w:rsidRPr="00B327DB">
        <w:rPr>
          <w:rFonts w:ascii="Amasis MT Pro" w:hAnsi="Amasis MT Pro"/>
          <w:color w:val="000000"/>
        </w:rPr>
        <w:t xml:space="preserve"> why soccer is the #1 sport</w:t>
      </w:r>
      <w:r>
        <w:rPr>
          <w:rFonts w:ascii="Amasis MT Pro" w:hAnsi="Amasis MT Pro"/>
          <w:color w:val="000000"/>
        </w:rPr>
        <w:t xml:space="preserve">? It is </w:t>
      </w:r>
      <w:r w:rsidR="00B327DB" w:rsidRPr="00B327DB">
        <w:rPr>
          <w:rFonts w:ascii="Amasis MT Pro" w:hAnsi="Amasis MT Pro"/>
          <w:color w:val="000000"/>
        </w:rPr>
        <w:t>because soccer's simplicity allows for easy understanding and engagement. The basic rules of the game are accessible to newcomers, making it easy for anyone to enjoy and appreciate. Additionally, soccer's global appeal is bolstered by its rich history and iconic moments.</w:t>
      </w:r>
      <w:r>
        <w:rPr>
          <w:rFonts w:ascii="Amasis MT Pro" w:hAnsi="Amasis MT Pro"/>
          <w:color w:val="000000"/>
        </w:rPr>
        <w:t xml:space="preserve"> </w:t>
      </w:r>
      <w:r w:rsidR="00B327DB" w:rsidRPr="00B327DB">
        <w:rPr>
          <w:rFonts w:ascii="Amasis MT Pro" w:hAnsi="Amasis MT Pro"/>
          <w:color w:val="000000"/>
        </w:rPr>
        <w:t>(information from google)</w:t>
      </w:r>
    </w:p>
    <w:p w14:paraId="6014B748" w14:textId="73563202" w:rsidR="00B327DB" w:rsidRPr="00B327DB" w:rsidRDefault="007245F8" w:rsidP="00B327DB">
      <w:pPr>
        <w:pStyle w:val="NormalWeb"/>
        <w:rPr>
          <w:rFonts w:ascii="Amasis MT Pro" w:hAnsi="Amasis MT Pro"/>
          <w:color w:val="000000"/>
        </w:rPr>
      </w:pPr>
      <w:r>
        <w:rPr>
          <w:rFonts w:ascii="Amasis MT Pro" w:hAnsi="Amasis MT Pro"/>
          <w:color w:val="000000"/>
        </w:rPr>
        <w:t xml:space="preserve">6. </w:t>
      </w:r>
      <w:r w:rsidR="00B327DB" w:rsidRPr="00B327DB">
        <w:rPr>
          <w:rFonts w:ascii="Amasis MT Pro" w:hAnsi="Amasis MT Pro"/>
          <w:color w:val="000000"/>
        </w:rPr>
        <w:t>Do you know tha</w:t>
      </w:r>
      <w:r>
        <w:rPr>
          <w:rFonts w:ascii="Amasis MT Pro" w:hAnsi="Amasis MT Pro"/>
          <w:color w:val="000000"/>
        </w:rPr>
        <w:t xml:space="preserve">t Mexico </w:t>
      </w:r>
      <w:r w:rsidR="00B327DB" w:rsidRPr="00B327DB">
        <w:rPr>
          <w:rFonts w:ascii="Amasis MT Pro" w:hAnsi="Amasis MT Pro"/>
          <w:color w:val="000000"/>
        </w:rPr>
        <w:t>competes as a member of CONCACAF</w:t>
      </w:r>
      <w:r>
        <w:rPr>
          <w:rFonts w:ascii="Amasis MT Pro" w:hAnsi="Amasis MT Pro"/>
          <w:color w:val="000000"/>
        </w:rPr>
        <w:t xml:space="preserve">? </w:t>
      </w:r>
      <w:r w:rsidR="00B327DB" w:rsidRPr="00B327DB">
        <w:rPr>
          <w:rFonts w:ascii="Amasis MT Pro" w:hAnsi="Amasis MT Pro"/>
          <w:color w:val="000000"/>
        </w:rPr>
        <w:t>Mexico has qualified to seventeen World Cups and has qualified consecutively since 1994, making it one of six countries to do so. Mexico played France in the first match of the first World Cup on 13 July 1930.</w:t>
      </w:r>
      <w:r w:rsidR="00E648D9">
        <w:rPr>
          <w:rFonts w:ascii="Amasis MT Pro" w:hAnsi="Amasis MT Pro"/>
          <w:color w:val="000000"/>
        </w:rPr>
        <w:t xml:space="preserve"> </w:t>
      </w:r>
      <w:r w:rsidR="00B327DB" w:rsidRPr="00B327DB">
        <w:rPr>
          <w:rFonts w:ascii="Amasis MT Pro" w:hAnsi="Amasis MT Pro"/>
          <w:color w:val="000000"/>
        </w:rPr>
        <w:t>(information from google)</w:t>
      </w:r>
    </w:p>
    <w:p w14:paraId="4D45F20D" w14:textId="77777777" w:rsidR="00B327DB" w:rsidRDefault="00B327DB" w:rsidP="00B327DB">
      <w:pPr>
        <w:pStyle w:val="NormalWeb"/>
        <w:rPr>
          <w:rFonts w:ascii="Amasis MT Pro" w:hAnsi="Amasis MT Pro"/>
          <w:color w:val="000000"/>
        </w:rPr>
      </w:pPr>
    </w:p>
    <w:p w14:paraId="08A059DD" w14:textId="77777777" w:rsidR="00347E6C" w:rsidRDefault="00347E6C" w:rsidP="00E648D9">
      <w:pPr>
        <w:pStyle w:val="NormalWeb"/>
        <w:spacing w:before="0" w:beforeAutospacing="0" w:after="0" w:afterAutospacing="0"/>
        <w:rPr>
          <w:rFonts w:ascii="Amasis MT Pro" w:hAnsi="Amasis MT Pro"/>
          <w:color w:val="000000"/>
        </w:rPr>
      </w:pPr>
      <w:r>
        <w:rPr>
          <w:rFonts w:ascii="Amasis MT Pro" w:hAnsi="Amasis MT Pro"/>
          <w:color w:val="000000"/>
        </w:rPr>
        <w:t>My Favorite Things</w:t>
      </w:r>
    </w:p>
    <w:p w14:paraId="1E6DB09F" w14:textId="4ACE1300" w:rsidR="00E648D9" w:rsidRDefault="00347E6C" w:rsidP="00E648D9">
      <w:pPr>
        <w:pStyle w:val="NormalWeb"/>
        <w:spacing w:before="0" w:beforeAutospacing="0" w:after="0" w:afterAutospacing="0"/>
        <w:rPr>
          <w:rFonts w:ascii="Amasis MT Pro" w:hAnsi="Amasis MT Pro"/>
          <w:color w:val="000000"/>
        </w:rPr>
      </w:pPr>
      <w:r>
        <w:rPr>
          <w:rFonts w:ascii="Amasis MT Pro" w:hAnsi="Amasis MT Pro"/>
          <w:color w:val="000000"/>
        </w:rPr>
        <w:t>By Jayden</w:t>
      </w:r>
      <w:r w:rsidR="00E648D9">
        <w:rPr>
          <w:rFonts w:ascii="Amasis MT Pro" w:hAnsi="Amasis MT Pro"/>
          <w:color w:val="000000"/>
        </w:rPr>
        <w:t xml:space="preserve"> Delice</w:t>
      </w:r>
    </w:p>
    <w:p w14:paraId="55DBC828" w14:textId="741DCE2B" w:rsidR="00347E6C" w:rsidRDefault="00347E6C" w:rsidP="00B327DB">
      <w:pPr>
        <w:pStyle w:val="NormalWeb"/>
        <w:rPr>
          <w:rFonts w:ascii="Amasis MT Pro" w:hAnsi="Amasis MT Pro"/>
          <w:color w:val="000000"/>
        </w:rPr>
      </w:pPr>
      <w:r w:rsidRPr="00347E6C">
        <w:rPr>
          <w:rFonts w:ascii="Amasis MT Pro" w:hAnsi="Amasis MT Pro"/>
          <w:color w:val="000000"/>
        </w:rPr>
        <w:t>Soccer is the best national sport in the USA because I was born to play soccer and my dad t</w:t>
      </w:r>
      <w:r w:rsidR="00E648D9">
        <w:rPr>
          <w:rFonts w:ascii="Amasis MT Pro" w:hAnsi="Amasis MT Pro"/>
          <w:color w:val="000000"/>
        </w:rPr>
        <w:t>aught</w:t>
      </w:r>
      <w:r w:rsidRPr="00347E6C">
        <w:rPr>
          <w:rFonts w:ascii="Amasis MT Pro" w:hAnsi="Amasis MT Pro"/>
          <w:color w:val="000000"/>
        </w:rPr>
        <w:t xml:space="preserve"> me to play soccer. And the soccer player I like best is Alexis Shanchez. He is the best player.</w:t>
      </w:r>
    </w:p>
    <w:p w14:paraId="0CF6B76C" w14:textId="68ACAEF8" w:rsidR="00347E6C" w:rsidRDefault="00347E6C" w:rsidP="00B327DB">
      <w:pPr>
        <w:pStyle w:val="NormalWeb"/>
        <w:rPr>
          <w:rFonts w:ascii="Amasis MT Pro" w:hAnsi="Amasis MT Pro"/>
          <w:color w:val="000000"/>
        </w:rPr>
      </w:pPr>
      <w:r w:rsidRPr="00347E6C">
        <w:rPr>
          <w:rFonts w:ascii="Amasis MT Pro" w:hAnsi="Amasis MT Pro"/>
          <w:color w:val="000000"/>
        </w:rPr>
        <w:t>My Favorite singer is Ozuna a Puerto Rican singer</w:t>
      </w:r>
      <w:r w:rsidR="00E648D9">
        <w:rPr>
          <w:rFonts w:ascii="Amasis MT Pro" w:hAnsi="Amasis MT Pro"/>
          <w:color w:val="000000"/>
        </w:rPr>
        <w:t>. M</w:t>
      </w:r>
      <w:r w:rsidRPr="00347E6C">
        <w:rPr>
          <w:rFonts w:ascii="Amasis MT Pro" w:hAnsi="Amasis MT Pro"/>
          <w:color w:val="000000"/>
        </w:rPr>
        <w:t>y dad showed me his song and I liked it</w:t>
      </w:r>
      <w:r w:rsidR="00E648D9">
        <w:rPr>
          <w:rFonts w:ascii="Amasis MT Pro" w:hAnsi="Amasis MT Pro"/>
          <w:color w:val="000000"/>
        </w:rPr>
        <w:t>. O</w:t>
      </w:r>
      <w:r w:rsidRPr="00347E6C">
        <w:rPr>
          <w:rFonts w:ascii="Amasis MT Pro" w:hAnsi="Amasis MT Pro"/>
          <w:color w:val="000000"/>
        </w:rPr>
        <w:t>ne of his songs is El Far Sante or Criminal and my most favorite</w:t>
      </w:r>
      <w:r w:rsidR="00E648D9">
        <w:rPr>
          <w:rFonts w:ascii="Amasis MT Pro" w:hAnsi="Amasis MT Pro"/>
          <w:color w:val="000000"/>
        </w:rPr>
        <w:t xml:space="preserve"> song is </w:t>
      </w:r>
      <w:r w:rsidRPr="00347E6C">
        <w:rPr>
          <w:rFonts w:ascii="Amasis MT Pro" w:hAnsi="Amasis MT Pro"/>
          <w:color w:val="000000"/>
        </w:rPr>
        <w:t xml:space="preserve">Taki. </w:t>
      </w:r>
    </w:p>
    <w:p w14:paraId="19116BA8" w14:textId="207A6A97" w:rsidR="00347E6C" w:rsidRDefault="00347E6C" w:rsidP="00B327DB">
      <w:pPr>
        <w:pStyle w:val="NormalWeb"/>
        <w:rPr>
          <w:rFonts w:ascii="Amasis MT Pro" w:hAnsi="Amasis MT Pro"/>
          <w:color w:val="000000"/>
        </w:rPr>
      </w:pPr>
      <w:r w:rsidRPr="00347E6C">
        <w:rPr>
          <w:rFonts w:ascii="Amasis MT Pro" w:hAnsi="Amasis MT Pro"/>
          <w:color w:val="000000"/>
        </w:rPr>
        <w:lastRenderedPageBreak/>
        <w:t xml:space="preserve">The most famous car in 2024 is Honda </w:t>
      </w:r>
      <w:r w:rsidR="00E648D9">
        <w:rPr>
          <w:rFonts w:ascii="Amasis MT Pro" w:hAnsi="Amasis MT Pro"/>
          <w:color w:val="000000"/>
        </w:rPr>
        <w:t>Ac</w:t>
      </w:r>
      <w:r w:rsidRPr="00347E6C">
        <w:rPr>
          <w:rFonts w:ascii="Amasis MT Pro" w:hAnsi="Amasis MT Pro"/>
          <w:color w:val="000000"/>
        </w:rPr>
        <w:t>cord.</w:t>
      </w:r>
      <w:r w:rsidR="00E648D9">
        <w:rPr>
          <w:rFonts w:ascii="Amasis MT Pro" w:hAnsi="Amasis MT Pro"/>
          <w:color w:val="000000"/>
        </w:rPr>
        <w:t xml:space="preserve"> A </w:t>
      </w:r>
      <w:r w:rsidRPr="00347E6C">
        <w:rPr>
          <w:rFonts w:ascii="Amasis MT Pro" w:hAnsi="Amasis MT Pro"/>
          <w:color w:val="000000"/>
        </w:rPr>
        <w:t xml:space="preserve">lot of people have that car, they sometimes give it to someone, and </w:t>
      </w:r>
      <w:r w:rsidR="00E648D9">
        <w:rPr>
          <w:rFonts w:ascii="Amasis MT Pro" w:hAnsi="Amasis MT Pro"/>
          <w:color w:val="000000"/>
        </w:rPr>
        <w:t xml:space="preserve">then </w:t>
      </w:r>
      <w:r w:rsidRPr="00347E6C">
        <w:rPr>
          <w:rFonts w:ascii="Amasis MT Pro" w:hAnsi="Amasis MT Pro"/>
          <w:color w:val="000000"/>
        </w:rPr>
        <w:t>they buy a new one but not everyone</w:t>
      </w:r>
      <w:r w:rsidR="00E04F90">
        <w:rPr>
          <w:rFonts w:ascii="Amasis MT Pro" w:hAnsi="Amasis MT Pro"/>
          <w:color w:val="000000"/>
        </w:rPr>
        <w:t xml:space="preserve"> is</w:t>
      </w:r>
      <w:r w:rsidRPr="00347E6C">
        <w:rPr>
          <w:rFonts w:ascii="Amasis MT Pro" w:hAnsi="Amasis MT Pro"/>
          <w:color w:val="000000"/>
        </w:rPr>
        <w:t xml:space="preserve"> buying that car</w:t>
      </w:r>
      <w:r w:rsidR="00E04F90">
        <w:rPr>
          <w:rFonts w:ascii="Amasis MT Pro" w:hAnsi="Amasis MT Pro"/>
          <w:color w:val="000000"/>
        </w:rPr>
        <w:t>. Some p</w:t>
      </w:r>
      <w:r w:rsidRPr="00347E6C">
        <w:rPr>
          <w:rFonts w:ascii="Amasis MT Pro" w:hAnsi="Amasis MT Pro"/>
          <w:color w:val="000000"/>
        </w:rPr>
        <w:t xml:space="preserve">eople buy expensive cars like a Lamborghini because they are rich. But every rich person buys that car. </w:t>
      </w:r>
    </w:p>
    <w:p w14:paraId="76E5AEDC" w14:textId="37708AD0" w:rsidR="00347E6C" w:rsidRDefault="00347E6C" w:rsidP="00B327DB">
      <w:pPr>
        <w:pStyle w:val="NormalWeb"/>
        <w:rPr>
          <w:rFonts w:ascii="Amasis MT Pro" w:hAnsi="Amasis MT Pro"/>
          <w:color w:val="000000"/>
        </w:rPr>
      </w:pPr>
      <w:r w:rsidRPr="00347E6C">
        <w:rPr>
          <w:rFonts w:ascii="Amasis MT Pro" w:hAnsi="Amasis MT Pro"/>
          <w:color w:val="000000"/>
        </w:rPr>
        <w:t>People mostly buys houses in Utah because it has the best house</w:t>
      </w:r>
      <w:r w:rsidR="00E04F90">
        <w:rPr>
          <w:rFonts w:ascii="Amasis MT Pro" w:hAnsi="Amasis MT Pro"/>
          <w:color w:val="000000"/>
        </w:rPr>
        <w:t xml:space="preserve">. </w:t>
      </w:r>
      <w:r w:rsidRPr="00347E6C">
        <w:rPr>
          <w:rFonts w:ascii="Amasis MT Pro" w:hAnsi="Amasis MT Pro"/>
          <w:color w:val="000000"/>
        </w:rPr>
        <w:t xml:space="preserve">Utah is the second-driest state in the United States after Nevada. </w:t>
      </w:r>
    </w:p>
    <w:p w14:paraId="53BEC6EE" w14:textId="77777777" w:rsidR="000F6E6D" w:rsidRDefault="00347E6C" w:rsidP="00B327DB">
      <w:pPr>
        <w:pStyle w:val="NormalWeb"/>
        <w:rPr>
          <w:rFonts w:ascii="Amasis MT Pro" w:hAnsi="Amasis MT Pro"/>
          <w:color w:val="000000"/>
        </w:rPr>
      </w:pPr>
      <w:r w:rsidRPr="00347E6C">
        <w:rPr>
          <w:rFonts w:ascii="Amasis MT Pro" w:hAnsi="Amasis MT Pro"/>
          <w:color w:val="000000"/>
        </w:rPr>
        <w:t xml:space="preserve">Odell Beckham junior is the best receiver in football history. But when he got injured by a player, he had not played anymore because he got hit by the ball and someone tackled him. </w:t>
      </w:r>
    </w:p>
    <w:p w14:paraId="007097B4" w14:textId="12F3C8BF" w:rsidR="00B327DB" w:rsidRDefault="00347E6C" w:rsidP="00B327DB">
      <w:pPr>
        <w:pStyle w:val="NormalWeb"/>
        <w:rPr>
          <w:rFonts w:ascii="Amasis MT Pro" w:hAnsi="Amasis MT Pro"/>
          <w:color w:val="000000"/>
        </w:rPr>
      </w:pPr>
      <w:r w:rsidRPr="00347E6C">
        <w:rPr>
          <w:rFonts w:ascii="Amasis MT Pro" w:hAnsi="Amasis MT Pro"/>
          <w:color w:val="000000"/>
        </w:rPr>
        <w:t>My favorite thing in the wor</w:t>
      </w:r>
      <w:r w:rsidR="00EE7991">
        <w:rPr>
          <w:rFonts w:ascii="Amasis MT Pro" w:hAnsi="Amasis MT Pro"/>
          <w:color w:val="000000"/>
        </w:rPr>
        <w:t>l</w:t>
      </w:r>
      <w:r w:rsidRPr="00347E6C">
        <w:rPr>
          <w:rFonts w:ascii="Amasis MT Pro" w:hAnsi="Amasis MT Pro"/>
          <w:color w:val="000000"/>
        </w:rPr>
        <w:t>d is my</w:t>
      </w:r>
      <w:r w:rsidR="00520B37">
        <w:rPr>
          <w:rFonts w:ascii="Amasis MT Pro" w:hAnsi="Amasis MT Pro"/>
          <w:color w:val="000000"/>
        </w:rPr>
        <w:t xml:space="preserve"> dog. </w:t>
      </w:r>
      <w:r w:rsidR="00EE7991">
        <w:rPr>
          <w:rFonts w:ascii="Amasis MT Pro" w:hAnsi="Amasis MT Pro"/>
          <w:color w:val="000000"/>
        </w:rPr>
        <w:t>Her name is</w:t>
      </w:r>
      <w:r w:rsidRPr="00347E6C">
        <w:rPr>
          <w:rFonts w:ascii="Amasis MT Pro" w:hAnsi="Amasis MT Pro"/>
          <w:color w:val="000000"/>
        </w:rPr>
        <w:t xml:space="preserve"> is mango because it reminds me </w:t>
      </w:r>
      <w:r w:rsidR="00427356">
        <w:rPr>
          <w:rFonts w:ascii="Amasis MT Pro" w:hAnsi="Amasis MT Pro"/>
          <w:color w:val="000000"/>
        </w:rPr>
        <w:t>of</w:t>
      </w:r>
      <w:r w:rsidRPr="00347E6C">
        <w:rPr>
          <w:rFonts w:ascii="Amasis MT Pro" w:hAnsi="Amasis MT Pro"/>
          <w:color w:val="000000"/>
        </w:rPr>
        <w:t xml:space="preserve"> my golden </w:t>
      </w:r>
      <w:r w:rsidR="004F6625">
        <w:rPr>
          <w:rFonts w:ascii="Amasis MT Pro" w:hAnsi="Amasis MT Pro"/>
          <w:color w:val="000000"/>
        </w:rPr>
        <w:t>retriever that</w:t>
      </w:r>
      <w:r w:rsidRPr="00347E6C">
        <w:rPr>
          <w:rFonts w:ascii="Amasis MT Pro" w:hAnsi="Amasis MT Pro"/>
          <w:color w:val="000000"/>
        </w:rPr>
        <w:t xml:space="preserve"> I named</w:t>
      </w:r>
      <w:r w:rsidR="004F6625">
        <w:rPr>
          <w:rFonts w:ascii="Amasis MT Pro" w:hAnsi="Amasis MT Pro"/>
          <w:color w:val="000000"/>
        </w:rPr>
        <w:t xml:space="preserve"> </w:t>
      </w:r>
      <w:r w:rsidR="00427356">
        <w:rPr>
          <w:rFonts w:ascii="Amasis MT Pro" w:hAnsi="Amasis MT Pro"/>
          <w:color w:val="000000"/>
        </w:rPr>
        <w:t>S</w:t>
      </w:r>
      <w:r w:rsidRPr="00347E6C">
        <w:rPr>
          <w:rFonts w:ascii="Amasis MT Pro" w:hAnsi="Amasis MT Pro"/>
          <w:color w:val="000000"/>
        </w:rPr>
        <w:t>trawberry</w:t>
      </w:r>
      <w:r w:rsidR="00427356">
        <w:rPr>
          <w:rFonts w:ascii="Amasis MT Pro" w:hAnsi="Amasis MT Pro"/>
          <w:color w:val="000000"/>
        </w:rPr>
        <w:t>,</w:t>
      </w:r>
      <w:r w:rsidRPr="00347E6C">
        <w:rPr>
          <w:rFonts w:ascii="Amasis MT Pro" w:hAnsi="Amasis MT Pro"/>
          <w:color w:val="000000"/>
        </w:rPr>
        <w:t xml:space="preserve"> but she died.</w:t>
      </w:r>
    </w:p>
    <w:p w14:paraId="03A955BE" w14:textId="77777777" w:rsidR="000F6E6D" w:rsidRDefault="000F6E6D" w:rsidP="00B327DB">
      <w:pPr>
        <w:pStyle w:val="NormalWeb"/>
        <w:rPr>
          <w:rFonts w:ascii="Amasis MT Pro" w:hAnsi="Amasis MT Pro"/>
          <w:color w:val="000000"/>
        </w:rPr>
      </w:pPr>
    </w:p>
    <w:p w14:paraId="4E949962" w14:textId="2655D496" w:rsidR="00F31F0A" w:rsidRDefault="00F31F0A" w:rsidP="004F6625">
      <w:pPr>
        <w:pStyle w:val="NormalWeb"/>
        <w:spacing w:before="0" w:beforeAutospacing="0" w:after="0" w:afterAutospacing="0"/>
        <w:rPr>
          <w:rFonts w:ascii="Amasis MT Pro" w:hAnsi="Amasis MT Pro"/>
          <w:color w:val="000000"/>
        </w:rPr>
      </w:pPr>
      <w:r w:rsidRPr="00F31F0A">
        <w:rPr>
          <w:rFonts w:ascii="Amasis MT Pro" w:hAnsi="Amasis MT Pro"/>
          <w:color w:val="000000"/>
        </w:rPr>
        <w:t>Jokes</w:t>
      </w:r>
      <w:r w:rsidR="00AD3EA4">
        <w:rPr>
          <w:rFonts w:ascii="Amasis MT Pro" w:hAnsi="Amasis MT Pro"/>
          <w:color w:val="000000"/>
        </w:rPr>
        <w:t>…</w:t>
      </w:r>
      <w:r w:rsidRPr="00F31F0A">
        <w:rPr>
          <w:rFonts w:ascii="Amasis MT Pro" w:hAnsi="Amasis MT Pro"/>
          <w:color w:val="000000"/>
        </w:rPr>
        <w:t xml:space="preserve"> Just Jokes</w:t>
      </w:r>
      <w:r w:rsidR="00AD3EA4">
        <w:rPr>
          <w:rFonts w:ascii="Amasis MT Pro" w:hAnsi="Amasis MT Pro"/>
          <w:color w:val="000000"/>
        </w:rPr>
        <w:t>…</w:t>
      </w:r>
      <w:r w:rsidRPr="00F31F0A">
        <w:rPr>
          <w:rFonts w:ascii="Amasis MT Pro" w:hAnsi="Amasis MT Pro"/>
          <w:color w:val="000000"/>
        </w:rPr>
        <w:t xml:space="preserve"> </w:t>
      </w:r>
      <w:r w:rsidR="00AD3EA4">
        <w:rPr>
          <w:rFonts w:ascii="Amasis MT Pro" w:hAnsi="Amasis MT Pro"/>
          <w:color w:val="000000"/>
        </w:rPr>
        <w:t>R</w:t>
      </w:r>
      <w:r w:rsidRPr="00F31F0A">
        <w:rPr>
          <w:rFonts w:ascii="Amasis MT Pro" w:hAnsi="Amasis MT Pro"/>
          <w:color w:val="000000"/>
        </w:rPr>
        <w:t xml:space="preserve">andom </w:t>
      </w:r>
      <w:r w:rsidR="00AD3EA4">
        <w:rPr>
          <w:rFonts w:ascii="Amasis MT Pro" w:hAnsi="Amasis MT Pro"/>
          <w:color w:val="000000"/>
        </w:rPr>
        <w:t>J</w:t>
      </w:r>
      <w:r w:rsidRPr="00F31F0A">
        <w:rPr>
          <w:rFonts w:ascii="Amasis MT Pro" w:hAnsi="Amasis MT Pro"/>
          <w:color w:val="000000"/>
        </w:rPr>
        <w:t>okes</w:t>
      </w:r>
    </w:p>
    <w:p w14:paraId="57BBED25" w14:textId="0402EB53" w:rsidR="00AD3EA4" w:rsidRPr="00F31F0A" w:rsidRDefault="00AD3EA4" w:rsidP="004F6625">
      <w:pPr>
        <w:pStyle w:val="NormalWeb"/>
        <w:spacing w:before="0" w:beforeAutospacing="0" w:after="0" w:afterAutospacing="0"/>
        <w:rPr>
          <w:rFonts w:ascii="Amasis MT Pro" w:hAnsi="Amasis MT Pro"/>
          <w:color w:val="000000"/>
        </w:rPr>
      </w:pPr>
      <w:r>
        <w:rPr>
          <w:rFonts w:ascii="Amasis MT Pro" w:hAnsi="Amasis MT Pro"/>
          <w:color w:val="000000"/>
        </w:rPr>
        <w:t xml:space="preserve">By </w:t>
      </w:r>
      <w:r w:rsidR="00D0578A">
        <w:rPr>
          <w:rFonts w:ascii="Amasis MT Pro" w:hAnsi="Amasis MT Pro"/>
          <w:color w:val="000000"/>
        </w:rPr>
        <w:t>Mardi Torres</w:t>
      </w:r>
    </w:p>
    <w:p w14:paraId="6ADD2CF8" w14:textId="659A4534" w:rsidR="004F6625" w:rsidRDefault="00F31F0A" w:rsidP="00F31F0A">
      <w:pPr>
        <w:pStyle w:val="NormalWeb"/>
        <w:rPr>
          <w:rFonts w:ascii="Amasis MT Pro" w:hAnsi="Amasis MT Pro"/>
          <w:color w:val="000000"/>
        </w:rPr>
      </w:pPr>
      <w:r w:rsidRPr="00F31F0A">
        <w:rPr>
          <w:rFonts w:ascii="Amasis MT Pro" w:hAnsi="Amasis MT Pro"/>
          <w:color w:val="000000"/>
        </w:rPr>
        <w:t>How do billboards talk to each other? SIGN LANGUAGE!!!!!</w:t>
      </w:r>
    </w:p>
    <w:p w14:paraId="19A84021" w14:textId="2303FBBC" w:rsidR="00F31F0A" w:rsidRPr="00F31F0A" w:rsidRDefault="00F31F0A" w:rsidP="00F31F0A">
      <w:pPr>
        <w:pStyle w:val="NormalWeb"/>
        <w:rPr>
          <w:rFonts w:ascii="Amasis MT Pro" w:hAnsi="Amasis MT Pro"/>
          <w:color w:val="000000"/>
        </w:rPr>
      </w:pPr>
      <w:r w:rsidRPr="00F31F0A">
        <w:rPr>
          <w:rFonts w:ascii="Amasis MT Pro" w:hAnsi="Amasis MT Pro"/>
          <w:color w:val="000000"/>
        </w:rPr>
        <w:t>Knock! Knock! Who's there? A broken pencil A broken pencil who? never mind...It’s pointless</w:t>
      </w:r>
    </w:p>
    <w:p w14:paraId="66B0F905" w14:textId="77777777" w:rsidR="00F31F0A" w:rsidRPr="00F31F0A" w:rsidRDefault="00F31F0A" w:rsidP="00F31F0A">
      <w:pPr>
        <w:pStyle w:val="NormalWeb"/>
        <w:rPr>
          <w:rFonts w:ascii="Amasis MT Pro" w:hAnsi="Amasis MT Pro"/>
          <w:color w:val="000000"/>
        </w:rPr>
      </w:pPr>
      <w:r w:rsidRPr="00F31F0A">
        <w:rPr>
          <w:rFonts w:ascii="Amasis MT Pro" w:hAnsi="Amasis MT Pro"/>
          <w:color w:val="000000"/>
        </w:rPr>
        <w:t>Why was the baby strawberry crying? Because her mom and dad were in a jam.</w:t>
      </w:r>
    </w:p>
    <w:p w14:paraId="2E4E1626" w14:textId="77777777" w:rsidR="00F31F0A" w:rsidRPr="00F31F0A" w:rsidRDefault="00F31F0A" w:rsidP="00F31F0A">
      <w:pPr>
        <w:pStyle w:val="NormalWeb"/>
        <w:rPr>
          <w:rFonts w:ascii="Amasis MT Pro" w:hAnsi="Amasis MT Pro"/>
          <w:color w:val="000000"/>
        </w:rPr>
      </w:pPr>
      <w:r w:rsidRPr="00F31F0A">
        <w:rPr>
          <w:rFonts w:ascii="Amasis MT Pro" w:hAnsi="Amasis MT Pro"/>
          <w:color w:val="000000"/>
        </w:rPr>
        <w:t>Why did the kid bring a ladder to school? Because she wanted to go to high school.</w:t>
      </w:r>
    </w:p>
    <w:p w14:paraId="04B487C6" w14:textId="77777777" w:rsidR="00F31F0A" w:rsidRPr="00F31F0A" w:rsidRDefault="00F31F0A" w:rsidP="00F31F0A">
      <w:pPr>
        <w:pStyle w:val="NormalWeb"/>
        <w:rPr>
          <w:rFonts w:ascii="Amasis MT Pro" w:hAnsi="Amasis MT Pro"/>
          <w:color w:val="000000"/>
        </w:rPr>
      </w:pPr>
      <w:r w:rsidRPr="00F31F0A">
        <w:rPr>
          <w:rFonts w:ascii="Amasis MT Pro" w:hAnsi="Amasis MT Pro"/>
          <w:color w:val="000000"/>
        </w:rPr>
        <w:t>Why didn’t the skeleton go to school? His heart wasn’t in it.</w:t>
      </w:r>
    </w:p>
    <w:p w14:paraId="1CC973D9" w14:textId="77777777" w:rsidR="00F31F0A" w:rsidRPr="00F31F0A" w:rsidRDefault="00F31F0A" w:rsidP="00F31F0A">
      <w:pPr>
        <w:pStyle w:val="NormalWeb"/>
        <w:rPr>
          <w:rFonts w:ascii="Amasis MT Pro" w:hAnsi="Amasis MT Pro"/>
          <w:color w:val="000000"/>
        </w:rPr>
      </w:pPr>
      <w:r w:rsidRPr="00F31F0A">
        <w:rPr>
          <w:rFonts w:ascii="Amasis MT Pro" w:hAnsi="Amasis MT Pro"/>
          <w:color w:val="000000"/>
        </w:rPr>
        <w:t>KNOCK KNOCK WHO’S THERE? DONUT. DONUT WHO? DONUT OPEN ITS A TRICK</w:t>
      </w:r>
    </w:p>
    <w:p w14:paraId="776E1928" w14:textId="77777777" w:rsidR="00F31F0A" w:rsidRPr="00F31F0A" w:rsidRDefault="00F31F0A" w:rsidP="00F31F0A">
      <w:pPr>
        <w:pStyle w:val="NormalWeb"/>
        <w:rPr>
          <w:rFonts w:ascii="Amasis MT Pro" w:hAnsi="Amasis MT Pro"/>
          <w:color w:val="000000"/>
        </w:rPr>
      </w:pPr>
      <w:r w:rsidRPr="00F31F0A">
        <w:rPr>
          <w:rFonts w:ascii="Amasis MT Pro" w:hAnsi="Amasis MT Pro"/>
          <w:color w:val="000000"/>
        </w:rPr>
        <w:t>What is a snake’s favorite subject in school? Hisssssstory. school jokes up ahead</w:t>
      </w:r>
    </w:p>
    <w:p w14:paraId="55C7FEC1" w14:textId="77777777" w:rsidR="00F31F0A" w:rsidRPr="00F31F0A" w:rsidRDefault="00F31F0A" w:rsidP="00F31F0A">
      <w:pPr>
        <w:pStyle w:val="NormalWeb"/>
        <w:rPr>
          <w:rFonts w:ascii="Amasis MT Pro" w:hAnsi="Amasis MT Pro"/>
          <w:color w:val="000000"/>
        </w:rPr>
      </w:pPr>
      <w:r w:rsidRPr="00F31F0A">
        <w:rPr>
          <w:rFonts w:ascii="Amasis MT Pro" w:hAnsi="Amasis MT Pro"/>
          <w:color w:val="000000"/>
        </w:rPr>
        <w:t>Which school supply is king of the classroom? The ruler</w:t>
      </w:r>
    </w:p>
    <w:p w14:paraId="74850941" w14:textId="77777777" w:rsidR="00F31F0A" w:rsidRPr="00F31F0A" w:rsidRDefault="00F31F0A" w:rsidP="00F31F0A">
      <w:pPr>
        <w:pStyle w:val="NormalWeb"/>
        <w:rPr>
          <w:rFonts w:ascii="Amasis MT Pro" w:hAnsi="Amasis MT Pro"/>
          <w:color w:val="000000"/>
        </w:rPr>
      </w:pPr>
      <w:r w:rsidRPr="00F31F0A">
        <w:rPr>
          <w:rFonts w:ascii="Amasis MT Pro" w:hAnsi="Amasis MT Pro"/>
          <w:color w:val="000000"/>
        </w:rPr>
        <w:t>Why did the teacher wear sunglasses to school? Because her students were so bright.</w:t>
      </w:r>
    </w:p>
    <w:p w14:paraId="2EC0E5F8" w14:textId="77777777" w:rsidR="00F31F0A" w:rsidRPr="00F31F0A" w:rsidRDefault="00F31F0A" w:rsidP="00F31F0A">
      <w:pPr>
        <w:pStyle w:val="NormalWeb"/>
        <w:rPr>
          <w:rFonts w:ascii="Amasis MT Pro" w:hAnsi="Amasis MT Pro"/>
          <w:color w:val="000000"/>
        </w:rPr>
      </w:pPr>
      <w:r w:rsidRPr="00F31F0A">
        <w:rPr>
          <w:rFonts w:ascii="Amasis MT Pro" w:hAnsi="Amasis MT Pro"/>
          <w:color w:val="000000"/>
        </w:rPr>
        <w:t>What time would it be if Godzilla came to school? Time to run!</w:t>
      </w:r>
    </w:p>
    <w:p w14:paraId="39432F8A" w14:textId="77777777" w:rsidR="00F31F0A" w:rsidRPr="00F31F0A" w:rsidRDefault="00F31F0A" w:rsidP="00F31F0A">
      <w:pPr>
        <w:pStyle w:val="NormalWeb"/>
        <w:rPr>
          <w:rFonts w:ascii="Amasis MT Pro" w:hAnsi="Amasis MT Pro"/>
          <w:color w:val="000000"/>
        </w:rPr>
      </w:pPr>
      <w:r w:rsidRPr="00F31F0A">
        <w:rPr>
          <w:rFonts w:ascii="Amasis MT Pro" w:hAnsi="Amasis MT Pro"/>
          <w:color w:val="000000"/>
        </w:rPr>
        <w:t>What is a witch’s favorite subject in school? Spelling!</w:t>
      </w:r>
    </w:p>
    <w:p w14:paraId="61838FCE" w14:textId="77777777" w:rsidR="00F31F0A" w:rsidRPr="00F31F0A" w:rsidRDefault="00F31F0A" w:rsidP="00F31F0A">
      <w:pPr>
        <w:pStyle w:val="NormalWeb"/>
        <w:rPr>
          <w:rFonts w:ascii="Amasis MT Pro" w:hAnsi="Amasis MT Pro"/>
          <w:color w:val="000000"/>
        </w:rPr>
      </w:pPr>
      <w:r w:rsidRPr="00F31F0A">
        <w:rPr>
          <w:rFonts w:ascii="Amasis MT Pro" w:hAnsi="Amasis MT Pro"/>
          <w:color w:val="000000"/>
        </w:rPr>
        <w:t>What’s the best place to grow flowers in school? In kindergarden.</w:t>
      </w:r>
    </w:p>
    <w:p w14:paraId="0F30C767" w14:textId="77777777" w:rsidR="00F31F0A" w:rsidRPr="00F31F0A" w:rsidRDefault="00F31F0A" w:rsidP="00F31F0A">
      <w:pPr>
        <w:pStyle w:val="NormalWeb"/>
        <w:rPr>
          <w:rFonts w:ascii="Amasis MT Pro" w:hAnsi="Amasis MT Pro"/>
          <w:color w:val="000000"/>
        </w:rPr>
      </w:pPr>
      <w:r w:rsidRPr="00F31F0A">
        <w:rPr>
          <w:rFonts w:ascii="Amasis MT Pro" w:hAnsi="Amasis MT Pro"/>
          <w:color w:val="000000"/>
        </w:rPr>
        <w:t>What do elves learn in school? The elf-a-bet.</w:t>
      </w:r>
    </w:p>
    <w:p w14:paraId="5D5E6DAB" w14:textId="77777777" w:rsidR="00F31F0A" w:rsidRPr="00F31F0A" w:rsidRDefault="00F31F0A" w:rsidP="00F31F0A">
      <w:pPr>
        <w:pStyle w:val="NormalWeb"/>
        <w:rPr>
          <w:rFonts w:ascii="Amasis MT Pro" w:hAnsi="Amasis MT Pro"/>
          <w:color w:val="000000"/>
        </w:rPr>
      </w:pPr>
      <w:r w:rsidRPr="00F31F0A">
        <w:rPr>
          <w:rFonts w:ascii="Amasis MT Pro" w:hAnsi="Amasis MT Pro"/>
          <w:color w:val="000000"/>
        </w:rPr>
        <w:t>Why do magicians do so well in school? They’re good at trick questions.</w:t>
      </w:r>
    </w:p>
    <w:p w14:paraId="0AA21C41" w14:textId="77777777" w:rsidR="00F31F0A" w:rsidRPr="00F31F0A" w:rsidRDefault="00F31F0A" w:rsidP="00F31F0A">
      <w:pPr>
        <w:pStyle w:val="NormalWeb"/>
        <w:rPr>
          <w:rFonts w:ascii="Amasis MT Pro" w:hAnsi="Amasis MT Pro"/>
          <w:color w:val="000000"/>
        </w:rPr>
      </w:pPr>
      <w:r w:rsidRPr="00F31F0A">
        <w:rPr>
          <w:rFonts w:ascii="Amasis MT Pro" w:hAnsi="Amasis MT Pro"/>
          <w:color w:val="000000"/>
        </w:rPr>
        <w:t>What did one pencil say to the other on the first day of school? Looking sharp!</w:t>
      </w:r>
    </w:p>
    <w:p w14:paraId="0822A902" w14:textId="77777777" w:rsidR="00F31F0A" w:rsidRPr="00F31F0A" w:rsidRDefault="00F31F0A" w:rsidP="00F31F0A">
      <w:pPr>
        <w:pStyle w:val="NormalWeb"/>
        <w:rPr>
          <w:rFonts w:ascii="Amasis MT Pro" w:hAnsi="Amasis MT Pro"/>
          <w:color w:val="000000"/>
        </w:rPr>
      </w:pPr>
      <w:r w:rsidRPr="00F31F0A">
        <w:rPr>
          <w:rFonts w:ascii="Amasis MT Pro" w:hAnsi="Amasis MT Pro"/>
          <w:color w:val="000000"/>
        </w:rPr>
        <w:t>Space jokes</w:t>
      </w:r>
    </w:p>
    <w:p w14:paraId="34BA5877" w14:textId="77777777" w:rsidR="00F31F0A" w:rsidRPr="00F31F0A" w:rsidRDefault="00F31F0A" w:rsidP="00F31F0A">
      <w:pPr>
        <w:pStyle w:val="NormalWeb"/>
        <w:rPr>
          <w:rFonts w:ascii="Amasis MT Pro" w:hAnsi="Amasis MT Pro"/>
          <w:color w:val="000000"/>
        </w:rPr>
      </w:pPr>
      <w:r w:rsidRPr="00F31F0A">
        <w:rPr>
          <w:rFonts w:ascii="Amasis MT Pro" w:hAnsi="Amasis MT Pro"/>
          <w:color w:val="000000"/>
        </w:rPr>
        <w:lastRenderedPageBreak/>
        <w:t>Why did the sun go to school? To get a little brighter!</w:t>
      </w:r>
    </w:p>
    <w:p w14:paraId="6BE0A38C" w14:textId="77777777" w:rsidR="00F31F0A" w:rsidRPr="00F31F0A" w:rsidRDefault="00F31F0A" w:rsidP="00F31F0A">
      <w:pPr>
        <w:pStyle w:val="NormalWeb"/>
        <w:rPr>
          <w:rFonts w:ascii="Amasis MT Pro" w:hAnsi="Amasis MT Pro"/>
          <w:color w:val="000000"/>
        </w:rPr>
      </w:pPr>
      <w:r w:rsidRPr="00F31F0A">
        <w:rPr>
          <w:rFonts w:ascii="Amasis MT Pro" w:hAnsi="Amasis MT Pro"/>
          <w:color w:val="000000"/>
        </w:rPr>
        <w:t>Why did Mickey Mouse go to outer space? He was looking for Pluto.</w:t>
      </w:r>
    </w:p>
    <w:p w14:paraId="23EF154B" w14:textId="77777777" w:rsidR="00F31F0A" w:rsidRPr="00F31F0A" w:rsidRDefault="00F31F0A" w:rsidP="00F31F0A">
      <w:pPr>
        <w:pStyle w:val="NormalWeb"/>
        <w:rPr>
          <w:rFonts w:ascii="Amasis MT Pro" w:hAnsi="Amasis MT Pro"/>
          <w:color w:val="000000"/>
        </w:rPr>
      </w:pPr>
      <w:r w:rsidRPr="00F31F0A">
        <w:rPr>
          <w:rFonts w:ascii="Amasis MT Pro" w:hAnsi="Amasis MT Pro"/>
          <w:color w:val="000000"/>
        </w:rPr>
        <w:t>What do you call a comet wrapped in bacon? A meateor.</w:t>
      </w:r>
    </w:p>
    <w:p w14:paraId="26109339" w14:textId="77777777" w:rsidR="00F31F0A" w:rsidRPr="00F31F0A" w:rsidRDefault="00F31F0A" w:rsidP="00F31F0A">
      <w:pPr>
        <w:pStyle w:val="NormalWeb"/>
        <w:rPr>
          <w:rFonts w:ascii="Amasis MT Pro" w:hAnsi="Amasis MT Pro"/>
          <w:color w:val="000000"/>
        </w:rPr>
      </w:pPr>
      <w:r w:rsidRPr="00F31F0A">
        <w:rPr>
          <w:rFonts w:ascii="Amasis MT Pro" w:hAnsi="Amasis MT Pro"/>
          <w:color w:val="000000"/>
        </w:rPr>
        <w:t>Why didn't the sun go to college? Because it already had a million degrees</w:t>
      </w:r>
    </w:p>
    <w:p w14:paraId="10F02A93" w14:textId="11023A6E" w:rsidR="006D6674" w:rsidRDefault="006D6674" w:rsidP="00F31F0A">
      <w:pPr>
        <w:pStyle w:val="NormalWeb"/>
        <w:rPr>
          <w:rFonts w:ascii="Amasis MT Pro" w:hAnsi="Amasis MT Pro"/>
          <w:color w:val="000000"/>
        </w:rPr>
      </w:pPr>
      <w:r>
        <w:rPr>
          <w:rFonts w:ascii="Amasis MT Pro" w:hAnsi="Amasis MT Pro"/>
          <w:color w:val="000000"/>
        </w:rPr>
        <w:t>(</w:t>
      </w:r>
      <w:r w:rsidR="00F31F0A" w:rsidRPr="00F31F0A">
        <w:rPr>
          <w:rFonts w:ascii="Amasis MT Pro" w:hAnsi="Amasis MT Pro"/>
          <w:color w:val="000000"/>
        </w:rPr>
        <w:t>All th</w:t>
      </w:r>
      <w:r>
        <w:rPr>
          <w:rFonts w:ascii="Amasis MT Pro" w:hAnsi="Amasis MT Pro"/>
          <w:color w:val="000000"/>
        </w:rPr>
        <w:t>ese</w:t>
      </w:r>
      <w:r w:rsidR="00F31F0A" w:rsidRPr="00F31F0A">
        <w:rPr>
          <w:rFonts w:ascii="Amasis MT Pro" w:hAnsi="Amasis MT Pro"/>
          <w:color w:val="000000"/>
        </w:rPr>
        <w:t xml:space="preserve"> joke</w:t>
      </w:r>
      <w:r>
        <w:rPr>
          <w:rFonts w:ascii="Amasis MT Pro" w:hAnsi="Amasis MT Pro"/>
          <w:color w:val="000000"/>
        </w:rPr>
        <w:t xml:space="preserve">s are </w:t>
      </w:r>
      <w:r w:rsidR="00F31F0A" w:rsidRPr="00F31F0A">
        <w:rPr>
          <w:rFonts w:ascii="Amasis MT Pro" w:hAnsi="Amasis MT Pro"/>
          <w:color w:val="000000"/>
        </w:rPr>
        <w:t xml:space="preserve">from </w:t>
      </w:r>
      <w:r>
        <w:rPr>
          <w:rFonts w:ascii="Amasis MT Pro" w:hAnsi="Amasis MT Pro"/>
          <w:color w:val="000000"/>
        </w:rPr>
        <w:t>G</w:t>
      </w:r>
      <w:r w:rsidR="00F31F0A" w:rsidRPr="00F31F0A">
        <w:rPr>
          <w:rFonts w:ascii="Amasis MT Pro" w:hAnsi="Amasis MT Pro"/>
          <w:color w:val="000000"/>
        </w:rPr>
        <w:t>oogle</w:t>
      </w:r>
      <w:r>
        <w:rPr>
          <w:rFonts w:ascii="Amasis MT Pro" w:hAnsi="Amasis MT Pro"/>
          <w:color w:val="000000"/>
        </w:rPr>
        <w:t>)</w:t>
      </w:r>
    </w:p>
    <w:p w14:paraId="106290C2" w14:textId="77777777" w:rsidR="006D6674" w:rsidRDefault="006D6674" w:rsidP="00F31F0A">
      <w:pPr>
        <w:pStyle w:val="NormalWeb"/>
        <w:rPr>
          <w:rFonts w:ascii="Amasis MT Pro" w:hAnsi="Amasis MT Pro"/>
          <w:color w:val="000000"/>
        </w:rPr>
      </w:pPr>
    </w:p>
    <w:p w14:paraId="0FC9E046" w14:textId="3F966A8C" w:rsidR="00F31F0A" w:rsidRDefault="00F31F0A" w:rsidP="004F6625">
      <w:pPr>
        <w:pStyle w:val="NormalWeb"/>
        <w:spacing w:before="0" w:beforeAutospacing="0" w:after="0" w:afterAutospacing="0"/>
        <w:rPr>
          <w:rFonts w:ascii="Amasis MT Pro" w:hAnsi="Amasis MT Pro"/>
          <w:color w:val="000000"/>
        </w:rPr>
      </w:pPr>
      <w:r w:rsidRPr="00F31F0A">
        <w:rPr>
          <w:rFonts w:ascii="Amasis MT Pro" w:hAnsi="Amasis MT Pro"/>
          <w:color w:val="000000"/>
        </w:rPr>
        <w:t xml:space="preserve">My </w:t>
      </w:r>
      <w:r w:rsidR="006D6674">
        <w:rPr>
          <w:rFonts w:ascii="Amasis MT Pro" w:hAnsi="Amasis MT Pro"/>
          <w:color w:val="000000"/>
        </w:rPr>
        <w:t>F</w:t>
      </w:r>
      <w:r w:rsidRPr="00F31F0A">
        <w:rPr>
          <w:rFonts w:ascii="Amasis MT Pro" w:hAnsi="Amasis MT Pro"/>
          <w:color w:val="000000"/>
        </w:rPr>
        <w:t xml:space="preserve">avorite </w:t>
      </w:r>
      <w:r w:rsidR="006D6674">
        <w:rPr>
          <w:rFonts w:ascii="Amasis MT Pro" w:hAnsi="Amasis MT Pro"/>
          <w:color w:val="000000"/>
        </w:rPr>
        <w:t>G</w:t>
      </w:r>
      <w:r w:rsidRPr="00F31F0A">
        <w:rPr>
          <w:rFonts w:ascii="Amasis MT Pro" w:hAnsi="Amasis MT Pro"/>
          <w:color w:val="000000"/>
        </w:rPr>
        <w:t>ames 1-5</w:t>
      </w:r>
    </w:p>
    <w:p w14:paraId="0950B935" w14:textId="517E7A63" w:rsidR="006D6674" w:rsidRDefault="006D6674" w:rsidP="004F6625">
      <w:pPr>
        <w:pStyle w:val="NormalWeb"/>
        <w:spacing w:before="0" w:beforeAutospacing="0" w:after="0" w:afterAutospacing="0"/>
        <w:rPr>
          <w:rFonts w:ascii="Amasis MT Pro" w:hAnsi="Amasis MT Pro"/>
          <w:color w:val="000000"/>
        </w:rPr>
      </w:pPr>
      <w:r>
        <w:rPr>
          <w:rFonts w:ascii="Amasis MT Pro" w:hAnsi="Amasis MT Pro"/>
          <w:color w:val="000000"/>
        </w:rPr>
        <w:t>By Mardi Torres</w:t>
      </w:r>
    </w:p>
    <w:p w14:paraId="581A70D8" w14:textId="77777777" w:rsidR="004F6625" w:rsidRPr="00F31F0A" w:rsidRDefault="004F6625" w:rsidP="004F6625">
      <w:pPr>
        <w:pStyle w:val="NormalWeb"/>
        <w:spacing w:before="0" w:beforeAutospacing="0" w:after="0" w:afterAutospacing="0"/>
        <w:rPr>
          <w:rFonts w:ascii="Amasis MT Pro" w:hAnsi="Amasis MT Pro"/>
          <w:color w:val="000000"/>
        </w:rPr>
      </w:pPr>
    </w:p>
    <w:p w14:paraId="4EAD891D" w14:textId="77777777" w:rsidR="00F31F0A" w:rsidRPr="00F31F0A" w:rsidRDefault="00F31F0A" w:rsidP="004F6625">
      <w:pPr>
        <w:pStyle w:val="NormalWeb"/>
        <w:spacing w:before="0" w:beforeAutospacing="0" w:after="0" w:afterAutospacing="0"/>
        <w:rPr>
          <w:rFonts w:ascii="Amasis MT Pro" w:hAnsi="Amasis MT Pro"/>
          <w:color w:val="000000"/>
        </w:rPr>
      </w:pPr>
      <w:r w:rsidRPr="00F31F0A">
        <w:rPr>
          <w:rFonts w:ascii="Amasis MT Pro" w:hAnsi="Amasis MT Pro"/>
          <w:color w:val="000000"/>
        </w:rPr>
        <w:t>1 Roblox</w:t>
      </w:r>
    </w:p>
    <w:p w14:paraId="7271F366" w14:textId="77777777" w:rsidR="00F31F0A" w:rsidRPr="00F31F0A" w:rsidRDefault="00F31F0A" w:rsidP="004F6625">
      <w:pPr>
        <w:pStyle w:val="NormalWeb"/>
        <w:spacing w:before="0" w:beforeAutospacing="0" w:after="0" w:afterAutospacing="0"/>
        <w:rPr>
          <w:rFonts w:ascii="Amasis MT Pro" w:hAnsi="Amasis MT Pro"/>
          <w:color w:val="000000"/>
        </w:rPr>
      </w:pPr>
      <w:r w:rsidRPr="00F31F0A">
        <w:rPr>
          <w:rFonts w:ascii="Amasis MT Pro" w:hAnsi="Amasis MT Pro"/>
          <w:color w:val="000000"/>
        </w:rPr>
        <w:t>2 Minecraft</w:t>
      </w:r>
    </w:p>
    <w:p w14:paraId="18939667" w14:textId="77777777" w:rsidR="00F31F0A" w:rsidRPr="00F31F0A" w:rsidRDefault="00F31F0A" w:rsidP="004F6625">
      <w:pPr>
        <w:pStyle w:val="NormalWeb"/>
        <w:spacing w:before="0" w:beforeAutospacing="0" w:after="0" w:afterAutospacing="0"/>
        <w:rPr>
          <w:rFonts w:ascii="Amasis MT Pro" w:hAnsi="Amasis MT Pro"/>
          <w:color w:val="000000"/>
        </w:rPr>
      </w:pPr>
      <w:r w:rsidRPr="00F31F0A">
        <w:rPr>
          <w:rFonts w:ascii="Amasis MT Pro" w:hAnsi="Amasis MT Pro"/>
          <w:color w:val="000000"/>
        </w:rPr>
        <w:t>3 Bloons td 6</w:t>
      </w:r>
    </w:p>
    <w:p w14:paraId="70FDBB1E" w14:textId="77777777" w:rsidR="00F31F0A" w:rsidRPr="00F31F0A" w:rsidRDefault="00F31F0A" w:rsidP="004F6625">
      <w:pPr>
        <w:pStyle w:val="NormalWeb"/>
        <w:spacing w:before="0" w:beforeAutospacing="0" w:after="0" w:afterAutospacing="0"/>
        <w:rPr>
          <w:rFonts w:ascii="Amasis MT Pro" w:hAnsi="Amasis MT Pro"/>
          <w:color w:val="000000"/>
        </w:rPr>
      </w:pPr>
      <w:r w:rsidRPr="00F31F0A">
        <w:rPr>
          <w:rFonts w:ascii="Amasis MT Pro" w:hAnsi="Amasis MT Pro"/>
          <w:color w:val="000000"/>
        </w:rPr>
        <w:t>4 Undertale</w:t>
      </w:r>
    </w:p>
    <w:p w14:paraId="51005599" w14:textId="77777777" w:rsidR="00F31F0A" w:rsidRPr="00F31F0A" w:rsidRDefault="00F31F0A" w:rsidP="004F6625">
      <w:pPr>
        <w:pStyle w:val="NormalWeb"/>
        <w:spacing w:before="0" w:beforeAutospacing="0" w:after="0" w:afterAutospacing="0"/>
        <w:rPr>
          <w:rFonts w:ascii="Amasis MT Pro" w:hAnsi="Amasis MT Pro"/>
          <w:color w:val="000000"/>
        </w:rPr>
      </w:pPr>
      <w:r w:rsidRPr="00F31F0A">
        <w:rPr>
          <w:rFonts w:ascii="Amasis MT Pro" w:hAnsi="Amasis MT Pro"/>
          <w:color w:val="000000"/>
        </w:rPr>
        <w:t>5 Fortnite</w:t>
      </w:r>
    </w:p>
    <w:p w14:paraId="68FC48D8" w14:textId="77777777" w:rsidR="000503CE" w:rsidRDefault="000503CE" w:rsidP="00F31F0A">
      <w:pPr>
        <w:pStyle w:val="NormalWeb"/>
        <w:rPr>
          <w:rFonts w:ascii="Amasis MT Pro" w:hAnsi="Amasis MT Pro"/>
          <w:color w:val="000000"/>
        </w:rPr>
      </w:pPr>
    </w:p>
    <w:p w14:paraId="14E0B769" w14:textId="18CD5FF8" w:rsidR="00F31F0A" w:rsidRDefault="00F31F0A" w:rsidP="000503CE">
      <w:pPr>
        <w:pStyle w:val="NormalWeb"/>
        <w:spacing w:before="0" w:beforeAutospacing="0" w:after="0" w:afterAutospacing="0"/>
        <w:rPr>
          <w:rFonts w:ascii="Amasis MT Pro" w:hAnsi="Amasis MT Pro"/>
          <w:color w:val="000000"/>
        </w:rPr>
      </w:pPr>
      <w:r w:rsidRPr="00F31F0A">
        <w:rPr>
          <w:rFonts w:ascii="Amasis MT Pro" w:hAnsi="Amasis MT Pro"/>
          <w:color w:val="000000"/>
        </w:rPr>
        <w:t xml:space="preserve">Part of Rick Astley </w:t>
      </w:r>
      <w:r w:rsidR="000503CE">
        <w:rPr>
          <w:rFonts w:ascii="Amasis MT Pro" w:hAnsi="Amasis MT Pro"/>
          <w:color w:val="000000"/>
        </w:rPr>
        <w:t>S</w:t>
      </w:r>
      <w:r w:rsidRPr="00F31F0A">
        <w:rPr>
          <w:rFonts w:ascii="Amasis MT Pro" w:hAnsi="Amasis MT Pro"/>
          <w:color w:val="000000"/>
        </w:rPr>
        <w:t>ong</w:t>
      </w:r>
    </w:p>
    <w:p w14:paraId="4273BEE1" w14:textId="0226C3BF" w:rsidR="000503CE" w:rsidRDefault="000503CE" w:rsidP="000503CE">
      <w:pPr>
        <w:pStyle w:val="NormalWeb"/>
        <w:spacing w:before="0" w:beforeAutospacing="0" w:after="0" w:afterAutospacing="0"/>
        <w:rPr>
          <w:rFonts w:ascii="Amasis MT Pro" w:hAnsi="Amasis MT Pro"/>
          <w:color w:val="000000"/>
        </w:rPr>
      </w:pPr>
      <w:r>
        <w:rPr>
          <w:rFonts w:ascii="Amasis MT Pro" w:hAnsi="Amasis MT Pro"/>
          <w:color w:val="000000"/>
        </w:rPr>
        <w:t>By Mardi Torres</w:t>
      </w:r>
    </w:p>
    <w:p w14:paraId="036BFBBE" w14:textId="77777777" w:rsidR="00D65A0D" w:rsidRPr="00F31F0A" w:rsidRDefault="00D65A0D" w:rsidP="000503CE">
      <w:pPr>
        <w:pStyle w:val="NormalWeb"/>
        <w:spacing w:before="0" w:beforeAutospacing="0" w:after="0" w:afterAutospacing="0"/>
        <w:rPr>
          <w:rFonts w:ascii="Amasis MT Pro" w:hAnsi="Amasis MT Pro"/>
          <w:color w:val="000000"/>
        </w:rPr>
      </w:pPr>
    </w:p>
    <w:p w14:paraId="2DBE096A" w14:textId="77777777" w:rsidR="003863BC" w:rsidRDefault="00F31F0A" w:rsidP="003863BC">
      <w:pPr>
        <w:pStyle w:val="NormalWeb"/>
        <w:spacing w:before="0" w:beforeAutospacing="0" w:after="0" w:afterAutospacing="0"/>
        <w:rPr>
          <w:rFonts w:ascii="Amasis MT Pro" w:hAnsi="Amasis MT Pro"/>
          <w:color w:val="000000"/>
        </w:rPr>
      </w:pPr>
      <w:r w:rsidRPr="00F31F0A">
        <w:rPr>
          <w:rFonts w:ascii="Amasis MT Pro" w:hAnsi="Amasis MT Pro"/>
          <w:color w:val="000000"/>
        </w:rPr>
        <w:t xml:space="preserve">Never gonna give you up </w:t>
      </w:r>
    </w:p>
    <w:p w14:paraId="25D0EA91" w14:textId="77777777" w:rsidR="003863BC" w:rsidRDefault="00F31F0A" w:rsidP="003863BC">
      <w:pPr>
        <w:pStyle w:val="NormalWeb"/>
        <w:spacing w:before="0" w:beforeAutospacing="0" w:after="0" w:afterAutospacing="0"/>
        <w:rPr>
          <w:rFonts w:ascii="Amasis MT Pro" w:hAnsi="Amasis MT Pro"/>
          <w:color w:val="000000"/>
        </w:rPr>
      </w:pPr>
      <w:r w:rsidRPr="00F31F0A">
        <w:rPr>
          <w:rFonts w:ascii="Amasis MT Pro" w:hAnsi="Amasis MT Pro"/>
          <w:color w:val="000000"/>
        </w:rPr>
        <w:t xml:space="preserve">Never gonna let you down </w:t>
      </w:r>
    </w:p>
    <w:p w14:paraId="1A33317E" w14:textId="77777777" w:rsidR="003863BC" w:rsidRDefault="00F31F0A" w:rsidP="003863BC">
      <w:pPr>
        <w:pStyle w:val="NormalWeb"/>
        <w:spacing w:before="0" w:beforeAutospacing="0" w:after="0" w:afterAutospacing="0"/>
        <w:rPr>
          <w:rFonts w:ascii="Amasis MT Pro" w:hAnsi="Amasis MT Pro"/>
          <w:color w:val="000000"/>
        </w:rPr>
      </w:pPr>
      <w:r w:rsidRPr="00F31F0A">
        <w:rPr>
          <w:rFonts w:ascii="Amasis MT Pro" w:hAnsi="Amasis MT Pro"/>
          <w:color w:val="000000"/>
        </w:rPr>
        <w:t xml:space="preserve">Never gonna run around and desert you </w:t>
      </w:r>
    </w:p>
    <w:p w14:paraId="14C3A3A1" w14:textId="77777777" w:rsidR="003863BC" w:rsidRDefault="00F31F0A" w:rsidP="003863BC">
      <w:pPr>
        <w:pStyle w:val="NormalWeb"/>
        <w:spacing w:before="0" w:beforeAutospacing="0" w:after="0" w:afterAutospacing="0"/>
        <w:rPr>
          <w:rFonts w:ascii="Amasis MT Pro" w:hAnsi="Amasis MT Pro"/>
          <w:color w:val="000000"/>
        </w:rPr>
      </w:pPr>
      <w:r w:rsidRPr="00F31F0A">
        <w:rPr>
          <w:rFonts w:ascii="Amasis MT Pro" w:hAnsi="Amasis MT Pro"/>
          <w:color w:val="000000"/>
        </w:rPr>
        <w:t xml:space="preserve">Never gonna make you cry </w:t>
      </w:r>
    </w:p>
    <w:p w14:paraId="48CAF7EB" w14:textId="77777777" w:rsidR="003863BC" w:rsidRDefault="00F31F0A" w:rsidP="003863BC">
      <w:pPr>
        <w:pStyle w:val="NormalWeb"/>
        <w:spacing w:before="0" w:beforeAutospacing="0" w:after="0" w:afterAutospacing="0"/>
        <w:rPr>
          <w:rFonts w:ascii="Amasis MT Pro" w:hAnsi="Amasis MT Pro"/>
          <w:color w:val="000000"/>
        </w:rPr>
      </w:pPr>
      <w:r w:rsidRPr="00F31F0A">
        <w:rPr>
          <w:rFonts w:ascii="Amasis MT Pro" w:hAnsi="Amasis MT Pro"/>
          <w:color w:val="000000"/>
        </w:rPr>
        <w:t xml:space="preserve">Never gonna say goodbye </w:t>
      </w:r>
    </w:p>
    <w:p w14:paraId="0BE8EF0B" w14:textId="30690AAA" w:rsidR="00F31F0A" w:rsidRPr="00F31F0A" w:rsidRDefault="00F31F0A" w:rsidP="003863BC">
      <w:pPr>
        <w:pStyle w:val="NormalWeb"/>
        <w:spacing w:before="0" w:beforeAutospacing="0" w:after="0" w:afterAutospacing="0"/>
        <w:rPr>
          <w:rFonts w:ascii="Amasis MT Pro" w:hAnsi="Amasis MT Pro"/>
          <w:color w:val="000000"/>
        </w:rPr>
      </w:pPr>
      <w:r w:rsidRPr="00F31F0A">
        <w:rPr>
          <w:rFonts w:ascii="Amasis MT Pro" w:hAnsi="Amasis MT Pro"/>
          <w:color w:val="000000"/>
        </w:rPr>
        <w:t>Never gonna tell a lie and hurt you</w:t>
      </w:r>
    </w:p>
    <w:p w14:paraId="7CDCF9B9" w14:textId="77777777" w:rsidR="006D6674" w:rsidRDefault="006D6674" w:rsidP="00F31F0A">
      <w:pPr>
        <w:pStyle w:val="NormalWeb"/>
        <w:rPr>
          <w:rFonts w:ascii="Amasis MT Pro" w:hAnsi="Amasis MT Pro"/>
          <w:color w:val="000000"/>
        </w:rPr>
      </w:pPr>
    </w:p>
    <w:p w14:paraId="42BF8EA8" w14:textId="77777777" w:rsidR="00D65A0D" w:rsidRDefault="00D65A0D" w:rsidP="00F31F0A">
      <w:pPr>
        <w:pStyle w:val="NormalWeb"/>
        <w:rPr>
          <w:rFonts w:ascii="Amasis MT Pro" w:hAnsi="Amasis MT Pro"/>
          <w:color w:val="000000"/>
        </w:rPr>
      </w:pPr>
    </w:p>
    <w:p w14:paraId="609545E9" w14:textId="77777777" w:rsidR="00D65A0D" w:rsidRDefault="00D65A0D" w:rsidP="00F31F0A">
      <w:pPr>
        <w:pStyle w:val="NormalWeb"/>
        <w:rPr>
          <w:rFonts w:ascii="Amasis MT Pro" w:hAnsi="Amasis MT Pro"/>
          <w:color w:val="000000"/>
        </w:rPr>
      </w:pPr>
    </w:p>
    <w:p w14:paraId="02273FCF" w14:textId="49D08BF0" w:rsidR="00F31F0A" w:rsidRDefault="00F31F0A" w:rsidP="00D65A0D">
      <w:pPr>
        <w:pStyle w:val="NormalWeb"/>
        <w:spacing w:before="0" w:beforeAutospacing="0" w:after="0" w:afterAutospacing="0"/>
        <w:rPr>
          <w:rFonts w:ascii="Amasis MT Pro" w:hAnsi="Amasis MT Pro"/>
          <w:color w:val="000000"/>
        </w:rPr>
      </w:pPr>
      <w:r w:rsidRPr="00F31F0A">
        <w:rPr>
          <w:rFonts w:ascii="Amasis MT Pro" w:hAnsi="Amasis MT Pro"/>
          <w:color w:val="000000"/>
        </w:rPr>
        <w:t xml:space="preserve">More </w:t>
      </w:r>
      <w:r w:rsidR="006D6674">
        <w:rPr>
          <w:rFonts w:ascii="Amasis MT Pro" w:hAnsi="Amasis MT Pro"/>
          <w:color w:val="000000"/>
        </w:rPr>
        <w:t>J</w:t>
      </w:r>
      <w:r w:rsidRPr="00F31F0A">
        <w:rPr>
          <w:rFonts w:ascii="Amasis MT Pro" w:hAnsi="Amasis MT Pro"/>
          <w:color w:val="000000"/>
        </w:rPr>
        <w:t>okes</w:t>
      </w:r>
    </w:p>
    <w:p w14:paraId="633EBCBD" w14:textId="408D9F56" w:rsidR="006D6674" w:rsidRPr="00F31F0A" w:rsidRDefault="006D6674" w:rsidP="00D65A0D">
      <w:pPr>
        <w:pStyle w:val="NormalWeb"/>
        <w:spacing w:before="0" w:beforeAutospacing="0" w:after="0" w:afterAutospacing="0"/>
        <w:rPr>
          <w:rFonts w:ascii="Amasis MT Pro" w:hAnsi="Amasis MT Pro"/>
          <w:color w:val="000000"/>
        </w:rPr>
      </w:pPr>
      <w:r>
        <w:rPr>
          <w:rFonts w:ascii="Amasis MT Pro" w:hAnsi="Amasis MT Pro"/>
          <w:color w:val="000000"/>
        </w:rPr>
        <w:t>By Mardi Torres</w:t>
      </w:r>
    </w:p>
    <w:p w14:paraId="36C78E44" w14:textId="77777777" w:rsidR="00F31F0A" w:rsidRPr="00F31F0A" w:rsidRDefault="00F31F0A" w:rsidP="00F31F0A">
      <w:pPr>
        <w:pStyle w:val="NormalWeb"/>
        <w:rPr>
          <w:rFonts w:ascii="Amasis MT Pro" w:hAnsi="Amasis MT Pro"/>
          <w:color w:val="000000"/>
        </w:rPr>
      </w:pPr>
      <w:r w:rsidRPr="00F31F0A">
        <w:rPr>
          <w:rFonts w:ascii="Amasis MT Pro" w:hAnsi="Amasis MT Pro"/>
          <w:color w:val="000000"/>
        </w:rPr>
        <w:t>Skeletons are NOT lazy. They do a TON of work. A skeleTON.</w:t>
      </w:r>
    </w:p>
    <w:p w14:paraId="20A984AC" w14:textId="1078C4F0" w:rsidR="00F31F0A" w:rsidRPr="00F31F0A" w:rsidRDefault="00F31F0A" w:rsidP="00F31F0A">
      <w:pPr>
        <w:pStyle w:val="NormalWeb"/>
        <w:rPr>
          <w:rFonts w:ascii="Amasis MT Pro" w:hAnsi="Amasis MT Pro"/>
          <w:color w:val="000000"/>
        </w:rPr>
      </w:pPr>
      <w:r w:rsidRPr="00F31F0A">
        <w:rPr>
          <w:rFonts w:ascii="Amasis MT Pro" w:hAnsi="Amasis MT Pro"/>
          <w:color w:val="000000"/>
        </w:rPr>
        <w:t>Why did Sans become a stand-up comedian? He’s got ‘bad’ timing.</w:t>
      </w:r>
    </w:p>
    <w:p w14:paraId="22538D48" w14:textId="77777777" w:rsidR="00F31F0A" w:rsidRPr="00F31F0A" w:rsidRDefault="00F31F0A" w:rsidP="00F31F0A">
      <w:pPr>
        <w:pStyle w:val="NormalWeb"/>
        <w:rPr>
          <w:rFonts w:ascii="Amasis MT Pro" w:hAnsi="Amasis MT Pro"/>
          <w:color w:val="000000"/>
        </w:rPr>
      </w:pPr>
      <w:r w:rsidRPr="00F31F0A">
        <w:rPr>
          <w:rFonts w:ascii="Amasis MT Pro" w:hAnsi="Amasis MT Pro"/>
          <w:color w:val="000000"/>
        </w:rPr>
        <w:t>Why did Sans bring a broom to Grillby’s? He wanted to ‘sweep’ the audience off their feet</w:t>
      </w:r>
    </w:p>
    <w:p w14:paraId="7A5FD1FA" w14:textId="77777777" w:rsidR="00F31F0A" w:rsidRPr="00F31F0A" w:rsidRDefault="00F31F0A" w:rsidP="00F31F0A">
      <w:pPr>
        <w:pStyle w:val="NormalWeb"/>
        <w:rPr>
          <w:rFonts w:ascii="Amasis MT Pro" w:hAnsi="Amasis MT Pro"/>
          <w:color w:val="000000"/>
        </w:rPr>
      </w:pPr>
      <w:r w:rsidRPr="00F31F0A">
        <w:rPr>
          <w:rFonts w:ascii="Amasis MT Pro" w:hAnsi="Amasis MT Pro"/>
          <w:color w:val="000000"/>
        </w:rPr>
        <w:t>Why did Sans bring a backpack to Snowdin? Because he wanted to ‘pack’ a few laughs.</w:t>
      </w:r>
    </w:p>
    <w:p w14:paraId="49076752" w14:textId="77777777" w:rsidR="00F31F0A" w:rsidRPr="00F31F0A" w:rsidRDefault="00F31F0A" w:rsidP="00F31F0A">
      <w:pPr>
        <w:pStyle w:val="NormalWeb"/>
        <w:rPr>
          <w:rFonts w:ascii="Amasis MT Pro" w:hAnsi="Amasis MT Pro"/>
          <w:color w:val="000000"/>
        </w:rPr>
      </w:pPr>
      <w:r w:rsidRPr="00F31F0A">
        <w:rPr>
          <w:rFonts w:ascii="Amasis MT Pro" w:hAnsi="Amasis MT Pro"/>
          <w:color w:val="000000"/>
        </w:rPr>
        <w:lastRenderedPageBreak/>
        <w:t>Sans’ funniest pun is about what instrument he plays. A trom-bone.</w:t>
      </w:r>
    </w:p>
    <w:p w14:paraId="3C13863D" w14:textId="77777777" w:rsidR="00F31F0A" w:rsidRPr="00F31F0A" w:rsidRDefault="00F31F0A" w:rsidP="00F31F0A">
      <w:pPr>
        <w:pStyle w:val="NormalWeb"/>
        <w:rPr>
          <w:rFonts w:ascii="Amasis MT Pro" w:hAnsi="Amasis MT Pro"/>
          <w:color w:val="000000"/>
        </w:rPr>
      </w:pPr>
      <w:r w:rsidRPr="00F31F0A">
        <w:rPr>
          <w:rFonts w:ascii="Amasis MT Pro" w:hAnsi="Amasis MT Pro"/>
          <w:color w:val="000000"/>
        </w:rPr>
        <w:t>Sans has a reputation for being lazy. He’s almost bone idle.</w:t>
      </w:r>
    </w:p>
    <w:p w14:paraId="541196A5" w14:textId="77777777" w:rsidR="00F31F0A" w:rsidRPr="00F31F0A" w:rsidRDefault="00F31F0A" w:rsidP="00F31F0A">
      <w:pPr>
        <w:pStyle w:val="NormalWeb"/>
        <w:rPr>
          <w:rFonts w:ascii="Amasis MT Pro" w:hAnsi="Amasis MT Pro"/>
          <w:color w:val="000000"/>
        </w:rPr>
      </w:pPr>
      <w:r w:rsidRPr="00F31F0A">
        <w:rPr>
          <w:rFonts w:ascii="Amasis MT Pro" w:hAnsi="Amasis MT Pro"/>
          <w:color w:val="000000"/>
        </w:rPr>
        <w:t>A list of Sans’ puns would be sans-tastic.</w:t>
      </w:r>
    </w:p>
    <w:p w14:paraId="41CD1288" w14:textId="77777777" w:rsidR="00F31F0A" w:rsidRPr="00F31F0A" w:rsidRDefault="00F31F0A" w:rsidP="00F31F0A">
      <w:pPr>
        <w:pStyle w:val="NormalWeb"/>
        <w:rPr>
          <w:rFonts w:ascii="Amasis MT Pro" w:hAnsi="Amasis MT Pro"/>
          <w:color w:val="000000"/>
        </w:rPr>
      </w:pPr>
      <w:r w:rsidRPr="00F31F0A">
        <w:rPr>
          <w:rFonts w:ascii="Amasis MT Pro" w:hAnsi="Amasis MT Pro"/>
          <w:color w:val="000000"/>
        </w:rPr>
        <w:t>Why don’t scientists trust atoms? Because they make up everything</w:t>
      </w:r>
    </w:p>
    <w:p w14:paraId="734CB608" w14:textId="77777777" w:rsidR="00F31F0A" w:rsidRPr="00F31F0A" w:rsidRDefault="00F31F0A" w:rsidP="00F31F0A">
      <w:pPr>
        <w:pStyle w:val="NormalWeb"/>
        <w:rPr>
          <w:rFonts w:ascii="Amasis MT Pro" w:hAnsi="Amasis MT Pro"/>
          <w:color w:val="000000"/>
        </w:rPr>
      </w:pPr>
      <w:r w:rsidRPr="00F31F0A">
        <w:rPr>
          <w:rFonts w:ascii="Amasis MT Pro" w:hAnsi="Amasis MT Pro"/>
          <w:color w:val="000000"/>
        </w:rPr>
        <w:t>Why are ghosts such bad liars? Because they are easy to see through. I tried to catch some fog earlier. I mist.</w:t>
      </w:r>
    </w:p>
    <w:p w14:paraId="60F04DCF" w14:textId="77777777" w:rsidR="00F31F0A" w:rsidRPr="00F31F0A" w:rsidRDefault="00F31F0A" w:rsidP="00F31F0A">
      <w:pPr>
        <w:pStyle w:val="NormalWeb"/>
        <w:rPr>
          <w:rFonts w:ascii="Amasis MT Pro" w:hAnsi="Amasis MT Pro"/>
          <w:color w:val="000000"/>
        </w:rPr>
      </w:pPr>
      <w:r w:rsidRPr="00F31F0A">
        <w:rPr>
          <w:rFonts w:ascii="Amasis MT Pro" w:hAnsi="Amasis MT Pro"/>
          <w:color w:val="000000"/>
        </w:rPr>
        <w:t>Sans is not overweight, he is just a little big-boned!</w:t>
      </w:r>
    </w:p>
    <w:p w14:paraId="7DE5F69B" w14:textId="77777777" w:rsidR="00F31F0A" w:rsidRPr="00F31F0A" w:rsidRDefault="00F31F0A" w:rsidP="00F31F0A">
      <w:pPr>
        <w:pStyle w:val="NormalWeb"/>
        <w:rPr>
          <w:rFonts w:ascii="Amasis MT Pro" w:hAnsi="Amasis MT Pro"/>
          <w:color w:val="000000"/>
        </w:rPr>
      </w:pPr>
      <w:r w:rsidRPr="00F31F0A">
        <w:rPr>
          <w:rFonts w:ascii="Amasis MT Pro" w:hAnsi="Amasis MT Pro"/>
          <w:color w:val="000000"/>
        </w:rPr>
        <w:t>sans doesn’t need a telephone. He’d rather use a telebone.</w:t>
      </w:r>
    </w:p>
    <w:p w14:paraId="7A329489" w14:textId="77777777" w:rsidR="00F31F0A" w:rsidRPr="00F31F0A" w:rsidRDefault="00F31F0A" w:rsidP="00F31F0A">
      <w:pPr>
        <w:pStyle w:val="NormalWeb"/>
        <w:rPr>
          <w:rFonts w:ascii="Amasis MT Pro" w:hAnsi="Amasis MT Pro"/>
          <w:color w:val="000000"/>
        </w:rPr>
      </w:pPr>
      <w:r w:rsidRPr="00F31F0A">
        <w:rPr>
          <w:rFonts w:ascii="Amasis MT Pro" w:hAnsi="Amasis MT Pro"/>
          <w:color w:val="000000"/>
        </w:rPr>
        <w:t>Why couldn’t the bicycle stand up by itself? It was two tired.</w:t>
      </w:r>
    </w:p>
    <w:p w14:paraId="01795245" w14:textId="77777777" w:rsidR="00F31F0A" w:rsidRPr="00F31F0A" w:rsidRDefault="00F31F0A" w:rsidP="00F31F0A">
      <w:pPr>
        <w:pStyle w:val="NormalWeb"/>
        <w:rPr>
          <w:rFonts w:ascii="Amasis MT Pro" w:hAnsi="Amasis MT Pro"/>
          <w:color w:val="000000"/>
        </w:rPr>
      </w:pPr>
      <w:r w:rsidRPr="00F31F0A">
        <w:rPr>
          <w:rFonts w:ascii="Amasis MT Pro" w:hAnsi="Amasis MT Pro"/>
          <w:color w:val="000000"/>
        </w:rPr>
        <w:t>He always has a great sense of humor, and his jokes are bone-dry. Sans is the king of puns, and there’s no dis-bones-ing that.</w:t>
      </w:r>
    </w:p>
    <w:p w14:paraId="2655D658" w14:textId="77777777" w:rsidR="00F31F0A" w:rsidRPr="00F31F0A" w:rsidRDefault="00F31F0A" w:rsidP="00F31F0A">
      <w:pPr>
        <w:pStyle w:val="NormalWeb"/>
        <w:rPr>
          <w:rFonts w:ascii="Amasis MT Pro" w:hAnsi="Amasis MT Pro"/>
          <w:color w:val="000000"/>
        </w:rPr>
      </w:pPr>
      <w:r w:rsidRPr="00F31F0A">
        <w:rPr>
          <w:rFonts w:ascii="Amasis MT Pro" w:hAnsi="Amasis MT Pro"/>
          <w:color w:val="000000"/>
        </w:rPr>
        <w:t>Everyone finds his jokes sans-laughter-able.</w:t>
      </w:r>
    </w:p>
    <w:p w14:paraId="460CA711" w14:textId="77777777" w:rsidR="00F31F0A" w:rsidRPr="00F31F0A" w:rsidRDefault="00F31F0A" w:rsidP="00F31F0A">
      <w:pPr>
        <w:pStyle w:val="NormalWeb"/>
        <w:rPr>
          <w:rFonts w:ascii="Amasis MT Pro" w:hAnsi="Amasis MT Pro"/>
          <w:color w:val="000000"/>
        </w:rPr>
      </w:pPr>
      <w:r w:rsidRPr="00F31F0A">
        <w:rPr>
          <w:rFonts w:ascii="Amasis MT Pro" w:hAnsi="Amasis MT Pro"/>
          <w:color w:val="000000"/>
        </w:rPr>
        <w:t>He always has a witty comment, and they’re usually bone-dry. From google</w:t>
      </w:r>
    </w:p>
    <w:p w14:paraId="6E7205E3" w14:textId="77777777" w:rsidR="00F31F0A" w:rsidRPr="00F31F0A" w:rsidRDefault="00F31F0A" w:rsidP="00F31F0A">
      <w:pPr>
        <w:pStyle w:val="NormalWeb"/>
        <w:rPr>
          <w:rFonts w:ascii="Amasis MT Pro" w:hAnsi="Amasis MT Pro"/>
          <w:color w:val="000000"/>
        </w:rPr>
      </w:pPr>
      <w:r w:rsidRPr="00F31F0A">
        <w:rPr>
          <w:rFonts w:ascii="Amasis MT Pro" w:hAnsi="Amasis MT Pro"/>
          <w:color w:val="000000"/>
        </w:rPr>
        <w:t>Do you know what happened to that Italian chef he pasta-way.</w:t>
      </w:r>
    </w:p>
    <w:p w14:paraId="226BAA0E" w14:textId="77777777" w:rsidR="006D6674" w:rsidRDefault="006D6674" w:rsidP="00F31F0A">
      <w:pPr>
        <w:pStyle w:val="NormalWeb"/>
        <w:rPr>
          <w:rFonts w:ascii="Amasis MT Pro" w:hAnsi="Amasis MT Pro"/>
          <w:color w:val="000000"/>
        </w:rPr>
      </w:pPr>
    </w:p>
    <w:p w14:paraId="28634579" w14:textId="77777777" w:rsidR="00D6564C" w:rsidRDefault="00D6564C" w:rsidP="00F31F0A">
      <w:pPr>
        <w:pStyle w:val="NormalWeb"/>
        <w:rPr>
          <w:rFonts w:ascii="Amasis MT Pro" w:hAnsi="Amasis MT Pro"/>
          <w:color w:val="000000"/>
        </w:rPr>
      </w:pPr>
    </w:p>
    <w:p w14:paraId="2758BB5F" w14:textId="76DD71CA" w:rsidR="00F31F0A" w:rsidRDefault="00F31F0A" w:rsidP="00492C75">
      <w:pPr>
        <w:pStyle w:val="NormalWeb"/>
        <w:spacing w:before="0" w:beforeAutospacing="0" w:after="0" w:afterAutospacing="0"/>
        <w:rPr>
          <w:rFonts w:ascii="Amasis MT Pro" w:hAnsi="Amasis MT Pro"/>
          <w:color w:val="000000"/>
        </w:rPr>
      </w:pPr>
      <w:r w:rsidRPr="00F31F0A">
        <w:rPr>
          <w:rFonts w:ascii="Amasis MT Pro" w:hAnsi="Amasis MT Pro"/>
          <w:color w:val="000000"/>
        </w:rPr>
        <w:t xml:space="preserve">What is </w:t>
      </w:r>
      <w:r w:rsidR="006D6674" w:rsidRPr="00F31F0A">
        <w:rPr>
          <w:rFonts w:ascii="Amasis MT Pro" w:hAnsi="Amasis MT Pro"/>
          <w:color w:val="000000"/>
        </w:rPr>
        <w:t>Undertale</w:t>
      </w:r>
      <w:r w:rsidRPr="00F31F0A">
        <w:rPr>
          <w:rFonts w:ascii="Amasis MT Pro" w:hAnsi="Amasis MT Pro"/>
          <w:color w:val="000000"/>
        </w:rPr>
        <w:t xml:space="preserve"> </w:t>
      </w:r>
      <w:r w:rsidR="006D6674">
        <w:rPr>
          <w:rFonts w:ascii="Amasis MT Pro" w:hAnsi="Amasis MT Pro"/>
          <w:color w:val="000000"/>
        </w:rPr>
        <w:t>Y</w:t>
      </w:r>
      <w:r w:rsidRPr="00F31F0A">
        <w:rPr>
          <w:rFonts w:ascii="Amasis MT Pro" w:hAnsi="Amasis MT Pro"/>
          <w:color w:val="000000"/>
        </w:rPr>
        <w:t xml:space="preserve">ou </w:t>
      </w:r>
      <w:r w:rsidR="006D6674">
        <w:rPr>
          <w:rFonts w:ascii="Amasis MT Pro" w:hAnsi="Amasis MT Pro"/>
          <w:color w:val="000000"/>
        </w:rPr>
        <w:t>M</w:t>
      </w:r>
      <w:r w:rsidRPr="00F31F0A">
        <w:rPr>
          <w:rFonts w:ascii="Amasis MT Pro" w:hAnsi="Amasis MT Pro"/>
          <w:color w:val="000000"/>
        </w:rPr>
        <w:t xml:space="preserve">ay </w:t>
      </w:r>
      <w:r w:rsidR="006D6674">
        <w:rPr>
          <w:rFonts w:ascii="Amasis MT Pro" w:hAnsi="Amasis MT Pro"/>
          <w:color w:val="000000"/>
        </w:rPr>
        <w:t>A</w:t>
      </w:r>
      <w:r w:rsidRPr="00F31F0A">
        <w:rPr>
          <w:rFonts w:ascii="Amasis MT Pro" w:hAnsi="Amasis MT Pro"/>
          <w:color w:val="000000"/>
        </w:rPr>
        <w:t>sk</w:t>
      </w:r>
    </w:p>
    <w:p w14:paraId="7AE97ED3" w14:textId="39CA1EBE" w:rsidR="00492C75" w:rsidRPr="00F31F0A" w:rsidRDefault="00D6564C" w:rsidP="00492C75">
      <w:pPr>
        <w:pStyle w:val="NormalWeb"/>
        <w:spacing w:before="0" w:beforeAutospacing="0" w:after="0" w:afterAutospacing="0"/>
        <w:rPr>
          <w:rFonts w:ascii="Amasis MT Pro" w:hAnsi="Amasis MT Pro"/>
          <w:color w:val="000000"/>
        </w:rPr>
      </w:pPr>
      <w:r>
        <w:rPr>
          <w:rFonts w:ascii="Amasis MT Pro" w:hAnsi="Amasis MT Pro"/>
          <w:color w:val="000000"/>
        </w:rPr>
        <w:t>By Mardi Torres</w:t>
      </w:r>
    </w:p>
    <w:p w14:paraId="1218E030" w14:textId="77777777" w:rsidR="00F31F0A" w:rsidRDefault="00F31F0A" w:rsidP="00F31F0A">
      <w:pPr>
        <w:pStyle w:val="NormalWeb"/>
        <w:rPr>
          <w:rFonts w:ascii="Amasis MT Pro" w:hAnsi="Amasis MT Pro"/>
          <w:color w:val="000000"/>
        </w:rPr>
      </w:pPr>
      <w:r w:rsidRPr="00F31F0A">
        <w:rPr>
          <w:rFonts w:ascii="Amasis MT Pro" w:hAnsi="Amasis MT Pro"/>
          <w:color w:val="000000"/>
        </w:rPr>
        <w:t>“Undertale is a roleplaying game that puts you in the shoes of a child who falls into a pit of monsters. But unlike others in its genre, in Undertale you can fight those monsters, or resolve the encounters peacefully. Toby Fox, Undertale's lead developer, released it for Microsoft Windows and OS X in 2015.” From Wikipedia I like this music Megalovania. Megalovania means an unnaturally strong wish for power and control, or the belief that you are very much more important and powerful than you really are. Also, from Wikipedia.</w:t>
      </w:r>
    </w:p>
    <w:p w14:paraId="0990BFC9" w14:textId="77777777" w:rsidR="00D6564C" w:rsidRDefault="00D6564C" w:rsidP="00F31F0A">
      <w:pPr>
        <w:pStyle w:val="NormalWeb"/>
        <w:rPr>
          <w:rFonts w:ascii="Amasis MT Pro" w:hAnsi="Amasis MT Pro"/>
          <w:color w:val="000000"/>
        </w:rPr>
      </w:pPr>
    </w:p>
    <w:p w14:paraId="3FD360B1" w14:textId="171297C0" w:rsidR="002018AF" w:rsidRPr="002018AF" w:rsidRDefault="002018AF" w:rsidP="0069760A">
      <w:pPr>
        <w:pStyle w:val="NormalWeb"/>
        <w:spacing w:before="0" w:beforeAutospacing="0" w:after="0" w:afterAutospacing="0"/>
        <w:rPr>
          <w:rFonts w:ascii="Amasis MT Pro" w:hAnsi="Amasis MT Pro"/>
          <w:color w:val="000000"/>
        </w:rPr>
      </w:pPr>
      <w:r w:rsidRPr="002018AF">
        <w:rPr>
          <w:rFonts w:ascii="Amasis MT Pro" w:hAnsi="Amasis MT Pro"/>
          <w:color w:val="000000"/>
        </w:rPr>
        <w:t xml:space="preserve">I </w:t>
      </w:r>
      <w:r>
        <w:rPr>
          <w:rFonts w:ascii="Amasis MT Pro" w:hAnsi="Amasis MT Pro"/>
          <w:color w:val="000000"/>
        </w:rPr>
        <w:t>Am Poem</w:t>
      </w:r>
    </w:p>
    <w:p w14:paraId="2B314F34" w14:textId="77777777" w:rsidR="002018AF" w:rsidRDefault="002018AF" w:rsidP="0069760A">
      <w:pPr>
        <w:pStyle w:val="NormalWeb"/>
        <w:spacing w:before="0" w:beforeAutospacing="0" w:after="0" w:afterAutospacing="0"/>
        <w:rPr>
          <w:rFonts w:ascii="Amasis MT Pro" w:hAnsi="Amasis MT Pro"/>
          <w:color w:val="000000"/>
        </w:rPr>
      </w:pPr>
      <w:r w:rsidRPr="002018AF">
        <w:rPr>
          <w:rFonts w:ascii="Amasis MT Pro" w:hAnsi="Amasis MT Pro"/>
          <w:color w:val="000000"/>
        </w:rPr>
        <w:t>By Estrella Cruz</w:t>
      </w:r>
    </w:p>
    <w:p w14:paraId="4B997DC4" w14:textId="77777777" w:rsidR="0069760A" w:rsidRPr="002018AF" w:rsidRDefault="0069760A" w:rsidP="0069760A">
      <w:pPr>
        <w:pStyle w:val="NormalWeb"/>
        <w:spacing w:before="0" w:beforeAutospacing="0" w:after="0" w:afterAutospacing="0"/>
        <w:rPr>
          <w:rFonts w:ascii="Amasis MT Pro" w:hAnsi="Amasis MT Pro"/>
          <w:color w:val="000000"/>
        </w:rPr>
      </w:pPr>
    </w:p>
    <w:p w14:paraId="1DB83CC2" w14:textId="77777777" w:rsidR="002018AF" w:rsidRPr="002018AF" w:rsidRDefault="002018AF" w:rsidP="0069760A">
      <w:pPr>
        <w:pStyle w:val="NormalWeb"/>
        <w:spacing w:before="0" w:beforeAutospacing="0" w:after="0" w:afterAutospacing="0"/>
        <w:rPr>
          <w:rFonts w:ascii="Amasis MT Pro" w:hAnsi="Amasis MT Pro"/>
          <w:color w:val="000000"/>
        </w:rPr>
      </w:pPr>
      <w:r w:rsidRPr="002018AF">
        <w:rPr>
          <w:rFonts w:ascii="Amasis MT Pro" w:hAnsi="Amasis MT Pro"/>
          <w:color w:val="000000"/>
        </w:rPr>
        <w:t>I am kind and respectful.</w:t>
      </w:r>
    </w:p>
    <w:p w14:paraId="3FFFA12A" w14:textId="77777777" w:rsidR="002018AF" w:rsidRPr="002018AF" w:rsidRDefault="002018AF" w:rsidP="0069760A">
      <w:pPr>
        <w:pStyle w:val="NormalWeb"/>
        <w:spacing w:before="0" w:beforeAutospacing="0" w:after="0" w:afterAutospacing="0"/>
        <w:rPr>
          <w:rFonts w:ascii="Amasis MT Pro" w:hAnsi="Amasis MT Pro"/>
          <w:color w:val="000000"/>
        </w:rPr>
      </w:pPr>
      <w:r w:rsidRPr="002018AF">
        <w:rPr>
          <w:rFonts w:ascii="Amasis MT Pro" w:hAnsi="Amasis MT Pro"/>
          <w:color w:val="000000"/>
        </w:rPr>
        <w:t>I wonder if I will be a teacher.</w:t>
      </w:r>
    </w:p>
    <w:p w14:paraId="4CD6950F" w14:textId="77777777" w:rsidR="002018AF" w:rsidRPr="002018AF" w:rsidRDefault="002018AF" w:rsidP="0069760A">
      <w:pPr>
        <w:pStyle w:val="NormalWeb"/>
        <w:spacing w:before="0" w:beforeAutospacing="0" w:after="0" w:afterAutospacing="0"/>
        <w:rPr>
          <w:rFonts w:ascii="Amasis MT Pro" w:hAnsi="Amasis MT Pro"/>
          <w:color w:val="000000"/>
        </w:rPr>
      </w:pPr>
      <w:r w:rsidRPr="002018AF">
        <w:rPr>
          <w:rFonts w:ascii="Amasis MT Pro" w:hAnsi="Amasis MT Pro"/>
          <w:color w:val="000000"/>
        </w:rPr>
        <w:t>I see my cats talking to me.</w:t>
      </w:r>
    </w:p>
    <w:p w14:paraId="5F214141" w14:textId="77777777" w:rsidR="002018AF" w:rsidRPr="002018AF" w:rsidRDefault="002018AF" w:rsidP="0069760A">
      <w:pPr>
        <w:pStyle w:val="NormalWeb"/>
        <w:spacing w:before="0" w:beforeAutospacing="0" w:after="0" w:afterAutospacing="0"/>
        <w:rPr>
          <w:rFonts w:ascii="Amasis MT Pro" w:hAnsi="Amasis MT Pro"/>
          <w:color w:val="000000"/>
        </w:rPr>
      </w:pPr>
      <w:r w:rsidRPr="002018AF">
        <w:rPr>
          <w:rFonts w:ascii="Amasis MT Pro" w:hAnsi="Amasis MT Pro"/>
          <w:color w:val="000000"/>
        </w:rPr>
        <w:t>I want an otter.</w:t>
      </w:r>
    </w:p>
    <w:p w14:paraId="19D14E88" w14:textId="77777777" w:rsidR="002018AF" w:rsidRPr="002018AF" w:rsidRDefault="002018AF" w:rsidP="0069760A">
      <w:pPr>
        <w:pStyle w:val="NormalWeb"/>
        <w:spacing w:before="0" w:beforeAutospacing="0" w:after="0" w:afterAutospacing="0"/>
        <w:rPr>
          <w:rFonts w:ascii="Amasis MT Pro" w:hAnsi="Amasis MT Pro"/>
          <w:color w:val="000000"/>
        </w:rPr>
      </w:pPr>
      <w:r w:rsidRPr="002018AF">
        <w:rPr>
          <w:rFonts w:ascii="Amasis MT Pro" w:hAnsi="Amasis MT Pro"/>
          <w:color w:val="000000"/>
        </w:rPr>
        <w:t>I am kind and respectful.</w:t>
      </w:r>
    </w:p>
    <w:p w14:paraId="0DBE6ACF" w14:textId="77777777" w:rsidR="002018AF" w:rsidRPr="002018AF" w:rsidRDefault="002018AF" w:rsidP="0069760A">
      <w:pPr>
        <w:pStyle w:val="NormalWeb"/>
        <w:spacing w:before="0" w:beforeAutospacing="0" w:after="0" w:afterAutospacing="0"/>
        <w:rPr>
          <w:rFonts w:ascii="Amasis MT Pro" w:hAnsi="Amasis MT Pro"/>
          <w:color w:val="000000"/>
        </w:rPr>
      </w:pPr>
      <w:r w:rsidRPr="002018AF">
        <w:rPr>
          <w:rFonts w:ascii="Amasis MT Pro" w:hAnsi="Amasis MT Pro"/>
          <w:color w:val="000000"/>
        </w:rPr>
        <w:lastRenderedPageBreak/>
        <w:t>I pretended that someone was chasing me in the dark.</w:t>
      </w:r>
    </w:p>
    <w:p w14:paraId="5D1451E7" w14:textId="77777777" w:rsidR="002018AF" w:rsidRPr="002018AF" w:rsidRDefault="002018AF" w:rsidP="0069760A">
      <w:pPr>
        <w:pStyle w:val="NormalWeb"/>
        <w:spacing w:before="0" w:beforeAutospacing="0" w:after="0" w:afterAutospacing="0"/>
        <w:rPr>
          <w:rFonts w:ascii="Amasis MT Pro" w:hAnsi="Amasis MT Pro"/>
          <w:color w:val="000000"/>
        </w:rPr>
      </w:pPr>
      <w:r w:rsidRPr="002018AF">
        <w:rPr>
          <w:rFonts w:ascii="Amasis MT Pro" w:hAnsi="Amasis MT Pro"/>
          <w:color w:val="000000"/>
        </w:rPr>
        <w:t>I feel happy most of the time.</w:t>
      </w:r>
    </w:p>
    <w:p w14:paraId="6F96E86D" w14:textId="77777777" w:rsidR="002018AF" w:rsidRPr="002018AF" w:rsidRDefault="002018AF" w:rsidP="0069760A">
      <w:pPr>
        <w:pStyle w:val="NormalWeb"/>
        <w:spacing w:before="0" w:beforeAutospacing="0" w:after="0" w:afterAutospacing="0"/>
        <w:rPr>
          <w:rFonts w:ascii="Amasis MT Pro" w:hAnsi="Amasis MT Pro"/>
          <w:color w:val="000000"/>
        </w:rPr>
      </w:pPr>
      <w:r w:rsidRPr="002018AF">
        <w:rPr>
          <w:rFonts w:ascii="Amasis MT Pro" w:hAnsi="Amasis MT Pro"/>
          <w:color w:val="000000"/>
        </w:rPr>
        <w:t>I touch my favorite blanket.</w:t>
      </w:r>
    </w:p>
    <w:p w14:paraId="0B5F91D1" w14:textId="77777777" w:rsidR="002018AF" w:rsidRPr="002018AF" w:rsidRDefault="002018AF" w:rsidP="0069760A">
      <w:pPr>
        <w:pStyle w:val="NormalWeb"/>
        <w:spacing w:before="0" w:beforeAutospacing="0" w:after="0" w:afterAutospacing="0"/>
        <w:rPr>
          <w:rFonts w:ascii="Amasis MT Pro" w:hAnsi="Amasis MT Pro"/>
          <w:color w:val="000000"/>
        </w:rPr>
      </w:pPr>
      <w:r w:rsidRPr="002018AF">
        <w:rPr>
          <w:rFonts w:ascii="Amasis MT Pro" w:hAnsi="Amasis MT Pro"/>
          <w:color w:val="000000"/>
        </w:rPr>
        <w:t>I worry that I will die in my sleep.</w:t>
      </w:r>
    </w:p>
    <w:p w14:paraId="6C69A7E9" w14:textId="77777777" w:rsidR="002018AF" w:rsidRPr="002018AF" w:rsidRDefault="002018AF" w:rsidP="0069760A">
      <w:pPr>
        <w:pStyle w:val="NormalWeb"/>
        <w:spacing w:before="0" w:beforeAutospacing="0" w:after="0" w:afterAutospacing="0"/>
        <w:rPr>
          <w:rFonts w:ascii="Amasis MT Pro" w:hAnsi="Amasis MT Pro"/>
          <w:color w:val="000000"/>
        </w:rPr>
      </w:pPr>
      <w:r w:rsidRPr="002018AF">
        <w:rPr>
          <w:rFonts w:ascii="Amasis MT Pro" w:hAnsi="Amasis MT Pro"/>
          <w:color w:val="000000"/>
        </w:rPr>
        <w:t>I cry when people talk about my mom.</w:t>
      </w:r>
    </w:p>
    <w:p w14:paraId="2C5B7D32" w14:textId="77777777" w:rsidR="002018AF" w:rsidRPr="002018AF" w:rsidRDefault="002018AF" w:rsidP="0069760A">
      <w:pPr>
        <w:pStyle w:val="NormalWeb"/>
        <w:spacing w:before="0" w:beforeAutospacing="0" w:after="0" w:afterAutospacing="0"/>
        <w:rPr>
          <w:rFonts w:ascii="Amasis MT Pro" w:hAnsi="Amasis MT Pro"/>
          <w:color w:val="000000"/>
        </w:rPr>
      </w:pPr>
      <w:r w:rsidRPr="002018AF">
        <w:rPr>
          <w:rFonts w:ascii="Amasis MT Pro" w:hAnsi="Amasis MT Pro"/>
          <w:color w:val="000000"/>
        </w:rPr>
        <w:t>I am kind and respectful.</w:t>
      </w:r>
    </w:p>
    <w:p w14:paraId="4CDEC234" w14:textId="77777777" w:rsidR="002018AF" w:rsidRPr="002018AF" w:rsidRDefault="002018AF" w:rsidP="0069760A">
      <w:pPr>
        <w:pStyle w:val="NormalWeb"/>
        <w:spacing w:before="0" w:beforeAutospacing="0" w:after="0" w:afterAutospacing="0"/>
        <w:rPr>
          <w:rFonts w:ascii="Amasis MT Pro" w:hAnsi="Amasis MT Pro"/>
          <w:color w:val="000000"/>
        </w:rPr>
      </w:pPr>
      <w:r w:rsidRPr="002018AF">
        <w:rPr>
          <w:rFonts w:ascii="Amasis MT Pro" w:hAnsi="Amasis MT Pro"/>
          <w:color w:val="000000"/>
        </w:rPr>
        <w:t>I understand that no means no.</w:t>
      </w:r>
    </w:p>
    <w:p w14:paraId="18CD12F8" w14:textId="77777777" w:rsidR="002018AF" w:rsidRPr="002018AF" w:rsidRDefault="002018AF" w:rsidP="0069760A">
      <w:pPr>
        <w:pStyle w:val="NormalWeb"/>
        <w:spacing w:before="0" w:beforeAutospacing="0" w:after="0" w:afterAutospacing="0"/>
        <w:rPr>
          <w:rFonts w:ascii="Amasis MT Pro" w:hAnsi="Amasis MT Pro"/>
          <w:color w:val="000000"/>
        </w:rPr>
      </w:pPr>
      <w:r w:rsidRPr="002018AF">
        <w:rPr>
          <w:rFonts w:ascii="Amasis MT Pro" w:hAnsi="Amasis MT Pro"/>
          <w:color w:val="000000"/>
        </w:rPr>
        <w:t>I say that I am a hero.</w:t>
      </w:r>
    </w:p>
    <w:p w14:paraId="0E5D71EA" w14:textId="77777777" w:rsidR="002018AF" w:rsidRPr="002018AF" w:rsidRDefault="002018AF" w:rsidP="0069760A">
      <w:pPr>
        <w:pStyle w:val="NormalWeb"/>
        <w:spacing w:before="0" w:beforeAutospacing="0" w:after="0" w:afterAutospacing="0"/>
        <w:rPr>
          <w:rFonts w:ascii="Amasis MT Pro" w:hAnsi="Amasis MT Pro"/>
          <w:color w:val="000000"/>
        </w:rPr>
      </w:pPr>
      <w:r w:rsidRPr="002018AF">
        <w:rPr>
          <w:rFonts w:ascii="Amasis MT Pro" w:hAnsi="Amasis MT Pro"/>
          <w:color w:val="000000"/>
        </w:rPr>
        <w:t>I dream that I am in a dark hole.</w:t>
      </w:r>
    </w:p>
    <w:p w14:paraId="31E7CBDD" w14:textId="77777777" w:rsidR="002018AF" w:rsidRPr="002018AF" w:rsidRDefault="002018AF" w:rsidP="0069760A">
      <w:pPr>
        <w:pStyle w:val="NormalWeb"/>
        <w:spacing w:before="0" w:beforeAutospacing="0" w:after="0" w:afterAutospacing="0"/>
        <w:rPr>
          <w:rFonts w:ascii="Amasis MT Pro" w:hAnsi="Amasis MT Pro"/>
          <w:color w:val="000000"/>
        </w:rPr>
      </w:pPr>
      <w:r w:rsidRPr="002018AF">
        <w:rPr>
          <w:rFonts w:ascii="Amasis MT Pro" w:hAnsi="Amasis MT Pro"/>
          <w:color w:val="000000"/>
        </w:rPr>
        <w:t>I try not to get in trouble.</w:t>
      </w:r>
    </w:p>
    <w:p w14:paraId="2484BD6C" w14:textId="77777777" w:rsidR="002018AF" w:rsidRPr="002018AF" w:rsidRDefault="002018AF" w:rsidP="0069760A">
      <w:pPr>
        <w:pStyle w:val="NormalWeb"/>
        <w:spacing w:before="0" w:beforeAutospacing="0" w:after="0" w:afterAutospacing="0"/>
        <w:rPr>
          <w:rFonts w:ascii="Amasis MT Pro" w:hAnsi="Amasis MT Pro"/>
          <w:color w:val="000000"/>
        </w:rPr>
      </w:pPr>
      <w:r w:rsidRPr="002018AF">
        <w:rPr>
          <w:rFonts w:ascii="Amasis MT Pro" w:hAnsi="Amasis MT Pro"/>
          <w:color w:val="000000"/>
        </w:rPr>
        <w:t>I hope that I will get good grades.</w:t>
      </w:r>
    </w:p>
    <w:p w14:paraId="13638D70" w14:textId="77777777" w:rsidR="002018AF" w:rsidRDefault="002018AF" w:rsidP="0069760A">
      <w:pPr>
        <w:pStyle w:val="NormalWeb"/>
        <w:spacing w:before="0" w:beforeAutospacing="0" w:after="0" w:afterAutospacing="0"/>
        <w:rPr>
          <w:rFonts w:ascii="Amasis MT Pro" w:hAnsi="Amasis MT Pro"/>
          <w:color w:val="000000"/>
        </w:rPr>
      </w:pPr>
      <w:r w:rsidRPr="002018AF">
        <w:rPr>
          <w:rFonts w:ascii="Amasis MT Pro" w:hAnsi="Amasis MT Pro"/>
          <w:color w:val="000000"/>
        </w:rPr>
        <w:t>I am kind and respectful.</w:t>
      </w:r>
    </w:p>
    <w:p w14:paraId="119C7F61" w14:textId="77777777" w:rsidR="002018AF" w:rsidRDefault="002018AF" w:rsidP="002018AF">
      <w:pPr>
        <w:pStyle w:val="NormalWeb"/>
        <w:rPr>
          <w:rFonts w:ascii="Amasis MT Pro" w:hAnsi="Amasis MT Pro"/>
          <w:color w:val="000000"/>
        </w:rPr>
      </w:pPr>
    </w:p>
    <w:p w14:paraId="60CEEB67" w14:textId="77777777" w:rsidR="0017741F" w:rsidRDefault="0017741F" w:rsidP="0017741F">
      <w:pPr>
        <w:pStyle w:val="paragraph"/>
        <w:spacing w:before="0" w:beforeAutospacing="0" w:after="0" w:afterAutospacing="0"/>
        <w:textAlignment w:val="baseline"/>
        <w:rPr>
          <w:rFonts w:ascii="Segoe UI" w:hAnsi="Segoe UI" w:cs="Segoe UI"/>
          <w:sz w:val="18"/>
          <w:szCs w:val="18"/>
        </w:rPr>
      </w:pPr>
      <w:r>
        <w:rPr>
          <w:rStyle w:val="normaltextrun"/>
          <w:rFonts w:ascii="Amasis MT Pro" w:hAnsi="Amasis MT Pro" w:cs="Segoe UI"/>
          <w:color w:val="000000"/>
        </w:rPr>
        <w:t>STOP USING SKINCARE PRODUCTS!!!</w:t>
      </w:r>
      <w:r>
        <w:rPr>
          <w:rStyle w:val="eop"/>
          <w:rFonts w:ascii="Amasis MT Pro" w:hAnsi="Amasis MT Pro" w:cs="Segoe UI"/>
          <w:color w:val="000000"/>
        </w:rPr>
        <w:t> </w:t>
      </w:r>
    </w:p>
    <w:p w14:paraId="7D29AF86" w14:textId="77777777" w:rsidR="0017741F" w:rsidRDefault="0017741F" w:rsidP="0017741F">
      <w:pPr>
        <w:pStyle w:val="paragraph"/>
        <w:spacing w:before="0" w:beforeAutospacing="0" w:after="0" w:afterAutospacing="0"/>
        <w:textAlignment w:val="baseline"/>
        <w:rPr>
          <w:rFonts w:ascii="Segoe UI" w:hAnsi="Segoe UI" w:cs="Segoe UI"/>
          <w:sz w:val="18"/>
          <w:szCs w:val="18"/>
        </w:rPr>
      </w:pPr>
      <w:r>
        <w:rPr>
          <w:rStyle w:val="normaltextrun"/>
          <w:rFonts w:ascii="Amasis MT Pro" w:hAnsi="Amasis MT Pro" w:cs="Segoe UI"/>
          <w:color w:val="000000"/>
        </w:rPr>
        <w:t>By D’erica Davis</w:t>
      </w:r>
      <w:r>
        <w:rPr>
          <w:rStyle w:val="eop"/>
          <w:rFonts w:ascii="Amasis MT Pro" w:hAnsi="Amasis MT Pro" w:cs="Segoe UI"/>
          <w:color w:val="000000"/>
        </w:rPr>
        <w:t> </w:t>
      </w:r>
    </w:p>
    <w:p w14:paraId="433F911B" w14:textId="77777777" w:rsidR="0017741F" w:rsidRDefault="0017741F" w:rsidP="0017741F">
      <w:pPr>
        <w:pStyle w:val="paragraph"/>
        <w:spacing w:before="0" w:beforeAutospacing="0" w:after="0" w:afterAutospacing="0"/>
        <w:textAlignment w:val="baseline"/>
        <w:rPr>
          <w:rFonts w:ascii="Segoe UI" w:hAnsi="Segoe UI" w:cs="Segoe UI"/>
          <w:sz w:val="18"/>
          <w:szCs w:val="18"/>
        </w:rPr>
      </w:pPr>
      <w:r>
        <w:rPr>
          <w:rStyle w:val="eop"/>
          <w:rFonts w:ascii="Amasis MT Pro" w:hAnsi="Amasis MT Pro" w:cs="Segoe UI"/>
          <w:color w:val="000000"/>
        </w:rPr>
        <w:t> </w:t>
      </w:r>
    </w:p>
    <w:p w14:paraId="78AE8229" w14:textId="23892ED3" w:rsidR="0017741F" w:rsidRPr="00030476" w:rsidRDefault="0017741F" w:rsidP="0017741F">
      <w:pPr>
        <w:pStyle w:val="paragraph"/>
        <w:spacing w:before="0" w:beforeAutospacing="0" w:after="0"/>
        <w:textAlignment w:val="baseline"/>
        <w:rPr>
          <w:rFonts w:ascii="Segoe UI" w:hAnsi="Segoe UI" w:cs="Segoe UI"/>
          <w:sz w:val="18"/>
          <w:szCs w:val="18"/>
        </w:rPr>
      </w:pPr>
      <w:r>
        <w:rPr>
          <w:rStyle w:val="normaltextrun"/>
          <w:rFonts w:ascii="Amasis MT Pro" w:hAnsi="Amasis MT Pro" w:cs="Segoe UI"/>
          <w:color w:val="000000"/>
        </w:rPr>
        <w:t xml:space="preserve">It is hard to find skincare products because people buy them so fast that they sell out! I got most of them, but I am going to stop because they are so expensive and they break me out so bad! So stop getting </w:t>
      </w:r>
      <w:r w:rsidRPr="00030476">
        <w:rPr>
          <w:rStyle w:val="normaltextrun"/>
          <w:rFonts w:ascii="Amasis MT Pro" w:hAnsi="Amasis MT Pro" w:cs="Segoe UI"/>
          <w:color w:val="000000"/>
        </w:rPr>
        <w:t>them… it’s bad for you! </w:t>
      </w:r>
      <w:r w:rsidRPr="00030476">
        <w:rPr>
          <w:rStyle w:val="eop"/>
          <w:rFonts w:ascii="Amasis MT Pro" w:hAnsi="Amasis MT Pro" w:cs="Segoe UI"/>
          <w:color w:val="000000"/>
        </w:rPr>
        <w:t> </w:t>
      </w:r>
    </w:p>
    <w:p w14:paraId="59C4586D" w14:textId="77777777" w:rsidR="0017741F" w:rsidRPr="00030476" w:rsidRDefault="0017741F" w:rsidP="0017741F">
      <w:pPr>
        <w:pStyle w:val="paragraph"/>
        <w:spacing w:before="0" w:beforeAutospacing="0" w:after="0"/>
        <w:textAlignment w:val="baseline"/>
        <w:rPr>
          <w:rFonts w:ascii="Segoe UI" w:hAnsi="Segoe UI" w:cs="Segoe UI"/>
          <w:sz w:val="18"/>
          <w:szCs w:val="18"/>
        </w:rPr>
      </w:pPr>
      <w:r w:rsidRPr="00030476">
        <w:rPr>
          <w:rStyle w:val="normaltextrun"/>
          <w:rFonts w:ascii="Amasis MT Pro" w:hAnsi="Amasis MT Pro" w:cs="Segoe UI"/>
          <w:color w:val="000000"/>
          <w:shd w:val="clear" w:color="auto" w:fill="FFFF00"/>
        </w:rPr>
        <w:t>To kick it off Drunk Elephant it is not good for kid skin. If it gets so bad then you will have to go to the hospital. The next product is called Ordinary and it is used to make your face look younger, but why not just be yourself? You want to look your age. Product3 is called Tower28. Tower28 is just water in a spray bottle.</w:t>
      </w:r>
      <w:r w:rsidRPr="00030476">
        <w:rPr>
          <w:rStyle w:val="eop"/>
          <w:rFonts w:ascii="Amasis MT Pro" w:hAnsi="Amasis MT Pro" w:cs="Segoe UI"/>
          <w:color w:val="000000"/>
        </w:rPr>
        <w:t> </w:t>
      </w:r>
    </w:p>
    <w:p w14:paraId="656A9BF9" w14:textId="4C30A714" w:rsidR="0017741F" w:rsidRDefault="0017741F" w:rsidP="0017741F">
      <w:pPr>
        <w:pStyle w:val="paragraph"/>
        <w:spacing w:before="0" w:after="0"/>
        <w:textAlignment w:val="baseline"/>
        <w:rPr>
          <w:rFonts w:ascii="Segoe UI" w:hAnsi="Segoe UI" w:cs="Segoe UI"/>
          <w:sz w:val="18"/>
          <w:szCs w:val="18"/>
        </w:rPr>
      </w:pPr>
      <w:r w:rsidRPr="00030476">
        <w:rPr>
          <w:rStyle w:val="normaltextrun"/>
          <w:rFonts w:ascii="Amasis MT Pro" w:hAnsi="Amasis MT Pro" w:cs="Segoe UI"/>
          <w:color w:val="000000"/>
          <w:shd w:val="clear" w:color="auto" w:fill="FFFF00"/>
        </w:rPr>
        <w:t>The next reason why you should stop using skin care is when I started doing skincare last year, I tried new products that do not work so then stopped for a little bit. Then did it again and now I am stopping because my face looks like a rat ate it.</w:t>
      </w:r>
      <w:r>
        <w:rPr>
          <w:rStyle w:val="normaltextrun"/>
          <w:rFonts w:ascii="Amasis MT Pro" w:hAnsi="Amasis MT Pro" w:cs="Segoe UI"/>
          <w:color w:val="000000"/>
          <w:shd w:val="clear" w:color="auto" w:fill="FFFF00"/>
        </w:rPr>
        <w:t> </w:t>
      </w:r>
      <w:r>
        <w:rPr>
          <w:rStyle w:val="eop"/>
          <w:rFonts w:ascii="Amasis MT Pro" w:hAnsi="Amasis MT Pro" w:cs="Segoe UI"/>
          <w:color w:val="000000"/>
        </w:rPr>
        <w:t> </w:t>
      </w:r>
    </w:p>
    <w:p w14:paraId="45EE90D3" w14:textId="4961772B" w:rsidR="0017741F" w:rsidRDefault="0017741F" w:rsidP="0017741F">
      <w:pPr>
        <w:pStyle w:val="paragraph"/>
        <w:spacing w:before="0" w:after="0"/>
        <w:textAlignment w:val="baseline"/>
        <w:rPr>
          <w:rFonts w:ascii="Segoe UI" w:hAnsi="Segoe UI" w:cs="Segoe UI"/>
          <w:sz w:val="18"/>
          <w:szCs w:val="18"/>
        </w:rPr>
      </w:pPr>
      <w:r>
        <w:rPr>
          <w:rStyle w:val="normaltextrun"/>
          <w:rFonts w:ascii="Amasis MT Pro" w:hAnsi="Amasis MT Pro" w:cs="Segoe UI"/>
          <w:color w:val="000000"/>
        </w:rPr>
        <w:t>Another reason why I think you should stop using skincare</w:t>
      </w:r>
      <w:r w:rsidR="00FC6FAA">
        <w:rPr>
          <w:rStyle w:val="normaltextrun"/>
          <w:rFonts w:ascii="Amasis MT Pro" w:hAnsi="Amasis MT Pro" w:cs="Segoe UI"/>
          <w:color w:val="000000"/>
        </w:rPr>
        <w:t xml:space="preserve"> </w:t>
      </w:r>
      <w:r>
        <w:rPr>
          <w:rStyle w:val="normaltextrun"/>
          <w:rFonts w:ascii="Amasis MT Pro" w:hAnsi="Amasis MT Pro" w:cs="Segoe UI"/>
          <w:color w:val="000000"/>
        </w:rPr>
        <w:t>is because when you put it on your face you look at what the views say</w:t>
      </w:r>
      <w:r w:rsidR="00F11586">
        <w:rPr>
          <w:rStyle w:val="normaltextrun"/>
          <w:rFonts w:ascii="Amasis MT Pro" w:hAnsi="Amasis MT Pro" w:cs="Segoe UI"/>
          <w:color w:val="000000"/>
        </w:rPr>
        <w:t>…t</w:t>
      </w:r>
      <w:r>
        <w:rPr>
          <w:rStyle w:val="normaltextrun"/>
          <w:rFonts w:ascii="Amasis MT Pro" w:hAnsi="Amasis MT Pro" w:cs="Segoe UI"/>
          <w:color w:val="000000"/>
        </w:rPr>
        <w:t>hose are fake!. When you look on google then you won’t see any of the view that you s</w:t>
      </w:r>
      <w:r w:rsidR="00F11586">
        <w:rPr>
          <w:rStyle w:val="normaltextrun"/>
          <w:rFonts w:ascii="Amasis MT Pro" w:hAnsi="Amasis MT Pro" w:cs="Segoe UI"/>
          <w:color w:val="000000"/>
        </w:rPr>
        <w:t>aw</w:t>
      </w:r>
      <w:r>
        <w:rPr>
          <w:rStyle w:val="normaltextrun"/>
          <w:rFonts w:ascii="Amasis MT Pro" w:hAnsi="Amasis MT Pro" w:cs="Segoe UI"/>
          <w:color w:val="000000"/>
        </w:rPr>
        <w:t xml:space="preserve"> when you </w:t>
      </w:r>
      <w:r w:rsidR="00F11586">
        <w:rPr>
          <w:rStyle w:val="normaltextrun"/>
          <w:rFonts w:ascii="Amasis MT Pro" w:hAnsi="Amasis MT Pro" w:cs="Segoe UI"/>
          <w:color w:val="000000"/>
        </w:rPr>
        <w:t>were</w:t>
      </w:r>
      <w:r>
        <w:rPr>
          <w:rStyle w:val="normaltextrun"/>
          <w:rFonts w:ascii="Amasis MT Pro" w:hAnsi="Amasis MT Pro" w:cs="Segoe UI"/>
          <w:color w:val="000000"/>
        </w:rPr>
        <w:t xml:space="preserve"> buying the products. And that will hurt your face if you don't know what you are putting on </w:t>
      </w:r>
      <w:r w:rsidR="00F11586">
        <w:rPr>
          <w:rStyle w:val="normaltextrun"/>
          <w:rFonts w:ascii="Amasis MT Pro" w:hAnsi="Amasis MT Pro" w:cs="Segoe UI"/>
          <w:color w:val="000000"/>
        </w:rPr>
        <w:t>your</w:t>
      </w:r>
      <w:r>
        <w:rPr>
          <w:rStyle w:val="normaltextrun"/>
          <w:rFonts w:ascii="Amasis MT Pro" w:hAnsi="Amasis MT Pro" w:cs="Segoe UI"/>
          <w:color w:val="000000"/>
        </w:rPr>
        <w:t xml:space="preserve"> face. </w:t>
      </w:r>
      <w:r>
        <w:rPr>
          <w:rStyle w:val="eop"/>
          <w:rFonts w:ascii="Amasis MT Pro" w:hAnsi="Amasis MT Pro" w:cs="Segoe UI"/>
          <w:color w:val="000000"/>
        </w:rPr>
        <w:t> </w:t>
      </w:r>
    </w:p>
    <w:p w14:paraId="0BB0C738" w14:textId="68B8E5AF" w:rsidR="0017741F" w:rsidRDefault="0017741F" w:rsidP="0017741F">
      <w:pPr>
        <w:pStyle w:val="paragraph"/>
        <w:spacing w:before="0" w:after="0"/>
        <w:textAlignment w:val="baseline"/>
        <w:rPr>
          <w:rFonts w:ascii="Segoe UI" w:hAnsi="Segoe UI" w:cs="Segoe UI"/>
          <w:sz w:val="18"/>
          <w:szCs w:val="18"/>
        </w:rPr>
      </w:pPr>
      <w:r>
        <w:rPr>
          <w:rStyle w:val="normaltextrun"/>
          <w:rFonts w:ascii="Amasis MT Pro" w:hAnsi="Amasis MT Pro" w:cs="Segoe UI"/>
          <w:color w:val="000000"/>
        </w:rPr>
        <w:t>To wrap it up that why I think you should stop using skincare</w:t>
      </w:r>
      <w:r w:rsidR="00F11586">
        <w:rPr>
          <w:rStyle w:val="normaltextrun"/>
          <w:rFonts w:ascii="Amasis MT Pro" w:hAnsi="Amasis MT Pro" w:cs="Segoe UI"/>
          <w:color w:val="000000"/>
        </w:rPr>
        <w:t>…</w:t>
      </w:r>
      <w:r>
        <w:rPr>
          <w:rStyle w:val="normaltextrun"/>
          <w:rFonts w:ascii="Amasis MT Pro" w:hAnsi="Amasis MT Pro" w:cs="Segoe UI"/>
          <w:color w:val="000000"/>
        </w:rPr>
        <w:t xml:space="preserve"> it hurt my face maybe it hurt yours. </w:t>
      </w:r>
      <w:r w:rsidR="00F11586">
        <w:rPr>
          <w:rStyle w:val="normaltextrun"/>
          <w:rFonts w:ascii="Amasis MT Pro" w:hAnsi="Amasis MT Pro" w:cs="Segoe UI"/>
          <w:color w:val="000000"/>
        </w:rPr>
        <w:t>W</w:t>
      </w:r>
      <w:r>
        <w:rPr>
          <w:rStyle w:val="normaltextrun"/>
          <w:rFonts w:ascii="Amasis MT Pro" w:hAnsi="Amasis MT Pro" w:cs="Segoe UI"/>
          <w:color w:val="000000"/>
        </w:rPr>
        <w:t>ell I do not know maybe</w:t>
      </w:r>
      <w:r w:rsidR="00F11586">
        <w:rPr>
          <w:rStyle w:val="normaltextrun"/>
          <w:rFonts w:ascii="Amasis MT Pro" w:hAnsi="Amasis MT Pro" w:cs="Segoe UI"/>
          <w:color w:val="000000"/>
        </w:rPr>
        <w:t xml:space="preserve"> it will, b</w:t>
      </w:r>
      <w:r>
        <w:rPr>
          <w:rStyle w:val="normaltextrun"/>
          <w:rFonts w:ascii="Amasis MT Pro" w:hAnsi="Amasis MT Pro" w:cs="Segoe UI"/>
          <w:color w:val="000000"/>
        </w:rPr>
        <w:t xml:space="preserve">ut that </w:t>
      </w:r>
      <w:r w:rsidR="00F11586">
        <w:rPr>
          <w:rStyle w:val="normaltextrun"/>
          <w:rFonts w:ascii="Amasis MT Pro" w:hAnsi="Amasis MT Pro" w:cs="Segoe UI"/>
          <w:color w:val="000000"/>
        </w:rPr>
        <w:t xml:space="preserve">is </w:t>
      </w:r>
      <w:r>
        <w:rPr>
          <w:rStyle w:val="normaltextrun"/>
          <w:rFonts w:ascii="Amasis MT Pro" w:hAnsi="Amasis MT Pro" w:cs="Segoe UI"/>
          <w:color w:val="000000"/>
        </w:rPr>
        <w:t>why I stop</w:t>
      </w:r>
      <w:r w:rsidR="00F11586">
        <w:rPr>
          <w:rStyle w:val="normaltextrun"/>
          <w:rFonts w:ascii="Amasis MT Pro" w:hAnsi="Amasis MT Pro" w:cs="Segoe UI"/>
          <w:color w:val="000000"/>
        </w:rPr>
        <w:t>ped</w:t>
      </w:r>
      <w:r>
        <w:rPr>
          <w:rStyle w:val="normaltextrun"/>
          <w:rFonts w:ascii="Amasis MT Pro" w:hAnsi="Amasis MT Pro" w:cs="Segoe UI"/>
          <w:color w:val="000000"/>
        </w:rPr>
        <w:t xml:space="preserve"> and that</w:t>
      </w:r>
      <w:r w:rsidR="00F11586">
        <w:rPr>
          <w:rStyle w:val="normaltextrun"/>
          <w:rFonts w:ascii="Amasis MT Pro" w:hAnsi="Amasis MT Pro" w:cs="Segoe UI"/>
          <w:color w:val="000000"/>
        </w:rPr>
        <w:t>’s</w:t>
      </w:r>
      <w:r>
        <w:rPr>
          <w:rStyle w:val="normaltextrun"/>
          <w:rFonts w:ascii="Amasis MT Pro" w:hAnsi="Amasis MT Pro" w:cs="Segoe UI"/>
          <w:color w:val="000000"/>
        </w:rPr>
        <w:t xml:space="preserve"> why you should to</w:t>
      </w:r>
      <w:r w:rsidR="00F11586">
        <w:rPr>
          <w:rStyle w:val="normaltextrun"/>
          <w:rFonts w:ascii="Amasis MT Pro" w:hAnsi="Amasis MT Pro" w:cs="Segoe UI"/>
          <w:color w:val="000000"/>
        </w:rPr>
        <w:t>o</w:t>
      </w:r>
      <w:r>
        <w:rPr>
          <w:rStyle w:val="normaltextrun"/>
          <w:rFonts w:ascii="Amasis MT Pro" w:hAnsi="Amasis MT Pro" w:cs="Segoe UI"/>
          <w:color w:val="000000"/>
        </w:rPr>
        <w:t>!</w:t>
      </w:r>
    </w:p>
    <w:p w14:paraId="499F950E" w14:textId="659D00BC" w:rsidR="00573EAC" w:rsidRPr="00D1539A" w:rsidRDefault="00573EAC" w:rsidP="00D1539A">
      <w:pPr>
        <w:pStyle w:val="NormalWeb"/>
        <w:rPr>
          <w:rFonts w:ascii="Amasis MT Pro" w:hAnsi="Amasis MT Pro"/>
          <w:color w:val="000000"/>
        </w:rPr>
      </w:pPr>
    </w:p>
    <w:sectPr w:rsidR="00573EAC" w:rsidRPr="00D1539A" w:rsidSect="00CD16C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masis MT Pro">
    <w:charset w:val="00"/>
    <w:family w:val="roman"/>
    <w:pitch w:val="variable"/>
    <w:sig w:usb0="A00000AF" w:usb1="4000205B" w:usb2="00000000" w:usb3="00000000" w:csb0="00000093" w:csb1="00000000"/>
  </w:font>
  <w:font w:name="Segoe UI">
    <w:altName w:val="Sylfaen"/>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33CCA"/>
    <w:multiLevelType w:val="hybridMultilevel"/>
    <w:tmpl w:val="9A9CCC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9472E4"/>
    <w:multiLevelType w:val="hybridMultilevel"/>
    <w:tmpl w:val="CF0A5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E419D5"/>
    <w:multiLevelType w:val="multilevel"/>
    <w:tmpl w:val="889E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EC65CD"/>
    <w:multiLevelType w:val="multilevel"/>
    <w:tmpl w:val="5C103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4AE2547"/>
    <w:multiLevelType w:val="hybridMultilevel"/>
    <w:tmpl w:val="A4667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4980618">
    <w:abstractNumId w:val="2"/>
  </w:num>
  <w:num w:numId="2" w16cid:durableId="704139187">
    <w:abstractNumId w:val="3"/>
  </w:num>
  <w:num w:numId="3" w16cid:durableId="1888251804">
    <w:abstractNumId w:val="0"/>
  </w:num>
  <w:num w:numId="4" w16cid:durableId="2113934492">
    <w:abstractNumId w:val="4"/>
  </w:num>
  <w:num w:numId="5" w16cid:durableId="17765147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639"/>
    <w:rsid w:val="000020FF"/>
    <w:rsid w:val="00006BDE"/>
    <w:rsid w:val="00011EDB"/>
    <w:rsid w:val="00014921"/>
    <w:rsid w:val="00023AC9"/>
    <w:rsid w:val="00027F3F"/>
    <w:rsid w:val="00030476"/>
    <w:rsid w:val="00031003"/>
    <w:rsid w:val="00033F3E"/>
    <w:rsid w:val="00036828"/>
    <w:rsid w:val="00046B9B"/>
    <w:rsid w:val="000503CE"/>
    <w:rsid w:val="0005546A"/>
    <w:rsid w:val="000622E5"/>
    <w:rsid w:val="00070F8A"/>
    <w:rsid w:val="000901A3"/>
    <w:rsid w:val="00092D09"/>
    <w:rsid w:val="000939F9"/>
    <w:rsid w:val="00093BB3"/>
    <w:rsid w:val="000A532A"/>
    <w:rsid w:val="000A61EE"/>
    <w:rsid w:val="000A6D29"/>
    <w:rsid w:val="000B0C7F"/>
    <w:rsid w:val="000C01A7"/>
    <w:rsid w:val="000C7401"/>
    <w:rsid w:val="000D6FDC"/>
    <w:rsid w:val="000D7655"/>
    <w:rsid w:val="000E2E34"/>
    <w:rsid w:val="000E4A36"/>
    <w:rsid w:val="000E7E5B"/>
    <w:rsid w:val="000F3534"/>
    <w:rsid w:val="000F59B6"/>
    <w:rsid w:val="000F6E6D"/>
    <w:rsid w:val="000F7632"/>
    <w:rsid w:val="00100A5A"/>
    <w:rsid w:val="00120FEC"/>
    <w:rsid w:val="00124CDD"/>
    <w:rsid w:val="001307A4"/>
    <w:rsid w:val="00131B92"/>
    <w:rsid w:val="00133C90"/>
    <w:rsid w:val="0013438A"/>
    <w:rsid w:val="00137615"/>
    <w:rsid w:val="00151CF3"/>
    <w:rsid w:val="00155728"/>
    <w:rsid w:val="00156C89"/>
    <w:rsid w:val="00167DB1"/>
    <w:rsid w:val="001747E1"/>
    <w:rsid w:val="00176CE7"/>
    <w:rsid w:val="0017741F"/>
    <w:rsid w:val="00177F71"/>
    <w:rsid w:val="001914D7"/>
    <w:rsid w:val="001925B6"/>
    <w:rsid w:val="00194A60"/>
    <w:rsid w:val="001A096E"/>
    <w:rsid w:val="001A4A7D"/>
    <w:rsid w:val="001A5438"/>
    <w:rsid w:val="001B1824"/>
    <w:rsid w:val="001B1843"/>
    <w:rsid w:val="001B43BD"/>
    <w:rsid w:val="001C32FC"/>
    <w:rsid w:val="001C735E"/>
    <w:rsid w:val="001D087F"/>
    <w:rsid w:val="001E545A"/>
    <w:rsid w:val="001F0939"/>
    <w:rsid w:val="001F126E"/>
    <w:rsid w:val="001F26EF"/>
    <w:rsid w:val="00200326"/>
    <w:rsid w:val="002018AF"/>
    <w:rsid w:val="00203F5C"/>
    <w:rsid w:val="00206C32"/>
    <w:rsid w:val="00207DEE"/>
    <w:rsid w:val="0021566D"/>
    <w:rsid w:val="0021648E"/>
    <w:rsid w:val="00234BF7"/>
    <w:rsid w:val="0023579C"/>
    <w:rsid w:val="0023672A"/>
    <w:rsid w:val="00244EED"/>
    <w:rsid w:val="00260798"/>
    <w:rsid w:val="00265AF3"/>
    <w:rsid w:val="00281C47"/>
    <w:rsid w:val="00293AA0"/>
    <w:rsid w:val="00297EF6"/>
    <w:rsid w:val="002A2DBF"/>
    <w:rsid w:val="002B4D71"/>
    <w:rsid w:val="002C0877"/>
    <w:rsid w:val="002C755B"/>
    <w:rsid w:val="002D167D"/>
    <w:rsid w:val="002D65A7"/>
    <w:rsid w:val="002F165B"/>
    <w:rsid w:val="002F6F0A"/>
    <w:rsid w:val="002F7213"/>
    <w:rsid w:val="00305293"/>
    <w:rsid w:val="0031282F"/>
    <w:rsid w:val="00327763"/>
    <w:rsid w:val="0033085A"/>
    <w:rsid w:val="003347ED"/>
    <w:rsid w:val="003433FD"/>
    <w:rsid w:val="00347E6C"/>
    <w:rsid w:val="003508E8"/>
    <w:rsid w:val="00377E4E"/>
    <w:rsid w:val="00380BC1"/>
    <w:rsid w:val="003863BC"/>
    <w:rsid w:val="00392D7E"/>
    <w:rsid w:val="003A0848"/>
    <w:rsid w:val="003A590E"/>
    <w:rsid w:val="003C01E9"/>
    <w:rsid w:val="003C1D7A"/>
    <w:rsid w:val="003D1012"/>
    <w:rsid w:val="003D49B3"/>
    <w:rsid w:val="003D4CE5"/>
    <w:rsid w:val="003E1264"/>
    <w:rsid w:val="003E205E"/>
    <w:rsid w:val="003F7701"/>
    <w:rsid w:val="00400A2A"/>
    <w:rsid w:val="00402CD1"/>
    <w:rsid w:val="004071B0"/>
    <w:rsid w:val="00412D85"/>
    <w:rsid w:val="00414D09"/>
    <w:rsid w:val="00417BA7"/>
    <w:rsid w:val="00423401"/>
    <w:rsid w:val="00427356"/>
    <w:rsid w:val="0044012E"/>
    <w:rsid w:val="00447042"/>
    <w:rsid w:val="004514DB"/>
    <w:rsid w:val="00457EE8"/>
    <w:rsid w:val="00471974"/>
    <w:rsid w:val="0047212E"/>
    <w:rsid w:val="004739C3"/>
    <w:rsid w:val="004830A0"/>
    <w:rsid w:val="00486F7F"/>
    <w:rsid w:val="004923D9"/>
    <w:rsid w:val="00492C75"/>
    <w:rsid w:val="004947CA"/>
    <w:rsid w:val="004A153A"/>
    <w:rsid w:val="004A3A08"/>
    <w:rsid w:val="004A64DB"/>
    <w:rsid w:val="004A6E38"/>
    <w:rsid w:val="004B00C9"/>
    <w:rsid w:val="004B114D"/>
    <w:rsid w:val="004B196B"/>
    <w:rsid w:val="004B34F2"/>
    <w:rsid w:val="004B740F"/>
    <w:rsid w:val="004C13BF"/>
    <w:rsid w:val="004C3D46"/>
    <w:rsid w:val="004C6852"/>
    <w:rsid w:val="004C6DF9"/>
    <w:rsid w:val="004D01D8"/>
    <w:rsid w:val="004D1638"/>
    <w:rsid w:val="004D32F9"/>
    <w:rsid w:val="004D4C30"/>
    <w:rsid w:val="004D5EEE"/>
    <w:rsid w:val="004E196F"/>
    <w:rsid w:val="004F16CF"/>
    <w:rsid w:val="004F2A32"/>
    <w:rsid w:val="004F4D57"/>
    <w:rsid w:val="004F547A"/>
    <w:rsid w:val="004F6625"/>
    <w:rsid w:val="004F69CA"/>
    <w:rsid w:val="00506919"/>
    <w:rsid w:val="00512EE1"/>
    <w:rsid w:val="00520936"/>
    <w:rsid w:val="00520B37"/>
    <w:rsid w:val="00521A47"/>
    <w:rsid w:val="005339BB"/>
    <w:rsid w:val="00536CE1"/>
    <w:rsid w:val="0053741A"/>
    <w:rsid w:val="00543CB2"/>
    <w:rsid w:val="00551EA2"/>
    <w:rsid w:val="00553639"/>
    <w:rsid w:val="00573EAC"/>
    <w:rsid w:val="005852BA"/>
    <w:rsid w:val="00592A57"/>
    <w:rsid w:val="005A1969"/>
    <w:rsid w:val="005A244B"/>
    <w:rsid w:val="005B0409"/>
    <w:rsid w:val="005B7465"/>
    <w:rsid w:val="005C0000"/>
    <w:rsid w:val="005D493B"/>
    <w:rsid w:val="005D6054"/>
    <w:rsid w:val="005E329B"/>
    <w:rsid w:val="005E63D3"/>
    <w:rsid w:val="005F6F44"/>
    <w:rsid w:val="005F7D8D"/>
    <w:rsid w:val="00602777"/>
    <w:rsid w:val="006065E5"/>
    <w:rsid w:val="0060710C"/>
    <w:rsid w:val="006212D6"/>
    <w:rsid w:val="00631821"/>
    <w:rsid w:val="006412A5"/>
    <w:rsid w:val="00655D5A"/>
    <w:rsid w:val="00656170"/>
    <w:rsid w:val="0066298A"/>
    <w:rsid w:val="00664328"/>
    <w:rsid w:val="006650DB"/>
    <w:rsid w:val="0067243C"/>
    <w:rsid w:val="006728BF"/>
    <w:rsid w:val="00683274"/>
    <w:rsid w:val="0069760A"/>
    <w:rsid w:val="006A4471"/>
    <w:rsid w:val="006B0EDA"/>
    <w:rsid w:val="006C266B"/>
    <w:rsid w:val="006D225C"/>
    <w:rsid w:val="006D60C3"/>
    <w:rsid w:val="006D6674"/>
    <w:rsid w:val="006D797C"/>
    <w:rsid w:val="006F5476"/>
    <w:rsid w:val="006F7811"/>
    <w:rsid w:val="00701120"/>
    <w:rsid w:val="007052AC"/>
    <w:rsid w:val="00715511"/>
    <w:rsid w:val="00715832"/>
    <w:rsid w:val="00716DF0"/>
    <w:rsid w:val="007245F8"/>
    <w:rsid w:val="007256FF"/>
    <w:rsid w:val="00726426"/>
    <w:rsid w:val="00734EE8"/>
    <w:rsid w:val="00761642"/>
    <w:rsid w:val="0077016E"/>
    <w:rsid w:val="00771B18"/>
    <w:rsid w:val="007720B5"/>
    <w:rsid w:val="00780022"/>
    <w:rsid w:val="0078228C"/>
    <w:rsid w:val="00782EDB"/>
    <w:rsid w:val="00787909"/>
    <w:rsid w:val="007935A7"/>
    <w:rsid w:val="00793D1A"/>
    <w:rsid w:val="007C3124"/>
    <w:rsid w:val="007D1903"/>
    <w:rsid w:val="007D6A35"/>
    <w:rsid w:val="007D71DB"/>
    <w:rsid w:val="007E3996"/>
    <w:rsid w:val="007E6C1E"/>
    <w:rsid w:val="007E7C41"/>
    <w:rsid w:val="007F129C"/>
    <w:rsid w:val="008027C9"/>
    <w:rsid w:val="008063B1"/>
    <w:rsid w:val="0080722E"/>
    <w:rsid w:val="0081175D"/>
    <w:rsid w:val="008139D9"/>
    <w:rsid w:val="00834066"/>
    <w:rsid w:val="00834537"/>
    <w:rsid w:val="0083601E"/>
    <w:rsid w:val="0084241A"/>
    <w:rsid w:val="0084517E"/>
    <w:rsid w:val="008456B0"/>
    <w:rsid w:val="0085776E"/>
    <w:rsid w:val="00871149"/>
    <w:rsid w:val="00873A93"/>
    <w:rsid w:val="00880598"/>
    <w:rsid w:val="00886720"/>
    <w:rsid w:val="00895521"/>
    <w:rsid w:val="008A09B8"/>
    <w:rsid w:val="008A101F"/>
    <w:rsid w:val="008A65B2"/>
    <w:rsid w:val="008A74D2"/>
    <w:rsid w:val="008C1FF7"/>
    <w:rsid w:val="008C22EA"/>
    <w:rsid w:val="008D153F"/>
    <w:rsid w:val="008D393E"/>
    <w:rsid w:val="008D598F"/>
    <w:rsid w:val="008D6210"/>
    <w:rsid w:val="008E7EC9"/>
    <w:rsid w:val="008F2775"/>
    <w:rsid w:val="008F4857"/>
    <w:rsid w:val="008F6382"/>
    <w:rsid w:val="009006F4"/>
    <w:rsid w:val="00901D52"/>
    <w:rsid w:val="00906339"/>
    <w:rsid w:val="00910833"/>
    <w:rsid w:val="009266B3"/>
    <w:rsid w:val="0093271E"/>
    <w:rsid w:val="00941EE8"/>
    <w:rsid w:val="009617C4"/>
    <w:rsid w:val="00976A42"/>
    <w:rsid w:val="00977281"/>
    <w:rsid w:val="0099318A"/>
    <w:rsid w:val="0099577E"/>
    <w:rsid w:val="009A4CC4"/>
    <w:rsid w:val="009B08F2"/>
    <w:rsid w:val="009B3DBB"/>
    <w:rsid w:val="009C57CE"/>
    <w:rsid w:val="009C62E9"/>
    <w:rsid w:val="009D0F8E"/>
    <w:rsid w:val="009E2C5A"/>
    <w:rsid w:val="009E4A81"/>
    <w:rsid w:val="009F2F42"/>
    <w:rsid w:val="00A00A7D"/>
    <w:rsid w:val="00A00F82"/>
    <w:rsid w:val="00A03A12"/>
    <w:rsid w:val="00A11746"/>
    <w:rsid w:val="00A1207F"/>
    <w:rsid w:val="00A15B72"/>
    <w:rsid w:val="00A171BF"/>
    <w:rsid w:val="00A337E4"/>
    <w:rsid w:val="00A37C8C"/>
    <w:rsid w:val="00A552C4"/>
    <w:rsid w:val="00A554C7"/>
    <w:rsid w:val="00A575C9"/>
    <w:rsid w:val="00A57781"/>
    <w:rsid w:val="00A616A1"/>
    <w:rsid w:val="00A63641"/>
    <w:rsid w:val="00A71373"/>
    <w:rsid w:val="00A816C9"/>
    <w:rsid w:val="00A86316"/>
    <w:rsid w:val="00A875F0"/>
    <w:rsid w:val="00A94940"/>
    <w:rsid w:val="00A952F9"/>
    <w:rsid w:val="00A954DB"/>
    <w:rsid w:val="00AD0DFD"/>
    <w:rsid w:val="00AD3EA4"/>
    <w:rsid w:val="00AD4695"/>
    <w:rsid w:val="00AF277F"/>
    <w:rsid w:val="00AF77CC"/>
    <w:rsid w:val="00B02BCB"/>
    <w:rsid w:val="00B10267"/>
    <w:rsid w:val="00B327DB"/>
    <w:rsid w:val="00B33DE4"/>
    <w:rsid w:val="00B42254"/>
    <w:rsid w:val="00B429EB"/>
    <w:rsid w:val="00B435A4"/>
    <w:rsid w:val="00B44DD4"/>
    <w:rsid w:val="00B50A1B"/>
    <w:rsid w:val="00B56B49"/>
    <w:rsid w:val="00B63B21"/>
    <w:rsid w:val="00B64BC3"/>
    <w:rsid w:val="00B70E44"/>
    <w:rsid w:val="00B755B6"/>
    <w:rsid w:val="00B7585F"/>
    <w:rsid w:val="00B7662A"/>
    <w:rsid w:val="00B869A6"/>
    <w:rsid w:val="00B92E80"/>
    <w:rsid w:val="00BA1462"/>
    <w:rsid w:val="00BD1667"/>
    <w:rsid w:val="00BD6C2E"/>
    <w:rsid w:val="00BE0956"/>
    <w:rsid w:val="00BF1A36"/>
    <w:rsid w:val="00C03998"/>
    <w:rsid w:val="00C11001"/>
    <w:rsid w:val="00C13507"/>
    <w:rsid w:val="00C1415B"/>
    <w:rsid w:val="00C20346"/>
    <w:rsid w:val="00C22838"/>
    <w:rsid w:val="00C304F2"/>
    <w:rsid w:val="00C310CF"/>
    <w:rsid w:val="00C63390"/>
    <w:rsid w:val="00C651EE"/>
    <w:rsid w:val="00C702AD"/>
    <w:rsid w:val="00C7262A"/>
    <w:rsid w:val="00C72EF2"/>
    <w:rsid w:val="00C744BC"/>
    <w:rsid w:val="00C75882"/>
    <w:rsid w:val="00C81576"/>
    <w:rsid w:val="00C82578"/>
    <w:rsid w:val="00C83EA7"/>
    <w:rsid w:val="00C97B90"/>
    <w:rsid w:val="00CA361B"/>
    <w:rsid w:val="00CA465D"/>
    <w:rsid w:val="00CC50FB"/>
    <w:rsid w:val="00CC6716"/>
    <w:rsid w:val="00CD167C"/>
    <w:rsid w:val="00CD16CB"/>
    <w:rsid w:val="00CD3812"/>
    <w:rsid w:val="00CE2F78"/>
    <w:rsid w:val="00CE7CA5"/>
    <w:rsid w:val="00CF7ABD"/>
    <w:rsid w:val="00CF7FA9"/>
    <w:rsid w:val="00D0578A"/>
    <w:rsid w:val="00D101C4"/>
    <w:rsid w:val="00D1539A"/>
    <w:rsid w:val="00D2327D"/>
    <w:rsid w:val="00D23EBB"/>
    <w:rsid w:val="00D271D4"/>
    <w:rsid w:val="00D303E0"/>
    <w:rsid w:val="00D31428"/>
    <w:rsid w:val="00D35B4C"/>
    <w:rsid w:val="00D404E6"/>
    <w:rsid w:val="00D46206"/>
    <w:rsid w:val="00D54FCD"/>
    <w:rsid w:val="00D619FD"/>
    <w:rsid w:val="00D6564C"/>
    <w:rsid w:val="00D65A0D"/>
    <w:rsid w:val="00D739C7"/>
    <w:rsid w:val="00D80EF4"/>
    <w:rsid w:val="00D90C93"/>
    <w:rsid w:val="00D94115"/>
    <w:rsid w:val="00DA7140"/>
    <w:rsid w:val="00DA76A9"/>
    <w:rsid w:val="00DC6CA4"/>
    <w:rsid w:val="00DD3555"/>
    <w:rsid w:val="00DE0CD4"/>
    <w:rsid w:val="00DF0AF5"/>
    <w:rsid w:val="00DF4C9A"/>
    <w:rsid w:val="00DF7429"/>
    <w:rsid w:val="00E028F8"/>
    <w:rsid w:val="00E02A88"/>
    <w:rsid w:val="00E0493D"/>
    <w:rsid w:val="00E04F90"/>
    <w:rsid w:val="00E071B3"/>
    <w:rsid w:val="00E138C1"/>
    <w:rsid w:val="00E167A0"/>
    <w:rsid w:val="00E27681"/>
    <w:rsid w:val="00E27968"/>
    <w:rsid w:val="00E27C74"/>
    <w:rsid w:val="00E32EDA"/>
    <w:rsid w:val="00E40644"/>
    <w:rsid w:val="00E435EF"/>
    <w:rsid w:val="00E56CD5"/>
    <w:rsid w:val="00E5707F"/>
    <w:rsid w:val="00E61D9D"/>
    <w:rsid w:val="00E648D9"/>
    <w:rsid w:val="00E74763"/>
    <w:rsid w:val="00E8765E"/>
    <w:rsid w:val="00EA3EE0"/>
    <w:rsid w:val="00EB0AB0"/>
    <w:rsid w:val="00EC416B"/>
    <w:rsid w:val="00EC6167"/>
    <w:rsid w:val="00EC7D31"/>
    <w:rsid w:val="00ED0661"/>
    <w:rsid w:val="00ED2396"/>
    <w:rsid w:val="00EE21BC"/>
    <w:rsid w:val="00EE23E6"/>
    <w:rsid w:val="00EE754B"/>
    <w:rsid w:val="00EE7991"/>
    <w:rsid w:val="00EF01E6"/>
    <w:rsid w:val="00F03D17"/>
    <w:rsid w:val="00F10706"/>
    <w:rsid w:val="00F11586"/>
    <w:rsid w:val="00F166E9"/>
    <w:rsid w:val="00F169CD"/>
    <w:rsid w:val="00F172A9"/>
    <w:rsid w:val="00F24F7E"/>
    <w:rsid w:val="00F317A3"/>
    <w:rsid w:val="00F31F0A"/>
    <w:rsid w:val="00F3407A"/>
    <w:rsid w:val="00F46D63"/>
    <w:rsid w:val="00F55008"/>
    <w:rsid w:val="00F56580"/>
    <w:rsid w:val="00F61159"/>
    <w:rsid w:val="00F6520A"/>
    <w:rsid w:val="00F73FC2"/>
    <w:rsid w:val="00F859B2"/>
    <w:rsid w:val="00F9043F"/>
    <w:rsid w:val="00F92A45"/>
    <w:rsid w:val="00F936CA"/>
    <w:rsid w:val="00F95F4D"/>
    <w:rsid w:val="00F9699E"/>
    <w:rsid w:val="00FA2127"/>
    <w:rsid w:val="00FA5A6E"/>
    <w:rsid w:val="00FB094A"/>
    <w:rsid w:val="00FB11D4"/>
    <w:rsid w:val="00FC6FAA"/>
    <w:rsid w:val="00FD1795"/>
    <w:rsid w:val="00FD280C"/>
    <w:rsid w:val="00FD78FF"/>
    <w:rsid w:val="00FD7935"/>
    <w:rsid w:val="00FF4E0B"/>
    <w:rsid w:val="00FF6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A7C6E"/>
  <w15:chartTrackingRefBased/>
  <w15:docId w15:val="{40456424-CB9E-4F7A-B211-4A587D978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5363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53639"/>
    <w:rPr>
      <w:b/>
      <w:bCs/>
    </w:rPr>
  </w:style>
  <w:style w:type="paragraph" w:customStyle="1" w:styleId="paragraph">
    <w:name w:val="paragraph"/>
    <w:basedOn w:val="Normal"/>
    <w:rsid w:val="00CD16C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CD16CB"/>
  </w:style>
  <w:style w:type="character" w:customStyle="1" w:styleId="tabchar">
    <w:name w:val="tabchar"/>
    <w:basedOn w:val="DefaultParagraphFont"/>
    <w:rsid w:val="00CD16CB"/>
  </w:style>
  <w:style w:type="character" w:customStyle="1" w:styleId="eop">
    <w:name w:val="eop"/>
    <w:basedOn w:val="DefaultParagraphFont"/>
    <w:rsid w:val="00CD16CB"/>
  </w:style>
  <w:style w:type="character" w:customStyle="1" w:styleId="scxw207367345">
    <w:name w:val="scxw207367345"/>
    <w:basedOn w:val="DefaultParagraphFont"/>
    <w:rsid w:val="00297E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8931">
      <w:bodyDiv w:val="1"/>
      <w:marLeft w:val="0"/>
      <w:marRight w:val="0"/>
      <w:marTop w:val="0"/>
      <w:marBottom w:val="0"/>
      <w:divBdr>
        <w:top w:val="none" w:sz="0" w:space="0" w:color="auto"/>
        <w:left w:val="none" w:sz="0" w:space="0" w:color="auto"/>
        <w:bottom w:val="none" w:sz="0" w:space="0" w:color="auto"/>
        <w:right w:val="none" w:sz="0" w:space="0" w:color="auto"/>
      </w:divBdr>
      <w:divsChild>
        <w:div w:id="1064377233">
          <w:marLeft w:val="0"/>
          <w:marRight w:val="0"/>
          <w:marTop w:val="0"/>
          <w:marBottom w:val="0"/>
          <w:divBdr>
            <w:top w:val="none" w:sz="0" w:space="0" w:color="auto"/>
            <w:left w:val="none" w:sz="0" w:space="0" w:color="auto"/>
            <w:bottom w:val="none" w:sz="0" w:space="0" w:color="auto"/>
            <w:right w:val="none" w:sz="0" w:space="0" w:color="auto"/>
          </w:divBdr>
        </w:div>
        <w:div w:id="703286307">
          <w:marLeft w:val="0"/>
          <w:marRight w:val="0"/>
          <w:marTop w:val="0"/>
          <w:marBottom w:val="0"/>
          <w:divBdr>
            <w:top w:val="none" w:sz="0" w:space="0" w:color="auto"/>
            <w:left w:val="none" w:sz="0" w:space="0" w:color="auto"/>
            <w:bottom w:val="none" w:sz="0" w:space="0" w:color="auto"/>
            <w:right w:val="none" w:sz="0" w:space="0" w:color="auto"/>
          </w:divBdr>
        </w:div>
        <w:div w:id="1868329934">
          <w:marLeft w:val="0"/>
          <w:marRight w:val="0"/>
          <w:marTop w:val="0"/>
          <w:marBottom w:val="0"/>
          <w:divBdr>
            <w:top w:val="none" w:sz="0" w:space="0" w:color="auto"/>
            <w:left w:val="none" w:sz="0" w:space="0" w:color="auto"/>
            <w:bottom w:val="none" w:sz="0" w:space="0" w:color="auto"/>
            <w:right w:val="none" w:sz="0" w:space="0" w:color="auto"/>
          </w:divBdr>
        </w:div>
        <w:div w:id="1269242491">
          <w:marLeft w:val="0"/>
          <w:marRight w:val="0"/>
          <w:marTop w:val="0"/>
          <w:marBottom w:val="0"/>
          <w:divBdr>
            <w:top w:val="none" w:sz="0" w:space="0" w:color="auto"/>
            <w:left w:val="none" w:sz="0" w:space="0" w:color="auto"/>
            <w:bottom w:val="none" w:sz="0" w:space="0" w:color="auto"/>
            <w:right w:val="none" w:sz="0" w:space="0" w:color="auto"/>
          </w:divBdr>
        </w:div>
        <w:div w:id="1864391607">
          <w:marLeft w:val="0"/>
          <w:marRight w:val="0"/>
          <w:marTop w:val="0"/>
          <w:marBottom w:val="0"/>
          <w:divBdr>
            <w:top w:val="none" w:sz="0" w:space="0" w:color="auto"/>
            <w:left w:val="none" w:sz="0" w:space="0" w:color="auto"/>
            <w:bottom w:val="none" w:sz="0" w:space="0" w:color="auto"/>
            <w:right w:val="none" w:sz="0" w:space="0" w:color="auto"/>
          </w:divBdr>
        </w:div>
        <w:div w:id="519124987">
          <w:marLeft w:val="0"/>
          <w:marRight w:val="0"/>
          <w:marTop w:val="0"/>
          <w:marBottom w:val="0"/>
          <w:divBdr>
            <w:top w:val="none" w:sz="0" w:space="0" w:color="auto"/>
            <w:left w:val="none" w:sz="0" w:space="0" w:color="auto"/>
            <w:bottom w:val="none" w:sz="0" w:space="0" w:color="auto"/>
            <w:right w:val="none" w:sz="0" w:space="0" w:color="auto"/>
          </w:divBdr>
        </w:div>
        <w:div w:id="636305875">
          <w:marLeft w:val="0"/>
          <w:marRight w:val="0"/>
          <w:marTop w:val="0"/>
          <w:marBottom w:val="0"/>
          <w:divBdr>
            <w:top w:val="none" w:sz="0" w:space="0" w:color="auto"/>
            <w:left w:val="none" w:sz="0" w:space="0" w:color="auto"/>
            <w:bottom w:val="none" w:sz="0" w:space="0" w:color="auto"/>
            <w:right w:val="none" w:sz="0" w:space="0" w:color="auto"/>
          </w:divBdr>
        </w:div>
        <w:div w:id="1354186456">
          <w:marLeft w:val="0"/>
          <w:marRight w:val="0"/>
          <w:marTop w:val="0"/>
          <w:marBottom w:val="0"/>
          <w:divBdr>
            <w:top w:val="none" w:sz="0" w:space="0" w:color="auto"/>
            <w:left w:val="none" w:sz="0" w:space="0" w:color="auto"/>
            <w:bottom w:val="none" w:sz="0" w:space="0" w:color="auto"/>
            <w:right w:val="none" w:sz="0" w:space="0" w:color="auto"/>
          </w:divBdr>
        </w:div>
        <w:div w:id="1846553316">
          <w:marLeft w:val="0"/>
          <w:marRight w:val="0"/>
          <w:marTop w:val="0"/>
          <w:marBottom w:val="0"/>
          <w:divBdr>
            <w:top w:val="none" w:sz="0" w:space="0" w:color="auto"/>
            <w:left w:val="none" w:sz="0" w:space="0" w:color="auto"/>
            <w:bottom w:val="none" w:sz="0" w:space="0" w:color="auto"/>
            <w:right w:val="none" w:sz="0" w:space="0" w:color="auto"/>
          </w:divBdr>
        </w:div>
        <w:div w:id="289943622">
          <w:marLeft w:val="0"/>
          <w:marRight w:val="0"/>
          <w:marTop w:val="0"/>
          <w:marBottom w:val="0"/>
          <w:divBdr>
            <w:top w:val="none" w:sz="0" w:space="0" w:color="auto"/>
            <w:left w:val="none" w:sz="0" w:space="0" w:color="auto"/>
            <w:bottom w:val="none" w:sz="0" w:space="0" w:color="auto"/>
            <w:right w:val="none" w:sz="0" w:space="0" w:color="auto"/>
          </w:divBdr>
        </w:div>
      </w:divsChild>
    </w:div>
    <w:div w:id="36242252">
      <w:bodyDiv w:val="1"/>
      <w:marLeft w:val="0"/>
      <w:marRight w:val="0"/>
      <w:marTop w:val="0"/>
      <w:marBottom w:val="0"/>
      <w:divBdr>
        <w:top w:val="none" w:sz="0" w:space="0" w:color="auto"/>
        <w:left w:val="none" w:sz="0" w:space="0" w:color="auto"/>
        <w:bottom w:val="none" w:sz="0" w:space="0" w:color="auto"/>
        <w:right w:val="none" w:sz="0" w:space="0" w:color="auto"/>
      </w:divBdr>
    </w:div>
    <w:div w:id="49112933">
      <w:bodyDiv w:val="1"/>
      <w:marLeft w:val="0"/>
      <w:marRight w:val="0"/>
      <w:marTop w:val="0"/>
      <w:marBottom w:val="0"/>
      <w:divBdr>
        <w:top w:val="none" w:sz="0" w:space="0" w:color="auto"/>
        <w:left w:val="none" w:sz="0" w:space="0" w:color="auto"/>
        <w:bottom w:val="none" w:sz="0" w:space="0" w:color="auto"/>
        <w:right w:val="none" w:sz="0" w:space="0" w:color="auto"/>
      </w:divBdr>
    </w:div>
    <w:div w:id="92558171">
      <w:bodyDiv w:val="1"/>
      <w:marLeft w:val="0"/>
      <w:marRight w:val="0"/>
      <w:marTop w:val="0"/>
      <w:marBottom w:val="0"/>
      <w:divBdr>
        <w:top w:val="none" w:sz="0" w:space="0" w:color="auto"/>
        <w:left w:val="none" w:sz="0" w:space="0" w:color="auto"/>
        <w:bottom w:val="none" w:sz="0" w:space="0" w:color="auto"/>
        <w:right w:val="none" w:sz="0" w:space="0" w:color="auto"/>
      </w:divBdr>
    </w:div>
    <w:div w:id="120808556">
      <w:bodyDiv w:val="1"/>
      <w:marLeft w:val="0"/>
      <w:marRight w:val="0"/>
      <w:marTop w:val="0"/>
      <w:marBottom w:val="0"/>
      <w:divBdr>
        <w:top w:val="none" w:sz="0" w:space="0" w:color="auto"/>
        <w:left w:val="none" w:sz="0" w:space="0" w:color="auto"/>
        <w:bottom w:val="none" w:sz="0" w:space="0" w:color="auto"/>
        <w:right w:val="none" w:sz="0" w:space="0" w:color="auto"/>
      </w:divBdr>
    </w:div>
    <w:div w:id="125513292">
      <w:bodyDiv w:val="1"/>
      <w:marLeft w:val="0"/>
      <w:marRight w:val="0"/>
      <w:marTop w:val="0"/>
      <w:marBottom w:val="0"/>
      <w:divBdr>
        <w:top w:val="none" w:sz="0" w:space="0" w:color="auto"/>
        <w:left w:val="none" w:sz="0" w:space="0" w:color="auto"/>
        <w:bottom w:val="none" w:sz="0" w:space="0" w:color="auto"/>
        <w:right w:val="none" w:sz="0" w:space="0" w:color="auto"/>
      </w:divBdr>
    </w:div>
    <w:div w:id="139033227">
      <w:bodyDiv w:val="1"/>
      <w:marLeft w:val="0"/>
      <w:marRight w:val="0"/>
      <w:marTop w:val="0"/>
      <w:marBottom w:val="0"/>
      <w:divBdr>
        <w:top w:val="none" w:sz="0" w:space="0" w:color="auto"/>
        <w:left w:val="none" w:sz="0" w:space="0" w:color="auto"/>
        <w:bottom w:val="none" w:sz="0" w:space="0" w:color="auto"/>
        <w:right w:val="none" w:sz="0" w:space="0" w:color="auto"/>
      </w:divBdr>
    </w:div>
    <w:div w:id="197016360">
      <w:bodyDiv w:val="1"/>
      <w:marLeft w:val="0"/>
      <w:marRight w:val="0"/>
      <w:marTop w:val="0"/>
      <w:marBottom w:val="0"/>
      <w:divBdr>
        <w:top w:val="none" w:sz="0" w:space="0" w:color="auto"/>
        <w:left w:val="none" w:sz="0" w:space="0" w:color="auto"/>
        <w:bottom w:val="none" w:sz="0" w:space="0" w:color="auto"/>
        <w:right w:val="none" w:sz="0" w:space="0" w:color="auto"/>
      </w:divBdr>
    </w:div>
    <w:div w:id="213934752">
      <w:bodyDiv w:val="1"/>
      <w:marLeft w:val="0"/>
      <w:marRight w:val="0"/>
      <w:marTop w:val="0"/>
      <w:marBottom w:val="0"/>
      <w:divBdr>
        <w:top w:val="none" w:sz="0" w:space="0" w:color="auto"/>
        <w:left w:val="none" w:sz="0" w:space="0" w:color="auto"/>
        <w:bottom w:val="none" w:sz="0" w:space="0" w:color="auto"/>
        <w:right w:val="none" w:sz="0" w:space="0" w:color="auto"/>
      </w:divBdr>
      <w:divsChild>
        <w:div w:id="199056221">
          <w:marLeft w:val="0"/>
          <w:marRight w:val="0"/>
          <w:marTop w:val="0"/>
          <w:marBottom w:val="0"/>
          <w:divBdr>
            <w:top w:val="none" w:sz="0" w:space="0" w:color="auto"/>
            <w:left w:val="none" w:sz="0" w:space="0" w:color="auto"/>
            <w:bottom w:val="none" w:sz="0" w:space="0" w:color="auto"/>
            <w:right w:val="none" w:sz="0" w:space="0" w:color="auto"/>
          </w:divBdr>
        </w:div>
        <w:div w:id="607354767">
          <w:marLeft w:val="0"/>
          <w:marRight w:val="0"/>
          <w:marTop w:val="0"/>
          <w:marBottom w:val="0"/>
          <w:divBdr>
            <w:top w:val="none" w:sz="0" w:space="0" w:color="auto"/>
            <w:left w:val="none" w:sz="0" w:space="0" w:color="auto"/>
            <w:bottom w:val="none" w:sz="0" w:space="0" w:color="auto"/>
            <w:right w:val="none" w:sz="0" w:space="0" w:color="auto"/>
          </w:divBdr>
        </w:div>
        <w:div w:id="862747000">
          <w:marLeft w:val="0"/>
          <w:marRight w:val="0"/>
          <w:marTop w:val="0"/>
          <w:marBottom w:val="0"/>
          <w:divBdr>
            <w:top w:val="none" w:sz="0" w:space="0" w:color="auto"/>
            <w:left w:val="none" w:sz="0" w:space="0" w:color="auto"/>
            <w:bottom w:val="none" w:sz="0" w:space="0" w:color="auto"/>
            <w:right w:val="none" w:sz="0" w:space="0" w:color="auto"/>
          </w:divBdr>
        </w:div>
        <w:div w:id="703016643">
          <w:marLeft w:val="0"/>
          <w:marRight w:val="0"/>
          <w:marTop w:val="0"/>
          <w:marBottom w:val="0"/>
          <w:divBdr>
            <w:top w:val="none" w:sz="0" w:space="0" w:color="auto"/>
            <w:left w:val="none" w:sz="0" w:space="0" w:color="auto"/>
            <w:bottom w:val="none" w:sz="0" w:space="0" w:color="auto"/>
            <w:right w:val="none" w:sz="0" w:space="0" w:color="auto"/>
          </w:divBdr>
        </w:div>
        <w:div w:id="1942181509">
          <w:marLeft w:val="0"/>
          <w:marRight w:val="0"/>
          <w:marTop w:val="0"/>
          <w:marBottom w:val="0"/>
          <w:divBdr>
            <w:top w:val="none" w:sz="0" w:space="0" w:color="auto"/>
            <w:left w:val="none" w:sz="0" w:space="0" w:color="auto"/>
            <w:bottom w:val="none" w:sz="0" w:space="0" w:color="auto"/>
            <w:right w:val="none" w:sz="0" w:space="0" w:color="auto"/>
          </w:divBdr>
        </w:div>
        <w:div w:id="1402294151">
          <w:marLeft w:val="0"/>
          <w:marRight w:val="0"/>
          <w:marTop w:val="0"/>
          <w:marBottom w:val="0"/>
          <w:divBdr>
            <w:top w:val="none" w:sz="0" w:space="0" w:color="auto"/>
            <w:left w:val="none" w:sz="0" w:space="0" w:color="auto"/>
            <w:bottom w:val="none" w:sz="0" w:space="0" w:color="auto"/>
            <w:right w:val="none" w:sz="0" w:space="0" w:color="auto"/>
          </w:divBdr>
        </w:div>
      </w:divsChild>
    </w:div>
    <w:div w:id="262735799">
      <w:bodyDiv w:val="1"/>
      <w:marLeft w:val="0"/>
      <w:marRight w:val="0"/>
      <w:marTop w:val="0"/>
      <w:marBottom w:val="0"/>
      <w:divBdr>
        <w:top w:val="none" w:sz="0" w:space="0" w:color="auto"/>
        <w:left w:val="none" w:sz="0" w:space="0" w:color="auto"/>
        <w:bottom w:val="none" w:sz="0" w:space="0" w:color="auto"/>
        <w:right w:val="none" w:sz="0" w:space="0" w:color="auto"/>
      </w:divBdr>
    </w:div>
    <w:div w:id="318774104">
      <w:bodyDiv w:val="1"/>
      <w:marLeft w:val="0"/>
      <w:marRight w:val="0"/>
      <w:marTop w:val="0"/>
      <w:marBottom w:val="0"/>
      <w:divBdr>
        <w:top w:val="none" w:sz="0" w:space="0" w:color="auto"/>
        <w:left w:val="none" w:sz="0" w:space="0" w:color="auto"/>
        <w:bottom w:val="none" w:sz="0" w:space="0" w:color="auto"/>
        <w:right w:val="none" w:sz="0" w:space="0" w:color="auto"/>
      </w:divBdr>
    </w:div>
    <w:div w:id="376393086">
      <w:bodyDiv w:val="1"/>
      <w:marLeft w:val="0"/>
      <w:marRight w:val="0"/>
      <w:marTop w:val="0"/>
      <w:marBottom w:val="0"/>
      <w:divBdr>
        <w:top w:val="none" w:sz="0" w:space="0" w:color="auto"/>
        <w:left w:val="none" w:sz="0" w:space="0" w:color="auto"/>
        <w:bottom w:val="none" w:sz="0" w:space="0" w:color="auto"/>
        <w:right w:val="none" w:sz="0" w:space="0" w:color="auto"/>
      </w:divBdr>
    </w:div>
    <w:div w:id="445469731">
      <w:bodyDiv w:val="1"/>
      <w:marLeft w:val="0"/>
      <w:marRight w:val="0"/>
      <w:marTop w:val="0"/>
      <w:marBottom w:val="0"/>
      <w:divBdr>
        <w:top w:val="none" w:sz="0" w:space="0" w:color="auto"/>
        <w:left w:val="none" w:sz="0" w:space="0" w:color="auto"/>
        <w:bottom w:val="none" w:sz="0" w:space="0" w:color="auto"/>
        <w:right w:val="none" w:sz="0" w:space="0" w:color="auto"/>
      </w:divBdr>
    </w:div>
    <w:div w:id="512912299">
      <w:bodyDiv w:val="1"/>
      <w:marLeft w:val="0"/>
      <w:marRight w:val="0"/>
      <w:marTop w:val="0"/>
      <w:marBottom w:val="0"/>
      <w:divBdr>
        <w:top w:val="none" w:sz="0" w:space="0" w:color="auto"/>
        <w:left w:val="none" w:sz="0" w:space="0" w:color="auto"/>
        <w:bottom w:val="none" w:sz="0" w:space="0" w:color="auto"/>
        <w:right w:val="none" w:sz="0" w:space="0" w:color="auto"/>
      </w:divBdr>
    </w:div>
    <w:div w:id="541284992">
      <w:bodyDiv w:val="1"/>
      <w:marLeft w:val="0"/>
      <w:marRight w:val="0"/>
      <w:marTop w:val="0"/>
      <w:marBottom w:val="0"/>
      <w:divBdr>
        <w:top w:val="none" w:sz="0" w:space="0" w:color="auto"/>
        <w:left w:val="none" w:sz="0" w:space="0" w:color="auto"/>
        <w:bottom w:val="none" w:sz="0" w:space="0" w:color="auto"/>
        <w:right w:val="none" w:sz="0" w:space="0" w:color="auto"/>
      </w:divBdr>
    </w:div>
    <w:div w:id="550458059">
      <w:bodyDiv w:val="1"/>
      <w:marLeft w:val="0"/>
      <w:marRight w:val="0"/>
      <w:marTop w:val="0"/>
      <w:marBottom w:val="0"/>
      <w:divBdr>
        <w:top w:val="none" w:sz="0" w:space="0" w:color="auto"/>
        <w:left w:val="none" w:sz="0" w:space="0" w:color="auto"/>
        <w:bottom w:val="none" w:sz="0" w:space="0" w:color="auto"/>
        <w:right w:val="none" w:sz="0" w:space="0" w:color="auto"/>
      </w:divBdr>
    </w:div>
    <w:div w:id="552885671">
      <w:bodyDiv w:val="1"/>
      <w:marLeft w:val="0"/>
      <w:marRight w:val="0"/>
      <w:marTop w:val="0"/>
      <w:marBottom w:val="0"/>
      <w:divBdr>
        <w:top w:val="none" w:sz="0" w:space="0" w:color="auto"/>
        <w:left w:val="none" w:sz="0" w:space="0" w:color="auto"/>
        <w:bottom w:val="none" w:sz="0" w:space="0" w:color="auto"/>
        <w:right w:val="none" w:sz="0" w:space="0" w:color="auto"/>
      </w:divBdr>
    </w:div>
    <w:div w:id="664280145">
      <w:bodyDiv w:val="1"/>
      <w:marLeft w:val="0"/>
      <w:marRight w:val="0"/>
      <w:marTop w:val="0"/>
      <w:marBottom w:val="0"/>
      <w:divBdr>
        <w:top w:val="none" w:sz="0" w:space="0" w:color="auto"/>
        <w:left w:val="none" w:sz="0" w:space="0" w:color="auto"/>
        <w:bottom w:val="none" w:sz="0" w:space="0" w:color="auto"/>
        <w:right w:val="none" w:sz="0" w:space="0" w:color="auto"/>
      </w:divBdr>
    </w:div>
    <w:div w:id="666708867">
      <w:bodyDiv w:val="1"/>
      <w:marLeft w:val="0"/>
      <w:marRight w:val="0"/>
      <w:marTop w:val="0"/>
      <w:marBottom w:val="0"/>
      <w:divBdr>
        <w:top w:val="none" w:sz="0" w:space="0" w:color="auto"/>
        <w:left w:val="none" w:sz="0" w:space="0" w:color="auto"/>
        <w:bottom w:val="none" w:sz="0" w:space="0" w:color="auto"/>
        <w:right w:val="none" w:sz="0" w:space="0" w:color="auto"/>
      </w:divBdr>
    </w:div>
    <w:div w:id="694113364">
      <w:bodyDiv w:val="1"/>
      <w:marLeft w:val="0"/>
      <w:marRight w:val="0"/>
      <w:marTop w:val="0"/>
      <w:marBottom w:val="0"/>
      <w:divBdr>
        <w:top w:val="none" w:sz="0" w:space="0" w:color="auto"/>
        <w:left w:val="none" w:sz="0" w:space="0" w:color="auto"/>
        <w:bottom w:val="none" w:sz="0" w:space="0" w:color="auto"/>
        <w:right w:val="none" w:sz="0" w:space="0" w:color="auto"/>
      </w:divBdr>
    </w:div>
    <w:div w:id="702172746">
      <w:bodyDiv w:val="1"/>
      <w:marLeft w:val="0"/>
      <w:marRight w:val="0"/>
      <w:marTop w:val="0"/>
      <w:marBottom w:val="0"/>
      <w:divBdr>
        <w:top w:val="none" w:sz="0" w:space="0" w:color="auto"/>
        <w:left w:val="none" w:sz="0" w:space="0" w:color="auto"/>
        <w:bottom w:val="none" w:sz="0" w:space="0" w:color="auto"/>
        <w:right w:val="none" w:sz="0" w:space="0" w:color="auto"/>
      </w:divBdr>
    </w:div>
    <w:div w:id="717702604">
      <w:bodyDiv w:val="1"/>
      <w:marLeft w:val="0"/>
      <w:marRight w:val="0"/>
      <w:marTop w:val="0"/>
      <w:marBottom w:val="0"/>
      <w:divBdr>
        <w:top w:val="none" w:sz="0" w:space="0" w:color="auto"/>
        <w:left w:val="none" w:sz="0" w:space="0" w:color="auto"/>
        <w:bottom w:val="none" w:sz="0" w:space="0" w:color="auto"/>
        <w:right w:val="none" w:sz="0" w:space="0" w:color="auto"/>
      </w:divBdr>
    </w:div>
    <w:div w:id="723866961">
      <w:bodyDiv w:val="1"/>
      <w:marLeft w:val="0"/>
      <w:marRight w:val="0"/>
      <w:marTop w:val="0"/>
      <w:marBottom w:val="0"/>
      <w:divBdr>
        <w:top w:val="none" w:sz="0" w:space="0" w:color="auto"/>
        <w:left w:val="none" w:sz="0" w:space="0" w:color="auto"/>
        <w:bottom w:val="none" w:sz="0" w:space="0" w:color="auto"/>
        <w:right w:val="none" w:sz="0" w:space="0" w:color="auto"/>
      </w:divBdr>
    </w:div>
    <w:div w:id="732049584">
      <w:bodyDiv w:val="1"/>
      <w:marLeft w:val="0"/>
      <w:marRight w:val="0"/>
      <w:marTop w:val="0"/>
      <w:marBottom w:val="0"/>
      <w:divBdr>
        <w:top w:val="none" w:sz="0" w:space="0" w:color="auto"/>
        <w:left w:val="none" w:sz="0" w:space="0" w:color="auto"/>
        <w:bottom w:val="none" w:sz="0" w:space="0" w:color="auto"/>
        <w:right w:val="none" w:sz="0" w:space="0" w:color="auto"/>
      </w:divBdr>
    </w:div>
    <w:div w:id="778255423">
      <w:bodyDiv w:val="1"/>
      <w:marLeft w:val="0"/>
      <w:marRight w:val="0"/>
      <w:marTop w:val="0"/>
      <w:marBottom w:val="0"/>
      <w:divBdr>
        <w:top w:val="none" w:sz="0" w:space="0" w:color="auto"/>
        <w:left w:val="none" w:sz="0" w:space="0" w:color="auto"/>
        <w:bottom w:val="none" w:sz="0" w:space="0" w:color="auto"/>
        <w:right w:val="none" w:sz="0" w:space="0" w:color="auto"/>
      </w:divBdr>
    </w:div>
    <w:div w:id="778722198">
      <w:bodyDiv w:val="1"/>
      <w:marLeft w:val="0"/>
      <w:marRight w:val="0"/>
      <w:marTop w:val="0"/>
      <w:marBottom w:val="0"/>
      <w:divBdr>
        <w:top w:val="none" w:sz="0" w:space="0" w:color="auto"/>
        <w:left w:val="none" w:sz="0" w:space="0" w:color="auto"/>
        <w:bottom w:val="none" w:sz="0" w:space="0" w:color="auto"/>
        <w:right w:val="none" w:sz="0" w:space="0" w:color="auto"/>
      </w:divBdr>
    </w:div>
    <w:div w:id="876701498">
      <w:bodyDiv w:val="1"/>
      <w:marLeft w:val="0"/>
      <w:marRight w:val="0"/>
      <w:marTop w:val="0"/>
      <w:marBottom w:val="0"/>
      <w:divBdr>
        <w:top w:val="none" w:sz="0" w:space="0" w:color="auto"/>
        <w:left w:val="none" w:sz="0" w:space="0" w:color="auto"/>
        <w:bottom w:val="none" w:sz="0" w:space="0" w:color="auto"/>
        <w:right w:val="none" w:sz="0" w:space="0" w:color="auto"/>
      </w:divBdr>
    </w:div>
    <w:div w:id="907417667">
      <w:bodyDiv w:val="1"/>
      <w:marLeft w:val="0"/>
      <w:marRight w:val="0"/>
      <w:marTop w:val="0"/>
      <w:marBottom w:val="0"/>
      <w:divBdr>
        <w:top w:val="none" w:sz="0" w:space="0" w:color="auto"/>
        <w:left w:val="none" w:sz="0" w:space="0" w:color="auto"/>
        <w:bottom w:val="none" w:sz="0" w:space="0" w:color="auto"/>
        <w:right w:val="none" w:sz="0" w:space="0" w:color="auto"/>
      </w:divBdr>
      <w:divsChild>
        <w:div w:id="713115168">
          <w:marLeft w:val="0"/>
          <w:marRight w:val="0"/>
          <w:marTop w:val="0"/>
          <w:marBottom w:val="0"/>
          <w:divBdr>
            <w:top w:val="none" w:sz="0" w:space="0" w:color="auto"/>
            <w:left w:val="none" w:sz="0" w:space="0" w:color="auto"/>
            <w:bottom w:val="none" w:sz="0" w:space="0" w:color="auto"/>
            <w:right w:val="none" w:sz="0" w:space="0" w:color="auto"/>
          </w:divBdr>
          <w:divsChild>
            <w:div w:id="1625890424">
              <w:marLeft w:val="0"/>
              <w:marRight w:val="0"/>
              <w:marTop w:val="0"/>
              <w:marBottom w:val="0"/>
              <w:divBdr>
                <w:top w:val="none" w:sz="0" w:space="0" w:color="auto"/>
                <w:left w:val="none" w:sz="0" w:space="0" w:color="auto"/>
                <w:bottom w:val="none" w:sz="0" w:space="0" w:color="auto"/>
                <w:right w:val="none" w:sz="0" w:space="0" w:color="auto"/>
              </w:divBdr>
            </w:div>
            <w:div w:id="1795051639">
              <w:marLeft w:val="0"/>
              <w:marRight w:val="0"/>
              <w:marTop w:val="0"/>
              <w:marBottom w:val="0"/>
              <w:divBdr>
                <w:top w:val="none" w:sz="0" w:space="0" w:color="auto"/>
                <w:left w:val="none" w:sz="0" w:space="0" w:color="auto"/>
                <w:bottom w:val="none" w:sz="0" w:space="0" w:color="auto"/>
                <w:right w:val="none" w:sz="0" w:space="0" w:color="auto"/>
              </w:divBdr>
            </w:div>
            <w:div w:id="39938897">
              <w:marLeft w:val="0"/>
              <w:marRight w:val="0"/>
              <w:marTop w:val="0"/>
              <w:marBottom w:val="0"/>
              <w:divBdr>
                <w:top w:val="none" w:sz="0" w:space="0" w:color="auto"/>
                <w:left w:val="none" w:sz="0" w:space="0" w:color="auto"/>
                <w:bottom w:val="none" w:sz="0" w:space="0" w:color="auto"/>
                <w:right w:val="none" w:sz="0" w:space="0" w:color="auto"/>
              </w:divBdr>
            </w:div>
            <w:div w:id="1746029477">
              <w:marLeft w:val="0"/>
              <w:marRight w:val="0"/>
              <w:marTop w:val="0"/>
              <w:marBottom w:val="0"/>
              <w:divBdr>
                <w:top w:val="none" w:sz="0" w:space="0" w:color="auto"/>
                <w:left w:val="none" w:sz="0" w:space="0" w:color="auto"/>
                <w:bottom w:val="none" w:sz="0" w:space="0" w:color="auto"/>
                <w:right w:val="none" w:sz="0" w:space="0" w:color="auto"/>
              </w:divBdr>
            </w:div>
          </w:divsChild>
        </w:div>
        <w:div w:id="2057925094">
          <w:marLeft w:val="0"/>
          <w:marRight w:val="0"/>
          <w:marTop w:val="0"/>
          <w:marBottom w:val="0"/>
          <w:divBdr>
            <w:top w:val="none" w:sz="0" w:space="0" w:color="auto"/>
            <w:left w:val="none" w:sz="0" w:space="0" w:color="auto"/>
            <w:bottom w:val="none" w:sz="0" w:space="0" w:color="auto"/>
            <w:right w:val="none" w:sz="0" w:space="0" w:color="auto"/>
          </w:divBdr>
          <w:divsChild>
            <w:div w:id="1387754614">
              <w:marLeft w:val="0"/>
              <w:marRight w:val="0"/>
              <w:marTop w:val="0"/>
              <w:marBottom w:val="0"/>
              <w:divBdr>
                <w:top w:val="none" w:sz="0" w:space="0" w:color="auto"/>
                <w:left w:val="none" w:sz="0" w:space="0" w:color="auto"/>
                <w:bottom w:val="none" w:sz="0" w:space="0" w:color="auto"/>
                <w:right w:val="none" w:sz="0" w:space="0" w:color="auto"/>
              </w:divBdr>
            </w:div>
            <w:div w:id="14316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78993">
      <w:bodyDiv w:val="1"/>
      <w:marLeft w:val="0"/>
      <w:marRight w:val="0"/>
      <w:marTop w:val="0"/>
      <w:marBottom w:val="0"/>
      <w:divBdr>
        <w:top w:val="none" w:sz="0" w:space="0" w:color="auto"/>
        <w:left w:val="none" w:sz="0" w:space="0" w:color="auto"/>
        <w:bottom w:val="none" w:sz="0" w:space="0" w:color="auto"/>
        <w:right w:val="none" w:sz="0" w:space="0" w:color="auto"/>
      </w:divBdr>
    </w:div>
    <w:div w:id="984747474">
      <w:bodyDiv w:val="1"/>
      <w:marLeft w:val="0"/>
      <w:marRight w:val="0"/>
      <w:marTop w:val="0"/>
      <w:marBottom w:val="0"/>
      <w:divBdr>
        <w:top w:val="none" w:sz="0" w:space="0" w:color="auto"/>
        <w:left w:val="none" w:sz="0" w:space="0" w:color="auto"/>
        <w:bottom w:val="none" w:sz="0" w:space="0" w:color="auto"/>
        <w:right w:val="none" w:sz="0" w:space="0" w:color="auto"/>
      </w:divBdr>
    </w:div>
    <w:div w:id="992367469">
      <w:bodyDiv w:val="1"/>
      <w:marLeft w:val="0"/>
      <w:marRight w:val="0"/>
      <w:marTop w:val="0"/>
      <w:marBottom w:val="0"/>
      <w:divBdr>
        <w:top w:val="none" w:sz="0" w:space="0" w:color="auto"/>
        <w:left w:val="none" w:sz="0" w:space="0" w:color="auto"/>
        <w:bottom w:val="none" w:sz="0" w:space="0" w:color="auto"/>
        <w:right w:val="none" w:sz="0" w:space="0" w:color="auto"/>
      </w:divBdr>
    </w:div>
    <w:div w:id="1066301665">
      <w:bodyDiv w:val="1"/>
      <w:marLeft w:val="0"/>
      <w:marRight w:val="0"/>
      <w:marTop w:val="0"/>
      <w:marBottom w:val="0"/>
      <w:divBdr>
        <w:top w:val="none" w:sz="0" w:space="0" w:color="auto"/>
        <w:left w:val="none" w:sz="0" w:space="0" w:color="auto"/>
        <w:bottom w:val="none" w:sz="0" w:space="0" w:color="auto"/>
        <w:right w:val="none" w:sz="0" w:space="0" w:color="auto"/>
      </w:divBdr>
    </w:div>
    <w:div w:id="1066613713">
      <w:bodyDiv w:val="1"/>
      <w:marLeft w:val="0"/>
      <w:marRight w:val="0"/>
      <w:marTop w:val="0"/>
      <w:marBottom w:val="0"/>
      <w:divBdr>
        <w:top w:val="none" w:sz="0" w:space="0" w:color="auto"/>
        <w:left w:val="none" w:sz="0" w:space="0" w:color="auto"/>
        <w:bottom w:val="none" w:sz="0" w:space="0" w:color="auto"/>
        <w:right w:val="none" w:sz="0" w:space="0" w:color="auto"/>
      </w:divBdr>
    </w:div>
    <w:div w:id="1083180752">
      <w:bodyDiv w:val="1"/>
      <w:marLeft w:val="0"/>
      <w:marRight w:val="0"/>
      <w:marTop w:val="0"/>
      <w:marBottom w:val="0"/>
      <w:divBdr>
        <w:top w:val="none" w:sz="0" w:space="0" w:color="auto"/>
        <w:left w:val="none" w:sz="0" w:space="0" w:color="auto"/>
        <w:bottom w:val="none" w:sz="0" w:space="0" w:color="auto"/>
        <w:right w:val="none" w:sz="0" w:space="0" w:color="auto"/>
      </w:divBdr>
    </w:div>
    <w:div w:id="1091312166">
      <w:bodyDiv w:val="1"/>
      <w:marLeft w:val="0"/>
      <w:marRight w:val="0"/>
      <w:marTop w:val="0"/>
      <w:marBottom w:val="0"/>
      <w:divBdr>
        <w:top w:val="none" w:sz="0" w:space="0" w:color="auto"/>
        <w:left w:val="none" w:sz="0" w:space="0" w:color="auto"/>
        <w:bottom w:val="none" w:sz="0" w:space="0" w:color="auto"/>
        <w:right w:val="none" w:sz="0" w:space="0" w:color="auto"/>
      </w:divBdr>
    </w:div>
    <w:div w:id="1104498273">
      <w:bodyDiv w:val="1"/>
      <w:marLeft w:val="0"/>
      <w:marRight w:val="0"/>
      <w:marTop w:val="0"/>
      <w:marBottom w:val="0"/>
      <w:divBdr>
        <w:top w:val="none" w:sz="0" w:space="0" w:color="auto"/>
        <w:left w:val="none" w:sz="0" w:space="0" w:color="auto"/>
        <w:bottom w:val="none" w:sz="0" w:space="0" w:color="auto"/>
        <w:right w:val="none" w:sz="0" w:space="0" w:color="auto"/>
      </w:divBdr>
    </w:div>
    <w:div w:id="1120076243">
      <w:bodyDiv w:val="1"/>
      <w:marLeft w:val="0"/>
      <w:marRight w:val="0"/>
      <w:marTop w:val="0"/>
      <w:marBottom w:val="0"/>
      <w:divBdr>
        <w:top w:val="none" w:sz="0" w:space="0" w:color="auto"/>
        <w:left w:val="none" w:sz="0" w:space="0" w:color="auto"/>
        <w:bottom w:val="none" w:sz="0" w:space="0" w:color="auto"/>
        <w:right w:val="none" w:sz="0" w:space="0" w:color="auto"/>
      </w:divBdr>
      <w:divsChild>
        <w:div w:id="1089155607">
          <w:marLeft w:val="0"/>
          <w:marRight w:val="0"/>
          <w:marTop w:val="0"/>
          <w:marBottom w:val="0"/>
          <w:divBdr>
            <w:top w:val="none" w:sz="0" w:space="0" w:color="auto"/>
            <w:left w:val="none" w:sz="0" w:space="0" w:color="auto"/>
            <w:bottom w:val="none" w:sz="0" w:space="0" w:color="auto"/>
            <w:right w:val="none" w:sz="0" w:space="0" w:color="auto"/>
          </w:divBdr>
        </w:div>
        <w:div w:id="559288782">
          <w:marLeft w:val="0"/>
          <w:marRight w:val="0"/>
          <w:marTop w:val="0"/>
          <w:marBottom w:val="0"/>
          <w:divBdr>
            <w:top w:val="none" w:sz="0" w:space="0" w:color="auto"/>
            <w:left w:val="none" w:sz="0" w:space="0" w:color="auto"/>
            <w:bottom w:val="none" w:sz="0" w:space="0" w:color="auto"/>
            <w:right w:val="none" w:sz="0" w:space="0" w:color="auto"/>
          </w:divBdr>
        </w:div>
        <w:div w:id="152796120">
          <w:marLeft w:val="0"/>
          <w:marRight w:val="0"/>
          <w:marTop w:val="0"/>
          <w:marBottom w:val="0"/>
          <w:divBdr>
            <w:top w:val="none" w:sz="0" w:space="0" w:color="auto"/>
            <w:left w:val="none" w:sz="0" w:space="0" w:color="auto"/>
            <w:bottom w:val="none" w:sz="0" w:space="0" w:color="auto"/>
            <w:right w:val="none" w:sz="0" w:space="0" w:color="auto"/>
          </w:divBdr>
        </w:div>
        <w:div w:id="925579716">
          <w:marLeft w:val="0"/>
          <w:marRight w:val="0"/>
          <w:marTop w:val="0"/>
          <w:marBottom w:val="0"/>
          <w:divBdr>
            <w:top w:val="none" w:sz="0" w:space="0" w:color="auto"/>
            <w:left w:val="none" w:sz="0" w:space="0" w:color="auto"/>
            <w:bottom w:val="none" w:sz="0" w:space="0" w:color="auto"/>
            <w:right w:val="none" w:sz="0" w:space="0" w:color="auto"/>
          </w:divBdr>
        </w:div>
        <w:div w:id="874465767">
          <w:marLeft w:val="0"/>
          <w:marRight w:val="0"/>
          <w:marTop w:val="0"/>
          <w:marBottom w:val="0"/>
          <w:divBdr>
            <w:top w:val="none" w:sz="0" w:space="0" w:color="auto"/>
            <w:left w:val="none" w:sz="0" w:space="0" w:color="auto"/>
            <w:bottom w:val="none" w:sz="0" w:space="0" w:color="auto"/>
            <w:right w:val="none" w:sz="0" w:space="0" w:color="auto"/>
          </w:divBdr>
        </w:div>
        <w:div w:id="850729274">
          <w:marLeft w:val="0"/>
          <w:marRight w:val="0"/>
          <w:marTop w:val="0"/>
          <w:marBottom w:val="0"/>
          <w:divBdr>
            <w:top w:val="none" w:sz="0" w:space="0" w:color="auto"/>
            <w:left w:val="none" w:sz="0" w:space="0" w:color="auto"/>
            <w:bottom w:val="none" w:sz="0" w:space="0" w:color="auto"/>
            <w:right w:val="none" w:sz="0" w:space="0" w:color="auto"/>
          </w:divBdr>
        </w:div>
        <w:div w:id="1258635322">
          <w:marLeft w:val="0"/>
          <w:marRight w:val="0"/>
          <w:marTop w:val="0"/>
          <w:marBottom w:val="0"/>
          <w:divBdr>
            <w:top w:val="none" w:sz="0" w:space="0" w:color="auto"/>
            <w:left w:val="none" w:sz="0" w:space="0" w:color="auto"/>
            <w:bottom w:val="none" w:sz="0" w:space="0" w:color="auto"/>
            <w:right w:val="none" w:sz="0" w:space="0" w:color="auto"/>
          </w:divBdr>
        </w:div>
        <w:div w:id="488788582">
          <w:marLeft w:val="0"/>
          <w:marRight w:val="0"/>
          <w:marTop w:val="0"/>
          <w:marBottom w:val="0"/>
          <w:divBdr>
            <w:top w:val="none" w:sz="0" w:space="0" w:color="auto"/>
            <w:left w:val="none" w:sz="0" w:space="0" w:color="auto"/>
            <w:bottom w:val="none" w:sz="0" w:space="0" w:color="auto"/>
            <w:right w:val="none" w:sz="0" w:space="0" w:color="auto"/>
          </w:divBdr>
        </w:div>
      </w:divsChild>
    </w:div>
    <w:div w:id="1127043088">
      <w:bodyDiv w:val="1"/>
      <w:marLeft w:val="0"/>
      <w:marRight w:val="0"/>
      <w:marTop w:val="0"/>
      <w:marBottom w:val="0"/>
      <w:divBdr>
        <w:top w:val="none" w:sz="0" w:space="0" w:color="auto"/>
        <w:left w:val="none" w:sz="0" w:space="0" w:color="auto"/>
        <w:bottom w:val="none" w:sz="0" w:space="0" w:color="auto"/>
        <w:right w:val="none" w:sz="0" w:space="0" w:color="auto"/>
      </w:divBdr>
    </w:div>
    <w:div w:id="1199930732">
      <w:bodyDiv w:val="1"/>
      <w:marLeft w:val="0"/>
      <w:marRight w:val="0"/>
      <w:marTop w:val="0"/>
      <w:marBottom w:val="0"/>
      <w:divBdr>
        <w:top w:val="none" w:sz="0" w:space="0" w:color="auto"/>
        <w:left w:val="none" w:sz="0" w:space="0" w:color="auto"/>
        <w:bottom w:val="none" w:sz="0" w:space="0" w:color="auto"/>
        <w:right w:val="none" w:sz="0" w:space="0" w:color="auto"/>
      </w:divBdr>
    </w:div>
    <w:div w:id="1263414763">
      <w:bodyDiv w:val="1"/>
      <w:marLeft w:val="0"/>
      <w:marRight w:val="0"/>
      <w:marTop w:val="0"/>
      <w:marBottom w:val="0"/>
      <w:divBdr>
        <w:top w:val="none" w:sz="0" w:space="0" w:color="auto"/>
        <w:left w:val="none" w:sz="0" w:space="0" w:color="auto"/>
        <w:bottom w:val="none" w:sz="0" w:space="0" w:color="auto"/>
        <w:right w:val="none" w:sz="0" w:space="0" w:color="auto"/>
      </w:divBdr>
    </w:div>
    <w:div w:id="1267349912">
      <w:bodyDiv w:val="1"/>
      <w:marLeft w:val="0"/>
      <w:marRight w:val="0"/>
      <w:marTop w:val="0"/>
      <w:marBottom w:val="0"/>
      <w:divBdr>
        <w:top w:val="none" w:sz="0" w:space="0" w:color="auto"/>
        <w:left w:val="none" w:sz="0" w:space="0" w:color="auto"/>
        <w:bottom w:val="none" w:sz="0" w:space="0" w:color="auto"/>
        <w:right w:val="none" w:sz="0" w:space="0" w:color="auto"/>
      </w:divBdr>
    </w:div>
    <w:div w:id="1283079229">
      <w:bodyDiv w:val="1"/>
      <w:marLeft w:val="0"/>
      <w:marRight w:val="0"/>
      <w:marTop w:val="0"/>
      <w:marBottom w:val="0"/>
      <w:divBdr>
        <w:top w:val="none" w:sz="0" w:space="0" w:color="auto"/>
        <w:left w:val="none" w:sz="0" w:space="0" w:color="auto"/>
        <w:bottom w:val="none" w:sz="0" w:space="0" w:color="auto"/>
        <w:right w:val="none" w:sz="0" w:space="0" w:color="auto"/>
      </w:divBdr>
    </w:div>
    <w:div w:id="1323388526">
      <w:bodyDiv w:val="1"/>
      <w:marLeft w:val="0"/>
      <w:marRight w:val="0"/>
      <w:marTop w:val="0"/>
      <w:marBottom w:val="0"/>
      <w:divBdr>
        <w:top w:val="none" w:sz="0" w:space="0" w:color="auto"/>
        <w:left w:val="none" w:sz="0" w:space="0" w:color="auto"/>
        <w:bottom w:val="none" w:sz="0" w:space="0" w:color="auto"/>
        <w:right w:val="none" w:sz="0" w:space="0" w:color="auto"/>
      </w:divBdr>
    </w:div>
    <w:div w:id="1355309009">
      <w:bodyDiv w:val="1"/>
      <w:marLeft w:val="0"/>
      <w:marRight w:val="0"/>
      <w:marTop w:val="0"/>
      <w:marBottom w:val="0"/>
      <w:divBdr>
        <w:top w:val="none" w:sz="0" w:space="0" w:color="auto"/>
        <w:left w:val="none" w:sz="0" w:space="0" w:color="auto"/>
        <w:bottom w:val="none" w:sz="0" w:space="0" w:color="auto"/>
        <w:right w:val="none" w:sz="0" w:space="0" w:color="auto"/>
      </w:divBdr>
    </w:div>
    <w:div w:id="1400519852">
      <w:bodyDiv w:val="1"/>
      <w:marLeft w:val="0"/>
      <w:marRight w:val="0"/>
      <w:marTop w:val="0"/>
      <w:marBottom w:val="0"/>
      <w:divBdr>
        <w:top w:val="none" w:sz="0" w:space="0" w:color="auto"/>
        <w:left w:val="none" w:sz="0" w:space="0" w:color="auto"/>
        <w:bottom w:val="none" w:sz="0" w:space="0" w:color="auto"/>
        <w:right w:val="none" w:sz="0" w:space="0" w:color="auto"/>
      </w:divBdr>
    </w:div>
    <w:div w:id="1422070890">
      <w:bodyDiv w:val="1"/>
      <w:marLeft w:val="0"/>
      <w:marRight w:val="0"/>
      <w:marTop w:val="0"/>
      <w:marBottom w:val="0"/>
      <w:divBdr>
        <w:top w:val="none" w:sz="0" w:space="0" w:color="auto"/>
        <w:left w:val="none" w:sz="0" w:space="0" w:color="auto"/>
        <w:bottom w:val="none" w:sz="0" w:space="0" w:color="auto"/>
        <w:right w:val="none" w:sz="0" w:space="0" w:color="auto"/>
      </w:divBdr>
    </w:div>
    <w:div w:id="1428161050">
      <w:bodyDiv w:val="1"/>
      <w:marLeft w:val="0"/>
      <w:marRight w:val="0"/>
      <w:marTop w:val="0"/>
      <w:marBottom w:val="0"/>
      <w:divBdr>
        <w:top w:val="none" w:sz="0" w:space="0" w:color="auto"/>
        <w:left w:val="none" w:sz="0" w:space="0" w:color="auto"/>
        <w:bottom w:val="none" w:sz="0" w:space="0" w:color="auto"/>
        <w:right w:val="none" w:sz="0" w:space="0" w:color="auto"/>
      </w:divBdr>
    </w:div>
    <w:div w:id="1458255848">
      <w:bodyDiv w:val="1"/>
      <w:marLeft w:val="0"/>
      <w:marRight w:val="0"/>
      <w:marTop w:val="0"/>
      <w:marBottom w:val="0"/>
      <w:divBdr>
        <w:top w:val="none" w:sz="0" w:space="0" w:color="auto"/>
        <w:left w:val="none" w:sz="0" w:space="0" w:color="auto"/>
        <w:bottom w:val="none" w:sz="0" w:space="0" w:color="auto"/>
        <w:right w:val="none" w:sz="0" w:space="0" w:color="auto"/>
      </w:divBdr>
    </w:div>
    <w:div w:id="1500851250">
      <w:bodyDiv w:val="1"/>
      <w:marLeft w:val="0"/>
      <w:marRight w:val="0"/>
      <w:marTop w:val="0"/>
      <w:marBottom w:val="0"/>
      <w:divBdr>
        <w:top w:val="none" w:sz="0" w:space="0" w:color="auto"/>
        <w:left w:val="none" w:sz="0" w:space="0" w:color="auto"/>
        <w:bottom w:val="none" w:sz="0" w:space="0" w:color="auto"/>
        <w:right w:val="none" w:sz="0" w:space="0" w:color="auto"/>
      </w:divBdr>
    </w:div>
    <w:div w:id="1505972686">
      <w:bodyDiv w:val="1"/>
      <w:marLeft w:val="0"/>
      <w:marRight w:val="0"/>
      <w:marTop w:val="0"/>
      <w:marBottom w:val="0"/>
      <w:divBdr>
        <w:top w:val="none" w:sz="0" w:space="0" w:color="auto"/>
        <w:left w:val="none" w:sz="0" w:space="0" w:color="auto"/>
        <w:bottom w:val="none" w:sz="0" w:space="0" w:color="auto"/>
        <w:right w:val="none" w:sz="0" w:space="0" w:color="auto"/>
      </w:divBdr>
    </w:div>
    <w:div w:id="1513564181">
      <w:bodyDiv w:val="1"/>
      <w:marLeft w:val="0"/>
      <w:marRight w:val="0"/>
      <w:marTop w:val="0"/>
      <w:marBottom w:val="0"/>
      <w:divBdr>
        <w:top w:val="none" w:sz="0" w:space="0" w:color="auto"/>
        <w:left w:val="none" w:sz="0" w:space="0" w:color="auto"/>
        <w:bottom w:val="none" w:sz="0" w:space="0" w:color="auto"/>
        <w:right w:val="none" w:sz="0" w:space="0" w:color="auto"/>
      </w:divBdr>
    </w:div>
    <w:div w:id="1600211081">
      <w:bodyDiv w:val="1"/>
      <w:marLeft w:val="0"/>
      <w:marRight w:val="0"/>
      <w:marTop w:val="0"/>
      <w:marBottom w:val="0"/>
      <w:divBdr>
        <w:top w:val="none" w:sz="0" w:space="0" w:color="auto"/>
        <w:left w:val="none" w:sz="0" w:space="0" w:color="auto"/>
        <w:bottom w:val="none" w:sz="0" w:space="0" w:color="auto"/>
        <w:right w:val="none" w:sz="0" w:space="0" w:color="auto"/>
      </w:divBdr>
    </w:div>
    <w:div w:id="1665931337">
      <w:bodyDiv w:val="1"/>
      <w:marLeft w:val="0"/>
      <w:marRight w:val="0"/>
      <w:marTop w:val="0"/>
      <w:marBottom w:val="0"/>
      <w:divBdr>
        <w:top w:val="none" w:sz="0" w:space="0" w:color="auto"/>
        <w:left w:val="none" w:sz="0" w:space="0" w:color="auto"/>
        <w:bottom w:val="none" w:sz="0" w:space="0" w:color="auto"/>
        <w:right w:val="none" w:sz="0" w:space="0" w:color="auto"/>
      </w:divBdr>
      <w:divsChild>
        <w:div w:id="1935089400">
          <w:marLeft w:val="0"/>
          <w:marRight w:val="0"/>
          <w:marTop w:val="0"/>
          <w:marBottom w:val="0"/>
          <w:divBdr>
            <w:top w:val="none" w:sz="0" w:space="0" w:color="auto"/>
            <w:left w:val="none" w:sz="0" w:space="0" w:color="auto"/>
            <w:bottom w:val="none" w:sz="0" w:space="0" w:color="auto"/>
            <w:right w:val="none" w:sz="0" w:space="0" w:color="auto"/>
          </w:divBdr>
        </w:div>
        <w:div w:id="628782025">
          <w:marLeft w:val="0"/>
          <w:marRight w:val="0"/>
          <w:marTop w:val="0"/>
          <w:marBottom w:val="0"/>
          <w:divBdr>
            <w:top w:val="none" w:sz="0" w:space="0" w:color="auto"/>
            <w:left w:val="none" w:sz="0" w:space="0" w:color="auto"/>
            <w:bottom w:val="none" w:sz="0" w:space="0" w:color="auto"/>
            <w:right w:val="none" w:sz="0" w:space="0" w:color="auto"/>
          </w:divBdr>
        </w:div>
        <w:div w:id="94398769">
          <w:marLeft w:val="0"/>
          <w:marRight w:val="0"/>
          <w:marTop w:val="0"/>
          <w:marBottom w:val="0"/>
          <w:divBdr>
            <w:top w:val="none" w:sz="0" w:space="0" w:color="auto"/>
            <w:left w:val="none" w:sz="0" w:space="0" w:color="auto"/>
            <w:bottom w:val="none" w:sz="0" w:space="0" w:color="auto"/>
            <w:right w:val="none" w:sz="0" w:space="0" w:color="auto"/>
          </w:divBdr>
        </w:div>
        <w:div w:id="539780860">
          <w:marLeft w:val="0"/>
          <w:marRight w:val="0"/>
          <w:marTop w:val="0"/>
          <w:marBottom w:val="0"/>
          <w:divBdr>
            <w:top w:val="none" w:sz="0" w:space="0" w:color="auto"/>
            <w:left w:val="none" w:sz="0" w:space="0" w:color="auto"/>
            <w:bottom w:val="none" w:sz="0" w:space="0" w:color="auto"/>
            <w:right w:val="none" w:sz="0" w:space="0" w:color="auto"/>
          </w:divBdr>
        </w:div>
        <w:div w:id="138034238">
          <w:marLeft w:val="0"/>
          <w:marRight w:val="0"/>
          <w:marTop w:val="0"/>
          <w:marBottom w:val="0"/>
          <w:divBdr>
            <w:top w:val="none" w:sz="0" w:space="0" w:color="auto"/>
            <w:left w:val="none" w:sz="0" w:space="0" w:color="auto"/>
            <w:bottom w:val="none" w:sz="0" w:space="0" w:color="auto"/>
            <w:right w:val="none" w:sz="0" w:space="0" w:color="auto"/>
          </w:divBdr>
        </w:div>
        <w:div w:id="1094011028">
          <w:marLeft w:val="0"/>
          <w:marRight w:val="0"/>
          <w:marTop w:val="0"/>
          <w:marBottom w:val="0"/>
          <w:divBdr>
            <w:top w:val="none" w:sz="0" w:space="0" w:color="auto"/>
            <w:left w:val="none" w:sz="0" w:space="0" w:color="auto"/>
            <w:bottom w:val="none" w:sz="0" w:space="0" w:color="auto"/>
            <w:right w:val="none" w:sz="0" w:space="0" w:color="auto"/>
          </w:divBdr>
        </w:div>
      </w:divsChild>
    </w:div>
    <w:div w:id="1713112984">
      <w:bodyDiv w:val="1"/>
      <w:marLeft w:val="0"/>
      <w:marRight w:val="0"/>
      <w:marTop w:val="0"/>
      <w:marBottom w:val="0"/>
      <w:divBdr>
        <w:top w:val="none" w:sz="0" w:space="0" w:color="auto"/>
        <w:left w:val="none" w:sz="0" w:space="0" w:color="auto"/>
        <w:bottom w:val="none" w:sz="0" w:space="0" w:color="auto"/>
        <w:right w:val="none" w:sz="0" w:space="0" w:color="auto"/>
      </w:divBdr>
    </w:div>
    <w:div w:id="1744982866">
      <w:bodyDiv w:val="1"/>
      <w:marLeft w:val="0"/>
      <w:marRight w:val="0"/>
      <w:marTop w:val="0"/>
      <w:marBottom w:val="0"/>
      <w:divBdr>
        <w:top w:val="none" w:sz="0" w:space="0" w:color="auto"/>
        <w:left w:val="none" w:sz="0" w:space="0" w:color="auto"/>
        <w:bottom w:val="none" w:sz="0" w:space="0" w:color="auto"/>
        <w:right w:val="none" w:sz="0" w:space="0" w:color="auto"/>
      </w:divBdr>
    </w:div>
    <w:div w:id="1790513268">
      <w:bodyDiv w:val="1"/>
      <w:marLeft w:val="0"/>
      <w:marRight w:val="0"/>
      <w:marTop w:val="0"/>
      <w:marBottom w:val="0"/>
      <w:divBdr>
        <w:top w:val="none" w:sz="0" w:space="0" w:color="auto"/>
        <w:left w:val="none" w:sz="0" w:space="0" w:color="auto"/>
        <w:bottom w:val="none" w:sz="0" w:space="0" w:color="auto"/>
        <w:right w:val="none" w:sz="0" w:space="0" w:color="auto"/>
      </w:divBdr>
    </w:div>
    <w:div w:id="1799487624">
      <w:bodyDiv w:val="1"/>
      <w:marLeft w:val="0"/>
      <w:marRight w:val="0"/>
      <w:marTop w:val="0"/>
      <w:marBottom w:val="0"/>
      <w:divBdr>
        <w:top w:val="none" w:sz="0" w:space="0" w:color="auto"/>
        <w:left w:val="none" w:sz="0" w:space="0" w:color="auto"/>
        <w:bottom w:val="none" w:sz="0" w:space="0" w:color="auto"/>
        <w:right w:val="none" w:sz="0" w:space="0" w:color="auto"/>
      </w:divBdr>
    </w:div>
    <w:div w:id="1817140373">
      <w:bodyDiv w:val="1"/>
      <w:marLeft w:val="0"/>
      <w:marRight w:val="0"/>
      <w:marTop w:val="0"/>
      <w:marBottom w:val="0"/>
      <w:divBdr>
        <w:top w:val="none" w:sz="0" w:space="0" w:color="auto"/>
        <w:left w:val="none" w:sz="0" w:space="0" w:color="auto"/>
        <w:bottom w:val="none" w:sz="0" w:space="0" w:color="auto"/>
        <w:right w:val="none" w:sz="0" w:space="0" w:color="auto"/>
      </w:divBdr>
    </w:div>
    <w:div w:id="1839080588">
      <w:bodyDiv w:val="1"/>
      <w:marLeft w:val="0"/>
      <w:marRight w:val="0"/>
      <w:marTop w:val="0"/>
      <w:marBottom w:val="0"/>
      <w:divBdr>
        <w:top w:val="none" w:sz="0" w:space="0" w:color="auto"/>
        <w:left w:val="none" w:sz="0" w:space="0" w:color="auto"/>
        <w:bottom w:val="none" w:sz="0" w:space="0" w:color="auto"/>
        <w:right w:val="none" w:sz="0" w:space="0" w:color="auto"/>
      </w:divBdr>
    </w:div>
    <w:div w:id="1911848658">
      <w:bodyDiv w:val="1"/>
      <w:marLeft w:val="0"/>
      <w:marRight w:val="0"/>
      <w:marTop w:val="0"/>
      <w:marBottom w:val="0"/>
      <w:divBdr>
        <w:top w:val="none" w:sz="0" w:space="0" w:color="auto"/>
        <w:left w:val="none" w:sz="0" w:space="0" w:color="auto"/>
        <w:bottom w:val="none" w:sz="0" w:space="0" w:color="auto"/>
        <w:right w:val="none" w:sz="0" w:space="0" w:color="auto"/>
      </w:divBdr>
    </w:div>
    <w:div w:id="1930889936">
      <w:bodyDiv w:val="1"/>
      <w:marLeft w:val="0"/>
      <w:marRight w:val="0"/>
      <w:marTop w:val="0"/>
      <w:marBottom w:val="0"/>
      <w:divBdr>
        <w:top w:val="none" w:sz="0" w:space="0" w:color="auto"/>
        <w:left w:val="none" w:sz="0" w:space="0" w:color="auto"/>
        <w:bottom w:val="none" w:sz="0" w:space="0" w:color="auto"/>
        <w:right w:val="none" w:sz="0" w:space="0" w:color="auto"/>
      </w:divBdr>
      <w:divsChild>
        <w:div w:id="1945112920">
          <w:marLeft w:val="0"/>
          <w:marRight w:val="0"/>
          <w:marTop w:val="0"/>
          <w:marBottom w:val="0"/>
          <w:divBdr>
            <w:top w:val="none" w:sz="0" w:space="0" w:color="auto"/>
            <w:left w:val="none" w:sz="0" w:space="0" w:color="auto"/>
            <w:bottom w:val="none" w:sz="0" w:space="0" w:color="auto"/>
            <w:right w:val="none" w:sz="0" w:space="0" w:color="auto"/>
          </w:divBdr>
        </w:div>
        <w:div w:id="1881627805">
          <w:marLeft w:val="0"/>
          <w:marRight w:val="0"/>
          <w:marTop w:val="0"/>
          <w:marBottom w:val="0"/>
          <w:divBdr>
            <w:top w:val="none" w:sz="0" w:space="0" w:color="auto"/>
            <w:left w:val="none" w:sz="0" w:space="0" w:color="auto"/>
            <w:bottom w:val="none" w:sz="0" w:space="0" w:color="auto"/>
            <w:right w:val="none" w:sz="0" w:space="0" w:color="auto"/>
          </w:divBdr>
        </w:div>
        <w:div w:id="677268644">
          <w:marLeft w:val="0"/>
          <w:marRight w:val="0"/>
          <w:marTop w:val="0"/>
          <w:marBottom w:val="0"/>
          <w:divBdr>
            <w:top w:val="none" w:sz="0" w:space="0" w:color="auto"/>
            <w:left w:val="none" w:sz="0" w:space="0" w:color="auto"/>
            <w:bottom w:val="none" w:sz="0" w:space="0" w:color="auto"/>
            <w:right w:val="none" w:sz="0" w:space="0" w:color="auto"/>
          </w:divBdr>
        </w:div>
        <w:div w:id="1407536743">
          <w:marLeft w:val="0"/>
          <w:marRight w:val="0"/>
          <w:marTop w:val="0"/>
          <w:marBottom w:val="0"/>
          <w:divBdr>
            <w:top w:val="none" w:sz="0" w:space="0" w:color="auto"/>
            <w:left w:val="none" w:sz="0" w:space="0" w:color="auto"/>
            <w:bottom w:val="none" w:sz="0" w:space="0" w:color="auto"/>
            <w:right w:val="none" w:sz="0" w:space="0" w:color="auto"/>
          </w:divBdr>
        </w:div>
        <w:div w:id="1386953535">
          <w:marLeft w:val="0"/>
          <w:marRight w:val="0"/>
          <w:marTop w:val="0"/>
          <w:marBottom w:val="0"/>
          <w:divBdr>
            <w:top w:val="none" w:sz="0" w:space="0" w:color="auto"/>
            <w:left w:val="none" w:sz="0" w:space="0" w:color="auto"/>
            <w:bottom w:val="none" w:sz="0" w:space="0" w:color="auto"/>
            <w:right w:val="none" w:sz="0" w:space="0" w:color="auto"/>
          </w:divBdr>
        </w:div>
        <w:div w:id="1818915000">
          <w:marLeft w:val="0"/>
          <w:marRight w:val="0"/>
          <w:marTop w:val="0"/>
          <w:marBottom w:val="0"/>
          <w:divBdr>
            <w:top w:val="none" w:sz="0" w:space="0" w:color="auto"/>
            <w:left w:val="none" w:sz="0" w:space="0" w:color="auto"/>
            <w:bottom w:val="none" w:sz="0" w:space="0" w:color="auto"/>
            <w:right w:val="none" w:sz="0" w:space="0" w:color="auto"/>
          </w:divBdr>
        </w:div>
        <w:div w:id="1981766752">
          <w:marLeft w:val="0"/>
          <w:marRight w:val="0"/>
          <w:marTop w:val="0"/>
          <w:marBottom w:val="0"/>
          <w:divBdr>
            <w:top w:val="none" w:sz="0" w:space="0" w:color="auto"/>
            <w:left w:val="none" w:sz="0" w:space="0" w:color="auto"/>
            <w:bottom w:val="none" w:sz="0" w:space="0" w:color="auto"/>
            <w:right w:val="none" w:sz="0" w:space="0" w:color="auto"/>
          </w:divBdr>
        </w:div>
        <w:div w:id="1904483437">
          <w:marLeft w:val="0"/>
          <w:marRight w:val="0"/>
          <w:marTop w:val="0"/>
          <w:marBottom w:val="0"/>
          <w:divBdr>
            <w:top w:val="none" w:sz="0" w:space="0" w:color="auto"/>
            <w:left w:val="none" w:sz="0" w:space="0" w:color="auto"/>
            <w:bottom w:val="none" w:sz="0" w:space="0" w:color="auto"/>
            <w:right w:val="none" w:sz="0" w:space="0" w:color="auto"/>
          </w:divBdr>
        </w:div>
        <w:div w:id="484057263">
          <w:marLeft w:val="0"/>
          <w:marRight w:val="0"/>
          <w:marTop w:val="0"/>
          <w:marBottom w:val="0"/>
          <w:divBdr>
            <w:top w:val="none" w:sz="0" w:space="0" w:color="auto"/>
            <w:left w:val="none" w:sz="0" w:space="0" w:color="auto"/>
            <w:bottom w:val="none" w:sz="0" w:space="0" w:color="auto"/>
            <w:right w:val="none" w:sz="0" w:space="0" w:color="auto"/>
          </w:divBdr>
        </w:div>
        <w:div w:id="1488014747">
          <w:marLeft w:val="0"/>
          <w:marRight w:val="0"/>
          <w:marTop w:val="0"/>
          <w:marBottom w:val="0"/>
          <w:divBdr>
            <w:top w:val="none" w:sz="0" w:space="0" w:color="auto"/>
            <w:left w:val="none" w:sz="0" w:space="0" w:color="auto"/>
            <w:bottom w:val="none" w:sz="0" w:space="0" w:color="auto"/>
            <w:right w:val="none" w:sz="0" w:space="0" w:color="auto"/>
          </w:divBdr>
        </w:div>
        <w:div w:id="1381854841">
          <w:marLeft w:val="0"/>
          <w:marRight w:val="0"/>
          <w:marTop w:val="0"/>
          <w:marBottom w:val="0"/>
          <w:divBdr>
            <w:top w:val="none" w:sz="0" w:space="0" w:color="auto"/>
            <w:left w:val="none" w:sz="0" w:space="0" w:color="auto"/>
            <w:bottom w:val="none" w:sz="0" w:space="0" w:color="auto"/>
            <w:right w:val="none" w:sz="0" w:space="0" w:color="auto"/>
          </w:divBdr>
        </w:div>
        <w:div w:id="1057973098">
          <w:marLeft w:val="0"/>
          <w:marRight w:val="0"/>
          <w:marTop w:val="0"/>
          <w:marBottom w:val="0"/>
          <w:divBdr>
            <w:top w:val="none" w:sz="0" w:space="0" w:color="auto"/>
            <w:left w:val="none" w:sz="0" w:space="0" w:color="auto"/>
            <w:bottom w:val="none" w:sz="0" w:space="0" w:color="auto"/>
            <w:right w:val="none" w:sz="0" w:space="0" w:color="auto"/>
          </w:divBdr>
        </w:div>
      </w:divsChild>
    </w:div>
    <w:div w:id="1942955871">
      <w:bodyDiv w:val="1"/>
      <w:marLeft w:val="0"/>
      <w:marRight w:val="0"/>
      <w:marTop w:val="0"/>
      <w:marBottom w:val="0"/>
      <w:divBdr>
        <w:top w:val="none" w:sz="0" w:space="0" w:color="auto"/>
        <w:left w:val="none" w:sz="0" w:space="0" w:color="auto"/>
        <w:bottom w:val="none" w:sz="0" w:space="0" w:color="auto"/>
        <w:right w:val="none" w:sz="0" w:space="0" w:color="auto"/>
      </w:divBdr>
    </w:div>
    <w:div w:id="1943294911">
      <w:bodyDiv w:val="1"/>
      <w:marLeft w:val="0"/>
      <w:marRight w:val="0"/>
      <w:marTop w:val="0"/>
      <w:marBottom w:val="0"/>
      <w:divBdr>
        <w:top w:val="none" w:sz="0" w:space="0" w:color="auto"/>
        <w:left w:val="none" w:sz="0" w:space="0" w:color="auto"/>
        <w:bottom w:val="none" w:sz="0" w:space="0" w:color="auto"/>
        <w:right w:val="none" w:sz="0" w:space="0" w:color="auto"/>
      </w:divBdr>
    </w:div>
    <w:div w:id="1962153132">
      <w:bodyDiv w:val="1"/>
      <w:marLeft w:val="0"/>
      <w:marRight w:val="0"/>
      <w:marTop w:val="0"/>
      <w:marBottom w:val="0"/>
      <w:divBdr>
        <w:top w:val="none" w:sz="0" w:space="0" w:color="auto"/>
        <w:left w:val="none" w:sz="0" w:space="0" w:color="auto"/>
        <w:bottom w:val="none" w:sz="0" w:space="0" w:color="auto"/>
        <w:right w:val="none" w:sz="0" w:space="0" w:color="auto"/>
      </w:divBdr>
      <w:divsChild>
        <w:div w:id="410081463">
          <w:marLeft w:val="0"/>
          <w:marRight w:val="0"/>
          <w:marTop w:val="0"/>
          <w:marBottom w:val="0"/>
          <w:divBdr>
            <w:top w:val="none" w:sz="0" w:space="0" w:color="auto"/>
            <w:left w:val="none" w:sz="0" w:space="0" w:color="auto"/>
            <w:bottom w:val="none" w:sz="0" w:space="0" w:color="auto"/>
            <w:right w:val="none" w:sz="0" w:space="0" w:color="auto"/>
          </w:divBdr>
        </w:div>
        <w:div w:id="14581011">
          <w:marLeft w:val="0"/>
          <w:marRight w:val="0"/>
          <w:marTop w:val="0"/>
          <w:marBottom w:val="0"/>
          <w:divBdr>
            <w:top w:val="none" w:sz="0" w:space="0" w:color="auto"/>
            <w:left w:val="none" w:sz="0" w:space="0" w:color="auto"/>
            <w:bottom w:val="none" w:sz="0" w:space="0" w:color="auto"/>
            <w:right w:val="none" w:sz="0" w:space="0" w:color="auto"/>
          </w:divBdr>
        </w:div>
      </w:divsChild>
    </w:div>
    <w:div w:id="1973749640">
      <w:bodyDiv w:val="1"/>
      <w:marLeft w:val="0"/>
      <w:marRight w:val="0"/>
      <w:marTop w:val="0"/>
      <w:marBottom w:val="0"/>
      <w:divBdr>
        <w:top w:val="none" w:sz="0" w:space="0" w:color="auto"/>
        <w:left w:val="none" w:sz="0" w:space="0" w:color="auto"/>
        <w:bottom w:val="none" w:sz="0" w:space="0" w:color="auto"/>
        <w:right w:val="none" w:sz="0" w:space="0" w:color="auto"/>
      </w:divBdr>
    </w:div>
    <w:div w:id="1974559695">
      <w:bodyDiv w:val="1"/>
      <w:marLeft w:val="0"/>
      <w:marRight w:val="0"/>
      <w:marTop w:val="0"/>
      <w:marBottom w:val="0"/>
      <w:divBdr>
        <w:top w:val="none" w:sz="0" w:space="0" w:color="auto"/>
        <w:left w:val="none" w:sz="0" w:space="0" w:color="auto"/>
        <w:bottom w:val="none" w:sz="0" w:space="0" w:color="auto"/>
        <w:right w:val="none" w:sz="0" w:space="0" w:color="auto"/>
      </w:divBdr>
    </w:div>
    <w:div w:id="2049601927">
      <w:bodyDiv w:val="1"/>
      <w:marLeft w:val="0"/>
      <w:marRight w:val="0"/>
      <w:marTop w:val="0"/>
      <w:marBottom w:val="0"/>
      <w:divBdr>
        <w:top w:val="none" w:sz="0" w:space="0" w:color="auto"/>
        <w:left w:val="none" w:sz="0" w:space="0" w:color="auto"/>
        <w:bottom w:val="none" w:sz="0" w:space="0" w:color="auto"/>
        <w:right w:val="none" w:sz="0" w:space="0" w:color="auto"/>
      </w:divBdr>
    </w:div>
    <w:div w:id="2052267929">
      <w:bodyDiv w:val="1"/>
      <w:marLeft w:val="0"/>
      <w:marRight w:val="0"/>
      <w:marTop w:val="0"/>
      <w:marBottom w:val="0"/>
      <w:divBdr>
        <w:top w:val="none" w:sz="0" w:space="0" w:color="auto"/>
        <w:left w:val="none" w:sz="0" w:space="0" w:color="auto"/>
        <w:bottom w:val="none" w:sz="0" w:space="0" w:color="auto"/>
        <w:right w:val="none" w:sz="0" w:space="0" w:color="auto"/>
      </w:divBdr>
    </w:div>
    <w:div w:id="2079397283">
      <w:bodyDiv w:val="1"/>
      <w:marLeft w:val="0"/>
      <w:marRight w:val="0"/>
      <w:marTop w:val="0"/>
      <w:marBottom w:val="0"/>
      <w:divBdr>
        <w:top w:val="none" w:sz="0" w:space="0" w:color="auto"/>
        <w:left w:val="none" w:sz="0" w:space="0" w:color="auto"/>
        <w:bottom w:val="none" w:sz="0" w:space="0" w:color="auto"/>
        <w:right w:val="none" w:sz="0" w:space="0" w:color="auto"/>
      </w:divBdr>
    </w:div>
    <w:div w:id="2099054946">
      <w:bodyDiv w:val="1"/>
      <w:marLeft w:val="0"/>
      <w:marRight w:val="0"/>
      <w:marTop w:val="0"/>
      <w:marBottom w:val="0"/>
      <w:divBdr>
        <w:top w:val="none" w:sz="0" w:space="0" w:color="auto"/>
        <w:left w:val="none" w:sz="0" w:space="0" w:color="auto"/>
        <w:bottom w:val="none" w:sz="0" w:space="0" w:color="auto"/>
        <w:right w:val="none" w:sz="0" w:space="0" w:color="auto"/>
      </w:divBdr>
    </w:div>
    <w:div w:id="2111120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5804</TotalTime>
  <Pages>34</Pages>
  <Words>11679</Words>
  <Characters>66576</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Pinellas County Schools</Company>
  <LinksUpToDate>false</LinksUpToDate>
  <CharactersWithSpaces>78099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Wysard Robin</dc:creator>
  <cp:keywords/>
  <dc:description/>
  <cp:lastModifiedBy>Wysard Robin</cp:lastModifiedBy>
  <cp:revision>426</cp:revision>
  <cp:lastPrinted>2024-01-25T18:17:00Z</cp:lastPrinted>
  <dcterms:created xsi:type="dcterms:W3CDTF">2024-01-30T15:35:00Z</dcterms:created>
  <dcterms:modified xsi:type="dcterms:W3CDTF">2024-02-08T16:50:00Z</dcterms:modified>
</cp:coreProperties>
</file>