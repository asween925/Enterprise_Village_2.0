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9F4C2" w14:textId="6CF6E832" w:rsidR="00827C0A" w:rsidRPr="00827C0A" w:rsidRDefault="00827C0A" w:rsidP="2AE37557">
      <w:pPr>
        <w:rPr>
          <w:rFonts w:ascii="Segoe UI Emoji" w:eastAsia="Segoe UI Emoji" w:hAnsi="Segoe UI Emoji" w:cs="Segoe UI Emoji"/>
        </w:rPr>
      </w:pPr>
      <w:r w:rsidRPr="3794C323">
        <w:rPr>
          <w:rFonts w:ascii="Segoe UI Emoji" w:eastAsia="Segoe UI Emoji" w:hAnsi="Segoe UI Emoji" w:cs="Segoe UI Emoji"/>
        </w:rPr>
        <w:t xml:space="preserve">RIDDLES </w:t>
      </w:r>
    </w:p>
    <w:p w14:paraId="44B8EF7A" w14:textId="260A2DFE" w:rsidR="00827C0A" w:rsidRPr="00827C0A" w:rsidRDefault="6492B517" w:rsidP="00827C0A">
      <w:pPr>
        <w:rPr>
          <w:rFonts w:ascii="Segoe UI Emoji" w:eastAsia="Segoe UI Emoji" w:hAnsi="Segoe UI Emoji" w:cs="Segoe UI Emoji"/>
        </w:rPr>
      </w:pPr>
      <w:r w:rsidRPr="2AE37557">
        <w:rPr>
          <w:rFonts w:ascii="Segoe UI Emoji" w:eastAsia="Segoe UI Emoji" w:hAnsi="Segoe UI Emoji" w:cs="Segoe UI Emoji"/>
        </w:rPr>
        <w:t xml:space="preserve">By: </w:t>
      </w:r>
      <w:r w:rsidR="00827C0A" w:rsidRPr="2AE37557">
        <w:rPr>
          <w:rFonts w:ascii="Segoe UI Emoji" w:eastAsia="Segoe UI Emoji" w:hAnsi="Segoe UI Emoji" w:cs="Segoe UI Emoji"/>
        </w:rPr>
        <w:t>SANAI GIPSON &amp; FINLEIGH DEBELL</w:t>
      </w:r>
    </w:p>
    <w:p w14:paraId="05C7F0F8" w14:textId="77777777" w:rsidR="00827C0A" w:rsidRPr="00827C0A" w:rsidRDefault="00827C0A" w:rsidP="00827C0A">
      <w:pPr>
        <w:rPr>
          <w:rFonts w:ascii="Segoe UI Emoji" w:eastAsia="Segoe UI Emoji" w:hAnsi="Segoe UI Emoji" w:cs="Segoe UI Emoji"/>
        </w:rPr>
      </w:pPr>
      <w:r w:rsidRPr="00827C0A">
        <w:rPr>
          <w:rFonts w:ascii="Segoe UI Emoji" w:eastAsia="Segoe UI Emoji" w:hAnsi="Segoe UI Emoji" w:cs="Segoe UI Emoji"/>
        </w:rPr>
        <w:t>If you drop a yellow hat in the Red Sea, what does it become?</w:t>
      </w:r>
    </w:p>
    <w:p w14:paraId="6273FECF" w14:textId="77777777" w:rsidR="00827C0A" w:rsidRPr="00827C0A" w:rsidRDefault="00827C0A" w:rsidP="00827C0A">
      <w:pPr>
        <w:rPr>
          <w:rFonts w:ascii="Segoe UI Emoji" w:eastAsia="Segoe UI Emoji" w:hAnsi="Segoe UI Emoji" w:cs="Segoe UI Emoji"/>
        </w:rPr>
      </w:pPr>
      <w:r w:rsidRPr="00827C0A">
        <w:rPr>
          <w:rFonts w:ascii="Segoe UI Emoji" w:eastAsia="Segoe UI Emoji" w:hAnsi="Segoe UI Emoji" w:cs="Segoe UI Emoji"/>
        </w:rPr>
        <w:t>A: Wet.</w:t>
      </w:r>
    </w:p>
    <w:p w14:paraId="6AA7D781" w14:textId="253AF021" w:rsidR="00827C0A" w:rsidRPr="00827C0A" w:rsidRDefault="00827C0A" w:rsidP="2AE37557">
      <w:pPr>
        <w:rPr>
          <w:rFonts w:ascii="Segoe UI Emoji" w:eastAsia="Segoe UI Emoji" w:hAnsi="Segoe UI Emoji" w:cs="Segoe UI Emoji"/>
        </w:rPr>
      </w:pPr>
      <w:r w:rsidRPr="2AE37557">
        <w:rPr>
          <w:rFonts w:ascii="Segoe UI Emoji" w:eastAsia="Segoe UI Emoji" w:hAnsi="Segoe UI Emoji" w:cs="Segoe UI Emoji"/>
        </w:rPr>
        <w:t>Give me a drink, and I will die. Feed me, and I'll get bigger. What am I?</w:t>
      </w:r>
    </w:p>
    <w:p w14:paraId="44036547" w14:textId="77777777" w:rsidR="00827C0A" w:rsidRPr="00827C0A" w:rsidRDefault="00827C0A" w:rsidP="00827C0A">
      <w:pPr>
        <w:rPr>
          <w:rFonts w:ascii="Segoe UI Emoji" w:eastAsia="Segoe UI Emoji" w:hAnsi="Segoe UI Emoji" w:cs="Segoe UI Emoji"/>
        </w:rPr>
      </w:pPr>
      <w:r w:rsidRPr="00827C0A">
        <w:rPr>
          <w:rFonts w:ascii="Segoe UI Emoji" w:eastAsia="Segoe UI Emoji" w:hAnsi="Segoe UI Emoji" w:cs="Segoe UI Emoji"/>
        </w:rPr>
        <w:t>A: A fire</w:t>
      </w:r>
    </w:p>
    <w:p w14:paraId="51512078" w14:textId="77777777" w:rsidR="00827C0A" w:rsidRPr="00827C0A" w:rsidRDefault="00827C0A" w:rsidP="00827C0A">
      <w:pPr>
        <w:rPr>
          <w:rFonts w:ascii="Segoe UI Emoji" w:eastAsia="Segoe UI Emoji" w:hAnsi="Segoe UI Emoji" w:cs="Segoe UI Emoji"/>
        </w:rPr>
      </w:pPr>
      <w:r w:rsidRPr="00827C0A">
        <w:rPr>
          <w:rFonts w:ascii="Segoe UI Emoji" w:eastAsia="Segoe UI Emoji" w:hAnsi="Segoe UI Emoji" w:cs="Segoe UI Emoji"/>
        </w:rPr>
        <w:t>What word begins with E and ends with E, but only has one letter?</w:t>
      </w:r>
    </w:p>
    <w:p w14:paraId="305786F8" w14:textId="77777777" w:rsidR="00827C0A" w:rsidRPr="00827C0A" w:rsidRDefault="00827C0A" w:rsidP="00827C0A">
      <w:pPr>
        <w:rPr>
          <w:rFonts w:ascii="Segoe UI Emoji" w:eastAsia="Segoe UI Emoji" w:hAnsi="Segoe UI Emoji" w:cs="Segoe UI Emoji"/>
        </w:rPr>
      </w:pPr>
      <w:r w:rsidRPr="00827C0A">
        <w:rPr>
          <w:rFonts w:ascii="Segoe UI Emoji" w:eastAsia="Segoe UI Emoji" w:hAnsi="Segoe UI Emoji" w:cs="Segoe UI Emoji"/>
        </w:rPr>
        <w:t>A: Envelope.</w:t>
      </w:r>
    </w:p>
    <w:p w14:paraId="28E196BC" w14:textId="77777777" w:rsidR="00827C0A" w:rsidRPr="00827C0A" w:rsidRDefault="00827C0A" w:rsidP="00827C0A">
      <w:pPr>
        <w:rPr>
          <w:rFonts w:ascii="Segoe UI Emoji" w:eastAsia="Segoe UI Emoji" w:hAnsi="Segoe UI Emoji" w:cs="Segoe UI Emoji"/>
        </w:rPr>
      </w:pPr>
      <w:r w:rsidRPr="00827C0A">
        <w:rPr>
          <w:rFonts w:ascii="Segoe UI Emoji" w:eastAsia="Segoe UI Emoji" w:hAnsi="Segoe UI Emoji" w:cs="Segoe UI Emoji"/>
        </w:rPr>
        <w:t>What appears once in a minute, twice in a moment, but not once in a thousand years?</w:t>
      </w:r>
    </w:p>
    <w:p w14:paraId="71607E70" w14:textId="77777777" w:rsidR="00827C0A" w:rsidRPr="00827C0A" w:rsidRDefault="00827C0A" w:rsidP="00827C0A">
      <w:pPr>
        <w:rPr>
          <w:rFonts w:ascii="Segoe UI Emoji" w:eastAsia="Segoe UI Emoji" w:hAnsi="Segoe UI Emoji" w:cs="Segoe UI Emoji"/>
        </w:rPr>
      </w:pPr>
      <w:r w:rsidRPr="00827C0A">
        <w:rPr>
          <w:rFonts w:ascii="Segoe UI Emoji" w:eastAsia="Segoe UI Emoji" w:hAnsi="Segoe UI Emoji" w:cs="Segoe UI Emoji"/>
        </w:rPr>
        <w:t>A: The letter "M.</w:t>
      </w:r>
    </w:p>
    <w:p w14:paraId="0682189E" w14:textId="189ADA57" w:rsidR="00827C0A" w:rsidRPr="00827C0A" w:rsidRDefault="00827C0A" w:rsidP="2AE37557">
      <w:pPr>
        <w:rPr>
          <w:rFonts w:ascii="Segoe UI Emoji" w:eastAsia="Segoe UI Emoji" w:hAnsi="Segoe UI Emoji" w:cs="Segoe UI Emoji"/>
        </w:rPr>
      </w:pPr>
      <w:r w:rsidRPr="2AE37557">
        <w:rPr>
          <w:rFonts w:ascii="Segoe UI Emoji" w:eastAsia="Segoe UI Emoji" w:hAnsi="Segoe UI Emoji" w:cs="Segoe UI Emoji"/>
        </w:rPr>
        <w:t>If you drop me, I’m sure to crack, but smile at me and I’ll smile back. What am I?</w:t>
      </w:r>
    </w:p>
    <w:p w14:paraId="47F72802" w14:textId="77777777" w:rsidR="00827C0A" w:rsidRPr="00827C0A" w:rsidRDefault="00827C0A" w:rsidP="00827C0A">
      <w:pPr>
        <w:rPr>
          <w:rFonts w:ascii="Segoe UI Emoji" w:eastAsia="Segoe UI Emoji" w:hAnsi="Segoe UI Emoji" w:cs="Segoe UI Emoji"/>
        </w:rPr>
      </w:pPr>
      <w:r w:rsidRPr="00827C0A">
        <w:rPr>
          <w:rFonts w:ascii="Segoe UI Emoji" w:eastAsia="Segoe UI Emoji" w:hAnsi="Segoe UI Emoji" w:cs="Segoe UI Emoji"/>
        </w:rPr>
        <w:t>A: A mirror.</w:t>
      </w:r>
    </w:p>
    <w:p w14:paraId="6FC6C0EC" w14:textId="77777777" w:rsidR="00827C0A" w:rsidRPr="00827C0A" w:rsidRDefault="00827C0A" w:rsidP="00827C0A">
      <w:pPr>
        <w:rPr>
          <w:rFonts w:ascii="Segoe UI Emoji" w:eastAsia="Segoe UI Emoji" w:hAnsi="Segoe UI Emoji" w:cs="Segoe UI Emoji"/>
        </w:rPr>
      </w:pPr>
      <w:r w:rsidRPr="00827C0A">
        <w:rPr>
          <w:rFonts w:ascii="Segoe UI Emoji" w:eastAsia="Segoe UI Emoji" w:hAnsi="Segoe UI Emoji" w:cs="Segoe UI Emoji"/>
        </w:rPr>
        <w:t>What has hands and a face, but can’t hold anything or smile?</w:t>
      </w:r>
    </w:p>
    <w:p w14:paraId="36E402AA" w14:textId="77777777" w:rsidR="00827C0A" w:rsidRPr="00827C0A" w:rsidRDefault="00827C0A" w:rsidP="00827C0A">
      <w:pPr>
        <w:rPr>
          <w:rFonts w:ascii="Segoe UI Emoji" w:eastAsia="Segoe UI Emoji" w:hAnsi="Segoe UI Emoji" w:cs="Segoe UI Emoji"/>
        </w:rPr>
      </w:pPr>
      <w:r w:rsidRPr="00827C0A">
        <w:rPr>
          <w:rFonts w:ascii="Segoe UI Emoji" w:eastAsia="Segoe UI Emoji" w:hAnsi="Segoe UI Emoji" w:cs="Segoe UI Emoji"/>
        </w:rPr>
        <w:t xml:space="preserve"> A clock</w:t>
      </w:r>
    </w:p>
    <w:p w14:paraId="64470102" w14:textId="77777777" w:rsidR="00827C0A" w:rsidRPr="00827C0A" w:rsidRDefault="00827C0A" w:rsidP="00827C0A">
      <w:pPr>
        <w:rPr>
          <w:rFonts w:ascii="Segoe UI Emoji" w:eastAsia="Segoe UI Emoji" w:hAnsi="Segoe UI Emoji" w:cs="Segoe UI Emoji"/>
        </w:rPr>
      </w:pPr>
      <w:r w:rsidRPr="00827C0A">
        <w:rPr>
          <w:rFonts w:ascii="Segoe UI Emoji" w:eastAsia="Segoe UI Emoji" w:hAnsi="Segoe UI Emoji" w:cs="Segoe UI Emoji"/>
        </w:rPr>
        <w:t>I go all around the world, but never leave the corner. What am I?</w:t>
      </w:r>
    </w:p>
    <w:p w14:paraId="12FE8DFC" w14:textId="77777777" w:rsidR="00827C0A" w:rsidRPr="00827C0A" w:rsidRDefault="00827C0A" w:rsidP="00827C0A">
      <w:pPr>
        <w:rPr>
          <w:rFonts w:ascii="Segoe UI Emoji" w:eastAsia="Segoe UI Emoji" w:hAnsi="Segoe UI Emoji" w:cs="Segoe UI Emoji"/>
        </w:rPr>
      </w:pPr>
      <w:r w:rsidRPr="00827C0A">
        <w:rPr>
          <w:rFonts w:ascii="Segoe UI Emoji" w:eastAsia="Segoe UI Emoji" w:hAnsi="Segoe UI Emoji" w:cs="Segoe UI Emoji"/>
        </w:rPr>
        <w:t>A: A stamp.</w:t>
      </w:r>
    </w:p>
    <w:p w14:paraId="4A99B15F" w14:textId="77777777" w:rsidR="00827C0A" w:rsidRPr="00827C0A" w:rsidRDefault="00827C0A" w:rsidP="00827C0A">
      <w:pPr>
        <w:rPr>
          <w:rFonts w:ascii="Segoe UI Emoji" w:eastAsia="Segoe UI Emoji" w:hAnsi="Segoe UI Emoji" w:cs="Segoe UI Emoji"/>
        </w:rPr>
      </w:pPr>
      <w:r w:rsidRPr="2AE37557">
        <w:rPr>
          <w:rFonts w:ascii="Segoe UI Emoji" w:eastAsia="Segoe UI Emoji" w:hAnsi="Segoe UI Emoji" w:cs="Segoe UI Emoji"/>
        </w:rPr>
        <w:t>I have cities, but no houses. I have forests, but no trees. I have water, but no fish. What am I?</w:t>
      </w:r>
    </w:p>
    <w:p w14:paraId="5A8255D2" w14:textId="14690214" w:rsidR="555A36AE" w:rsidRDefault="555A36AE" w:rsidP="2AE37557">
      <w:pPr>
        <w:rPr>
          <w:rFonts w:ascii="Segoe UI Emoji" w:eastAsia="Segoe UI Emoji" w:hAnsi="Segoe UI Emoji" w:cs="Segoe UI Emoji"/>
        </w:rPr>
      </w:pPr>
      <w:r w:rsidRPr="2AE37557">
        <w:rPr>
          <w:rFonts w:ascii="Segoe UI Emoji" w:eastAsia="Segoe UI Emoji" w:hAnsi="Segoe UI Emoji" w:cs="Segoe UI Emoji"/>
        </w:rPr>
        <w:t>A: A map</w:t>
      </w:r>
    </w:p>
    <w:p w14:paraId="05366587" w14:textId="77777777" w:rsidR="00827C0A" w:rsidRPr="00827C0A" w:rsidRDefault="00827C0A" w:rsidP="00827C0A">
      <w:pPr>
        <w:rPr>
          <w:rFonts w:ascii="Segoe UI Emoji" w:eastAsia="Segoe UI Emoji" w:hAnsi="Segoe UI Emoji" w:cs="Segoe UI Emoji"/>
        </w:rPr>
      </w:pPr>
      <w:r w:rsidRPr="00827C0A">
        <w:rPr>
          <w:rFonts w:ascii="Segoe UI Emoji" w:eastAsia="Segoe UI Emoji" w:hAnsi="Segoe UI Emoji" w:cs="Segoe UI Emoji"/>
        </w:rPr>
        <w:t>What two things can you never eat for breakfast?</w:t>
      </w:r>
    </w:p>
    <w:p w14:paraId="7501FF5D" w14:textId="4C3D031E" w:rsidR="00827C0A" w:rsidRPr="00827C0A" w:rsidRDefault="00827C0A" w:rsidP="00827C0A">
      <w:pPr>
        <w:rPr>
          <w:rFonts w:ascii="Segoe UI Emoji" w:eastAsia="Segoe UI Emoji" w:hAnsi="Segoe UI Emoji" w:cs="Segoe UI Emoji"/>
        </w:rPr>
      </w:pPr>
      <w:r w:rsidRPr="2AE37557">
        <w:rPr>
          <w:rFonts w:ascii="Segoe UI Emoji" w:eastAsia="Segoe UI Emoji" w:hAnsi="Segoe UI Emoji" w:cs="Segoe UI Emoji"/>
        </w:rPr>
        <w:t>A: Lunch and dinner.</w:t>
      </w:r>
    </w:p>
    <w:p w14:paraId="68AE923C" w14:textId="009BD495" w:rsidR="00827C0A" w:rsidRPr="00827C0A" w:rsidRDefault="2500F60B" w:rsidP="00827C0A">
      <w:pPr>
        <w:rPr>
          <w:rFonts w:ascii="Segoe UI Emoji" w:eastAsia="Segoe UI Emoji" w:hAnsi="Segoe UI Emoji" w:cs="Segoe UI Emoji"/>
        </w:rPr>
      </w:pPr>
      <w:r w:rsidRPr="2AE37557">
        <w:rPr>
          <w:rFonts w:ascii="Segoe UI Emoji" w:eastAsia="Segoe UI Emoji" w:hAnsi="Segoe UI Emoji" w:cs="Segoe UI Emoji"/>
        </w:rPr>
        <w:t>What's</w:t>
      </w:r>
      <w:r w:rsidR="00827C0A" w:rsidRPr="2AE37557">
        <w:rPr>
          <w:rFonts w:ascii="Segoe UI Emoji" w:eastAsia="Segoe UI Emoji" w:hAnsi="Segoe UI Emoji" w:cs="Segoe UI Emoji"/>
        </w:rPr>
        <w:t xml:space="preserve"> easy to lift but hard to </w:t>
      </w:r>
      <w:proofErr w:type="gramStart"/>
      <w:r w:rsidR="00827C0A" w:rsidRPr="2AE37557">
        <w:rPr>
          <w:rFonts w:ascii="Segoe UI Emoji" w:eastAsia="Segoe UI Emoji" w:hAnsi="Segoe UI Emoji" w:cs="Segoe UI Emoji"/>
        </w:rPr>
        <w:t>throw</w:t>
      </w:r>
      <w:proofErr w:type="gramEnd"/>
    </w:p>
    <w:p w14:paraId="0C2D06F4" w14:textId="1D1392B8" w:rsidR="00827C0A" w:rsidRPr="00827C0A" w:rsidRDefault="00827C0A" w:rsidP="00827C0A">
      <w:pPr>
        <w:rPr>
          <w:rFonts w:ascii="Segoe UI Emoji" w:eastAsia="Segoe UI Emoji" w:hAnsi="Segoe UI Emoji" w:cs="Segoe UI Emoji"/>
        </w:rPr>
      </w:pPr>
      <w:r w:rsidRPr="2AE37557">
        <w:rPr>
          <w:rFonts w:ascii="Segoe UI Emoji" w:eastAsia="Segoe UI Emoji" w:hAnsi="Segoe UI Emoji" w:cs="Segoe UI Emoji"/>
        </w:rPr>
        <w:lastRenderedPageBreak/>
        <w:t>A:</w:t>
      </w:r>
      <w:r w:rsidR="5CD3AA75" w:rsidRPr="2AE37557">
        <w:rPr>
          <w:rFonts w:ascii="Segoe UI Emoji" w:eastAsia="Segoe UI Emoji" w:hAnsi="Segoe UI Emoji" w:cs="Segoe UI Emoji"/>
        </w:rPr>
        <w:t xml:space="preserve"> A</w:t>
      </w:r>
      <w:r w:rsidRPr="2AE37557">
        <w:rPr>
          <w:rFonts w:ascii="Segoe UI Emoji" w:eastAsia="Segoe UI Emoji" w:hAnsi="Segoe UI Emoji" w:cs="Segoe UI Emoji"/>
        </w:rPr>
        <w:t xml:space="preserve"> fe</w:t>
      </w:r>
      <w:r w:rsidR="5FC708AD" w:rsidRPr="2AE37557">
        <w:rPr>
          <w:rFonts w:ascii="Segoe UI Emoji" w:eastAsia="Segoe UI Emoji" w:hAnsi="Segoe UI Emoji" w:cs="Segoe UI Emoji"/>
        </w:rPr>
        <w:t>a</w:t>
      </w:r>
      <w:r w:rsidRPr="2AE37557">
        <w:rPr>
          <w:rFonts w:ascii="Segoe UI Emoji" w:eastAsia="Segoe UI Emoji" w:hAnsi="Segoe UI Emoji" w:cs="Segoe UI Emoji"/>
        </w:rPr>
        <w:t>ther</w:t>
      </w:r>
    </w:p>
    <w:p w14:paraId="143E0A68" w14:textId="63651C59" w:rsidR="00827C0A" w:rsidRPr="00827C0A" w:rsidRDefault="00827C0A" w:rsidP="2AE37557">
      <w:pPr>
        <w:rPr>
          <w:rFonts w:ascii="Segoe UI Emoji" w:eastAsia="Segoe UI Emoji" w:hAnsi="Segoe UI Emoji" w:cs="Segoe UI Emoji"/>
        </w:rPr>
      </w:pPr>
      <w:r w:rsidRPr="2AE37557">
        <w:rPr>
          <w:rFonts w:ascii="Segoe UI Emoji" w:eastAsia="Segoe UI Emoji" w:hAnsi="Segoe UI Emoji" w:cs="Segoe UI Emoji"/>
        </w:rPr>
        <w:t>What can you break, even if you never pick it up or touch it?</w:t>
      </w:r>
    </w:p>
    <w:p w14:paraId="2B2200C3" w14:textId="77777777" w:rsidR="00827C0A" w:rsidRPr="00827C0A" w:rsidRDefault="00827C0A" w:rsidP="00827C0A">
      <w:pPr>
        <w:rPr>
          <w:rFonts w:ascii="Segoe UI Emoji" w:eastAsia="Segoe UI Emoji" w:hAnsi="Segoe UI Emoji" w:cs="Segoe UI Emoji"/>
        </w:rPr>
      </w:pPr>
      <w:r w:rsidRPr="00827C0A">
        <w:rPr>
          <w:rFonts w:ascii="Segoe UI Emoji" w:eastAsia="Segoe UI Emoji" w:hAnsi="Segoe UI Emoji" w:cs="Segoe UI Emoji"/>
        </w:rPr>
        <w:t>A: A promise.</w:t>
      </w:r>
    </w:p>
    <w:p w14:paraId="52840F88" w14:textId="77777777" w:rsidR="00827C0A" w:rsidRPr="00827C0A" w:rsidRDefault="00827C0A" w:rsidP="00827C0A">
      <w:pPr>
        <w:rPr>
          <w:rFonts w:ascii="Segoe UI Emoji" w:eastAsia="Segoe UI Emoji" w:hAnsi="Segoe UI Emoji" w:cs="Segoe UI Emoji"/>
        </w:rPr>
      </w:pPr>
      <w:r w:rsidRPr="00827C0A">
        <w:rPr>
          <w:rFonts w:ascii="Segoe UI Emoji" w:eastAsia="Segoe UI Emoji" w:hAnsi="Segoe UI Emoji" w:cs="Segoe UI Emoji"/>
        </w:rPr>
        <w:t>What is yours but mostly used by others?</w:t>
      </w:r>
    </w:p>
    <w:p w14:paraId="2F54B451" w14:textId="77777777" w:rsidR="00827C0A" w:rsidRPr="00827C0A" w:rsidRDefault="00827C0A" w:rsidP="00827C0A">
      <w:pPr>
        <w:rPr>
          <w:rFonts w:ascii="Segoe UI Emoji" w:eastAsia="Segoe UI Emoji" w:hAnsi="Segoe UI Emoji" w:cs="Segoe UI Emoji"/>
        </w:rPr>
      </w:pPr>
      <w:r w:rsidRPr="00827C0A">
        <w:rPr>
          <w:rFonts w:ascii="Segoe UI Emoji" w:eastAsia="Segoe UI Emoji" w:hAnsi="Segoe UI Emoji" w:cs="Segoe UI Emoji"/>
        </w:rPr>
        <w:t>A: Your name.</w:t>
      </w:r>
    </w:p>
    <w:p w14:paraId="243E607C" w14:textId="19124195" w:rsidR="00827C0A" w:rsidRPr="00827C0A" w:rsidRDefault="00827C0A" w:rsidP="2AE37557">
      <w:pPr>
        <w:rPr>
          <w:rFonts w:ascii="Segoe UI Emoji" w:eastAsia="Segoe UI Emoji" w:hAnsi="Segoe UI Emoji" w:cs="Segoe UI Emoji"/>
        </w:rPr>
      </w:pPr>
      <w:r w:rsidRPr="2AE37557">
        <w:rPr>
          <w:rFonts w:ascii="Segoe UI Emoji" w:eastAsia="Segoe UI Emoji" w:hAnsi="Segoe UI Emoji" w:cs="Segoe UI Emoji"/>
        </w:rPr>
        <w:t>Which question can you never answer "yes" to?</w:t>
      </w:r>
    </w:p>
    <w:p w14:paraId="08083B42" w14:textId="77777777" w:rsidR="00827C0A" w:rsidRPr="00827C0A" w:rsidRDefault="00827C0A" w:rsidP="00827C0A">
      <w:pPr>
        <w:rPr>
          <w:rFonts w:ascii="Segoe UI Emoji" w:eastAsia="Segoe UI Emoji" w:hAnsi="Segoe UI Emoji" w:cs="Segoe UI Emoji"/>
        </w:rPr>
      </w:pPr>
      <w:r w:rsidRPr="00827C0A">
        <w:rPr>
          <w:rFonts w:ascii="Segoe UI Emoji" w:eastAsia="Segoe UI Emoji" w:hAnsi="Segoe UI Emoji" w:cs="Segoe UI Emoji"/>
        </w:rPr>
        <w:t>A: "Are you asleep?"</w:t>
      </w:r>
    </w:p>
    <w:p w14:paraId="58F0D5ED" w14:textId="0448DABB" w:rsidR="00827C0A" w:rsidRPr="00827C0A" w:rsidRDefault="00827C0A" w:rsidP="2AE37557">
      <w:pPr>
        <w:rPr>
          <w:rFonts w:ascii="Segoe UI Emoji" w:eastAsia="Segoe UI Emoji" w:hAnsi="Segoe UI Emoji" w:cs="Segoe UI Emoji"/>
        </w:rPr>
      </w:pPr>
      <w:r w:rsidRPr="2AE37557">
        <w:rPr>
          <w:rFonts w:ascii="Segoe UI Emoji" w:eastAsia="Segoe UI Emoji" w:hAnsi="Segoe UI Emoji" w:cs="Segoe UI Emoji"/>
        </w:rPr>
        <w:t xml:space="preserve">What's something that, the more you take, the more you leave behind? </w:t>
      </w:r>
    </w:p>
    <w:p w14:paraId="34E4B4C0" w14:textId="739AEB15" w:rsidR="00827C0A" w:rsidRPr="00827C0A" w:rsidRDefault="28F7A703" w:rsidP="00827C0A">
      <w:pPr>
        <w:rPr>
          <w:rFonts w:ascii="Segoe UI Emoji" w:eastAsia="Segoe UI Emoji" w:hAnsi="Segoe UI Emoji" w:cs="Segoe UI Emoji"/>
        </w:rPr>
      </w:pPr>
      <w:r w:rsidRPr="2AE37557">
        <w:rPr>
          <w:rFonts w:ascii="Segoe UI Emoji" w:eastAsia="Segoe UI Emoji" w:hAnsi="Segoe UI Emoji" w:cs="Segoe UI Emoji"/>
        </w:rPr>
        <w:t xml:space="preserve">A: </w:t>
      </w:r>
      <w:r w:rsidR="713CD101" w:rsidRPr="2AE37557">
        <w:rPr>
          <w:rFonts w:ascii="Segoe UI Emoji" w:eastAsia="Segoe UI Emoji" w:hAnsi="Segoe UI Emoji" w:cs="Segoe UI Emoji"/>
        </w:rPr>
        <w:t>Footsteps</w:t>
      </w:r>
    </w:p>
    <w:p w14:paraId="0F9D37AC" w14:textId="66233342" w:rsidR="00827C0A" w:rsidRPr="00827C0A" w:rsidRDefault="00827C0A" w:rsidP="2AE37557">
      <w:pPr>
        <w:rPr>
          <w:rFonts w:ascii="Segoe UI Emoji" w:eastAsia="Segoe UI Emoji" w:hAnsi="Segoe UI Emoji" w:cs="Segoe UI Emoji"/>
        </w:rPr>
      </w:pPr>
      <w:r w:rsidRPr="2AE37557">
        <w:rPr>
          <w:rFonts w:ascii="Segoe UI Emoji" w:eastAsia="Segoe UI Emoji" w:hAnsi="Segoe UI Emoji" w:cs="Segoe UI Emoji"/>
        </w:rPr>
        <w:t xml:space="preserve">What can kids make but not </w:t>
      </w:r>
      <w:proofErr w:type="gramStart"/>
      <w:r w:rsidRPr="2AE37557">
        <w:rPr>
          <w:rFonts w:ascii="Segoe UI Emoji" w:eastAsia="Segoe UI Emoji" w:hAnsi="Segoe UI Emoji" w:cs="Segoe UI Emoji"/>
        </w:rPr>
        <w:t>see</w:t>
      </w:r>
      <w:proofErr w:type="gramEnd"/>
    </w:p>
    <w:p w14:paraId="2410A276" w14:textId="3E543E6D" w:rsidR="00B5384E" w:rsidRDefault="00827C0A" w:rsidP="00B5384E">
      <w:r w:rsidRPr="3794C323">
        <w:rPr>
          <w:rFonts w:ascii="Segoe UI Emoji" w:eastAsia="Segoe UI Emoji" w:hAnsi="Segoe UI Emoji" w:cs="Segoe UI Emoji"/>
        </w:rPr>
        <w:t>A:</w:t>
      </w:r>
      <w:r w:rsidR="07E43CEB" w:rsidRPr="3794C323">
        <w:rPr>
          <w:rFonts w:ascii="Segoe UI Emoji" w:eastAsia="Segoe UI Emoji" w:hAnsi="Segoe UI Emoji" w:cs="Segoe UI Emoji"/>
        </w:rPr>
        <w:t xml:space="preserve"> N</w:t>
      </w:r>
      <w:r w:rsidRPr="3794C323">
        <w:rPr>
          <w:rFonts w:ascii="Segoe UI Emoji" w:eastAsia="Segoe UI Emoji" w:hAnsi="Segoe UI Emoji" w:cs="Segoe UI Emoji"/>
        </w:rPr>
        <w:t>oise.</w:t>
      </w:r>
    </w:p>
    <w:p w14:paraId="52EE3578" w14:textId="5D4D95DE" w:rsidR="00B5384E" w:rsidRDefault="00B5384E" w:rsidP="3794C323">
      <w:pPr>
        <w:rPr>
          <w:rFonts w:ascii="Segoe UI Emoji" w:eastAsia="Segoe UI Emoji" w:hAnsi="Segoe UI Emoji" w:cs="Segoe UI Emoji"/>
        </w:rPr>
      </w:pPr>
    </w:p>
    <w:p w14:paraId="5D06CCCB" w14:textId="26A62EC3" w:rsidR="00B5384E" w:rsidRDefault="00B5384E" w:rsidP="3794C323">
      <w:pPr>
        <w:rPr>
          <w:rFonts w:ascii="Segoe UI Emoji" w:eastAsia="Segoe UI Emoji" w:hAnsi="Segoe UI Emoji" w:cs="Segoe UI Emoji"/>
        </w:rPr>
      </w:pPr>
    </w:p>
    <w:p w14:paraId="7518FE37" w14:textId="6DC03CE0" w:rsidR="00B5384E" w:rsidRDefault="00B5384E" w:rsidP="3794C323">
      <w:pPr>
        <w:rPr>
          <w:rFonts w:ascii="Segoe UI Emoji" w:eastAsia="Segoe UI Emoji" w:hAnsi="Segoe UI Emoji" w:cs="Segoe UI Emoji"/>
        </w:rPr>
      </w:pPr>
    </w:p>
    <w:p w14:paraId="2B9F0CCF" w14:textId="1DFB7DC0" w:rsidR="00B5384E" w:rsidRDefault="00B5384E" w:rsidP="3794C323">
      <w:pPr>
        <w:rPr>
          <w:rFonts w:ascii="Segoe UI Emoji" w:eastAsia="Segoe UI Emoji" w:hAnsi="Segoe UI Emoji" w:cs="Segoe UI Emoji"/>
        </w:rPr>
      </w:pPr>
    </w:p>
    <w:p w14:paraId="7FAEC593" w14:textId="3B89ECB5" w:rsidR="00B5384E" w:rsidRDefault="00B5384E" w:rsidP="3794C323">
      <w:pPr>
        <w:rPr>
          <w:rFonts w:ascii="Segoe UI Emoji" w:eastAsia="Segoe UI Emoji" w:hAnsi="Segoe UI Emoji" w:cs="Segoe UI Emoji"/>
        </w:rPr>
      </w:pPr>
    </w:p>
    <w:p w14:paraId="062F1AA8" w14:textId="67F29A57" w:rsidR="00B5384E" w:rsidRDefault="00B5384E" w:rsidP="3794C323">
      <w:pPr>
        <w:rPr>
          <w:rFonts w:ascii="Segoe UI Emoji" w:eastAsia="Segoe UI Emoji" w:hAnsi="Segoe UI Emoji" w:cs="Segoe UI Emoji"/>
        </w:rPr>
      </w:pPr>
    </w:p>
    <w:p w14:paraId="25025593" w14:textId="5249D767" w:rsidR="00B5384E" w:rsidRDefault="00B5384E" w:rsidP="3794C323">
      <w:pPr>
        <w:rPr>
          <w:rFonts w:ascii="Segoe UI Emoji" w:eastAsia="Segoe UI Emoji" w:hAnsi="Segoe UI Emoji" w:cs="Segoe UI Emoji"/>
        </w:rPr>
      </w:pPr>
    </w:p>
    <w:p w14:paraId="23FE2BAC" w14:textId="4FE5FA6C" w:rsidR="00B5384E" w:rsidRDefault="00B5384E" w:rsidP="3794C323">
      <w:pPr>
        <w:rPr>
          <w:rFonts w:ascii="Segoe UI Emoji" w:eastAsia="Segoe UI Emoji" w:hAnsi="Segoe UI Emoji" w:cs="Segoe UI Emoji"/>
        </w:rPr>
      </w:pPr>
    </w:p>
    <w:p w14:paraId="7668B9B8" w14:textId="0EF78AB6" w:rsidR="00B5384E" w:rsidRDefault="00B5384E" w:rsidP="3794C323">
      <w:pPr>
        <w:rPr>
          <w:rFonts w:ascii="Segoe UI Emoji" w:eastAsia="Segoe UI Emoji" w:hAnsi="Segoe UI Emoji" w:cs="Segoe UI Emoji"/>
        </w:rPr>
      </w:pPr>
    </w:p>
    <w:p w14:paraId="326946B2" w14:textId="1C4C3524" w:rsidR="00B5384E" w:rsidRDefault="00B5384E" w:rsidP="3794C323">
      <w:pPr>
        <w:rPr>
          <w:rFonts w:ascii="Segoe UI Emoji" w:eastAsia="Segoe UI Emoji" w:hAnsi="Segoe UI Emoji" w:cs="Segoe UI Emoji"/>
        </w:rPr>
      </w:pPr>
    </w:p>
    <w:p w14:paraId="10B992F5" w14:textId="74BA7D54" w:rsidR="00B5384E" w:rsidRDefault="00B5384E" w:rsidP="3794C323">
      <w:pPr>
        <w:rPr>
          <w:rFonts w:ascii="Segoe UI Emoji" w:eastAsia="Segoe UI Emoji" w:hAnsi="Segoe UI Emoji" w:cs="Segoe UI Emoji"/>
        </w:rPr>
      </w:pPr>
    </w:p>
    <w:p w14:paraId="11E85B3B" w14:textId="18EBA09A" w:rsidR="00B5384E" w:rsidRDefault="00B5384E" w:rsidP="3794C323">
      <w:pPr>
        <w:rPr>
          <w:rFonts w:ascii="Segoe UI Emoji" w:eastAsia="Segoe UI Emoji" w:hAnsi="Segoe UI Emoji" w:cs="Segoe UI Emoji"/>
        </w:rPr>
      </w:pPr>
    </w:p>
    <w:p w14:paraId="38BC9FBB" w14:textId="65B9B230" w:rsidR="00B5384E" w:rsidRDefault="00B5384E" w:rsidP="3794C323">
      <w:pPr>
        <w:rPr>
          <w:rFonts w:ascii="Segoe UI Emoji" w:eastAsia="Segoe UI Emoji" w:hAnsi="Segoe UI Emoji" w:cs="Segoe UI Emoji"/>
        </w:rPr>
      </w:pPr>
    </w:p>
    <w:p w14:paraId="15F9146D" w14:textId="402A2980" w:rsidR="00B5384E" w:rsidRDefault="00B5384E" w:rsidP="3794C323">
      <w:pPr>
        <w:rPr>
          <w:rFonts w:ascii="Segoe UI Emoji" w:eastAsia="Segoe UI Emoji" w:hAnsi="Segoe UI Emoji" w:cs="Segoe UI Emoji"/>
        </w:rPr>
      </w:pPr>
    </w:p>
    <w:p w14:paraId="2CF1A25F" w14:textId="70A730D7" w:rsidR="00B5384E" w:rsidRDefault="00B5384E" w:rsidP="3794C323">
      <w:pPr>
        <w:rPr>
          <w:rFonts w:ascii="Segoe UI Emoji" w:eastAsia="Segoe UI Emoji" w:hAnsi="Segoe UI Emoji" w:cs="Segoe UI Emoji"/>
        </w:rPr>
      </w:pPr>
    </w:p>
    <w:p w14:paraId="7BF1A7B0" w14:textId="0E58AB1E" w:rsidR="00B5384E" w:rsidRDefault="00B5384E" w:rsidP="3794C323">
      <w:pPr>
        <w:rPr>
          <w:rFonts w:ascii="Segoe UI Emoji" w:eastAsia="Segoe UI Emoji" w:hAnsi="Segoe UI Emoji" w:cs="Segoe UI Emoji"/>
        </w:rPr>
      </w:pPr>
    </w:p>
    <w:p w14:paraId="7290E547" w14:textId="2AD4A9C5" w:rsidR="00B5384E" w:rsidRDefault="00B5384E" w:rsidP="3794C323"/>
    <w:p w14:paraId="6CD16314" w14:textId="4B261E55" w:rsidR="00B5384E" w:rsidRDefault="3300E9A0" w:rsidP="2AE37557">
      <w:pPr>
        <w:jc w:val="center"/>
      </w:pPr>
      <w:r>
        <w:t>Dogs</w:t>
      </w:r>
    </w:p>
    <w:p w14:paraId="7E02478E" w14:textId="0F096D51" w:rsidR="00B5384E" w:rsidRDefault="3300E9A0" w:rsidP="2AE37557">
      <w:pPr>
        <w:jc w:val="center"/>
      </w:pPr>
      <w:r>
        <w:t>By: Maria</w:t>
      </w:r>
    </w:p>
    <w:p w14:paraId="7D5FCD36" w14:textId="5918B806" w:rsidR="00B5384E" w:rsidRDefault="3300E9A0" w:rsidP="3794C323">
      <w:r>
        <w:t>Dogs</w:t>
      </w:r>
      <w:r w:rsidR="00212569">
        <w:t xml:space="preserve"> have superior hearing than humans, capable of hearing sounds at four times the distance. Dogs have a remarkable sense of </w:t>
      </w:r>
      <w:r w:rsidR="72DA8603">
        <w:t>smell;</w:t>
      </w:r>
      <w:r w:rsidR="00212569">
        <w:t xml:space="preserve"> they </w:t>
      </w:r>
      <w:proofErr w:type="gramStart"/>
      <w:r w:rsidR="00212569">
        <w:t>are capable of differentiating</w:t>
      </w:r>
      <w:proofErr w:type="gramEnd"/>
      <w:r w:rsidR="00212569">
        <w:t xml:space="preserve"> odors in concentrations nearly 100 million times lower than humans can. The average life spa</w:t>
      </w:r>
      <w:r w:rsidR="4E07259E">
        <w:t xml:space="preserve">n </w:t>
      </w:r>
      <w:r w:rsidR="00212569">
        <w:t>for a dog is around 10 to 14 years</w:t>
      </w:r>
      <w:r w:rsidR="2A5723FD">
        <w:t xml:space="preserve">. </w:t>
      </w:r>
      <w:r w:rsidR="00BC7A26">
        <w:t>Dog</w:t>
      </w:r>
      <w:r w:rsidR="43FEC1B4">
        <w:t>’</w:t>
      </w:r>
      <w:r w:rsidR="00BC7A26">
        <w:t xml:space="preserve">s noses are wet to help absorb scent chemicals. </w:t>
      </w:r>
      <w:r w:rsidR="00B435B1">
        <w:t xml:space="preserve">                                                                                                                                                                                                 </w:t>
      </w:r>
    </w:p>
    <w:p w14:paraId="675EB9DC" w14:textId="7F543056" w:rsidR="00B5384E" w:rsidRDefault="16BB4ACC" w:rsidP="2AE37557">
      <w:pPr>
        <w:jc w:val="center"/>
      </w:pPr>
      <w:r>
        <w:t xml:space="preserve">                         </w:t>
      </w:r>
      <w:r w:rsidR="00513020">
        <w:t xml:space="preserve">12 </w:t>
      </w:r>
      <w:r w:rsidR="00E860E1">
        <w:t xml:space="preserve">fun </w:t>
      </w:r>
      <w:r w:rsidR="007E2C8F">
        <w:t>f</w:t>
      </w:r>
      <w:r w:rsidR="002A6AE5">
        <w:t>a</w:t>
      </w:r>
      <w:r w:rsidR="00A53CB0">
        <w:t>cts a</w:t>
      </w:r>
      <w:r w:rsidR="00F0559E">
        <w:t>bou</w:t>
      </w:r>
      <w:r w:rsidR="4A0167BC">
        <w:t xml:space="preserve">t </w:t>
      </w:r>
      <w:r w:rsidR="73B41540">
        <w:t xml:space="preserve">dogs </w:t>
      </w:r>
      <w:r w:rsidR="00CF0E68">
        <w:t xml:space="preserve">                                                                                                                 </w:t>
      </w:r>
    </w:p>
    <w:p w14:paraId="0CE539CF" w14:textId="6AB89CF2" w:rsidR="00B5384E" w:rsidRDefault="2BD061CA" w:rsidP="2AE37557">
      <w:pPr>
        <w:pStyle w:val="ListParagraph"/>
        <w:numPr>
          <w:ilvl w:val="0"/>
          <w:numId w:val="1"/>
        </w:numPr>
      </w:pPr>
      <w:r>
        <w:t>What</w:t>
      </w:r>
      <w:r w:rsidR="19D42ED3">
        <w:t>’</w:t>
      </w:r>
      <w:r>
        <w:t>s this</w:t>
      </w:r>
      <w:r w:rsidR="2F1871C2">
        <w:t xml:space="preserve">? </w:t>
      </w:r>
      <w:r w:rsidR="00B5384E">
        <w:t xml:space="preserve">Tail wags have multiple meanings. </w:t>
      </w:r>
    </w:p>
    <w:p w14:paraId="1ED52F1A" w14:textId="76810000" w:rsidR="00B5384E" w:rsidRDefault="00B5384E" w:rsidP="2AE37557">
      <w:pPr>
        <w:pStyle w:val="ListParagraph"/>
        <w:numPr>
          <w:ilvl w:val="0"/>
          <w:numId w:val="1"/>
        </w:numPr>
      </w:pPr>
      <w:r>
        <w:t>Dogs can see more than just black and white</w:t>
      </w:r>
      <w:r w:rsidR="1A96EF14">
        <w:t>.</w:t>
      </w:r>
    </w:p>
    <w:p w14:paraId="57C96A24" w14:textId="4C345EDC" w:rsidR="00B5384E" w:rsidRDefault="00B5384E" w:rsidP="2AE37557">
      <w:pPr>
        <w:pStyle w:val="ListParagraph"/>
        <w:numPr>
          <w:ilvl w:val="0"/>
          <w:numId w:val="1"/>
        </w:numPr>
      </w:pPr>
      <w:r>
        <w:t>They curl up into a ball for protection.</w:t>
      </w:r>
    </w:p>
    <w:p w14:paraId="64F9D273" w14:textId="1BBA37C7" w:rsidR="00B5384E" w:rsidRDefault="00B5384E" w:rsidP="2AE37557">
      <w:pPr>
        <w:pStyle w:val="ListParagraph"/>
        <w:numPr>
          <w:ilvl w:val="0"/>
          <w:numId w:val="1"/>
        </w:numPr>
      </w:pPr>
      <w:r>
        <w:t xml:space="preserve">Canines can sweat through their paws. </w:t>
      </w:r>
    </w:p>
    <w:p w14:paraId="5F0B6AC7" w14:textId="41A35BA2" w:rsidR="00B5384E" w:rsidRDefault="00B5384E" w:rsidP="2AE37557">
      <w:pPr>
        <w:pStyle w:val="ListParagraph"/>
        <w:numPr>
          <w:ilvl w:val="0"/>
          <w:numId w:val="1"/>
        </w:numPr>
      </w:pPr>
      <w:r>
        <w:t xml:space="preserve">They can </w:t>
      </w:r>
      <w:r w:rsidR="36F95633">
        <w:t>detect human</w:t>
      </w:r>
      <w:r>
        <w:t xml:space="preserve"> </w:t>
      </w:r>
      <w:r w:rsidR="63F87422">
        <w:t>illness</w:t>
      </w:r>
      <w:r>
        <w:t xml:space="preserve">. </w:t>
      </w:r>
    </w:p>
    <w:p w14:paraId="540C4ECD" w14:textId="0307A6C3" w:rsidR="00B5384E" w:rsidRDefault="00B5384E" w:rsidP="2AE37557">
      <w:pPr>
        <w:pStyle w:val="ListParagraph"/>
        <w:numPr>
          <w:ilvl w:val="0"/>
          <w:numId w:val="1"/>
        </w:numPr>
      </w:pPr>
      <w:r>
        <w:t xml:space="preserve">3 dogs survived the Titanic. </w:t>
      </w:r>
    </w:p>
    <w:p w14:paraId="552BA094" w14:textId="28302808" w:rsidR="237B63C5" w:rsidRPr="00E67700" w:rsidRDefault="00B5384E" w:rsidP="2AE37557">
      <w:pPr>
        <w:pStyle w:val="ListParagraph"/>
        <w:numPr>
          <w:ilvl w:val="0"/>
          <w:numId w:val="1"/>
        </w:numPr>
      </w:pPr>
      <w:r>
        <w:t xml:space="preserve">They have wet noses </w:t>
      </w:r>
      <w:r w:rsidR="649EFDCC">
        <w:t>to help them smell more efficiently</w:t>
      </w:r>
      <w:r>
        <w:t>.</w:t>
      </w:r>
    </w:p>
    <w:p w14:paraId="79EACCEC" w14:textId="5083953F" w:rsidR="237B63C5" w:rsidRPr="00E67700" w:rsidRDefault="3DC61F5F" w:rsidP="2AE37557">
      <w:pPr>
        <w:pStyle w:val="ListParagraph"/>
        <w:numPr>
          <w:ilvl w:val="0"/>
          <w:numId w:val="1"/>
        </w:numPr>
      </w:pPr>
      <w:r>
        <w:t>Dogs dream.</w:t>
      </w:r>
    </w:p>
    <w:p w14:paraId="1117EC72" w14:textId="12523D8E" w:rsidR="237B63C5" w:rsidRPr="00E67700" w:rsidRDefault="3DC61F5F" w:rsidP="2AE37557">
      <w:pPr>
        <w:pStyle w:val="ListParagraph"/>
        <w:numPr>
          <w:ilvl w:val="0"/>
          <w:numId w:val="1"/>
        </w:numPr>
      </w:pPr>
      <w:r>
        <w:t>Puppies are born deaf.</w:t>
      </w:r>
    </w:p>
    <w:p w14:paraId="3F92663E" w14:textId="17B0DB50" w:rsidR="237B63C5" w:rsidRPr="00E67700" w:rsidRDefault="35BAF9B2" w:rsidP="2AE37557">
      <w:pPr>
        <w:pStyle w:val="ListParagraph"/>
        <w:numPr>
          <w:ilvl w:val="0"/>
          <w:numId w:val="1"/>
        </w:numPr>
      </w:pPr>
      <w:r>
        <w:t>Every dog has a unique nose like a human fingerprint.</w:t>
      </w:r>
    </w:p>
    <w:p w14:paraId="0B13075C" w14:textId="6971F9C2" w:rsidR="237B63C5" w:rsidRPr="00E67700" w:rsidRDefault="0E290053" w:rsidP="2AE37557">
      <w:pPr>
        <w:pStyle w:val="ListParagraph"/>
        <w:numPr>
          <w:ilvl w:val="0"/>
          <w:numId w:val="1"/>
        </w:numPr>
      </w:pPr>
      <w:r>
        <w:t>Dogs can smell your feelings.</w:t>
      </w:r>
    </w:p>
    <w:p w14:paraId="568955FE" w14:textId="5E59161A" w:rsidR="237B63C5" w:rsidRPr="00E67700" w:rsidRDefault="0E290053" w:rsidP="2AE37557">
      <w:pPr>
        <w:pStyle w:val="ListParagraph"/>
        <w:numPr>
          <w:ilvl w:val="0"/>
          <w:numId w:val="1"/>
        </w:numPr>
      </w:pPr>
      <w:r>
        <w:t>Dogs can understand you.</w:t>
      </w:r>
    </w:p>
    <w:p w14:paraId="7EF700E2" w14:textId="6719C5F3" w:rsidR="3794C323" w:rsidRDefault="3794C323">
      <w:r>
        <w:br w:type="page"/>
      </w:r>
    </w:p>
    <w:p w14:paraId="2A51C51D" w14:textId="51769B8A" w:rsidR="237B63C5" w:rsidRPr="00E67700" w:rsidRDefault="184CEAEA" w:rsidP="2AE37557">
      <w:pPr>
        <w:pStyle w:val="Heading1"/>
        <w:jc w:val="center"/>
        <w:rPr>
          <w:sz w:val="56"/>
          <w:szCs w:val="56"/>
        </w:rPr>
      </w:pPr>
      <w:r w:rsidRPr="2AE37557">
        <w:rPr>
          <w:sz w:val="56"/>
          <w:szCs w:val="56"/>
        </w:rPr>
        <w:lastRenderedPageBreak/>
        <w:t xml:space="preserve">Amazing </w:t>
      </w:r>
      <w:r w:rsidR="6D5752A0" w:rsidRPr="2AE37557">
        <w:rPr>
          <w:sz w:val="56"/>
          <w:szCs w:val="56"/>
        </w:rPr>
        <w:t>F</w:t>
      </w:r>
      <w:r w:rsidRPr="2AE37557">
        <w:rPr>
          <w:sz w:val="56"/>
          <w:szCs w:val="56"/>
        </w:rPr>
        <w:t>acts</w:t>
      </w:r>
      <w:r w:rsidR="33CB62DC" w:rsidRPr="2AE37557">
        <w:rPr>
          <w:sz w:val="56"/>
          <w:szCs w:val="56"/>
        </w:rPr>
        <w:t xml:space="preserve"> </w:t>
      </w:r>
      <w:r w:rsidR="5B19B887" w:rsidRPr="2AE37557">
        <w:rPr>
          <w:sz w:val="56"/>
          <w:szCs w:val="56"/>
        </w:rPr>
        <w:t>A</w:t>
      </w:r>
      <w:r w:rsidR="67EA3221" w:rsidRPr="2AE37557">
        <w:rPr>
          <w:sz w:val="56"/>
          <w:szCs w:val="56"/>
        </w:rPr>
        <w:t>bout</w:t>
      </w:r>
      <w:r w:rsidRPr="2AE37557">
        <w:rPr>
          <w:sz w:val="56"/>
          <w:szCs w:val="56"/>
        </w:rPr>
        <w:t xml:space="preserve"> </w:t>
      </w:r>
      <w:r w:rsidR="0ED473DF" w:rsidRPr="2AE37557">
        <w:rPr>
          <w:sz w:val="56"/>
          <w:szCs w:val="56"/>
        </w:rPr>
        <w:t>C</w:t>
      </w:r>
      <w:r w:rsidR="67EA3221" w:rsidRPr="2AE37557">
        <w:rPr>
          <w:sz w:val="56"/>
          <w:szCs w:val="56"/>
        </w:rPr>
        <w:t>amels</w:t>
      </w:r>
    </w:p>
    <w:p w14:paraId="666D678A" w14:textId="7EF11C07" w:rsidR="237B63C5" w:rsidRDefault="048DA568" w:rsidP="2AE37557">
      <w:pPr>
        <w:jc w:val="center"/>
      </w:pPr>
      <w:r>
        <w:t>By: Carley, Omar, Ayden</w:t>
      </w:r>
    </w:p>
    <w:p w14:paraId="7EC98C3C" w14:textId="1492A087" w:rsidR="237B63C5" w:rsidRDefault="09DD1DF3" w:rsidP="2AE37557">
      <w:r>
        <w:t>Camels are such interesting creatures because they can spit</w:t>
      </w:r>
      <w:r w:rsidR="2015C132">
        <w:t xml:space="preserve"> up to 121ft</w:t>
      </w:r>
      <w:r w:rsidR="5ED48AFF">
        <w:t xml:space="preserve"> </w:t>
      </w:r>
      <w:r w:rsidR="2015C132">
        <w:t xml:space="preserve">and </w:t>
      </w:r>
      <w:r w:rsidR="507DE6CC">
        <w:t>they can</w:t>
      </w:r>
      <w:r w:rsidR="17CFBC28">
        <w:t xml:space="preserve"> also </w:t>
      </w:r>
      <w:r w:rsidR="507DE6CC">
        <w:t>dash.</w:t>
      </w:r>
      <w:r w:rsidR="5ED48AFF">
        <w:t xml:space="preserve"> </w:t>
      </w:r>
      <w:r w:rsidR="507DE6CC">
        <w:t xml:space="preserve">Camels are </w:t>
      </w:r>
      <w:r w:rsidR="53A6FA7C">
        <w:t>two</w:t>
      </w:r>
      <w:r w:rsidR="48DD45CC">
        <w:t>-</w:t>
      </w:r>
      <w:r w:rsidR="53A6FA7C">
        <w:t>toed mammals,</w:t>
      </w:r>
      <w:r w:rsidR="5ED48AFF">
        <w:t xml:space="preserve"> </w:t>
      </w:r>
      <w:r w:rsidR="0F549400">
        <w:t>and they can’t swim.</w:t>
      </w:r>
    </w:p>
    <w:p w14:paraId="00949B7C" w14:textId="1675B287" w:rsidR="6BC286D5" w:rsidRDefault="06793521" w:rsidP="2AE37557">
      <w:r>
        <w:t>They</w:t>
      </w:r>
      <w:r w:rsidR="0F549400">
        <w:t xml:space="preserve"> can walk up to 100 miles without water</w:t>
      </w:r>
      <w:r w:rsidR="5ED48AFF">
        <w:t xml:space="preserve"> </w:t>
      </w:r>
      <w:r w:rsidR="7969C766">
        <w:t>and when they’re</w:t>
      </w:r>
      <w:r w:rsidR="5ED48AFF">
        <w:t xml:space="preserve"> </w:t>
      </w:r>
      <w:r w:rsidR="7969C766">
        <w:t>born</w:t>
      </w:r>
      <w:r w:rsidR="4C096091">
        <w:t>,</w:t>
      </w:r>
      <w:r w:rsidR="7969C766">
        <w:t xml:space="preserve"> they have no</w:t>
      </w:r>
      <w:r w:rsidR="5ED48AFF">
        <w:t xml:space="preserve"> </w:t>
      </w:r>
      <w:r w:rsidR="7969C766">
        <w:t xml:space="preserve">humps. </w:t>
      </w:r>
      <w:r w:rsidR="723BB554">
        <w:t>Their</w:t>
      </w:r>
      <w:r w:rsidR="1C490232">
        <w:t xml:space="preserve"> </w:t>
      </w:r>
      <w:r w:rsidR="6F245E73">
        <w:t xml:space="preserve">life span is about </w:t>
      </w:r>
      <w:r w:rsidR="30BABEA0">
        <w:t>40 – 50 years long.</w:t>
      </w:r>
      <w:r w:rsidR="1C490232">
        <w:t xml:space="preserve"> </w:t>
      </w:r>
      <w:r w:rsidR="43D64024">
        <w:t>Their</w:t>
      </w:r>
      <w:r w:rsidR="6B42EA96">
        <w:t xml:space="preserve"> shoulder height is about 6’1</w:t>
      </w:r>
      <w:r w:rsidR="5ED48AFF">
        <w:t xml:space="preserve"> </w:t>
      </w:r>
      <w:r w:rsidR="15A489DD">
        <w:t>when they’re adults.</w:t>
      </w:r>
      <w:r w:rsidR="185C842C">
        <w:t xml:space="preserve"> </w:t>
      </w:r>
      <w:r w:rsidR="7ECF5859">
        <w:t xml:space="preserve">Their </w:t>
      </w:r>
      <w:r w:rsidR="19DD4D52">
        <w:t xml:space="preserve">mass is from 660 – 2,200 </w:t>
      </w:r>
      <w:r w:rsidR="2FB0CD36">
        <w:t>pounds when they’r</w:t>
      </w:r>
      <w:r w:rsidR="7767C9AC">
        <w:t>e adults.</w:t>
      </w:r>
    </w:p>
    <w:p w14:paraId="75E78A11" w14:textId="7570B1C9" w:rsidR="6BC286D5" w:rsidRDefault="6BC286D5"/>
    <w:p w14:paraId="30C5B173" w14:textId="726701E5" w:rsidR="6BC286D5" w:rsidRDefault="6BC286D5"/>
    <w:p w14:paraId="25209E40" w14:textId="2096ECBD" w:rsidR="6BC286D5" w:rsidRDefault="6BC286D5"/>
    <w:p w14:paraId="3EDBA17C" w14:textId="09A4FD95" w:rsidR="6BC286D5" w:rsidRDefault="6BC286D5"/>
    <w:p w14:paraId="0E997109" w14:textId="0F780E5B" w:rsidR="6BC286D5" w:rsidRDefault="6BC286D5"/>
    <w:p w14:paraId="2E282DBA" w14:textId="55133304" w:rsidR="237B63C5" w:rsidRDefault="237B63C5">
      <w:r>
        <w:br w:type="page"/>
      </w:r>
    </w:p>
    <w:p w14:paraId="78272A35" w14:textId="70409898" w:rsidR="237B63C5" w:rsidRDefault="7DDD30EF">
      <w:r w:rsidRPr="5FDD0AC2">
        <w:rPr>
          <w:sz w:val="56"/>
          <w:szCs w:val="56"/>
        </w:rPr>
        <w:lastRenderedPageBreak/>
        <w:t xml:space="preserve">TOY STORY </w:t>
      </w:r>
      <w:r w:rsidR="35BA3BC4" w:rsidRPr="5FDD0AC2">
        <w:rPr>
          <w:sz w:val="56"/>
          <w:szCs w:val="56"/>
        </w:rPr>
        <w:t>5</w:t>
      </w:r>
      <w:r w:rsidR="394E08A0" w:rsidRPr="5FDD0AC2">
        <w:rPr>
          <w:sz w:val="56"/>
          <w:szCs w:val="56"/>
        </w:rPr>
        <w:t xml:space="preserve"> {Directed by Ryan, Sarah, and Pearson}</w:t>
      </w:r>
      <w:r w:rsidR="3533D73E" w:rsidRPr="5FDD0AC2">
        <w:rPr>
          <w:sz w:val="56"/>
          <w:szCs w:val="56"/>
        </w:rPr>
        <w:t xml:space="preserve"> </w:t>
      </w:r>
    </w:p>
    <w:p w14:paraId="037A1648" w14:textId="3286F6B4" w:rsidR="237B63C5" w:rsidRDefault="77C6BC9E">
      <w:r>
        <w:t>Andy starts off as a 21</w:t>
      </w:r>
      <w:r w:rsidR="1F030B71">
        <w:t>-</w:t>
      </w:r>
      <w:r>
        <w:t>year</w:t>
      </w:r>
      <w:r w:rsidR="1F030B71">
        <w:t>-</w:t>
      </w:r>
      <w:r>
        <w:t xml:space="preserve">old man, and then he </w:t>
      </w:r>
      <w:r w:rsidR="55ECB375">
        <w:t>goes to college</w:t>
      </w:r>
      <w:r>
        <w:t xml:space="preserve"> and when doing so, he remembers the toys.</w:t>
      </w:r>
      <w:r w:rsidR="5E89BFAA">
        <w:t xml:space="preserve"> So, he goes to Bonnie, and Bonnie says that she lost </w:t>
      </w:r>
      <w:r w:rsidR="72E4AD1C">
        <w:t xml:space="preserve">Woody. So, Andy, being as </w:t>
      </w:r>
      <w:r w:rsidR="3CBA0C59">
        <w:t>old a</w:t>
      </w:r>
      <w:r w:rsidR="72E4AD1C">
        <w:t xml:space="preserve">s a </w:t>
      </w:r>
      <w:r w:rsidR="6DE5ABDB">
        <w:t>gallon of expired milk,</w:t>
      </w:r>
      <w:r w:rsidR="3CAABD51">
        <w:t xml:space="preserve"> he</w:t>
      </w:r>
      <w:r w:rsidR="72E4AD1C">
        <w:t xml:space="preserve"> starts slapping </w:t>
      </w:r>
      <w:r w:rsidR="72C8CC9C">
        <w:t xml:space="preserve">Bonnie so hard she looks like a </w:t>
      </w:r>
      <w:r w:rsidR="3D7FFAE1">
        <w:t>Picasso painting.</w:t>
      </w:r>
      <w:r w:rsidR="44525113">
        <w:t xml:space="preserve"> </w:t>
      </w:r>
    </w:p>
    <w:p w14:paraId="0F6178D7" w14:textId="3AA5D55A" w:rsidR="005C4864" w:rsidRDefault="723E2372">
      <w:r>
        <w:t xml:space="preserve">Andy starts to comfort her uncomfortably like </w:t>
      </w:r>
      <w:r w:rsidR="0E05335D">
        <w:t>sitting on Santa’s lap at the mall for $60. Bonnie says that she still has some of the toys left, and then they start to</w:t>
      </w:r>
      <w:r w:rsidR="4FC9AF3A">
        <w:t xml:space="preserve"> look for the toys. They then find the toys and start p</w:t>
      </w:r>
      <w:r w:rsidR="0C2B7351">
        <w:t>l</w:t>
      </w:r>
      <w:r w:rsidR="4FC9AF3A">
        <w:t xml:space="preserve">aying with </w:t>
      </w:r>
      <w:r w:rsidR="7FE1026E">
        <w:t>them</w:t>
      </w:r>
      <w:r w:rsidR="4FC9AF3A">
        <w:t xml:space="preserve">’. They </w:t>
      </w:r>
      <w:r w:rsidR="618E28D7">
        <w:t>then play</w:t>
      </w:r>
      <w:r w:rsidR="5AB4A08E">
        <w:t>ed</w:t>
      </w:r>
      <w:r w:rsidR="618E28D7">
        <w:t xml:space="preserve"> with them a lot</w:t>
      </w:r>
      <w:r w:rsidR="4FC9AF3A">
        <w:t>, and then Buzz Lightyear screams</w:t>
      </w:r>
      <w:r w:rsidR="72A7DA98">
        <w:t xml:space="preserve"> out, </w:t>
      </w:r>
      <w:r w:rsidR="3D51973D">
        <w:t>“</w:t>
      </w:r>
      <w:r w:rsidR="31324BA1">
        <w:t>STOP</w:t>
      </w:r>
      <w:r w:rsidR="56FD0145">
        <w:t xml:space="preserve"> IT RIGHT NOW</w:t>
      </w:r>
      <w:r w:rsidR="72A7DA98">
        <w:t>”.</w:t>
      </w:r>
    </w:p>
    <w:p w14:paraId="4E37757F" w14:textId="32C214E3" w:rsidR="72A7DA98" w:rsidRDefault="72A7DA98" w:rsidP="24ED3599">
      <w:r>
        <w:t>In a sudden shock, they jump right up and start walking back.</w:t>
      </w:r>
      <w:r w:rsidR="0DAD39AF">
        <w:t xml:space="preserve"> They then hear Slink yell, “OH </w:t>
      </w:r>
      <w:r w:rsidR="4AAECD79">
        <w:t>Gushers</w:t>
      </w:r>
      <w:r w:rsidR="003A6B08">
        <w:t>!</w:t>
      </w:r>
      <w:r w:rsidR="4AAECD79">
        <w:t xml:space="preserve"> THEY</w:t>
      </w:r>
      <w:r w:rsidR="2B2B6A2A">
        <w:t xml:space="preserve"> KNOW OUR SECRET</w:t>
      </w:r>
      <w:r w:rsidR="39DE01A9">
        <w:t>!”</w:t>
      </w:r>
      <w:r w:rsidR="0DAD39AF">
        <w:t xml:space="preserve"> </w:t>
      </w:r>
      <w:r w:rsidR="749B4FF4">
        <w:t>the</w:t>
      </w:r>
      <w:r w:rsidR="590C5721">
        <w:t>n Andy smacks himself and he gets knocked out from his own punch and then Bonnie shouts out “MOMMY!” and her mom</w:t>
      </w:r>
      <w:r w:rsidR="041A74A6">
        <w:t xml:space="preserve"> rushes to bonnie and the toys stop talking</w:t>
      </w:r>
      <w:r w:rsidR="480AF90B">
        <w:t>.</w:t>
      </w:r>
    </w:p>
    <w:p w14:paraId="3543DD37" w14:textId="472FE0DF" w:rsidR="480AF90B" w:rsidRDefault="480AF90B" w:rsidP="5EA3048E">
      <w:r>
        <w:t>“WHATS HAPPENING MY LITTLE HONEY BUNNY FRUIT TART</w:t>
      </w:r>
      <w:r w:rsidR="5FD866F7">
        <w:t xml:space="preserve"> WITH THE CHERRY ON TOP?”</w:t>
      </w:r>
    </w:p>
    <w:p w14:paraId="5EDDA3DF" w14:textId="68E23914" w:rsidR="480AF90B" w:rsidRDefault="480AF90B" w:rsidP="187780F2">
      <w:r>
        <w:t>“THE TOYS WERE TALKING!”</w:t>
      </w:r>
    </w:p>
    <w:p w14:paraId="095207CD" w14:textId="14EC720B" w:rsidR="480AF90B" w:rsidRDefault="480AF90B" w:rsidP="4E5AB93E">
      <w:r>
        <w:t>“</w:t>
      </w:r>
      <w:r w:rsidR="64438624">
        <w:t>Did</w:t>
      </w:r>
      <w:r>
        <w:t xml:space="preserve"> u take </w:t>
      </w:r>
      <w:r w:rsidR="39D6F8ED">
        <w:t>your</w:t>
      </w:r>
      <w:r>
        <w:t xml:space="preserve"> </w:t>
      </w:r>
      <w:r w:rsidR="46ECF228">
        <w:t>schizophrenic</w:t>
      </w:r>
      <w:r>
        <w:t xml:space="preserve"> medicine today?”</w:t>
      </w:r>
    </w:p>
    <w:p w14:paraId="639D348A" w14:textId="4B0CC9BC" w:rsidR="480AF90B" w:rsidRDefault="480AF90B" w:rsidP="7D146012">
      <w:r>
        <w:t xml:space="preserve">“I DID I SWEAR EL </w:t>
      </w:r>
      <w:r w:rsidR="154A42E0">
        <w:t>M</w:t>
      </w:r>
      <w:r>
        <w:t>A</w:t>
      </w:r>
      <w:r w:rsidR="0A34E4B2">
        <w:t>M</w:t>
      </w:r>
      <w:r>
        <w:t>I!! THEY WERE TALKING!!!!!!</w:t>
      </w:r>
      <w:proofErr w:type="gramStart"/>
      <w:r>
        <w:t>11</w:t>
      </w:r>
      <w:proofErr w:type="gramEnd"/>
      <w:r>
        <w:t>”</w:t>
      </w:r>
    </w:p>
    <w:p w14:paraId="44DB046D" w14:textId="3B5780DA" w:rsidR="480AF90B" w:rsidRDefault="480AF90B" w:rsidP="3CFE329B">
      <w:r>
        <w:t>“</w:t>
      </w:r>
      <w:r w:rsidR="0DB1AD29">
        <w:t>Bonnie that's the Tylenol medicine</w:t>
      </w:r>
      <w:r w:rsidR="1938BB5E">
        <w:t>.</w:t>
      </w:r>
      <w:r w:rsidR="45E3E1B6">
        <w:t>..</w:t>
      </w:r>
      <w:r w:rsidR="0DB1AD29">
        <w:t xml:space="preserve"> </w:t>
      </w:r>
      <w:r w:rsidR="39F883F6">
        <w:t>G</w:t>
      </w:r>
      <w:r w:rsidR="0DB1AD29">
        <w:t>o take</w:t>
      </w:r>
      <w:r>
        <w:t xml:space="preserve"> </w:t>
      </w:r>
      <w:r w:rsidR="54D96CAA">
        <w:t xml:space="preserve">the schizophrenic </w:t>
      </w:r>
      <w:r>
        <w:t>medicine</w:t>
      </w:r>
      <w:r w:rsidR="48DABECC">
        <w:t xml:space="preserve">, </w:t>
      </w:r>
      <w:r w:rsidR="6F188721">
        <w:t>it's</w:t>
      </w:r>
      <w:r w:rsidR="48DABECC">
        <w:t xml:space="preserve"> the one with the purple wrapper and pills inside of it. </w:t>
      </w:r>
      <w:r w:rsidR="173CD744">
        <w:t>I</w:t>
      </w:r>
      <w:r>
        <w:t xml:space="preserve"> have a </w:t>
      </w:r>
      <w:r w:rsidR="359A3361">
        <w:t xml:space="preserve">trip </w:t>
      </w:r>
      <w:r>
        <w:t xml:space="preserve">with </w:t>
      </w:r>
      <w:r w:rsidR="04DB8933">
        <w:t>Andy tonight</w:t>
      </w:r>
      <w:r>
        <w:t xml:space="preserve">. </w:t>
      </w:r>
      <w:r w:rsidR="048280D6">
        <w:t>And</w:t>
      </w:r>
      <w:r>
        <w:t xml:space="preserve"> why is he sleeping?”</w:t>
      </w:r>
    </w:p>
    <w:p w14:paraId="0283A3FB" w14:textId="6CF59F1D" w:rsidR="77B3CF4B" w:rsidRDefault="73C966EF">
      <w:pPr>
        <w:rPr>
          <w:vertAlign w:val="superscript"/>
        </w:rPr>
      </w:pPr>
      <w:r>
        <w:t xml:space="preserve">“He knocked the </w:t>
      </w:r>
      <w:r w:rsidR="1FD08741">
        <w:t>doodoo</w:t>
      </w:r>
      <w:r>
        <w:t xml:space="preserve"> out of himself like how Mike Tyson will do to Jake Paul on July 20</w:t>
      </w:r>
      <w:r w:rsidRPr="1A5E8F25">
        <w:rPr>
          <w:vertAlign w:val="superscript"/>
        </w:rPr>
        <w:t>th</w:t>
      </w:r>
      <w:r w:rsidR="1CC71AB4" w:rsidRPr="1A5E8F25">
        <w:rPr>
          <w:vertAlign w:val="superscript"/>
        </w:rPr>
        <w:t>!”</w:t>
      </w:r>
    </w:p>
    <w:p w14:paraId="54D304EE" w14:textId="2DFEC43D" w:rsidR="00E67700" w:rsidRDefault="1E5C5A25" w:rsidP="5C354E69">
      <w:r>
        <w:t xml:space="preserve">When </w:t>
      </w:r>
      <w:r w:rsidR="21CB6335">
        <w:t>El</w:t>
      </w:r>
      <w:r>
        <w:t xml:space="preserve"> </w:t>
      </w:r>
      <w:r w:rsidR="7F10E64A">
        <w:t>M</w:t>
      </w:r>
      <w:r>
        <w:t>ami left the room, Buzz yelled out, “WE NEED HELP!!1” “WHAT HAPPENED??” “ITS</w:t>
      </w:r>
      <w:r w:rsidR="7AE8D0E0">
        <w:t xml:space="preserve"> WOODY AND LIL BO BEEP, THEY STRANDED THEMSELVES AT A </w:t>
      </w:r>
      <w:r w:rsidR="3AC2C35B">
        <w:t>CARNIVAL</w:t>
      </w:r>
      <w:r w:rsidR="7AE8D0E0">
        <w:t>!” “</w:t>
      </w:r>
      <w:r w:rsidR="3656D2B1">
        <w:t>Uh</w:t>
      </w:r>
      <w:r w:rsidR="7AE8D0E0">
        <w:t xml:space="preserve"> ok </w:t>
      </w:r>
      <w:r w:rsidR="334F1A6E">
        <w:t xml:space="preserve">I’ll  </w:t>
      </w:r>
      <w:r w:rsidR="7AE8D0E0">
        <w:t xml:space="preserve"> help</w:t>
      </w:r>
      <w:r w:rsidR="11DB9E7F">
        <w:t>” All the toys yell out in excitement, waking up Andy. “AH WHAT THE</w:t>
      </w:r>
      <w:r w:rsidR="3DBF4929">
        <w:t xml:space="preserve"> </w:t>
      </w:r>
      <w:r w:rsidR="0D5B17A7">
        <w:t>FRUITBOX</w:t>
      </w:r>
      <w:r w:rsidR="3DBF4929">
        <w:t>!”</w:t>
      </w:r>
      <w:r w:rsidR="0542CB33">
        <w:t xml:space="preserve"> Andy would </w:t>
      </w:r>
      <w:r w:rsidR="7F892CA1">
        <w:t xml:space="preserve">add on </w:t>
      </w:r>
      <w:r w:rsidR="0542CB33">
        <w:t xml:space="preserve">and </w:t>
      </w:r>
      <w:r w:rsidR="0F3C8DF5">
        <w:t>say,</w:t>
      </w:r>
      <w:r w:rsidR="0542CB33">
        <w:t xml:space="preserve"> “ITS A HORROR MOVIE!11!!!!111!1” Then</w:t>
      </w:r>
      <w:r w:rsidR="4B9E99FE">
        <w:t xml:space="preserve">, Bonnie would say </w:t>
      </w:r>
      <w:r w:rsidR="4B9E99FE">
        <w:lastRenderedPageBreak/>
        <w:t>“</w:t>
      </w:r>
      <w:r w:rsidR="79055039">
        <w:t>Don't</w:t>
      </w:r>
      <w:r w:rsidR="4B9E99FE">
        <w:t xml:space="preserve"> worry daddy, they </w:t>
      </w:r>
      <w:r w:rsidR="3260B36D">
        <w:t>friendly</w:t>
      </w:r>
      <w:r w:rsidR="35D97AFD">
        <w:t>”</w:t>
      </w:r>
      <w:r w:rsidR="3260B36D">
        <w:t xml:space="preserve">, Bonnie says in a baby like manner, </w:t>
      </w:r>
      <w:r w:rsidR="024F287F">
        <w:t>“T</w:t>
      </w:r>
      <w:r w:rsidR="43EA9A2F">
        <w:t>hey need help finding Woody and Lil’ Bo Bee</w:t>
      </w:r>
      <w:r w:rsidR="24630D27">
        <w:t>p.” “</w:t>
      </w:r>
      <w:r w:rsidR="5D8F412B">
        <w:t>Alright</w:t>
      </w:r>
      <w:r w:rsidR="24630D27">
        <w:t>’ bet.”.  “YIPPEEEEE</w:t>
      </w:r>
      <w:r w:rsidR="5C4ED1DF">
        <w:t>E”</w:t>
      </w:r>
      <w:r w:rsidR="3B0D07F5">
        <w:t xml:space="preserve">. “Alright, </w:t>
      </w:r>
      <w:r w:rsidR="737EA18F">
        <w:t>let's</w:t>
      </w:r>
      <w:r w:rsidR="3055C083">
        <w:t xml:space="preserve"> go toy hunting Andy says as he whips out the nerf gun in an aggressive manner.</w:t>
      </w:r>
    </w:p>
    <w:p w14:paraId="25961567" w14:textId="737B9DC0" w:rsidR="39087B2F" w:rsidRDefault="303EF606" w:rsidP="2AE37557">
      <w:r>
        <w:t xml:space="preserve"> </w:t>
      </w:r>
      <w:r w:rsidR="39087B2F">
        <w:br w:type="page"/>
      </w:r>
    </w:p>
    <w:p w14:paraId="1C102686" w14:textId="4EE5CFFA" w:rsidR="39087B2F" w:rsidRDefault="7BF6C77E" w:rsidP="003B5391">
      <w:pPr>
        <w:jc w:val="center"/>
      </w:pPr>
      <w:r>
        <w:lastRenderedPageBreak/>
        <w:t>Saving Princess Zelda</w:t>
      </w:r>
    </w:p>
    <w:p w14:paraId="6E8E7F90" w14:textId="3F711A2E" w:rsidR="7BF6C77E" w:rsidRDefault="7BF6C77E" w:rsidP="003B5391">
      <w:pPr>
        <w:jc w:val="center"/>
      </w:pPr>
      <w:r>
        <w:t>By: Liliana Haas</w:t>
      </w:r>
    </w:p>
    <w:p w14:paraId="5E9C1870" w14:textId="7A7C3CCC" w:rsidR="07E41F2D" w:rsidRDefault="559F5DFF" w:rsidP="003B5391">
      <w:pPr>
        <w:rPr>
          <w:rStyle w:val="eop"/>
          <w:rFonts w:ascii="Times New Roman" w:eastAsia="Times New Roman" w:hAnsi="Times New Roman" w:cs="Times New Roman"/>
        </w:rPr>
      </w:pPr>
      <w:r w:rsidRPr="003B5391">
        <w:rPr>
          <w:rStyle w:val="normaltextrun"/>
          <w:rFonts w:ascii="Times New Roman" w:eastAsia="Times New Roman" w:hAnsi="Times New Roman" w:cs="Times New Roman"/>
        </w:rPr>
        <w:t xml:space="preserve">A game named “Legends of Zelda Tears of the Kingdom” is a fantasy game where you're a character named </w:t>
      </w:r>
      <w:r w:rsidR="64AFD2DC" w:rsidRPr="003B5391">
        <w:rPr>
          <w:rStyle w:val="normaltextrun"/>
          <w:rFonts w:ascii="Times New Roman" w:eastAsia="Times New Roman" w:hAnsi="Times New Roman" w:cs="Times New Roman"/>
        </w:rPr>
        <w:t>L</w:t>
      </w:r>
      <w:r w:rsidRPr="003B5391">
        <w:rPr>
          <w:rStyle w:val="normaltextrun"/>
          <w:rFonts w:ascii="Times New Roman" w:eastAsia="Times New Roman" w:hAnsi="Times New Roman" w:cs="Times New Roman"/>
        </w:rPr>
        <w:t>ink. Link is a knight</w:t>
      </w:r>
      <w:r w:rsidR="01EBF5D1" w:rsidRPr="003B5391">
        <w:rPr>
          <w:rStyle w:val="normaltextrun"/>
          <w:rFonts w:ascii="Times New Roman" w:eastAsia="Times New Roman" w:hAnsi="Times New Roman" w:cs="Times New Roman"/>
        </w:rPr>
        <w:t xml:space="preserve"> that</w:t>
      </w:r>
      <w:r w:rsidRPr="003B5391">
        <w:rPr>
          <w:rStyle w:val="normaltextrun"/>
          <w:rFonts w:ascii="Times New Roman" w:eastAsia="Times New Roman" w:hAnsi="Times New Roman" w:cs="Times New Roman"/>
        </w:rPr>
        <w:t xml:space="preserve"> is the Princess’s personal knight. Link is exploring the underground under Hyrule </w:t>
      </w:r>
      <w:r w:rsidR="3A4540E0" w:rsidRPr="003B5391">
        <w:rPr>
          <w:rStyle w:val="normaltextrun"/>
          <w:rFonts w:ascii="Times New Roman" w:eastAsia="Times New Roman" w:hAnsi="Times New Roman" w:cs="Times New Roman"/>
        </w:rPr>
        <w:t>C</w:t>
      </w:r>
      <w:r w:rsidRPr="003B5391">
        <w:rPr>
          <w:rStyle w:val="normaltextrun"/>
          <w:rFonts w:ascii="Times New Roman" w:eastAsia="Times New Roman" w:hAnsi="Times New Roman" w:cs="Times New Roman"/>
        </w:rPr>
        <w:t>astle with Zelda</w:t>
      </w:r>
      <w:r w:rsidR="06B4B288" w:rsidRPr="003B5391">
        <w:rPr>
          <w:rStyle w:val="normaltextrun"/>
          <w:rFonts w:ascii="Times New Roman" w:eastAsia="Times New Roman" w:hAnsi="Times New Roman" w:cs="Times New Roman"/>
        </w:rPr>
        <w:t xml:space="preserve"> </w:t>
      </w:r>
      <w:r w:rsidRPr="003B5391">
        <w:rPr>
          <w:rStyle w:val="normaltextrun"/>
          <w:rFonts w:ascii="Times New Roman" w:eastAsia="Times New Roman" w:hAnsi="Times New Roman" w:cs="Times New Roman"/>
        </w:rPr>
        <w:t>(the Princess)</w:t>
      </w:r>
      <w:r w:rsidR="56386E08" w:rsidRPr="003B5391">
        <w:rPr>
          <w:rStyle w:val="normaltextrun"/>
          <w:rFonts w:ascii="Times New Roman" w:eastAsia="Times New Roman" w:hAnsi="Times New Roman" w:cs="Times New Roman"/>
        </w:rPr>
        <w:t>.</w:t>
      </w:r>
      <w:r w:rsidRPr="003B5391">
        <w:rPr>
          <w:rStyle w:val="normaltextrun"/>
          <w:rFonts w:ascii="Times New Roman" w:eastAsia="Times New Roman" w:hAnsi="Times New Roman" w:cs="Times New Roman"/>
        </w:rPr>
        <w:t xml:space="preserve"> Zelda finds an interesting artifact</w:t>
      </w:r>
      <w:r w:rsidR="0A43509F" w:rsidRPr="003B5391">
        <w:rPr>
          <w:rStyle w:val="normaltextrun"/>
          <w:rFonts w:ascii="Times New Roman" w:eastAsia="Times New Roman" w:hAnsi="Times New Roman" w:cs="Times New Roman"/>
        </w:rPr>
        <w:t xml:space="preserve"> and</w:t>
      </w:r>
      <w:r w:rsidRPr="003B5391">
        <w:rPr>
          <w:rStyle w:val="normaltextrun"/>
          <w:rFonts w:ascii="Times New Roman" w:eastAsia="Times New Roman" w:hAnsi="Times New Roman" w:cs="Times New Roman"/>
        </w:rPr>
        <w:t xml:space="preserve"> takes a picture of</w:t>
      </w:r>
      <w:r w:rsidR="2625D49B" w:rsidRPr="003B5391">
        <w:rPr>
          <w:rStyle w:val="normaltextrun"/>
          <w:rFonts w:ascii="Times New Roman" w:eastAsia="Times New Roman" w:hAnsi="Times New Roman" w:cs="Times New Roman"/>
        </w:rPr>
        <w:t xml:space="preserve"> it</w:t>
      </w:r>
      <w:r w:rsidRPr="003B5391">
        <w:rPr>
          <w:rStyle w:val="normaltextrun"/>
          <w:rFonts w:ascii="Times New Roman" w:eastAsia="Times New Roman" w:hAnsi="Times New Roman" w:cs="Times New Roman"/>
        </w:rPr>
        <w:t>.</w:t>
      </w:r>
      <w:r w:rsidR="01A81C21" w:rsidRPr="003B5391">
        <w:rPr>
          <w:rStyle w:val="normaltextrun"/>
          <w:rFonts w:ascii="Times New Roman" w:eastAsia="Times New Roman" w:hAnsi="Times New Roman" w:cs="Times New Roman"/>
        </w:rPr>
        <w:t xml:space="preserve"> </w:t>
      </w:r>
      <w:r w:rsidRPr="003B5391">
        <w:rPr>
          <w:rStyle w:val="normaltextrun"/>
          <w:rFonts w:ascii="Times New Roman" w:eastAsia="Times New Roman" w:hAnsi="Times New Roman" w:cs="Times New Roman"/>
        </w:rPr>
        <w:t>Suddenly</w:t>
      </w:r>
      <w:r w:rsidR="5C7B6A43" w:rsidRPr="003B5391">
        <w:rPr>
          <w:rStyle w:val="normaltextrun"/>
          <w:rFonts w:ascii="Times New Roman" w:eastAsia="Times New Roman" w:hAnsi="Times New Roman" w:cs="Times New Roman"/>
        </w:rPr>
        <w:t>,</w:t>
      </w:r>
      <w:r w:rsidRPr="003B5391">
        <w:rPr>
          <w:rStyle w:val="normaltextrun"/>
          <w:rFonts w:ascii="Times New Roman" w:eastAsia="Times New Roman" w:hAnsi="Times New Roman" w:cs="Times New Roman"/>
        </w:rPr>
        <w:t xml:space="preserve"> a </w:t>
      </w:r>
      <w:r w:rsidR="44758FA3" w:rsidRPr="003B5391">
        <w:rPr>
          <w:rStyle w:val="normaltextrun"/>
          <w:rFonts w:ascii="Times New Roman" w:eastAsia="Times New Roman" w:hAnsi="Times New Roman" w:cs="Times New Roman"/>
        </w:rPr>
        <w:t>weird, corrupt</w:t>
      </w:r>
      <w:r w:rsidRPr="003B5391">
        <w:rPr>
          <w:rStyle w:val="normaltextrun"/>
          <w:rFonts w:ascii="Times New Roman" w:eastAsia="Times New Roman" w:hAnsi="Times New Roman" w:cs="Times New Roman"/>
        </w:rPr>
        <w:t xml:space="preserve"> tear-like element is found at the corner of the cave</w:t>
      </w:r>
      <w:r w:rsidR="4CFBD196" w:rsidRPr="003B5391">
        <w:rPr>
          <w:rStyle w:val="normaltextrun"/>
          <w:rFonts w:ascii="Times New Roman" w:eastAsia="Times New Roman" w:hAnsi="Times New Roman" w:cs="Times New Roman"/>
        </w:rPr>
        <w:t xml:space="preserve"> and</w:t>
      </w:r>
      <w:r w:rsidRPr="003B5391">
        <w:rPr>
          <w:rStyle w:val="normaltextrun"/>
          <w:rFonts w:ascii="Times New Roman" w:eastAsia="Times New Roman" w:hAnsi="Times New Roman" w:cs="Times New Roman"/>
        </w:rPr>
        <w:t xml:space="preserve"> Zelda touches it. It glows blue and then looks like a white glowing tear</w:t>
      </w:r>
      <w:r w:rsidR="358BFB70" w:rsidRPr="003B5391">
        <w:rPr>
          <w:rStyle w:val="normaltextrun"/>
          <w:rFonts w:ascii="Times New Roman" w:eastAsia="Times New Roman" w:hAnsi="Times New Roman" w:cs="Times New Roman"/>
        </w:rPr>
        <w:t>.</w:t>
      </w:r>
      <w:r w:rsidRPr="003B5391">
        <w:rPr>
          <w:rStyle w:val="normaltextrun"/>
          <w:rFonts w:ascii="Times New Roman" w:eastAsia="Times New Roman" w:hAnsi="Times New Roman" w:cs="Times New Roman"/>
        </w:rPr>
        <w:t xml:space="preserve"> </w:t>
      </w:r>
      <w:r w:rsidR="147B8420" w:rsidRPr="003B5391">
        <w:rPr>
          <w:rStyle w:val="normaltextrun"/>
          <w:rFonts w:ascii="Times New Roman" w:eastAsia="Times New Roman" w:hAnsi="Times New Roman" w:cs="Times New Roman"/>
        </w:rPr>
        <w:t>T</w:t>
      </w:r>
      <w:r w:rsidRPr="003B5391">
        <w:rPr>
          <w:rStyle w:val="normaltextrun"/>
          <w:rFonts w:ascii="Times New Roman" w:eastAsia="Times New Roman" w:hAnsi="Times New Roman" w:cs="Times New Roman"/>
        </w:rPr>
        <w:t>hen Ganondorf (the main villain)</w:t>
      </w:r>
      <w:r w:rsidR="7A016900" w:rsidRPr="003B5391">
        <w:rPr>
          <w:rStyle w:val="normaltextrun"/>
          <w:rFonts w:ascii="Times New Roman" w:eastAsia="Times New Roman" w:hAnsi="Times New Roman" w:cs="Times New Roman"/>
        </w:rPr>
        <w:t xml:space="preserve"> </w:t>
      </w:r>
      <w:r w:rsidR="4B074E9D" w:rsidRPr="003B5391">
        <w:rPr>
          <w:rStyle w:val="normaltextrun"/>
          <w:rFonts w:ascii="Times New Roman" w:eastAsia="Times New Roman" w:hAnsi="Times New Roman" w:cs="Times New Roman"/>
        </w:rPr>
        <w:t>appears,</w:t>
      </w:r>
      <w:r w:rsidR="7A016900" w:rsidRPr="003B5391">
        <w:rPr>
          <w:rStyle w:val="normaltextrun"/>
          <w:rFonts w:ascii="Times New Roman" w:eastAsia="Times New Roman" w:hAnsi="Times New Roman" w:cs="Times New Roman"/>
        </w:rPr>
        <w:t xml:space="preserve"> </w:t>
      </w:r>
      <w:r w:rsidR="21DFAE2E" w:rsidRPr="003B5391">
        <w:rPr>
          <w:rStyle w:val="normaltextrun"/>
          <w:rFonts w:ascii="Times New Roman" w:eastAsia="Times New Roman" w:hAnsi="Times New Roman" w:cs="Times New Roman"/>
        </w:rPr>
        <w:t>and</w:t>
      </w:r>
      <w:r w:rsidRPr="003B5391">
        <w:rPr>
          <w:rStyle w:val="normaltextrun"/>
          <w:rFonts w:ascii="Times New Roman" w:eastAsia="Times New Roman" w:hAnsi="Times New Roman" w:cs="Times New Roman"/>
        </w:rPr>
        <w:t xml:space="preserve"> Link grabs his master sword and Ganondorf breaks the sword in half. Ganondorf then </w:t>
      </w:r>
      <w:r w:rsidR="07E634D5" w:rsidRPr="003B5391">
        <w:rPr>
          <w:rStyle w:val="normaltextrun"/>
          <w:rFonts w:ascii="Times New Roman" w:eastAsia="Times New Roman" w:hAnsi="Times New Roman" w:cs="Times New Roman"/>
        </w:rPr>
        <w:t>a</w:t>
      </w:r>
      <w:r w:rsidRPr="003B5391">
        <w:rPr>
          <w:rStyle w:val="normaltextrun"/>
          <w:rFonts w:ascii="Times New Roman" w:eastAsia="Times New Roman" w:hAnsi="Times New Roman" w:cs="Times New Roman"/>
        </w:rPr>
        <w:t xml:space="preserve">ttacked Zelda but Link protected Zelda. </w:t>
      </w:r>
      <w:r w:rsidR="3F6A82DC" w:rsidRPr="003B5391">
        <w:rPr>
          <w:rStyle w:val="normaltextrun"/>
          <w:rFonts w:ascii="Times New Roman" w:eastAsia="Times New Roman" w:hAnsi="Times New Roman" w:cs="Times New Roman"/>
        </w:rPr>
        <w:t>This</w:t>
      </w:r>
      <w:r w:rsidRPr="003B5391">
        <w:rPr>
          <w:rStyle w:val="normaltextrun"/>
          <w:rFonts w:ascii="Times New Roman" w:eastAsia="Times New Roman" w:hAnsi="Times New Roman" w:cs="Times New Roman"/>
        </w:rPr>
        <w:t xml:space="preserve"> causes Link</w:t>
      </w:r>
      <w:r w:rsidR="735F3486" w:rsidRPr="003B5391">
        <w:rPr>
          <w:rStyle w:val="normaltextrun"/>
          <w:rFonts w:ascii="Times New Roman" w:eastAsia="Times New Roman" w:hAnsi="Times New Roman" w:cs="Times New Roman"/>
        </w:rPr>
        <w:t>’</w:t>
      </w:r>
      <w:r w:rsidRPr="003B5391">
        <w:rPr>
          <w:rStyle w:val="normaltextrun"/>
          <w:rFonts w:ascii="Times New Roman" w:eastAsia="Times New Roman" w:hAnsi="Times New Roman" w:cs="Times New Roman"/>
        </w:rPr>
        <w:t xml:space="preserve">s arm to get cursed and gloom would spread to most of his body causing him to </w:t>
      </w:r>
      <w:r w:rsidR="279BE799" w:rsidRPr="003B5391">
        <w:rPr>
          <w:rStyle w:val="normaltextrun"/>
          <w:rFonts w:ascii="Times New Roman" w:eastAsia="Times New Roman" w:hAnsi="Times New Roman" w:cs="Times New Roman"/>
        </w:rPr>
        <w:t xml:space="preserve">eventually </w:t>
      </w:r>
      <w:r w:rsidRPr="003B5391">
        <w:rPr>
          <w:rStyle w:val="normaltextrun"/>
          <w:rFonts w:ascii="Times New Roman" w:eastAsia="Times New Roman" w:hAnsi="Times New Roman" w:cs="Times New Roman"/>
        </w:rPr>
        <w:t xml:space="preserve">die. The cliff started to crumple massively. Zelda falls off the ground into the dark abyss. </w:t>
      </w:r>
      <w:r w:rsidR="5A912BC1" w:rsidRPr="003B5391">
        <w:rPr>
          <w:rStyle w:val="normaltextrun"/>
          <w:rFonts w:ascii="Times New Roman" w:eastAsia="Times New Roman" w:hAnsi="Times New Roman" w:cs="Times New Roman"/>
        </w:rPr>
        <w:t>Link</w:t>
      </w:r>
      <w:r w:rsidRPr="003B5391">
        <w:rPr>
          <w:rStyle w:val="normaltextrun"/>
          <w:rFonts w:ascii="Times New Roman" w:eastAsia="Times New Roman" w:hAnsi="Times New Roman" w:cs="Times New Roman"/>
        </w:rPr>
        <w:t xml:space="preserve"> then jumps after Zelda but then passes out due to his arm getting corrupted by Ganondorf. He wakes up on a sky island with a weird looking robotic element arm. He then sees a white tinted goat-like figure that stands on two legs. His name was King </w:t>
      </w:r>
      <w:proofErr w:type="spellStart"/>
      <w:r w:rsidRPr="003B5391">
        <w:rPr>
          <w:rStyle w:val="normaltextrun"/>
          <w:rFonts w:ascii="Times New Roman" w:eastAsia="Times New Roman" w:hAnsi="Times New Roman" w:cs="Times New Roman"/>
        </w:rPr>
        <w:t>Rauru</w:t>
      </w:r>
      <w:proofErr w:type="spellEnd"/>
      <w:r w:rsidRPr="003B5391">
        <w:rPr>
          <w:rStyle w:val="normaltextrun"/>
          <w:rFonts w:ascii="Times New Roman" w:eastAsia="Times New Roman" w:hAnsi="Times New Roman" w:cs="Times New Roman"/>
        </w:rPr>
        <w:t xml:space="preserve">. King </w:t>
      </w:r>
      <w:proofErr w:type="spellStart"/>
      <w:r w:rsidRPr="003B5391">
        <w:rPr>
          <w:rStyle w:val="normaltextrun"/>
          <w:rFonts w:ascii="Times New Roman" w:eastAsia="Times New Roman" w:hAnsi="Times New Roman" w:cs="Times New Roman"/>
        </w:rPr>
        <w:t>Rauru</w:t>
      </w:r>
      <w:proofErr w:type="spellEnd"/>
      <w:r w:rsidRPr="003B5391">
        <w:rPr>
          <w:rStyle w:val="normaltextrun"/>
          <w:rFonts w:ascii="Times New Roman" w:eastAsia="Times New Roman" w:hAnsi="Times New Roman" w:cs="Times New Roman"/>
        </w:rPr>
        <w:t xml:space="preserve"> gave Link his arm to save him from the gloom spreading to his body. Link stands up and notices the arm it was almost transparent and had glowing green energy flowing through the arm. That was the start of Links journey to save Princess Zelda.</w:t>
      </w:r>
    </w:p>
    <w:p w14:paraId="389844A9" w14:textId="2FE728C6" w:rsidR="173A9791" w:rsidRDefault="6C1239DD" w:rsidP="24BD9E7C">
      <w:pPr>
        <w:rPr>
          <w:del w:id="0" w:author="Microsoft Word" w:date="2024-04-02T10:25:00Z"/>
        </w:rPr>
      </w:pPr>
      <w:r>
        <w:t xml:space="preserve"> </w:t>
      </w:r>
    </w:p>
    <w:p w14:paraId="143D5B83" w14:textId="13DE81A4" w:rsidR="173A9791" w:rsidRDefault="00396EEE" w:rsidP="6F83FBA5">
      <w:pPr>
        <w:pStyle w:val="Title"/>
      </w:pPr>
      <w:r>
        <w:t xml:space="preserve"> </w:t>
      </w:r>
    </w:p>
    <w:p w14:paraId="0636872B" w14:textId="4913B4F3" w:rsidR="173A9791" w:rsidRDefault="376FF1CC" w:rsidP="6F83FBA5">
      <w:pPr>
        <w:pStyle w:val="Title"/>
      </w:pPr>
      <w:r>
        <w:t xml:space="preserve"> </w:t>
      </w:r>
      <w:r w:rsidR="76DB1B9C">
        <w:t xml:space="preserve">      </w:t>
      </w:r>
    </w:p>
    <w:p w14:paraId="28A49ECF" w14:textId="1238168C" w:rsidR="173A9791" w:rsidRDefault="376FF1CC" w:rsidP="3794C323">
      <w:r>
        <w:br w:type="page"/>
      </w:r>
    </w:p>
    <w:p w14:paraId="30D98308" w14:textId="3692AE18" w:rsidR="173A9791" w:rsidRDefault="76DB1B9C" w:rsidP="6F83FBA5">
      <w:pPr>
        <w:pStyle w:val="Title"/>
      </w:pPr>
      <w:r>
        <w:lastRenderedPageBreak/>
        <w:t xml:space="preserve"> THE KENNEDY SPACE CENTER</w:t>
      </w:r>
    </w:p>
    <w:p w14:paraId="1F061EA4" w14:textId="01CC08A0" w:rsidR="00ED1171" w:rsidRPr="00ED1171" w:rsidRDefault="00D73C4A" w:rsidP="00D73C4A">
      <w:pPr>
        <w:jc w:val="center"/>
      </w:pPr>
      <w:r>
        <w:t xml:space="preserve">By: </w:t>
      </w:r>
      <w:r w:rsidR="5EA0E72D">
        <w:t xml:space="preserve">Fernando </w:t>
      </w:r>
    </w:p>
    <w:p w14:paraId="7373E2FF" w14:textId="14822EE1" w:rsidR="1D0402E5" w:rsidRDefault="1D0402E5" w:rsidP="1D0402E5">
      <w:pPr>
        <w:pStyle w:val="Title"/>
      </w:pPr>
    </w:p>
    <w:p w14:paraId="568674A7" w14:textId="5F088D30" w:rsidR="6A226202" w:rsidRDefault="0E58B69E" w:rsidP="24BD9E7C">
      <w:pPr>
        <w:jc w:val="both"/>
      </w:pPr>
      <w:r>
        <w:t xml:space="preserve">The Kennedy Space Center was fun when I went with my school </w:t>
      </w:r>
      <w:r w:rsidR="30915136">
        <w:t>on</w:t>
      </w:r>
      <w:r>
        <w:t xml:space="preserve"> March 25</w:t>
      </w:r>
      <w:r w:rsidR="0EEBB9A5">
        <w:t>, 2024,</w:t>
      </w:r>
      <w:r>
        <w:t xml:space="preserve"> my most favorite part of it was the simula</w:t>
      </w:r>
      <w:r w:rsidR="455CFC62">
        <w:t xml:space="preserve">tor me and my friend Omar and Ely went </w:t>
      </w:r>
      <w:r w:rsidR="67B4B408">
        <w:t>on,</w:t>
      </w:r>
      <w:r w:rsidR="455CFC62">
        <w:t xml:space="preserve"> but Ely said he didn’t want to ride it anymore and exited the simulator. So</w:t>
      </w:r>
      <w:r w:rsidR="30915136">
        <w:t>,</w:t>
      </w:r>
      <w:r w:rsidR="455CFC62">
        <w:t xml:space="preserve"> it was only me and my </w:t>
      </w:r>
      <w:r w:rsidR="4B0A3207">
        <w:t xml:space="preserve">friend Omar. The simulator was </w:t>
      </w:r>
      <w:r w:rsidR="30915136">
        <w:t>funnier</w:t>
      </w:r>
      <w:r w:rsidR="0B75DB14">
        <w:t xml:space="preserve"> than we</w:t>
      </w:r>
      <w:r w:rsidR="4B0A3207">
        <w:t xml:space="preserve"> e</w:t>
      </w:r>
      <w:r w:rsidR="4FB76E5A">
        <w:t xml:space="preserve">xpected. We were shaking and vibrating </w:t>
      </w:r>
      <w:r w:rsidR="22B5DBC7">
        <w:t>because of</w:t>
      </w:r>
      <w:r w:rsidR="4FB76E5A">
        <w:t xml:space="preserve"> </w:t>
      </w:r>
      <w:r w:rsidR="34AC057D">
        <w:t>us and said it was er that</w:t>
      </w:r>
      <w:r w:rsidR="20E9ED38">
        <w:t xml:space="preserve"> me and my friend Omar went on a big slide to </w:t>
      </w:r>
      <w:r w:rsidR="55AB5D26">
        <w:t>race to see</w:t>
      </w:r>
      <w:r w:rsidR="20E9ED38">
        <w:t xml:space="preserve"> who could reach the bo</w:t>
      </w:r>
      <w:r w:rsidR="73176287">
        <w:t xml:space="preserve">ttom faster. </w:t>
      </w:r>
      <w:r w:rsidR="2F3B7EDE">
        <w:t>Then we went to an inside</w:t>
      </w:r>
      <w:r w:rsidR="1F34F3B1">
        <w:t xml:space="preserve"> of </w:t>
      </w:r>
      <w:r w:rsidR="30915136">
        <w:t>an</w:t>
      </w:r>
      <w:r w:rsidR="1F34F3B1">
        <w:t xml:space="preserve"> indoor park </w:t>
      </w:r>
      <w:r w:rsidR="30915136">
        <w:t>like</w:t>
      </w:r>
      <w:r w:rsidR="1F34F3B1">
        <w:t xml:space="preserve"> </w:t>
      </w:r>
      <w:r w:rsidR="781710A1">
        <w:t>play and climb walls.</w:t>
      </w:r>
      <w:r w:rsidR="563ACC86">
        <w:t xml:space="preserve"> Then we went to eat at the orbit cafe</w:t>
      </w:r>
      <w:r w:rsidR="30915136">
        <w:t>,</w:t>
      </w:r>
      <w:r w:rsidR="563ACC86">
        <w:t xml:space="preserve"> and I go</w:t>
      </w:r>
      <w:r w:rsidR="68ADF769">
        <w:t xml:space="preserve">t a CRISPY chicken sandwich and </w:t>
      </w:r>
      <w:r w:rsidR="02D59D1B">
        <w:t>an</w:t>
      </w:r>
      <w:r w:rsidR="68ADF769">
        <w:t xml:space="preserve"> orange soda. The chicken sandwich was BUSSIN beca</w:t>
      </w:r>
      <w:r w:rsidR="1C9A20E7">
        <w:t xml:space="preserve">use I put onion, tomato, pickles, lettuce, mayonnaise, and ketchup. The </w:t>
      </w:r>
      <w:r w:rsidR="30915136">
        <w:t>orbit</w:t>
      </w:r>
      <w:r w:rsidR="1C9A20E7">
        <w:t xml:space="preserve"> </w:t>
      </w:r>
      <w:r w:rsidR="61B23975">
        <w:t xml:space="preserve">cafe was where we had lunch and then went to Cracker Barrel to eat dinner. </w:t>
      </w:r>
      <w:r w:rsidR="37ACAD88">
        <w:t>I got sweet tea, chicken tenders, and fries.</w:t>
      </w:r>
      <w:r w:rsidR="2538E538">
        <w:t xml:space="preserve"> Because it was third grade, fourth grade, and fi</w:t>
      </w:r>
      <w:r w:rsidR="3CCEF48D">
        <w:t>fth grade went, me, Omar and Ely had to sit with a 3</w:t>
      </w:r>
      <w:r w:rsidR="3CCEF48D" w:rsidRPr="24C00773">
        <w:rPr>
          <w:vertAlign w:val="superscript"/>
        </w:rPr>
        <w:t>rd</w:t>
      </w:r>
      <w:r w:rsidR="3CCEF48D">
        <w:t xml:space="preserve"> grader because our other friend Max couldn’t sit with </w:t>
      </w:r>
      <w:r w:rsidR="242DF1F4">
        <w:t>us because his</w:t>
      </w:r>
      <w:r w:rsidR="09177674">
        <w:t xml:space="preserve"> mom was a chaperone and he had to sit with her</w:t>
      </w:r>
      <w:r w:rsidR="21B7FF6C">
        <w:t>.</w:t>
      </w:r>
      <w:r w:rsidR="2F806F50">
        <w:t xml:space="preserve"> Then we started </w:t>
      </w:r>
      <w:r w:rsidR="08547A2B">
        <w:t>for</w:t>
      </w:r>
      <w:r w:rsidR="2F806F50">
        <w:t xml:space="preserve"> home </w:t>
      </w:r>
      <w:r w:rsidR="3C8357DD">
        <w:t>after a fun day.</w:t>
      </w:r>
      <w:r w:rsidR="53FC32CA">
        <w:t xml:space="preserve"> </w:t>
      </w:r>
    </w:p>
    <w:p w14:paraId="21F265F4" w14:textId="64A4841A" w:rsidR="008646BD" w:rsidRPr="009010C5" w:rsidRDefault="00720363" w:rsidP="744A1E4E">
      <w:r>
        <w:t xml:space="preserve">                           </w:t>
      </w:r>
    </w:p>
    <w:p w14:paraId="470B06CC" w14:textId="68AB1F60" w:rsidR="00557334" w:rsidRDefault="00554150" w:rsidP="3794C323">
      <w:pPr>
        <w:rPr>
          <w:sz w:val="16"/>
          <w:szCs w:val="16"/>
        </w:rPr>
      </w:pPr>
      <w:r w:rsidRPr="3794C323">
        <w:rPr>
          <w:sz w:val="16"/>
          <w:szCs w:val="16"/>
        </w:rPr>
        <w:t xml:space="preserve">   </w:t>
      </w:r>
    </w:p>
    <w:p w14:paraId="10A3B68D" w14:textId="0A340151" w:rsidR="00557334" w:rsidRDefault="00D72B73" w:rsidP="00D72B73">
      <w:pPr>
        <w:pStyle w:val="Heading1"/>
      </w:pPr>
      <w:r>
        <w:t xml:space="preserve">                            </w:t>
      </w:r>
    </w:p>
    <w:p w14:paraId="217C0B78" w14:textId="6F1FBFF9" w:rsidR="00557334" w:rsidRDefault="00D72B73" w:rsidP="3794C323">
      <w:r>
        <w:br w:type="page"/>
      </w:r>
    </w:p>
    <w:p w14:paraId="7AFF6558" w14:textId="32CF4801" w:rsidR="00557334" w:rsidRDefault="00D72B73" w:rsidP="3794C323">
      <w:pPr>
        <w:pStyle w:val="Heading1"/>
        <w:jc w:val="center"/>
      </w:pPr>
      <w:r>
        <w:lastRenderedPageBreak/>
        <w:t xml:space="preserve"> The </w:t>
      </w:r>
      <w:r w:rsidR="00833A9E">
        <w:t>T</w:t>
      </w:r>
      <w:r>
        <w:t>ales o</w:t>
      </w:r>
      <w:r w:rsidR="00AF70F9">
        <w:t xml:space="preserve">f </w:t>
      </w:r>
      <w:r w:rsidR="00877F07">
        <w:t xml:space="preserve">the </w:t>
      </w:r>
      <w:r w:rsidR="00833A9E">
        <w:t>D</w:t>
      </w:r>
      <w:r w:rsidR="002C25BF">
        <w:t>olphins</w:t>
      </w:r>
      <w:r>
        <w:t xml:space="preserve"> </w:t>
      </w:r>
    </w:p>
    <w:p w14:paraId="59D649D0" w14:textId="4A9F951A" w:rsidR="00784A84" w:rsidRDefault="4318966E" w:rsidP="3794C323">
      <w:pPr>
        <w:pStyle w:val="Heading1"/>
        <w:jc w:val="center"/>
      </w:pPr>
      <w:r w:rsidRPr="3794C323">
        <w:rPr>
          <w:sz w:val="24"/>
          <w:szCs w:val="24"/>
        </w:rPr>
        <w:t>By: Journey</w:t>
      </w:r>
    </w:p>
    <w:p w14:paraId="41331B7C" w14:textId="7F1DE5F2" w:rsidR="3794C323" w:rsidRDefault="3794C323" w:rsidP="3794C323"/>
    <w:p w14:paraId="353C9B82" w14:textId="10C80854" w:rsidR="6A226202" w:rsidRPr="00973522" w:rsidRDefault="00BC1C30" w:rsidP="00BC1C30">
      <w:r>
        <w:t xml:space="preserve">Once </w:t>
      </w:r>
      <w:r w:rsidR="007E105F">
        <w:t xml:space="preserve">there was a baby </w:t>
      </w:r>
      <w:r w:rsidR="00FB64DD">
        <w:t>dolphin swimming w</w:t>
      </w:r>
      <w:r w:rsidR="00B9280C">
        <w:t>ith his family</w:t>
      </w:r>
      <w:r w:rsidR="00D72B73">
        <w:t xml:space="preserve"> </w:t>
      </w:r>
      <w:r w:rsidR="748F05F1">
        <w:t>soon,</w:t>
      </w:r>
      <w:r w:rsidR="003B4CAC">
        <w:t xml:space="preserve"> he was hungry and saw some food</w:t>
      </w:r>
      <w:r w:rsidR="002E127D">
        <w:t>.</w:t>
      </w:r>
      <w:r w:rsidR="0041527F">
        <w:t xml:space="preserve"> </w:t>
      </w:r>
      <w:r w:rsidR="002E127D">
        <w:t>H</w:t>
      </w:r>
      <w:r w:rsidR="0041527F">
        <w:t>e swam down a</w:t>
      </w:r>
      <w:r w:rsidR="00EA460A">
        <w:t>nd got</w:t>
      </w:r>
      <w:r w:rsidR="00D72B73">
        <w:t xml:space="preserve"> </w:t>
      </w:r>
      <w:r w:rsidR="00E63957">
        <w:t>the food</w:t>
      </w:r>
      <w:r w:rsidR="002E127D">
        <w:t>.</w:t>
      </w:r>
      <w:r w:rsidR="00E63957">
        <w:t xml:space="preserve"> </w:t>
      </w:r>
      <w:r w:rsidR="002E127D">
        <w:t>W</w:t>
      </w:r>
      <w:r w:rsidR="00E63957">
        <w:t xml:space="preserve">hen he swam back </w:t>
      </w:r>
      <w:r w:rsidR="678AD17F">
        <w:t>up,</w:t>
      </w:r>
      <w:r w:rsidR="00E63957">
        <w:t xml:space="preserve"> he </w:t>
      </w:r>
      <w:r w:rsidR="6DE9E16E">
        <w:t>saw</w:t>
      </w:r>
      <w:r w:rsidR="00E63957">
        <w:t xml:space="preserve"> his famil</w:t>
      </w:r>
      <w:r w:rsidR="00D77A74">
        <w:t>y</w:t>
      </w:r>
      <w:r w:rsidR="00D72B73">
        <w:t xml:space="preserve"> </w:t>
      </w:r>
      <w:r w:rsidR="006C5795">
        <w:t>was lost</w:t>
      </w:r>
      <w:r w:rsidR="002E127D">
        <w:t>.</w:t>
      </w:r>
      <w:r w:rsidR="006C5795">
        <w:t xml:space="preserve"> </w:t>
      </w:r>
      <w:r w:rsidR="002E127D">
        <w:t>H</w:t>
      </w:r>
      <w:r w:rsidR="007A27F2">
        <w:t xml:space="preserve">e </w:t>
      </w:r>
      <w:r w:rsidR="003637EE">
        <w:t>was crying and c</w:t>
      </w:r>
      <w:r w:rsidR="002E127D">
        <w:t>ry</w:t>
      </w:r>
      <w:r w:rsidR="000B4E4B">
        <w:t>in</w:t>
      </w:r>
      <w:r w:rsidR="007B42C8">
        <w:t>g</w:t>
      </w:r>
      <w:r w:rsidR="2F720881">
        <w:t>,</w:t>
      </w:r>
      <w:r w:rsidR="007B42C8">
        <w:t xml:space="preserve"> </w:t>
      </w:r>
      <w:r w:rsidR="00074DA2">
        <w:t>soon it was getting dark</w:t>
      </w:r>
      <w:r w:rsidR="5802077F">
        <w:t>,</w:t>
      </w:r>
      <w:r w:rsidR="00074DA2">
        <w:t xml:space="preserve"> and he was all alon</w:t>
      </w:r>
      <w:r w:rsidR="00C01584">
        <w:t>e</w:t>
      </w:r>
      <w:r w:rsidR="398955C3">
        <w:t>, and</w:t>
      </w:r>
      <w:r w:rsidR="00CA18F4">
        <w:t xml:space="preserve"> getting sc</w:t>
      </w:r>
      <w:r w:rsidR="00E164E4">
        <w:t>ared</w:t>
      </w:r>
      <w:r w:rsidR="00B12082">
        <w:t>.</w:t>
      </w:r>
      <w:r w:rsidR="00D72B73">
        <w:t xml:space="preserve"> </w:t>
      </w:r>
      <w:r w:rsidR="275232B2">
        <w:t>S</w:t>
      </w:r>
      <w:r w:rsidR="007B15E4">
        <w:t>oon</w:t>
      </w:r>
      <w:r w:rsidR="3F29FD9F">
        <w:t>,</w:t>
      </w:r>
      <w:r w:rsidR="007B15E4">
        <w:t xml:space="preserve"> he was falling asleep</w:t>
      </w:r>
      <w:r w:rsidR="005D7A0D">
        <w:t>.</w:t>
      </w:r>
      <w:r w:rsidR="007B15E4">
        <w:t xml:space="preserve"> </w:t>
      </w:r>
      <w:r w:rsidR="2294694B">
        <w:t>The next morning, he felt an octopus, scared to move, then an unknown creature bit it by the legs and started to tie him up.</w:t>
      </w:r>
      <w:r w:rsidR="00F84184">
        <w:t xml:space="preserve"> You </w:t>
      </w:r>
      <w:r w:rsidR="00296593">
        <w:t>ok kid</w:t>
      </w:r>
      <w:r w:rsidR="00C666F1">
        <w:t>.</w:t>
      </w:r>
      <w:r w:rsidR="00296593">
        <w:t xml:space="preserve"> </w:t>
      </w:r>
      <w:r w:rsidR="00C666F1">
        <w:t>T</w:t>
      </w:r>
      <w:r w:rsidR="00296593">
        <w:t>he creat</w:t>
      </w:r>
      <w:r w:rsidR="00913E45">
        <w:t>ure sai</w:t>
      </w:r>
      <w:r w:rsidR="00310EEE">
        <w:t>d</w:t>
      </w:r>
      <w:r w:rsidR="00BF2C86">
        <w:t>.</w:t>
      </w:r>
      <w:r w:rsidR="008441A5">
        <w:t xml:space="preserve"> </w:t>
      </w:r>
      <w:r w:rsidR="25905D65">
        <w:t>Yes,</w:t>
      </w:r>
      <w:r w:rsidR="00BF2C86">
        <w:t xml:space="preserve"> </w:t>
      </w:r>
      <w:r w:rsidR="0068432C">
        <w:t xml:space="preserve">but I need </w:t>
      </w:r>
      <w:r w:rsidR="27129526">
        <w:t>help,</w:t>
      </w:r>
      <w:r w:rsidR="0068432C">
        <w:t xml:space="preserve"> I lost my</w:t>
      </w:r>
      <w:r w:rsidR="14753F4D">
        <w:t xml:space="preserve"> family, </w:t>
      </w:r>
      <w:r w:rsidR="0068432C">
        <w:t xml:space="preserve">and I can’t find </w:t>
      </w:r>
      <w:r w:rsidR="005145F2">
        <w:t xml:space="preserve">them </w:t>
      </w:r>
      <w:r w:rsidR="683C0FE5">
        <w:t xml:space="preserve">anywhere. </w:t>
      </w:r>
      <w:r w:rsidR="6C5EBDB4">
        <w:t>“</w:t>
      </w:r>
      <w:r w:rsidR="683C0FE5">
        <w:t>OH</w:t>
      </w:r>
      <w:r w:rsidR="7A137736">
        <w:t>,</w:t>
      </w:r>
      <w:r w:rsidR="00087D38">
        <w:t xml:space="preserve"> that’s </w:t>
      </w:r>
      <w:r w:rsidR="077DDE71">
        <w:t>bad,</w:t>
      </w:r>
      <w:r w:rsidR="00087D38">
        <w:t xml:space="preserve"> you need </w:t>
      </w:r>
      <w:r w:rsidR="724798FE">
        <w:t>help,"</w:t>
      </w:r>
      <w:r w:rsidR="00087D38">
        <w:t xml:space="preserve"> said the creature</w:t>
      </w:r>
      <w:r w:rsidR="00F849A4">
        <w:t xml:space="preserve">. </w:t>
      </w:r>
      <w:r w:rsidR="78A37AA6">
        <w:t>Yes,</w:t>
      </w:r>
      <w:r w:rsidR="00F849A4">
        <w:t xml:space="preserve"> that would help me </w:t>
      </w:r>
      <w:r w:rsidR="008473A7">
        <w:t>so much.</w:t>
      </w:r>
      <w:r w:rsidR="00B816A4">
        <w:t xml:space="preserve"> </w:t>
      </w:r>
      <w:r w:rsidR="508353BF">
        <w:t>Alrighty, then hop on, and I'll take you where you need to go. Wait where my parents live.</w:t>
      </w:r>
      <w:r w:rsidR="005075CE">
        <w:t xml:space="preserve"> </w:t>
      </w:r>
      <w:r w:rsidR="332159DB">
        <w:t>Yes,</w:t>
      </w:r>
      <w:r w:rsidR="00E4668C">
        <w:t xml:space="preserve"> the dolphin </w:t>
      </w:r>
      <w:r w:rsidR="00292F41">
        <w:t xml:space="preserve">the dolphin </w:t>
      </w:r>
      <w:r w:rsidR="7DF249C5">
        <w:t>town,</w:t>
      </w:r>
      <w:r w:rsidR="00292F41">
        <w:t xml:space="preserve"> right</w:t>
      </w:r>
      <w:r w:rsidR="006C7AA1">
        <w:t xml:space="preserve">? </w:t>
      </w:r>
      <w:r w:rsidR="1EB2125E">
        <w:t>Yea,</w:t>
      </w:r>
      <w:r w:rsidR="006C7AA1">
        <w:t xml:space="preserve"> I gu</w:t>
      </w:r>
      <w:r w:rsidR="008764C1">
        <w:t>ess</w:t>
      </w:r>
      <w:r w:rsidR="006B7D97">
        <w:t>.</w:t>
      </w:r>
      <w:r w:rsidR="008764C1">
        <w:t xml:space="preserve"> </w:t>
      </w:r>
      <w:r w:rsidR="004F11C1">
        <w:t xml:space="preserve"> alrighty then let’s go</w:t>
      </w:r>
      <w:r w:rsidR="00BF1216">
        <w:t>.</w:t>
      </w:r>
      <w:r w:rsidR="004F11C1">
        <w:t xml:space="preserve"> </w:t>
      </w:r>
      <w:r w:rsidR="00BF1216">
        <w:t>5 hours later</w:t>
      </w:r>
      <w:r w:rsidR="000E3ED5">
        <w:t>.</w:t>
      </w:r>
      <w:r w:rsidR="00BF1216">
        <w:t xml:space="preserve"> </w:t>
      </w:r>
      <w:r w:rsidR="5622EC2E">
        <w:t>Alright,</w:t>
      </w:r>
      <w:r w:rsidR="00BF1216">
        <w:t xml:space="preserve"> here we </w:t>
      </w:r>
      <w:r w:rsidR="4921E603">
        <w:t>are in</w:t>
      </w:r>
      <w:r w:rsidR="00BF1216">
        <w:t xml:space="preserve"> </w:t>
      </w:r>
      <w:r w:rsidR="000E3ED5">
        <w:t xml:space="preserve">the dolphin </w:t>
      </w:r>
      <w:r w:rsidR="25C92DD2">
        <w:t>town MOM</w:t>
      </w:r>
      <w:r w:rsidR="007D662F">
        <w:t xml:space="preserve"> DAD</w:t>
      </w:r>
      <w:r w:rsidR="00D2298D">
        <w:t>.</w:t>
      </w:r>
      <w:r w:rsidR="007D662F">
        <w:t xml:space="preserve"> </w:t>
      </w:r>
      <w:r w:rsidR="7C846C0F">
        <w:t>Yes, it is honey where you went; it’s a long story.</w:t>
      </w:r>
      <w:r w:rsidR="00D2298D">
        <w:t xml:space="preserve"> </w:t>
      </w:r>
      <w:r w:rsidR="002C7099">
        <w:t xml:space="preserve"> </w:t>
      </w:r>
      <w:r w:rsidR="1D43253B">
        <w:t>I'm just</w:t>
      </w:r>
      <w:r w:rsidR="002C7099">
        <w:t xml:space="preserve"> glad you ok</w:t>
      </w:r>
      <w:r w:rsidR="00955C79">
        <w:t xml:space="preserve"> </w:t>
      </w:r>
      <w:r w:rsidR="009D1314">
        <w:t>and that’s the story o</w:t>
      </w:r>
      <w:r w:rsidR="002022A9">
        <w:t xml:space="preserve">f the </w:t>
      </w:r>
      <w:r w:rsidR="009242E1">
        <w:t>tales of the</w:t>
      </w:r>
      <w:r w:rsidR="01BCC24A">
        <w:t xml:space="preserve"> dolphins. </w:t>
      </w:r>
      <w:r w:rsidR="008764C1">
        <w:t xml:space="preserve"> </w:t>
      </w:r>
      <w:r w:rsidR="00E4668C">
        <w:t xml:space="preserve"> </w:t>
      </w:r>
      <w:r w:rsidR="00CB74A5">
        <w:t xml:space="preserve"> </w:t>
      </w:r>
      <w:r w:rsidR="00B816A4">
        <w:t xml:space="preserve">                                                                               </w:t>
      </w:r>
      <w:r w:rsidR="00D72B73">
        <w:t xml:space="preserve">                                                                                 </w:t>
      </w:r>
      <w:r w:rsidR="00554150">
        <w:t xml:space="preserve">       </w:t>
      </w:r>
    </w:p>
    <w:p w14:paraId="3CD3E035" w14:textId="4E39B5F3" w:rsidR="006B3EF7" w:rsidRDefault="006B3EF7"/>
    <w:p w14:paraId="368591B2" w14:textId="77777777" w:rsidR="006B3EF7" w:rsidRDefault="006B3EF7"/>
    <w:p w14:paraId="6ECFC65D" w14:textId="48F32B0D" w:rsidR="006B3EF7" w:rsidRDefault="006B3EF7" w:rsidP="3794C323">
      <w:r>
        <w:t xml:space="preserve">                      </w:t>
      </w:r>
    </w:p>
    <w:p w14:paraId="18136932" w14:textId="77777777" w:rsidR="006B3EF7" w:rsidRDefault="006B3EF7"/>
    <w:p w14:paraId="78FC100B" w14:textId="77777777" w:rsidR="006B3EF7" w:rsidRDefault="006B3EF7"/>
    <w:p w14:paraId="033CF7DE" w14:textId="36F891BF" w:rsidR="7258E575" w:rsidRDefault="32F8A134">
      <w:r>
        <w:br w:type="page"/>
      </w:r>
    </w:p>
    <w:p w14:paraId="66CB9E28" w14:textId="0641F577" w:rsidR="7258E575" w:rsidRDefault="00A94AD2" w:rsidP="3794C323">
      <w:pPr>
        <w:ind w:left="720" w:firstLine="720"/>
      </w:pPr>
      <w:r>
        <w:lastRenderedPageBreak/>
        <w:t xml:space="preserve">                  </w:t>
      </w:r>
      <w:r w:rsidR="003F1EC2">
        <w:t xml:space="preserve">              </w:t>
      </w:r>
      <w:r>
        <w:t xml:space="preserve">                                                                                                                                                                                                                  </w:t>
      </w:r>
      <w:r w:rsidR="198EE9FF">
        <w:t>Lions</w:t>
      </w:r>
    </w:p>
    <w:p w14:paraId="4BCBE17C" w14:textId="51522D92" w:rsidR="7258E575" w:rsidRDefault="198EE9FF" w:rsidP="3794C323">
      <w:pPr>
        <w:ind w:left="720" w:firstLine="720"/>
        <w:jc w:val="center"/>
      </w:pPr>
      <w:r>
        <w:t xml:space="preserve">By: Estefany Cordero Garcia </w:t>
      </w:r>
    </w:p>
    <w:p w14:paraId="3515C67D" w14:textId="38BFEEBC" w:rsidR="7258E575" w:rsidRDefault="198EE9FF" w:rsidP="3794C323">
      <w:pPr>
        <w:ind w:left="720"/>
      </w:pPr>
      <w:r>
        <w:t xml:space="preserve">In my opinion lions are the king of the jungle. Because they are fast and strong. Facts about </w:t>
      </w:r>
      <w:r w:rsidR="48F55778">
        <w:t>lions</w:t>
      </w:r>
      <w:r>
        <w:t xml:space="preserve">: they are found in Africa and live in a pride, and they roar loud they have a majestic mane if you want to learn more about them, they are in lots of </w:t>
      </w:r>
      <w:r w:rsidR="26527178">
        <w:t>movies. Wouldn’t</w:t>
      </w:r>
      <w:r>
        <w:t xml:space="preserve"> you love to touch a lion</w:t>
      </w:r>
      <w:r w:rsidR="07D4729B">
        <w:t>?</w:t>
      </w:r>
      <w:r>
        <w:t xml:space="preserve"> I know I would</w:t>
      </w:r>
      <w:r w:rsidR="765DD676">
        <w:t>.</w:t>
      </w:r>
    </w:p>
    <w:p w14:paraId="541E9FA0" w14:textId="40D658BA" w:rsidR="7258E575" w:rsidRDefault="00A94AD2">
      <w:r>
        <w:t xml:space="preserve"> </w:t>
      </w:r>
      <w:r w:rsidR="00A17746">
        <w:br w:type="page"/>
      </w:r>
    </w:p>
    <w:p w14:paraId="55A21F8F" w14:textId="7766CD35" w:rsidR="7258E575" w:rsidRDefault="1C38AF45" w:rsidP="3794C323">
      <w:pPr>
        <w:pStyle w:val="Title"/>
        <w:spacing w:after="0"/>
        <w:jc w:val="center"/>
      </w:pPr>
      <w:r w:rsidRPr="3794C323">
        <w:rPr>
          <w:rFonts w:ascii="Calibri Light" w:eastAsia="Calibri Light" w:hAnsi="Calibri Light" w:cs="Calibri Light"/>
        </w:rPr>
        <w:lastRenderedPageBreak/>
        <w:t>Dolphin Tale 2 Recap</w:t>
      </w:r>
    </w:p>
    <w:p w14:paraId="631338C5" w14:textId="296FF891" w:rsidR="7258E575" w:rsidRDefault="1C38AF45" w:rsidP="3794C323">
      <w:pPr>
        <w:spacing w:line="257" w:lineRule="auto"/>
      </w:pPr>
      <w:r w:rsidRPr="3794C323">
        <w:rPr>
          <w:rFonts w:ascii="Calibri" w:eastAsia="Calibri" w:hAnsi="Calibri" w:cs="Calibri"/>
          <w:sz w:val="40"/>
          <w:szCs w:val="40"/>
        </w:rPr>
        <w:t xml:space="preserve">                                  BY: CHLOE</w:t>
      </w:r>
    </w:p>
    <w:p w14:paraId="0299F383" w14:textId="39A9ADA8" w:rsidR="7258E575" w:rsidRDefault="1C38AF45" w:rsidP="3794C323">
      <w:pPr>
        <w:spacing w:line="257" w:lineRule="auto"/>
      </w:pPr>
      <w:r w:rsidRPr="3794C323">
        <w:rPr>
          <w:rFonts w:ascii="Calibri" w:eastAsia="Calibri" w:hAnsi="Calibri" w:cs="Calibri"/>
          <w:sz w:val="40"/>
          <w:szCs w:val="40"/>
        </w:rPr>
        <w:t>When was the movie released and what is it about?</w:t>
      </w:r>
    </w:p>
    <w:p w14:paraId="23AA610C" w14:textId="3D9FD61D" w:rsidR="7258E575" w:rsidRDefault="1C38AF45" w:rsidP="3794C323">
      <w:pPr>
        <w:spacing w:line="257" w:lineRule="auto"/>
        <w:rPr>
          <w:rFonts w:ascii="Calibri" w:eastAsia="Calibri" w:hAnsi="Calibri" w:cs="Calibri"/>
          <w:sz w:val="40"/>
          <w:szCs w:val="40"/>
        </w:rPr>
      </w:pPr>
      <w:r w:rsidRPr="3794C323">
        <w:rPr>
          <w:rFonts w:ascii="Calibri" w:eastAsia="Calibri" w:hAnsi="Calibri" w:cs="Calibri"/>
          <w:sz w:val="40"/>
          <w:szCs w:val="40"/>
        </w:rPr>
        <w:t xml:space="preserve">The movie was released on September 12, 2014. It is about another dolphin at the Clearwater Marine </w:t>
      </w:r>
      <w:r w:rsidR="5E30AE6E" w:rsidRPr="3794C323">
        <w:rPr>
          <w:rFonts w:ascii="Calibri" w:eastAsia="Calibri" w:hAnsi="Calibri" w:cs="Calibri"/>
          <w:sz w:val="40"/>
          <w:szCs w:val="40"/>
        </w:rPr>
        <w:t>A</w:t>
      </w:r>
      <w:r w:rsidRPr="3794C323">
        <w:rPr>
          <w:rFonts w:ascii="Calibri" w:eastAsia="Calibri" w:hAnsi="Calibri" w:cs="Calibri"/>
          <w:sz w:val="40"/>
          <w:szCs w:val="40"/>
        </w:rPr>
        <w:t xml:space="preserve">quarium named “Hope”. After Winter’s elderly companion and surrogate Mother Panama dies, Winter’s future is </w:t>
      </w:r>
      <w:r w:rsidR="4FB8253E" w:rsidRPr="3794C323">
        <w:rPr>
          <w:rFonts w:ascii="Calibri" w:eastAsia="Calibri" w:hAnsi="Calibri" w:cs="Calibri"/>
          <w:sz w:val="40"/>
          <w:szCs w:val="40"/>
        </w:rPr>
        <w:t>i</w:t>
      </w:r>
      <w:r w:rsidRPr="3794C323">
        <w:rPr>
          <w:rFonts w:ascii="Calibri" w:eastAsia="Calibri" w:hAnsi="Calibri" w:cs="Calibri"/>
          <w:sz w:val="40"/>
          <w:szCs w:val="40"/>
        </w:rPr>
        <w:t>n jeopardy.</w:t>
      </w:r>
    </w:p>
    <w:p w14:paraId="2C6389A0" w14:textId="28E187B8" w:rsidR="7258E575" w:rsidRDefault="1C38AF45" w:rsidP="3794C323">
      <w:pPr>
        <w:spacing w:line="257" w:lineRule="auto"/>
      </w:pPr>
      <w:r w:rsidRPr="3794C323">
        <w:rPr>
          <w:rFonts w:ascii="Calibri" w:eastAsia="Calibri" w:hAnsi="Calibri" w:cs="Calibri"/>
          <w:sz w:val="40"/>
          <w:szCs w:val="40"/>
        </w:rPr>
        <w:t xml:space="preserve"> </w:t>
      </w:r>
    </w:p>
    <w:p w14:paraId="640B8E0B" w14:textId="7453A063" w:rsidR="7258E575" w:rsidRDefault="1C38AF45" w:rsidP="3794C323">
      <w:pPr>
        <w:spacing w:line="257" w:lineRule="auto"/>
        <w:rPr>
          <w:rFonts w:ascii="Calibri" w:eastAsia="Calibri" w:hAnsi="Calibri" w:cs="Calibri"/>
          <w:sz w:val="40"/>
          <w:szCs w:val="40"/>
        </w:rPr>
      </w:pPr>
      <w:r w:rsidRPr="3794C323">
        <w:rPr>
          <w:rFonts w:ascii="Calibri" w:eastAsia="Calibri" w:hAnsi="Calibri" w:cs="Calibri"/>
          <w:sz w:val="40"/>
          <w:szCs w:val="40"/>
        </w:rPr>
        <w:t xml:space="preserve">Is it based on a </w:t>
      </w:r>
      <w:r w:rsidR="78A6D08F" w:rsidRPr="3794C323">
        <w:rPr>
          <w:rFonts w:ascii="Calibri" w:eastAsia="Calibri" w:hAnsi="Calibri" w:cs="Calibri"/>
          <w:sz w:val="40"/>
          <w:szCs w:val="40"/>
        </w:rPr>
        <w:t>real-life</w:t>
      </w:r>
      <w:r w:rsidRPr="3794C323">
        <w:rPr>
          <w:rFonts w:ascii="Calibri" w:eastAsia="Calibri" w:hAnsi="Calibri" w:cs="Calibri"/>
          <w:sz w:val="40"/>
          <w:szCs w:val="40"/>
        </w:rPr>
        <w:t xml:space="preserve"> event?</w:t>
      </w:r>
    </w:p>
    <w:p w14:paraId="6A08FAC5" w14:textId="7465AD37" w:rsidR="7258E575" w:rsidRDefault="1C38AF45" w:rsidP="3794C323">
      <w:pPr>
        <w:spacing w:line="257" w:lineRule="auto"/>
        <w:rPr>
          <w:rFonts w:ascii="Calibri" w:eastAsia="Calibri" w:hAnsi="Calibri" w:cs="Calibri"/>
          <w:sz w:val="40"/>
          <w:szCs w:val="40"/>
        </w:rPr>
      </w:pPr>
      <w:r w:rsidRPr="3794C323">
        <w:rPr>
          <w:rFonts w:ascii="Calibri" w:eastAsia="Calibri" w:hAnsi="Calibri" w:cs="Calibri"/>
          <w:sz w:val="40"/>
          <w:szCs w:val="40"/>
        </w:rPr>
        <w:t xml:space="preserve">Yes, it is based on a true story about a rescued bottlenose dolphin named </w:t>
      </w:r>
      <w:r w:rsidR="419D38F4" w:rsidRPr="3794C323">
        <w:rPr>
          <w:rFonts w:ascii="Calibri" w:eastAsia="Calibri" w:hAnsi="Calibri" w:cs="Calibri"/>
          <w:sz w:val="40"/>
          <w:szCs w:val="40"/>
        </w:rPr>
        <w:t>W</w:t>
      </w:r>
      <w:r w:rsidRPr="3794C323">
        <w:rPr>
          <w:rFonts w:ascii="Calibri" w:eastAsia="Calibri" w:hAnsi="Calibri" w:cs="Calibri"/>
          <w:sz w:val="40"/>
          <w:szCs w:val="40"/>
        </w:rPr>
        <w:t>inter</w:t>
      </w:r>
      <w:r w:rsidR="496F8E34" w:rsidRPr="3794C323">
        <w:rPr>
          <w:rFonts w:ascii="Calibri" w:eastAsia="Calibri" w:hAnsi="Calibri" w:cs="Calibri"/>
          <w:sz w:val="40"/>
          <w:szCs w:val="40"/>
        </w:rPr>
        <w:t>.</w:t>
      </w:r>
      <w:r w:rsidRPr="3794C323">
        <w:rPr>
          <w:rFonts w:ascii="Calibri" w:eastAsia="Calibri" w:hAnsi="Calibri" w:cs="Calibri"/>
          <w:sz w:val="40"/>
          <w:szCs w:val="40"/>
        </w:rPr>
        <w:t xml:space="preserve"> </w:t>
      </w:r>
      <w:r w:rsidR="40E0EFBB" w:rsidRPr="3794C323">
        <w:rPr>
          <w:rFonts w:ascii="Calibri" w:eastAsia="Calibri" w:hAnsi="Calibri" w:cs="Calibri"/>
          <w:sz w:val="40"/>
          <w:szCs w:val="40"/>
        </w:rPr>
        <w:t>I</w:t>
      </w:r>
      <w:r w:rsidRPr="3794C323">
        <w:rPr>
          <w:rFonts w:ascii="Calibri" w:eastAsia="Calibri" w:hAnsi="Calibri" w:cs="Calibri"/>
          <w:sz w:val="40"/>
          <w:szCs w:val="40"/>
        </w:rPr>
        <w:t>t was her last time on screen in this film before her death in November 2021 that was such a sad year for me.</w:t>
      </w:r>
    </w:p>
    <w:p w14:paraId="272B5CA4" w14:textId="2431B3FE" w:rsidR="3794C323" w:rsidRDefault="3794C323">
      <w:r>
        <w:br w:type="page"/>
      </w:r>
    </w:p>
    <w:p w14:paraId="56316F24" w14:textId="13956CA6" w:rsidR="32AF0600" w:rsidRDefault="32AF0600" w:rsidP="3794C323">
      <w:pPr>
        <w:jc w:val="center"/>
        <w:rPr>
          <w:rFonts w:ascii="Aptos" w:eastAsia="Aptos" w:hAnsi="Aptos" w:cs="Aptos"/>
          <w:color w:val="000000" w:themeColor="text1"/>
        </w:rPr>
      </w:pPr>
      <w:r w:rsidRPr="3794C323">
        <w:rPr>
          <w:rFonts w:ascii="Times New Roman" w:eastAsia="Times New Roman" w:hAnsi="Times New Roman" w:cs="Times New Roman"/>
          <w:color w:val="000000" w:themeColor="text1"/>
        </w:rPr>
        <w:lastRenderedPageBreak/>
        <w:t>A Little About Me</w:t>
      </w:r>
    </w:p>
    <w:p w14:paraId="681508A7" w14:textId="4CC09C0B" w:rsidR="32AF0600" w:rsidRDefault="32AF0600" w:rsidP="3794C323">
      <w:pPr>
        <w:jc w:val="center"/>
        <w:rPr>
          <w:rFonts w:ascii="Times New Roman" w:eastAsia="Times New Roman" w:hAnsi="Times New Roman" w:cs="Times New Roman"/>
          <w:color w:val="000000" w:themeColor="text1"/>
        </w:rPr>
      </w:pPr>
      <w:r w:rsidRPr="3794C323">
        <w:rPr>
          <w:rFonts w:ascii="Times New Roman" w:eastAsia="Times New Roman" w:hAnsi="Times New Roman" w:cs="Times New Roman"/>
          <w:color w:val="000000" w:themeColor="text1"/>
        </w:rPr>
        <w:t>By: Jonathan</w:t>
      </w:r>
    </w:p>
    <w:p w14:paraId="2389F706" w14:textId="3A1D61ED" w:rsidR="32AF0600" w:rsidRDefault="32AF0600" w:rsidP="3794C323">
      <w:pPr>
        <w:rPr>
          <w:rFonts w:ascii="Times New Roman" w:eastAsia="Times New Roman" w:hAnsi="Times New Roman" w:cs="Times New Roman"/>
          <w:color w:val="000000" w:themeColor="text1"/>
        </w:rPr>
      </w:pPr>
      <w:r w:rsidRPr="3794C323">
        <w:rPr>
          <w:rFonts w:ascii="Times New Roman" w:eastAsia="Times New Roman" w:hAnsi="Times New Roman" w:cs="Times New Roman"/>
          <w:color w:val="000000" w:themeColor="text1"/>
        </w:rPr>
        <w:t xml:space="preserve">My name is Jonathan and I love soccer. It is my favorite sport to play. I love to play video games, play, </w:t>
      </w:r>
      <w:r w:rsidR="1F9DC7C0" w:rsidRPr="3794C323">
        <w:rPr>
          <w:rFonts w:ascii="Times New Roman" w:eastAsia="Times New Roman" w:hAnsi="Times New Roman" w:cs="Times New Roman"/>
          <w:color w:val="000000" w:themeColor="text1"/>
        </w:rPr>
        <w:t>dig, and play my Nintendo Switch.</w:t>
      </w:r>
    </w:p>
    <w:p w14:paraId="7769A6D3" w14:textId="699C4573" w:rsidR="3794C323" w:rsidRDefault="3794C323" w:rsidP="3794C323">
      <w:pPr>
        <w:rPr>
          <w:rFonts w:ascii="Aptos" w:eastAsia="Aptos" w:hAnsi="Aptos" w:cs="Aptos"/>
          <w:color w:val="000000" w:themeColor="text1"/>
        </w:rPr>
      </w:pPr>
    </w:p>
    <w:p w14:paraId="48E4CF85" w14:textId="3BDA5152" w:rsidR="3794C323" w:rsidRDefault="3794C323">
      <w:r>
        <w:br w:type="page"/>
      </w:r>
    </w:p>
    <w:p w14:paraId="5488AF8C" w14:textId="1856DC4E" w:rsidR="55567FCB" w:rsidRDefault="55567FCB" w:rsidP="3794C323">
      <w:pPr>
        <w:jc w:val="center"/>
        <w:rPr>
          <w:rFonts w:ascii="Aptos" w:eastAsia="Aptos" w:hAnsi="Aptos" w:cs="Aptos"/>
          <w:color w:val="000000" w:themeColor="text1"/>
        </w:rPr>
      </w:pPr>
      <w:r w:rsidRPr="3794C323">
        <w:rPr>
          <w:rFonts w:ascii="Aptos" w:eastAsia="Aptos" w:hAnsi="Aptos" w:cs="Aptos"/>
          <w:color w:val="000000" w:themeColor="text1"/>
        </w:rPr>
        <w:lastRenderedPageBreak/>
        <w:t>Girl Scout Camp At (Camp Wai-Lani)</w:t>
      </w:r>
    </w:p>
    <w:p w14:paraId="13E5B8A6" w14:textId="1C23D6FD" w:rsidR="01ED3DE0" w:rsidRDefault="01ED3DE0" w:rsidP="3794C323">
      <w:pPr>
        <w:jc w:val="center"/>
        <w:rPr>
          <w:rFonts w:ascii="Aptos" w:eastAsia="Aptos" w:hAnsi="Aptos" w:cs="Aptos"/>
          <w:color w:val="000000" w:themeColor="text1"/>
        </w:rPr>
      </w:pPr>
      <w:r w:rsidRPr="3794C323">
        <w:rPr>
          <w:rFonts w:ascii="Aptos" w:eastAsia="Aptos" w:hAnsi="Aptos" w:cs="Aptos"/>
          <w:color w:val="000000" w:themeColor="text1"/>
        </w:rPr>
        <w:t>By: Jordan</w:t>
      </w:r>
    </w:p>
    <w:p w14:paraId="496F0E08" w14:textId="342B3DE5" w:rsidR="55567FCB" w:rsidRDefault="55567FCB" w:rsidP="3794C323">
      <w:pPr>
        <w:rPr>
          <w:rFonts w:ascii="Aptos" w:eastAsia="Aptos" w:hAnsi="Aptos" w:cs="Aptos"/>
          <w:color w:val="000000" w:themeColor="text1"/>
        </w:rPr>
      </w:pPr>
      <w:r w:rsidRPr="3794C323">
        <w:rPr>
          <w:rFonts w:ascii="Aptos" w:eastAsia="Aptos" w:hAnsi="Aptos" w:cs="Aptos"/>
          <w:color w:val="000000" w:themeColor="text1"/>
        </w:rPr>
        <w:t>When was it made?</w:t>
      </w:r>
    </w:p>
    <w:p w14:paraId="32B3C53A" w14:textId="73D08097" w:rsidR="55567FCB" w:rsidRDefault="55567FCB" w:rsidP="3794C323">
      <w:pPr>
        <w:rPr>
          <w:rFonts w:ascii="Aptos" w:eastAsia="Aptos" w:hAnsi="Aptos" w:cs="Aptos"/>
          <w:color w:val="000000" w:themeColor="text1"/>
        </w:rPr>
      </w:pPr>
      <w:r w:rsidRPr="3794C323">
        <w:rPr>
          <w:rFonts w:ascii="Aptos" w:eastAsia="Aptos" w:hAnsi="Aptos" w:cs="Aptos"/>
          <w:color w:val="000000" w:themeColor="text1"/>
        </w:rPr>
        <w:t>Girl Scouts purchased the camp property in 1966 with funds raised from the sale of 443,000 boxes of girl scout cookies and named Wai Lani by young women of troop 289 of St. Petersburg, Florida (FL).</w:t>
      </w:r>
    </w:p>
    <w:p w14:paraId="264AE352" w14:textId="15B14134" w:rsidR="3794C323" w:rsidRDefault="3794C323" w:rsidP="3794C323">
      <w:pPr>
        <w:rPr>
          <w:rFonts w:ascii="Aptos" w:eastAsia="Aptos" w:hAnsi="Aptos" w:cs="Aptos"/>
          <w:color w:val="000000" w:themeColor="text1"/>
        </w:rPr>
      </w:pPr>
    </w:p>
    <w:p w14:paraId="1EA4AA6C" w14:textId="58D98FD2" w:rsidR="55567FCB" w:rsidRDefault="55567FCB" w:rsidP="3794C323">
      <w:pPr>
        <w:rPr>
          <w:rFonts w:ascii="Aptos" w:eastAsia="Aptos" w:hAnsi="Aptos" w:cs="Aptos"/>
          <w:color w:val="000000" w:themeColor="text1"/>
        </w:rPr>
      </w:pPr>
      <w:r w:rsidRPr="3794C323">
        <w:rPr>
          <w:rFonts w:ascii="Aptos" w:eastAsia="Aptos" w:hAnsi="Aptos" w:cs="Aptos"/>
          <w:color w:val="000000" w:themeColor="text1"/>
        </w:rPr>
        <w:t>Where is camp Wai Lani located?</w:t>
      </w:r>
    </w:p>
    <w:p w14:paraId="39A389E4" w14:textId="7D135133" w:rsidR="55567FCB" w:rsidRDefault="55567FCB" w:rsidP="3794C323">
      <w:pPr>
        <w:rPr>
          <w:rFonts w:ascii="Aptos" w:eastAsia="Aptos" w:hAnsi="Aptos" w:cs="Aptos"/>
          <w:color w:val="000000" w:themeColor="text1"/>
        </w:rPr>
      </w:pPr>
      <w:r w:rsidRPr="3794C323">
        <w:rPr>
          <w:rFonts w:ascii="Aptos" w:eastAsia="Aptos" w:hAnsi="Aptos" w:cs="Aptos"/>
          <w:color w:val="000000" w:themeColor="text1"/>
        </w:rPr>
        <w:t>The address is (500 Wai Lani Road (RD), Palm Harbor, Florida (FL).</w:t>
      </w:r>
    </w:p>
    <w:p w14:paraId="070D42B3" w14:textId="2EA72435" w:rsidR="3794C323" w:rsidRDefault="3794C323">
      <w:r>
        <w:br w:type="page"/>
      </w:r>
    </w:p>
    <w:p w14:paraId="652A89C2" w14:textId="616F3EC5" w:rsidR="220EBC99" w:rsidRDefault="220EBC99" w:rsidP="3794C323">
      <w:pPr>
        <w:pStyle w:val="Title"/>
        <w:jc w:val="center"/>
        <w:rPr>
          <w:rFonts w:ascii="Aptos Display" w:eastAsia="Aptos Display" w:hAnsi="Aptos Display" w:cs="Aptos Display"/>
          <w:color w:val="000000" w:themeColor="text1"/>
        </w:rPr>
      </w:pPr>
      <w:r w:rsidRPr="3794C323">
        <w:rPr>
          <w:rFonts w:ascii="Aptos Display" w:eastAsia="Aptos Display" w:hAnsi="Aptos Display" w:cs="Aptos Display"/>
          <w:color w:val="000000" w:themeColor="text1"/>
        </w:rPr>
        <w:lastRenderedPageBreak/>
        <w:t>McDonald’s Our Company</w:t>
      </w:r>
    </w:p>
    <w:p w14:paraId="484ADB99" w14:textId="2CCC7231" w:rsidR="220EBC99" w:rsidRDefault="220EBC99" w:rsidP="3794C323">
      <w:pPr>
        <w:jc w:val="center"/>
      </w:pPr>
      <w:r w:rsidRPr="3794C323">
        <w:rPr>
          <w:rFonts w:ascii="Aptos Display" w:eastAsia="Aptos Display" w:hAnsi="Aptos Display" w:cs="Aptos Display"/>
          <w:color w:val="000000" w:themeColor="text1"/>
          <w:sz w:val="56"/>
          <w:szCs w:val="56"/>
        </w:rPr>
        <w:t>By: Tyeson</w:t>
      </w:r>
    </w:p>
    <w:p w14:paraId="16431D5C" w14:textId="2449B1C2" w:rsidR="3794C323" w:rsidRDefault="3794C323" w:rsidP="3794C323">
      <w:pPr>
        <w:pStyle w:val="Title"/>
        <w:rPr>
          <w:rFonts w:ascii="Aptos Display" w:eastAsia="Aptos Display" w:hAnsi="Aptos Display" w:cs="Aptos Display"/>
          <w:color w:val="000000" w:themeColor="text1"/>
        </w:rPr>
      </w:pPr>
    </w:p>
    <w:p w14:paraId="07D2E78D" w14:textId="6ABF6827" w:rsidR="326EAF1E" w:rsidRDefault="326EAF1E" w:rsidP="3794C323">
      <w:pPr>
        <w:pStyle w:val="Title"/>
        <w:rPr>
          <w:rFonts w:ascii="Aptos" w:eastAsia="Aptos" w:hAnsi="Aptos" w:cs="Aptos"/>
          <w:sz w:val="24"/>
          <w:szCs w:val="24"/>
        </w:rPr>
      </w:pPr>
      <w:r w:rsidRPr="3794C323">
        <w:rPr>
          <w:rFonts w:ascii="Aptos Display" w:eastAsia="Aptos Display" w:hAnsi="Aptos Display" w:cs="Aptos Display"/>
          <w:color w:val="000000" w:themeColor="text1"/>
        </w:rPr>
        <w:t xml:space="preserve">McDonald’s, where Tyeson is the manager, Jalaya is our sales associate, Tianna is the customer service representative and Angel is the financial officer. It’s a great paying job with great food and even greater customer service. We have everyday low prices with a dollar menu for breakfast, </w:t>
      </w:r>
      <w:proofErr w:type="gramStart"/>
      <w:r w:rsidRPr="3794C323">
        <w:rPr>
          <w:rFonts w:ascii="Aptos Display" w:eastAsia="Aptos Display" w:hAnsi="Aptos Display" w:cs="Aptos Display"/>
          <w:color w:val="000000" w:themeColor="text1"/>
        </w:rPr>
        <w:t>lunch</w:t>
      </w:r>
      <w:proofErr w:type="gramEnd"/>
      <w:r w:rsidRPr="3794C323">
        <w:rPr>
          <w:rFonts w:ascii="Aptos Display" w:eastAsia="Aptos Display" w:hAnsi="Aptos Display" w:cs="Aptos Display"/>
          <w:color w:val="000000" w:themeColor="text1"/>
        </w:rPr>
        <w:t xml:space="preserve"> and dinner. It is sure to be affordable for anyone’s budget. To top it all off, we have free internet/Wi-Fi and a great place for kids to play while they enjoy their kid’s meal.</w:t>
      </w:r>
    </w:p>
    <w:p w14:paraId="794613FF" w14:textId="4185E210" w:rsidR="3794C323" w:rsidRDefault="3794C323" w:rsidP="3794C323"/>
    <w:sectPr w:rsidR="3794C323">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2AA0D" w14:textId="77777777" w:rsidR="007B364D" w:rsidRDefault="007B364D" w:rsidP="009E7F37">
      <w:pPr>
        <w:spacing w:after="0" w:line="240" w:lineRule="auto"/>
      </w:pPr>
      <w:r>
        <w:separator/>
      </w:r>
    </w:p>
  </w:endnote>
  <w:endnote w:type="continuationSeparator" w:id="0">
    <w:p w14:paraId="221EDDFC" w14:textId="77777777" w:rsidR="007B364D" w:rsidRDefault="007B364D" w:rsidP="009E7F37">
      <w:pPr>
        <w:spacing w:after="0" w:line="240" w:lineRule="auto"/>
      </w:pPr>
      <w:r>
        <w:continuationSeparator/>
      </w:r>
    </w:p>
  </w:endnote>
  <w:endnote w:type="continuationNotice" w:id="1">
    <w:p w14:paraId="70D33374" w14:textId="77777777" w:rsidR="007B364D" w:rsidRDefault="007B36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4291F" w14:textId="77777777" w:rsidR="009A654B" w:rsidRDefault="009A654B">
    <w:pPr>
      <w:pStyle w:val="Footer"/>
    </w:pPr>
  </w:p>
  <w:p w14:paraId="212C94A1" w14:textId="77777777" w:rsidR="00F12E9E" w:rsidRDefault="00F12E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DD7F340" w14:paraId="401556F0" w14:textId="77777777" w:rsidTr="3DD7F340">
      <w:trPr>
        <w:trHeight w:val="300"/>
      </w:trPr>
      <w:tc>
        <w:tcPr>
          <w:tcW w:w="3120" w:type="dxa"/>
        </w:tcPr>
        <w:p w14:paraId="1C6B60FA" w14:textId="7EAB6545" w:rsidR="3DD7F340" w:rsidRDefault="3DD7F340" w:rsidP="00C13346">
          <w:pPr>
            <w:pStyle w:val="Header"/>
          </w:pPr>
        </w:p>
      </w:tc>
      <w:tc>
        <w:tcPr>
          <w:tcW w:w="3120" w:type="dxa"/>
        </w:tcPr>
        <w:p w14:paraId="5F41C55D" w14:textId="013473A3" w:rsidR="3DD7F340" w:rsidRDefault="3DD7F340" w:rsidP="3DD7F340">
          <w:pPr>
            <w:pStyle w:val="Header"/>
            <w:jc w:val="center"/>
          </w:pPr>
        </w:p>
      </w:tc>
      <w:tc>
        <w:tcPr>
          <w:tcW w:w="3120" w:type="dxa"/>
        </w:tcPr>
        <w:p w14:paraId="4A481BF3" w14:textId="48BF2E62" w:rsidR="3DD7F340" w:rsidRDefault="3DD7F340" w:rsidP="3DD7F340">
          <w:pPr>
            <w:pStyle w:val="Header"/>
            <w:ind w:right="-115"/>
            <w:jc w:val="right"/>
          </w:pPr>
        </w:p>
      </w:tc>
    </w:tr>
  </w:tbl>
  <w:p w14:paraId="4F9C36C7" w14:textId="7B97B96D" w:rsidR="008B6C9B" w:rsidRDefault="00996290">
    <w:pPr>
      <w:pStyle w:val="Footer"/>
    </w:pPr>
    <w:r>
      <w:t xml:space="preserve">   </w:t>
    </w:r>
  </w:p>
  <w:p w14:paraId="6980DEBA" w14:textId="0C68768D" w:rsidR="009D66E6" w:rsidRDefault="009D66E6">
    <w:pPr>
      <w:pStyle w:val="Footer"/>
    </w:pPr>
  </w:p>
  <w:p w14:paraId="54411740" w14:textId="68A40776" w:rsidR="009E7F37" w:rsidRDefault="009E7F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5FECB" w14:textId="77777777" w:rsidR="007B364D" w:rsidRDefault="007B364D" w:rsidP="009E7F37">
      <w:pPr>
        <w:spacing w:after="0" w:line="240" w:lineRule="auto"/>
      </w:pPr>
      <w:r>
        <w:separator/>
      </w:r>
    </w:p>
  </w:footnote>
  <w:footnote w:type="continuationSeparator" w:id="0">
    <w:p w14:paraId="1B47A832" w14:textId="77777777" w:rsidR="007B364D" w:rsidRDefault="007B364D" w:rsidP="009E7F37">
      <w:pPr>
        <w:spacing w:after="0" w:line="240" w:lineRule="auto"/>
      </w:pPr>
      <w:r>
        <w:continuationSeparator/>
      </w:r>
    </w:p>
  </w:footnote>
  <w:footnote w:type="continuationNotice" w:id="1">
    <w:p w14:paraId="1E7E928D" w14:textId="77777777" w:rsidR="007B364D" w:rsidRDefault="007B364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65D97" w14:textId="19C25051" w:rsidR="106F6DFF" w:rsidRPr="00DB7F13" w:rsidRDefault="008D40E7">
    <w:pPr>
      <w:pPrChange w:id="1" w:author="Kendall Leslie" w:date="2024-04-02T13:13:00Z">
        <w:pPr>
          <w:pStyle w:val="Heading2"/>
        </w:pPr>
      </w:pPrChange>
    </w:pPr>
    <w:r>
      <w:t>l</w:t>
    </w:r>
  </w:p>
  <w:tbl>
    <w:tblPr>
      <w:tblW w:w="0" w:type="auto"/>
      <w:tblLayout w:type="fixed"/>
      <w:tblLook w:val="06A0" w:firstRow="1" w:lastRow="0" w:firstColumn="1" w:lastColumn="0" w:noHBand="1" w:noVBand="1"/>
    </w:tblPr>
    <w:tblGrid>
      <w:gridCol w:w="3120"/>
      <w:gridCol w:w="3120"/>
    </w:tblGrid>
    <w:tr w:rsidR="3DD7F340" w14:paraId="148172F1" w14:textId="77777777" w:rsidTr="3DD7F340">
      <w:trPr>
        <w:trHeight w:val="300"/>
      </w:trPr>
      <w:tc>
        <w:tcPr>
          <w:tcW w:w="3120" w:type="dxa"/>
        </w:tcPr>
        <w:p w14:paraId="668D34D8" w14:textId="3C8E4375" w:rsidR="00EB0242" w:rsidRDefault="00EB0242" w:rsidP="00C139A3">
          <w:pPr>
            <w:pStyle w:val="Header"/>
          </w:pPr>
          <w:r>
            <w:t xml:space="preserve">  </w:t>
          </w:r>
        </w:p>
        <w:p w14:paraId="5465E7DE" w14:textId="6D39AD17" w:rsidR="3DD7F340" w:rsidRDefault="00EB0242" w:rsidP="00C139A3">
          <w:pPr>
            <w:pStyle w:val="Header"/>
          </w:pPr>
          <w:r>
            <w:t xml:space="preserve">  </w:t>
          </w:r>
        </w:p>
      </w:tc>
      <w:tc>
        <w:tcPr>
          <w:tcW w:w="3120" w:type="dxa"/>
        </w:tcPr>
        <w:p w14:paraId="31AC4152" w14:textId="5E71DF46" w:rsidR="3DD7F340" w:rsidRDefault="3DD7F340" w:rsidP="3DD7F340">
          <w:pPr>
            <w:pStyle w:val="Header"/>
            <w:ind w:right="-115"/>
            <w:jc w:val="right"/>
          </w:pPr>
        </w:p>
      </w:tc>
    </w:tr>
  </w:tbl>
  <w:p w14:paraId="00FB893E" w14:textId="1709B1B0" w:rsidR="009E7F37" w:rsidRDefault="009E7F37">
    <w:pPr>
      <w:pStyle w:val="Header"/>
    </w:pPr>
  </w:p>
</w:hdr>
</file>

<file path=word/intelligence2.xml><?xml version="1.0" encoding="utf-8"?>
<int2:intelligence xmlns:int2="http://schemas.microsoft.com/office/intelligence/2020/intelligence" xmlns:oel="http://schemas.microsoft.com/office/2019/extlst">
  <int2:observations>
    <int2:textHash int2:hashCode="mwG06CDqlWTwvW" int2:id="TAH4ei6u">
      <int2:state int2:value="Rejected" int2:type="AugLoop_Text_Critique"/>
    </int2:textHash>
    <int2:textHash int2:hashCode="4ArHQdtGdDva5f" int2:id="kZKkdpkC">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E43C"/>
    <w:multiLevelType w:val="hybridMultilevel"/>
    <w:tmpl w:val="FFFFFFFF"/>
    <w:lvl w:ilvl="0" w:tplc="B6E4B7AC">
      <w:start w:val="1"/>
      <w:numFmt w:val="decimal"/>
      <w:lvlText w:val="%1."/>
      <w:lvlJc w:val="left"/>
      <w:pPr>
        <w:ind w:left="720" w:hanging="360"/>
      </w:pPr>
    </w:lvl>
    <w:lvl w:ilvl="1" w:tplc="BF8E643E">
      <w:start w:val="1"/>
      <w:numFmt w:val="lowerLetter"/>
      <w:lvlText w:val="%2."/>
      <w:lvlJc w:val="left"/>
      <w:pPr>
        <w:ind w:left="1440" w:hanging="360"/>
      </w:pPr>
    </w:lvl>
    <w:lvl w:ilvl="2" w:tplc="FDA2B4FA">
      <w:start w:val="1"/>
      <w:numFmt w:val="lowerRoman"/>
      <w:lvlText w:val="%3."/>
      <w:lvlJc w:val="right"/>
      <w:pPr>
        <w:ind w:left="2160" w:hanging="180"/>
      </w:pPr>
    </w:lvl>
    <w:lvl w:ilvl="3" w:tplc="8A92640A">
      <w:start w:val="1"/>
      <w:numFmt w:val="decimal"/>
      <w:lvlText w:val="%4."/>
      <w:lvlJc w:val="left"/>
      <w:pPr>
        <w:ind w:left="2880" w:hanging="360"/>
      </w:pPr>
    </w:lvl>
    <w:lvl w:ilvl="4" w:tplc="63DA1364">
      <w:start w:val="1"/>
      <w:numFmt w:val="lowerLetter"/>
      <w:lvlText w:val="%5."/>
      <w:lvlJc w:val="left"/>
      <w:pPr>
        <w:ind w:left="3600" w:hanging="360"/>
      </w:pPr>
    </w:lvl>
    <w:lvl w:ilvl="5" w:tplc="4D68E2CC">
      <w:start w:val="1"/>
      <w:numFmt w:val="lowerRoman"/>
      <w:lvlText w:val="%6."/>
      <w:lvlJc w:val="right"/>
      <w:pPr>
        <w:ind w:left="4320" w:hanging="180"/>
      </w:pPr>
    </w:lvl>
    <w:lvl w:ilvl="6" w:tplc="4D14548C">
      <w:start w:val="1"/>
      <w:numFmt w:val="decimal"/>
      <w:lvlText w:val="%7."/>
      <w:lvlJc w:val="left"/>
      <w:pPr>
        <w:ind w:left="5040" w:hanging="360"/>
      </w:pPr>
    </w:lvl>
    <w:lvl w:ilvl="7" w:tplc="0A7213EE">
      <w:start w:val="1"/>
      <w:numFmt w:val="lowerLetter"/>
      <w:lvlText w:val="%8."/>
      <w:lvlJc w:val="left"/>
      <w:pPr>
        <w:ind w:left="5760" w:hanging="360"/>
      </w:pPr>
    </w:lvl>
    <w:lvl w:ilvl="8" w:tplc="DD44F546">
      <w:start w:val="1"/>
      <w:numFmt w:val="lowerRoman"/>
      <w:lvlText w:val="%9."/>
      <w:lvlJc w:val="right"/>
      <w:pPr>
        <w:ind w:left="6480" w:hanging="180"/>
      </w:pPr>
    </w:lvl>
  </w:abstractNum>
  <w:abstractNum w:abstractNumId="1" w15:restartNumberingAfterBreak="0">
    <w:nsid w:val="3AAFD585"/>
    <w:multiLevelType w:val="hybridMultilevel"/>
    <w:tmpl w:val="FFFFFFFF"/>
    <w:lvl w:ilvl="0" w:tplc="C56C45A0">
      <w:start w:val="1"/>
      <w:numFmt w:val="bullet"/>
      <w:lvlText w:val=""/>
      <w:lvlJc w:val="left"/>
      <w:pPr>
        <w:ind w:left="720" w:hanging="360"/>
      </w:pPr>
      <w:rPr>
        <w:rFonts w:ascii="Symbol" w:hAnsi="Symbol" w:hint="default"/>
      </w:rPr>
    </w:lvl>
    <w:lvl w:ilvl="1" w:tplc="95D48264">
      <w:start w:val="1"/>
      <w:numFmt w:val="bullet"/>
      <w:lvlText w:val="o"/>
      <w:lvlJc w:val="left"/>
      <w:pPr>
        <w:ind w:left="1440" w:hanging="360"/>
      </w:pPr>
      <w:rPr>
        <w:rFonts w:ascii="Courier New" w:hAnsi="Courier New" w:hint="default"/>
      </w:rPr>
    </w:lvl>
    <w:lvl w:ilvl="2" w:tplc="B03A509C">
      <w:start w:val="1"/>
      <w:numFmt w:val="bullet"/>
      <w:lvlText w:val=""/>
      <w:lvlJc w:val="left"/>
      <w:pPr>
        <w:ind w:left="2160" w:hanging="360"/>
      </w:pPr>
      <w:rPr>
        <w:rFonts w:ascii="Wingdings" w:hAnsi="Wingdings" w:hint="default"/>
      </w:rPr>
    </w:lvl>
    <w:lvl w:ilvl="3" w:tplc="E592C144">
      <w:start w:val="1"/>
      <w:numFmt w:val="bullet"/>
      <w:lvlText w:val=""/>
      <w:lvlJc w:val="left"/>
      <w:pPr>
        <w:ind w:left="2880" w:hanging="360"/>
      </w:pPr>
      <w:rPr>
        <w:rFonts w:ascii="Symbol" w:hAnsi="Symbol" w:hint="default"/>
      </w:rPr>
    </w:lvl>
    <w:lvl w:ilvl="4" w:tplc="E0D4DCB0">
      <w:start w:val="1"/>
      <w:numFmt w:val="bullet"/>
      <w:lvlText w:val="o"/>
      <w:lvlJc w:val="left"/>
      <w:pPr>
        <w:ind w:left="3600" w:hanging="360"/>
      </w:pPr>
      <w:rPr>
        <w:rFonts w:ascii="Courier New" w:hAnsi="Courier New" w:hint="default"/>
      </w:rPr>
    </w:lvl>
    <w:lvl w:ilvl="5" w:tplc="09F8A8E6">
      <w:start w:val="1"/>
      <w:numFmt w:val="bullet"/>
      <w:lvlText w:val=""/>
      <w:lvlJc w:val="left"/>
      <w:pPr>
        <w:ind w:left="4320" w:hanging="360"/>
      </w:pPr>
      <w:rPr>
        <w:rFonts w:ascii="Wingdings" w:hAnsi="Wingdings" w:hint="default"/>
      </w:rPr>
    </w:lvl>
    <w:lvl w:ilvl="6" w:tplc="FD8ED010">
      <w:start w:val="1"/>
      <w:numFmt w:val="bullet"/>
      <w:lvlText w:val=""/>
      <w:lvlJc w:val="left"/>
      <w:pPr>
        <w:ind w:left="5040" w:hanging="360"/>
      </w:pPr>
      <w:rPr>
        <w:rFonts w:ascii="Symbol" w:hAnsi="Symbol" w:hint="default"/>
      </w:rPr>
    </w:lvl>
    <w:lvl w:ilvl="7" w:tplc="7B1EA5B6">
      <w:start w:val="1"/>
      <w:numFmt w:val="bullet"/>
      <w:lvlText w:val="o"/>
      <w:lvlJc w:val="left"/>
      <w:pPr>
        <w:ind w:left="5760" w:hanging="360"/>
      </w:pPr>
      <w:rPr>
        <w:rFonts w:ascii="Courier New" w:hAnsi="Courier New" w:hint="default"/>
      </w:rPr>
    </w:lvl>
    <w:lvl w:ilvl="8" w:tplc="A64C4FD4">
      <w:start w:val="1"/>
      <w:numFmt w:val="bullet"/>
      <w:lvlText w:val=""/>
      <w:lvlJc w:val="left"/>
      <w:pPr>
        <w:ind w:left="6480" w:hanging="360"/>
      </w:pPr>
      <w:rPr>
        <w:rFonts w:ascii="Wingdings" w:hAnsi="Wingdings" w:hint="default"/>
      </w:rPr>
    </w:lvl>
  </w:abstractNum>
  <w:abstractNum w:abstractNumId="2" w15:restartNumberingAfterBreak="0">
    <w:nsid w:val="3BB24B9B"/>
    <w:multiLevelType w:val="hybridMultilevel"/>
    <w:tmpl w:val="75107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39B38D"/>
    <w:multiLevelType w:val="hybridMultilevel"/>
    <w:tmpl w:val="FFFFFFFF"/>
    <w:lvl w:ilvl="0" w:tplc="D7A68064">
      <w:start w:val="1"/>
      <w:numFmt w:val="bullet"/>
      <w:lvlText w:val=""/>
      <w:lvlJc w:val="left"/>
      <w:pPr>
        <w:ind w:left="720" w:hanging="360"/>
      </w:pPr>
      <w:rPr>
        <w:rFonts w:ascii="Symbol" w:hAnsi="Symbol" w:hint="default"/>
      </w:rPr>
    </w:lvl>
    <w:lvl w:ilvl="1" w:tplc="000AE9E2">
      <w:start w:val="1"/>
      <w:numFmt w:val="bullet"/>
      <w:lvlText w:val="o"/>
      <w:lvlJc w:val="left"/>
      <w:pPr>
        <w:ind w:left="1440" w:hanging="360"/>
      </w:pPr>
      <w:rPr>
        <w:rFonts w:ascii="Courier New" w:hAnsi="Courier New" w:hint="default"/>
      </w:rPr>
    </w:lvl>
    <w:lvl w:ilvl="2" w:tplc="4B22AEEC">
      <w:start w:val="1"/>
      <w:numFmt w:val="bullet"/>
      <w:lvlText w:val=""/>
      <w:lvlJc w:val="left"/>
      <w:pPr>
        <w:ind w:left="2160" w:hanging="360"/>
      </w:pPr>
      <w:rPr>
        <w:rFonts w:ascii="Wingdings" w:hAnsi="Wingdings" w:hint="default"/>
      </w:rPr>
    </w:lvl>
    <w:lvl w:ilvl="3" w:tplc="2D603B9A">
      <w:start w:val="1"/>
      <w:numFmt w:val="bullet"/>
      <w:lvlText w:val=""/>
      <w:lvlJc w:val="left"/>
      <w:pPr>
        <w:ind w:left="2880" w:hanging="360"/>
      </w:pPr>
      <w:rPr>
        <w:rFonts w:ascii="Symbol" w:hAnsi="Symbol" w:hint="default"/>
      </w:rPr>
    </w:lvl>
    <w:lvl w:ilvl="4" w:tplc="D9AAFF88">
      <w:start w:val="1"/>
      <w:numFmt w:val="bullet"/>
      <w:lvlText w:val="o"/>
      <w:lvlJc w:val="left"/>
      <w:pPr>
        <w:ind w:left="3600" w:hanging="360"/>
      </w:pPr>
      <w:rPr>
        <w:rFonts w:ascii="Courier New" w:hAnsi="Courier New" w:hint="default"/>
      </w:rPr>
    </w:lvl>
    <w:lvl w:ilvl="5" w:tplc="CFEE5A66">
      <w:start w:val="1"/>
      <w:numFmt w:val="bullet"/>
      <w:lvlText w:val=""/>
      <w:lvlJc w:val="left"/>
      <w:pPr>
        <w:ind w:left="4320" w:hanging="360"/>
      </w:pPr>
      <w:rPr>
        <w:rFonts w:ascii="Wingdings" w:hAnsi="Wingdings" w:hint="default"/>
      </w:rPr>
    </w:lvl>
    <w:lvl w:ilvl="6" w:tplc="4E8E01DE">
      <w:start w:val="1"/>
      <w:numFmt w:val="bullet"/>
      <w:lvlText w:val=""/>
      <w:lvlJc w:val="left"/>
      <w:pPr>
        <w:ind w:left="5040" w:hanging="360"/>
      </w:pPr>
      <w:rPr>
        <w:rFonts w:ascii="Symbol" w:hAnsi="Symbol" w:hint="default"/>
      </w:rPr>
    </w:lvl>
    <w:lvl w:ilvl="7" w:tplc="004E00B2">
      <w:start w:val="1"/>
      <w:numFmt w:val="bullet"/>
      <w:lvlText w:val="o"/>
      <w:lvlJc w:val="left"/>
      <w:pPr>
        <w:ind w:left="5760" w:hanging="360"/>
      </w:pPr>
      <w:rPr>
        <w:rFonts w:ascii="Courier New" w:hAnsi="Courier New" w:hint="default"/>
      </w:rPr>
    </w:lvl>
    <w:lvl w:ilvl="8" w:tplc="E32EF7B2">
      <w:start w:val="1"/>
      <w:numFmt w:val="bullet"/>
      <w:lvlText w:val=""/>
      <w:lvlJc w:val="left"/>
      <w:pPr>
        <w:ind w:left="6480" w:hanging="360"/>
      </w:pPr>
      <w:rPr>
        <w:rFonts w:ascii="Wingdings" w:hAnsi="Wingdings" w:hint="default"/>
      </w:rPr>
    </w:lvl>
  </w:abstractNum>
  <w:num w:numId="1" w16cid:durableId="1902474639">
    <w:abstractNumId w:val="0"/>
  </w:num>
  <w:num w:numId="2" w16cid:durableId="959143390">
    <w:abstractNumId w:val="1"/>
  </w:num>
  <w:num w:numId="3" w16cid:durableId="2093627370">
    <w:abstractNumId w:val="3"/>
  </w:num>
  <w:num w:numId="4" w16cid:durableId="6553743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BCFE38"/>
    <w:rsid w:val="000000E2"/>
    <w:rsid w:val="0000047A"/>
    <w:rsid w:val="00000669"/>
    <w:rsid w:val="0000071B"/>
    <w:rsid w:val="0000072F"/>
    <w:rsid w:val="00000A01"/>
    <w:rsid w:val="00000A89"/>
    <w:rsid w:val="00000AE9"/>
    <w:rsid w:val="00000E22"/>
    <w:rsid w:val="00000F1C"/>
    <w:rsid w:val="0000106B"/>
    <w:rsid w:val="00001129"/>
    <w:rsid w:val="000011E3"/>
    <w:rsid w:val="000014B1"/>
    <w:rsid w:val="0000191B"/>
    <w:rsid w:val="00001D0B"/>
    <w:rsid w:val="00001D17"/>
    <w:rsid w:val="00001FC7"/>
    <w:rsid w:val="0000269E"/>
    <w:rsid w:val="00002A61"/>
    <w:rsid w:val="00002E4E"/>
    <w:rsid w:val="000030F8"/>
    <w:rsid w:val="00003324"/>
    <w:rsid w:val="00003763"/>
    <w:rsid w:val="000038E4"/>
    <w:rsid w:val="0000390D"/>
    <w:rsid w:val="000040AD"/>
    <w:rsid w:val="00004554"/>
    <w:rsid w:val="00004575"/>
    <w:rsid w:val="000045C2"/>
    <w:rsid w:val="000052CB"/>
    <w:rsid w:val="0000544B"/>
    <w:rsid w:val="00005574"/>
    <w:rsid w:val="000058F6"/>
    <w:rsid w:val="00005D42"/>
    <w:rsid w:val="00006050"/>
    <w:rsid w:val="000069EE"/>
    <w:rsid w:val="00006DD5"/>
    <w:rsid w:val="00006FE1"/>
    <w:rsid w:val="000076AB"/>
    <w:rsid w:val="00007717"/>
    <w:rsid w:val="00007D4A"/>
    <w:rsid w:val="00007F10"/>
    <w:rsid w:val="0001040D"/>
    <w:rsid w:val="00010856"/>
    <w:rsid w:val="00010A7A"/>
    <w:rsid w:val="00010C5D"/>
    <w:rsid w:val="00010CF2"/>
    <w:rsid w:val="00010FFE"/>
    <w:rsid w:val="0001108D"/>
    <w:rsid w:val="000111DD"/>
    <w:rsid w:val="00011214"/>
    <w:rsid w:val="00011274"/>
    <w:rsid w:val="0001174F"/>
    <w:rsid w:val="00011832"/>
    <w:rsid w:val="00011939"/>
    <w:rsid w:val="00011C77"/>
    <w:rsid w:val="00011DC3"/>
    <w:rsid w:val="00011E6A"/>
    <w:rsid w:val="00011FD7"/>
    <w:rsid w:val="00012251"/>
    <w:rsid w:val="00012326"/>
    <w:rsid w:val="000124A7"/>
    <w:rsid w:val="000125FE"/>
    <w:rsid w:val="0001268A"/>
    <w:rsid w:val="00012711"/>
    <w:rsid w:val="00012B69"/>
    <w:rsid w:val="00012B84"/>
    <w:rsid w:val="00012CC5"/>
    <w:rsid w:val="00012D75"/>
    <w:rsid w:val="00012F74"/>
    <w:rsid w:val="000130ED"/>
    <w:rsid w:val="0001322E"/>
    <w:rsid w:val="0001348D"/>
    <w:rsid w:val="000134DF"/>
    <w:rsid w:val="000134FE"/>
    <w:rsid w:val="00013774"/>
    <w:rsid w:val="0001391F"/>
    <w:rsid w:val="00013B2D"/>
    <w:rsid w:val="00014028"/>
    <w:rsid w:val="000142D6"/>
    <w:rsid w:val="000142EC"/>
    <w:rsid w:val="000147C3"/>
    <w:rsid w:val="00014844"/>
    <w:rsid w:val="00014976"/>
    <w:rsid w:val="00014D06"/>
    <w:rsid w:val="000152C7"/>
    <w:rsid w:val="0001552E"/>
    <w:rsid w:val="00015979"/>
    <w:rsid w:val="00015C3D"/>
    <w:rsid w:val="00015E29"/>
    <w:rsid w:val="000164F4"/>
    <w:rsid w:val="00016E57"/>
    <w:rsid w:val="0001707D"/>
    <w:rsid w:val="0001715C"/>
    <w:rsid w:val="00020251"/>
    <w:rsid w:val="000202A2"/>
    <w:rsid w:val="000204CD"/>
    <w:rsid w:val="000205B7"/>
    <w:rsid w:val="0002076E"/>
    <w:rsid w:val="000207DD"/>
    <w:rsid w:val="00020953"/>
    <w:rsid w:val="00020A8B"/>
    <w:rsid w:val="00020CF3"/>
    <w:rsid w:val="000220DA"/>
    <w:rsid w:val="00022133"/>
    <w:rsid w:val="0002236A"/>
    <w:rsid w:val="000228A9"/>
    <w:rsid w:val="00022AF1"/>
    <w:rsid w:val="00022E35"/>
    <w:rsid w:val="00023024"/>
    <w:rsid w:val="000231F3"/>
    <w:rsid w:val="00023265"/>
    <w:rsid w:val="0002394E"/>
    <w:rsid w:val="00023BD8"/>
    <w:rsid w:val="00023E28"/>
    <w:rsid w:val="00023E84"/>
    <w:rsid w:val="000240AE"/>
    <w:rsid w:val="000241EA"/>
    <w:rsid w:val="000242DD"/>
    <w:rsid w:val="00024557"/>
    <w:rsid w:val="0002472E"/>
    <w:rsid w:val="00024A63"/>
    <w:rsid w:val="00024ED3"/>
    <w:rsid w:val="00025212"/>
    <w:rsid w:val="00025B57"/>
    <w:rsid w:val="00025BC4"/>
    <w:rsid w:val="00025FA3"/>
    <w:rsid w:val="00026372"/>
    <w:rsid w:val="000265FD"/>
    <w:rsid w:val="00026624"/>
    <w:rsid w:val="000267AE"/>
    <w:rsid w:val="00026E97"/>
    <w:rsid w:val="00026FDC"/>
    <w:rsid w:val="000272EB"/>
    <w:rsid w:val="000273F7"/>
    <w:rsid w:val="00027782"/>
    <w:rsid w:val="00027951"/>
    <w:rsid w:val="00027D4D"/>
    <w:rsid w:val="00027D8E"/>
    <w:rsid w:val="00027E19"/>
    <w:rsid w:val="00027F4A"/>
    <w:rsid w:val="000300A9"/>
    <w:rsid w:val="00030203"/>
    <w:rsid w:val="00030687"/>
    <w:rsid w:val="000307D2"/>
    <w:rsid w:val="000309B6"/>
    <w:rsid w:val="00030CCC"/>
    <w:rsid w:val="000310AD"/>
    <w:rsid w:val="000311D7"/>
    <w:rsid w:val="00031DBF"/>
    <w:rsid w:val="00031DDB"/>
    <w:rsid w:val="0003214C"/>
    <w:rsid w:val="00032532"/>
    <w:rsid w:val="0003264F"/>
    <w:rsid w:val="00032E01"/>
    <w:rsid w:val="0003325D"/>
    <w:rsid w:val="000336E7"/>
    <w:rsid w:val="00033F92"/>
    <w:rsid w:val="000341A9"/>
    <w:rsid w:val="000341B3"/>
    <w:rsid w:val="000345D5"/>
    <w:rsid w:val="00034848"/>
    <w:rsid w:val="00034A2B"/>
    <w:rsid w:val="00034BA5"/>
    <w:rsid w:val="00034FF9"/>
    <w:rsid w:val="000357F5"/>
    <w:rsid w:val="00035B31"/>
    <w:rsid w:val="00035D40"/>
    <w:rsid w:val="00035E2F"/>
    <w:rsid w:val="000361E3"/>
    <w:rsid w:val="000367D5"/>
    <w:rsid w:val="00036A26"/>
    <w:rsid w:val="00036DD0"/>
    <w:rsid w:val="00036E8A"/>
    <w:rsid w:val="0003700F"/>
    <w:rsid w:val="000373E5"/>
    <w:rsid w:val="00037884"/>
    <w:rsid w:val="00037953"/>
    <w:rsid w:val="00037B02"/>
    <w:rsid w:val="00037C73"/>
    <w:rsid w:val="00037D9B"/>
    <w:rsid w:val="00037F32"/>
    <w:rsid w:val="00040155"/>
    <w:rsid w:val="00040465"/>
    <w:rsid w:val="00040571"/>
    <w:rsid w:val="0004072B"/>
    <w:rsid w:val="00040738"/>
    <w:rsid w:val="000407E7"/>
    <w:rsid w:val="00040842"/>
    <w:rsid w:val="00040EB9"/>
    <w:rsid w:val="00040F31"/>
    <w:rsid w:val="00040FA0"/>
    <w:rsid w:val="00040FCB"/>
    <w:rsid w:val="000410F1"/>
    <w:rsid w:val="000416C6"/>
    <w:rsid w:val="00041A51"/>
    <w:rsid w:val="00041F4D"/>
    <w:rsid w:val="00042193"/>
    <w:rsid w:val="00042366"/>
    <w:rsid w:val="00042497"/>
    <w:rsid w:val="00042577"/>
    <w:rsid w:val="00042694"/>
    <w:rsid w:val="0004273B"/>
    <w:rsid w:val="00042884"/>
    <w:rsid w:val="00042898"/>
    <w:rsid w:val="0004291C"/>
    <w:rsid w:val="00042BB8"/>
    <w:rsid w:val="00042BE7"/>
    <w:rsid w:val="00042D70"/>
    <w:rsid w:val="0004348D"/>
    <w:rsid w:val="0004361E"/>
    <w:rsid w:val="00043675"/>
    <w:rsid w:val="000436D9"/>
    <w:rsid w:val="00043783"/>
    <w:rsid w:val="000447D4"/>
    <w:rsid w:val="000449B7"/>
    <w:rsid w:val="00044A50"/>
    <w:rsid w:val="00044B10"/>
    <w:rsid w:val="00044B43"/>
    <w:rsid w:val="00044DED"/>
    <w:rsid w:val="00045212"/>
    <w:rsid w:val="0004546E"/>
    <w:rsid w:val="000458DA"/>
    <w:rsid w:val="00045DA4"/>
    <w:rsid w:val="000464AC"/>
    <w:rsid w:val="00046A58"/>
    <w:rsid w:val="00046D0A"/>
    <w:rsid w:val="00046F90"/>
    <w:rsid w:val="00047121"/>
    <w:rsid w:val="00047132"/>
    <w:rsid w:val="00047631"/>
    <w:rsid w:val="00047669"/>
    <w:rsid w:val="00047A43"/>
    <w:rsid w:val="00047F02"/>
    <w:rsid w:val="0005010F"/>
    <w:rsid w:val="00050244"/>
    <w:rsid w:val="000506CC"/>
    <w:rsid w:val="0005070D"/>
    <w:rsid w:val="00050AFA"/>
    <w:rsid w:val="00050B3D"/>
    <w:rsid w:val="00051120"/>
    <w:rsid w:val="0005135A"/>
    <w:rsid w:val="00051506"/>
    <w:rsid w:val="000516A6"/>
    <w:rsid w:val="00051B6E"/>
    <w:rsid w:val="0005208E"/>
    <w:rsid w:val="000520CC"/>
    <w:rsid w:val="000520DE"/>
    <w:rsid w:val="00052511"/>
    <w:rsid w:val="0005261E"/>
    <w:rsid w:val="00052B03"/>
    <w:rsid w:val="00052B10"/>
    <w:rsid w:val="00052B51"/>
    <w:rsid w:val="00052BA6"/>
    <w:rsid w:val="0005366D"/>
    <w:rsid w:val="0005390A"/>
    <w:rsid w:val="000539FB"/>
    <w:rsid w:val="00053D06"/>
    <w:rsid w:val="00053E11"/>
    <w:rsid w:val="0005426C"/>
    <w:rsid w:val="000542C8"/>
    <w:rsid w:val="00054476"/>
    <w:rsid w:val="000544DE"/>
    <w:rsid w:val="00054A13"/>
    <w:rsid w:val="00054A87"/>
    <w:rsid w:val="0005502A"/>
    <w:rsid w:val="0005543A"/>
    <w:rsid w:val="000559C1"/>
    <w:rsid w:val="00055DA9"/>
    <w:rsid w:val="00055DFE"/>
    <w:rsid w:val="00056151"/>
    <w:rsid w:val="000562D5"/>
    <w:rsid w:val="00056AB9"/>
    <w:rsid w:val="00056C60"/>
    <w:rsid w:val="00056D48"/>
    <w:rsid w:val="00057A6B"/>
    <w:rsid w:val="00057ACA"/>
    <w:rsid w:val="00057E07"/>
    <w:rsid w:val="00057E6C"/>
    <w:rsid w:val="00060450"/>
    <w:rsid w:val="000607ED"/>
    <w:rsid w:val="0006097C"/>
    <w:rsid w:val="0006102C"/>
    <w:rsid w:val="0006145D"/>
    <w:rsid w:val="00061502"/>
    <w:rsid w:val="0006167B"/>
    <w:rsid w:val="000619B0"/>
    <w:rsid w:val="000626E4"/>
    <w:rsid w:val="00062B0E"/>
    <w:rsid w:val="00063136"/>
    <w:rsid w:val="00063964"/>
    <w:rsid w:val="00063C6D"/>
    <w:rsid w:val="00063CFF"/>
    <w:rsid w:val="0006436C"/>
    <w:rsid w:val="000648B6"/>
    <w:rsid w:val="00064ED6"/>
    <w:rsid w:val="00064F1F"/>
    <w:rsid w:val="00064F99"/>
    <w:rsid w:val="00065650"/>
    <w:rsid w:val="000656CE"/>
    <w:rsid w:val="0006583B"/>
    <w:rsid w:val="00065A60"/>
    <w:rsid w:val="00065AB1"/>
    <w:rsid w:val="00065B5E"/>
    <w:rsid w:val="0006615E"/>
    <w:rsid w:val="00066282"/>
    <w:rsid w:val="000663B8"/>
    <w:rsid w:val="00066695"/>
    <w:rsid w:val="000666AD"/>
    <w:rsid w:val="0006674E"/>
    <w:rsid w:val="00066771"/>
    <w:rsid w:val="0006678F"/>
    <w:rsid w:val="000667F2"/>
    <w:rsid w:val="000668F4"/>
    <w:rsid w:val="00066A5E"/>
    <w:rsid w:val="00066FAD"/>
    <w:rsid w:val="000676FD"/>
    <w:rsid w:val="00067862"/>
    <w:rsid w:val="00067C33"/>
    <w:rsid w:val="00067C83"/>
    <w:rsid w:val="00067D4C"/>
    <w:rsid w:val="00067E7C"/>
    <w:rsid w:val="00070051"/>
    <w:rsid w:val="00070356"/>
    <w:rsid w:val="00070381"/>
    <w:rsid w:val="0007043F"/>
    <w:rsid w:val="000704F2"/>
    <w:rsid w:val="00070650"/>
    <w:rsid w:val="0007069B"/>
    <w:rsid w:val="0007075F"/>
    <w:rsid w:val="000707F4"/>
    <w:rsid w:val="00070914"/>
    <w:rsid w:val="00070B00"/>
    <w:rsid w:val="00070D50"/>
    <w:rsid w:val="0007100B"/>
    <w:rsid w:val="00071306"/>
    <w:rsid w:val="00071325"/>
    <w:rsid w:val="00071451"/>
    <w:rsid w:val="000714B4"/>
    <w:rsid w:val="0007152F"/>
    <w:rsid w:val="00071774"/>
    <w:rsid w:val="000718BD"/>
    <w:rsid w:val="00071D3A"/>
    <w:rsid w:val="00071DC9"/>
    <w:rsid w:val="00071E75"/>
    <w:rsid w:val="00071E7C"/>
    <w:rsid w:val="00072142"/>
    <w:rsid w:val="00072BB0"/>
    <w:rsid w:val="00073576"/>
    <w:rsid w:val="00073697"/>
    <w:rsid w:val="0007372C"/>
    <w:rsid w:val="0007398E"/>
    <w:rsid w:val="00073CEC"/>
    <w:rsid w:val="00073E20"/>
    <w:rsid w:val="00073F59"/>
    <w:rsid w:val="000741A0"/>
    <w:rsid w:val="00074300"/>
    <w:rsid w:val="00074383"/>
    <w:rsid w:val="00074A00"/>
    <w:rsid w:val="00074B96"/>
    <w:rsid w:val="00074C5B"/>
    <w:rsid w:val="00074DA2"/>
    <w:rsid w:val="0007516C"/>
    <w:rsid w:val="00075349"/>
    <w:rsid w:val="00075431"/>
    <w:rsid w:val="0007564E"/>
    <w:rsid w:val="000756CA"/>
    <w:rsid w:val="00075967"/>
    <w:rsid w:val="0007596F"/>
    <w:rsid w:val="00075A80"/>
    <w:rsid w:val="00076209"/>
    <w:rsid w:val="00076355"/>
    <w:rsid w:val="00076485"/>
    <w:rsid w:val="0007685F"/>
    <w:rsid w:val="00076985"/>
    <w:rsid w:val="00076E3B"/>
    <w:rsid w:val="00076EF6"/>
    <w:rsid w:val="00077070"/>
    <w:rsid w:val="00077376"/>
    <w:rsid w:val="00077AE6"/>
    <w:rsid w:val="00077B4E"/>
    <w:rsid w:val="00077E8C"/>
    <w:rsid w:val="00077F9F"/>
    <w:rsid w:val="000803A7"/>
    <w:rsid w:val="0008041C"/>
    <w:rsid w:val="0008098C"/>
    <w:rsid w:val="00080A59"/>
    <w:rsid w:val="00080CB5"/>
    <w:rsid w:val="00081062"/>
    <w:rsid w:val="0008107F"/>
    <w:rsid w:val="00081307"/>
    <w:rsid w:val="00081488"/>
    <w:rsid w:val="000818F8"/>
    <w:rsid w:val="00081953"/>
    <w:rsid w:val="00081AD8"/>
    <w:rsid w:val="00081B6A"/>
    <w:rsid w:val="00081C33"/>
    <w:rsid w:val="00082A03"/>
    <w:rsid w:val="00082A96"/>
    <w:rsid w:val="00082D10"/>
    <w:rsid w:val="000830B0"/>
    <w:rsid w:val="00083696"/>
    <w:rsid w:val="00083D54"/>
    <w:rsid w:val="00083ED8"/>
    <w:rsid w:val="000843B6"/>
    <w:rsid w:val="0008442F"/>
    <w:rsid w:val="00084624"/>
    <w:rsid w:val="00084799"/>
    <w:rsid w:val="00084811"/>
    <w:rsid w:val="00084D1F"/>
    <w:rsid w:val="00084DE4"/>
    <w:rsid w:val="00084FFA"/>
    <w:rsid w:val="0008531E"/>
    <w:rsid w:val="00085894"/>
    <w:rsid w:val="00085F38"/>
    <w:rsid w:val="00085F6B"/>
    <w:rsid w:val="000861EC"/>
    <w:rsid w:val="00086243"/>
    <w:rsid w:val="00086249"/>
    <w:rsid w:val="0008647C"/>
    <w:rsid w:val="00086630"/>
    <w:rsid w:val="000867E5"/>
    <w:rsid w:val="00086B59"/>
    <w:rsid w:val="00086E1B"/>
    <w:rsid w:val="00086F1A"/>
    <w:rsid w:val="000873A2"/>
    <w:rsid w:val="00087406"/>
    <w:rsid w:val="00087876"/>
    <w:rsid w:val="00087A34"/>
    <w:rsid w:val="00087B0E"/>
    <w:rsid w:val="00087CDD"/>
    <w:rsid w:val="00087D38"/>
    <w:rsid w:val="000905E8"/>
    <w:rsid w:val="000908F2"/>
    <w:rsid w:val="00090AE4"/>
    <w:rsid w:val="00090B2C"/>
    <w:rsid w:val="00090BCC"/>
    <w:rsid w:val="00090C0F"/>
    <w:rsid w:val="00090FA7"/>
    <w:rsid w:val="00091290"/>
    <w:rsid w:val="000919DB"/>
    <w:rsid w:val="00092641"/>
    <w:rsid w:val="00092A11"/>
    <w:rsid w:val="00092C37"/>
    <w:rsid w:val="00092E11"/>
    <w:rsid w:val="00092FC7"/>
    <w:rsid w:val="00093561"/>
    <w:rsid w:val="000936AD"/>
    <w:rsid w:val="000939AB"/>
    <w:rsid w:val="00093FA4"/>
    <w:rsid w:val="000940FB"/>
    <w:rsid w:val="000943A3"/>
    <w:rsid w:val="000945E6"/>
    <w:rsid w:val="0009478F"/>
    <w:rsid w:val="00094800"/>
    <w:rsid w:val="00094849"/>
    <w:rsid w:val="00094949"/>
    <w:rsid w:val="00094B52"/>
    <w:rsid w:val="00094E69"/>
    <w:rsid w:val="00094F52"/>
    <w:rsid w:val="00095432"/>
    <w:rsid w:val="000954D4"/>
    <w:rsid w:val="000956BC"/>
    <w:rsid w:val="000956E2"/>
    <w:rsid w:val="000957B1"/>
    <w:rsid w:val="0009586C"/>
    <w:rsid w:val="0009599D"/>
    <w:rsid w:val="00095CAB"/>
    <w:rsid w:val="00095D5E"/>
    <w:rsid w:val="00095F08"/>
    <w:rsid w:val="00096382"/>
    <w:rsid w:val="00096773"/>
    <w:rsid w:val="000967FA"/>
    <w:rsid w:val="00096AB6"/>
    <w:rsid w:val="00096FB8"/>
    <w:rsid w:val="00096FEE"/>
    <w:rsid w:val="000970D3"/>
    <w:rsid w:val="000974C4"/>
    <w:rsid w:val="00097596"/>
    <w:rsid w:val="00097990"/>
    <w:rsid w:val="00097A45"/>
    <w:rsid w:val="00097BFE"/>
    <w:rsid w:val="00097C04"/>
    <w:rsid w:val="00097C82"/>
    <w:rsid w:val="00097EA7"/>
    <w:rsid w:val="00097F32"/>
    <w:rsid w:val="00097F98"/>
    <w:rsid w:val="000A0005"/>
    <w:rsid w:val="000A067C"/>
    <w:rsid w:val="000A07C1"/>
    <w:rsid w:val="000A0914"/>
    <w:rsid w:val="000A0B5D"/>
    <w:rsid w:val="000A11F0"/>
    <w:rsid w:val="000A1331"/>
    <w:rsid w:val="000A1344"/>
    <w:rsid w:val="000A15A5"/>
    <w:rsid w:val="000A1B17"/>
    <w:rsid w:val="000A1F10"/>
    <w:rsid w:val="000A1F69"/>
    <w:rsid w:val="000A2704"/>
    <w:rsid w:val="000A29F8"/>
    <w:rsid w:val="000A2D5C"/>
    <w:rsid w:val="000A2DD0"/>
    <w:rsid w:val="000A2EB4"/>
    <w:rsid w:val="000A33B0"/>
    <w:rsid w:val="000A35EB"/>
    <w:rsid w:val="000A37A9"/>
    <w:rsid w:val="000A394B"/>
    <w:rsid w:val="000A3A00"/>
    <w:rsid w:val="000A3B7E"/>
    <w:rsid w:val="000A3C30"/>
    <w:rsid w:val="000A45E1"/>
    <w:rsid w:val="000A46FB"/>
    <w:rsid w:val="000A4CBF"/>
    <w:rsid w:val="000A4F10"/>
    <w:rsid w:val="000A5EEF"/>
    <w:rsid w:val="000A5EFB"/>
    <w:rsid w:val="000A5FCC"/>
    <w:rsid w:val="000A6121"/>
    <w:rsid w:val="000A6230"/>
    <w:rsid w:val="000A6338"/>
    <w:rsid w:val="000A6590"/>
    <w:rsid w:val="000A6BC7"/>
    <w:rsid w:val="000A70D5"/>
    <w:rsid w:val="000A7199"/>
    <w:rsid w:val="000A73BF"/>
    <w:rsid w:val="000A79AB"/>
    <w:rsid w:val="000A7A9D"/>
    <w:rsid w:val="000A7B8D"/>
    <w:rsid w:val="000A7E3B"/>
    <w:rsid w:val="000A7E61"/>
    <w:rsid w:val="000B044B"/>
    <w:rsid w:val="000B04D4"/>
    <w:rsid w:val="000B0619"/>
    <w:rsid w:val="000B06B3"/>
    <w:rsid w:val="000B0BE1"/>
    <w:rsid w:val="000B0C97"/>
    <w:rsid w:val="000B1011"/>
    <w:rsid w:val="000B10BA"/>
    <w:rsid w:val="000B1232"/>
    <w:rsid w:val="000B1996"/>
    <w:rsid w:val="000B1B15"/>
    <w:rsid w:val="000B1B60"/>
    <w:rsid w:val="000B1B9B"/>
    <w:rsid w:val="000B1D98"/>
    <w:rsid w:val="000B2821"/>
    <w:rsid w:val="000B283C"/>
    <w:rsid w:val="000B2D48"/>
    <w:rsid w:val="000B2E96"/>
    <w:rsid w:val="000B31A2"/>
    <w:rsid w:val="000B3488"/>
    <w:rsid w:val="000B3994"/>
    <w:rsid w:val="000B3A5B"/>
    <w:rsid w:val="000B4021"/>
    <w:rsid w:val="000B4143"/>
    <w:rsid w:val="000B4236"/>
    <w:rsid w:val="000B42B1"/>
    <w:rsid w:val="000B4C1B"/>
    <w:rsid w:val="000B4CCF"/>
    <w:rsid w:val="000B4E4B"/>
    <w:rsid w:val="000B4FCD"/>
    <w:rsid w:val="000B4FD7"/>
    <w:rsid w:val="000B56EB"/>
    <w:rsid w:val="000B5750"/>
    <w:rsid w:val="000B59DF"/>
    <w:rsid w:val="000B5BAE"/>
    <w:rsid w:val="000B5BE7"/>
    <w:rsid w:val="000B5BEC"/>
    <w:rsid w:val="000B5D0D"/>
    <w:rsid w:val="000B61EB"/>
    <w:rsid w:val="000B6388"/>
    <w:rsid w:val="000B6435"/>
    <w:rsid w:val="000B65A8"/>
    <w:rsid w:val="000B69BA"/>
    <w:rsid w:val="000B69CF"/>
    <w:rsid w:val="000B69E1"/>
    <w:rsid w:val="000B6C3B"/>
    <w:rsid w:val="000B6C66"/>
    <w:rsid w:val="000B6F5D"/>
    <w:rsid w:val="000B739C"/>
    <w:rsid w:val="000B741A"/>
    <w:rsid w:val="000B7629"/>
    <w:rsid w:val="000B76E6"/>
    <w:rsid w:val="000B770D"/>
    <w:rsid w:val="000B7B75"/>
    <w:rsid w:val="000B7D0D"/>
    <w:rsid w:val="000B7D51"/>
    <w:rsid w:val="000B7F07"/>
    <w:rsid w:val="000B7F58"/>
    <w:rsid w:val="000C040F"/>
    <w:rsid w:val="000C0A24"/>
    <w:rsid w:val="000C113C"/>
    <w:rsid w:val="000C140E"/>
    <w:rsid w:val="000C19B0"/>
    <w:rsid w:val="000C1C13"/>
    <w:rsid w:val="000C1DBB"/>
    <w:rsid w:val="000C232D"/>
    <w:rsid w:val="000C2666"/>
    <w:rsid w:val="000C2858"/>
    <w:rsid w:val="000C2ACB"/>
    <w:rsid w:val="000C2AF2"/>
    <w:rsid w:val="000C2BAF"/>
    <w:rsid w:val="000C2C17"/>
    <w:rsid w:val="000C2DEE"/>
    <w:rsid w:val="000C3095"/>
    <w:rsid w:val="000C3130"/>
    <w:rsid w:val="000C345E"/>
    <w:rsid w:val="000C35C6"/>
    <w:rsid w:val="000C38B8"/>
    <w:rsid w:val="000C39E0"/>
    <w:rsid w:val="000C4022"/>
    <w:rsid w:val="000C4242"/>
    <w:rsid w:val="000C42AF"/>
    <w:rsid w:val="000C449F"/>
    <w:rsid w:val="000C4568"/>
    <w:rsid w:val="000C4C23"/>
    <w:rsid w:val="000C4C56"/>
    <w:rsid w:val="000C52DC"/>
    <w:rsid w:val="000C5445"/>
    <w:rsid w:val="000C5B18"/>
    <w:rsid w:val="000C6025"/>
    <w:rsid w:val="000C6903"/>
    <w:rsid w:val="000C6AB4"/>
    <w:rsid w:val="000C6DBE"/>
    <w:rsid w:val="000C702B"/>
    <w:rsid w:val="000C7291"/>
    <w:rsid w:val="000C7324"/>
    <w:rsid w:val="000C73F7"/>
    <w:rsid w:val="000C79C9"/>
    <w:rsid w:val="000C7D7E"/>
    <w:rsid w:val="000C7EBD"/>
    <w:rsid w:val="000D0183"/>
    <w:rsid w:val="000D058F"/>
    <w:rsid w:val="000D06AB"/>
    <w:rsid w:val="000D0872"/>
    <w:rsid w:val="000D0A3A"/>
    <w:rsid w:val="000D0D25"/>
    <w:rsid w:val="000D0D7D"/>
    <w:rsid w:val="000D0F71"/>
    <w:rsid w:val="000D117B"/>
    <w:rsid w:val="000D162E"/>
    <w:rsid w:val="000D1AFE"/>
    <w:rsid w:val="000D1C81"/>
    <w:rsid w:val="000D20CA"/>
    <w:rsid w:val="000D213E"/>
    <w:rsid w:val="000D2197"/>
    <w:rsid w:val="000D24D9"/>
    <w:rsid w:val="000D261F"/>
    <w:rsid w:val="000D26C5"/>
    <w:rsid w:val="000D2D44"/>
    <w:rsid w:val="000D30E0"/>
    <w:rsid w:val="000D3317"/>
    <w:rsid w:val="000D38DB"/>
    <w:rsid w:val="000D3939"/>
    <w:rsid w:val="000D3D03"/>
    <w:rsid w:val="000D3FBB"/>
    <w:rsid w:val="000D40C6"/>
    <w:rsid w:val="000D4494"/>
    <w:rsid w:val="000D46F8"/>
    <w:rsid w:val="000D4882"/>
    <w:rsid w:val="000D4A2B"/>
    <w:rsid w:val="000D4A56"/>
    <w:rsid w:val="000D4A98"/>
    <w:rsid w:val="000D4D0C"/>
    <w:rsid w:val="000D500E"/>
    <w:rsid w:val="000D50C2"/>
    <w:rsid w:val="000D5241"/>
    <w:rsid w:val="000D5327"/>
    <w:rsid w:val="000D5378"/>
    <w:rsid w:val="000D54A6"/>
    <w:rsid w:val="000D5783"/>
    <w:rsid w:val="000D58A4"/>
    <w:rsid w:val="000D5E22"/>
    <w:rsid w:val="000D5E30"/>
    <w:rsid w:val="000D5F9A"/>
    <w:rsid w:val="000D6139"/>
    <w:rsid w:val="000D6500"/>
    <w:rsid w:val="000D6FE5"/>
    <w:rsid w:val="000D7269"/>
    <w:rsid w:val="000D72B5"/>
    <w:rsid w:val="000D735D"/>
    <w:rsid w:val="000D7478"/>
    <w:rsid w:val="000D74D1"/>
    <w:rsid w:val="000D7676"/>
    <w:rsid w:val="000D7685"/>
    <w:rsid w:val="000D771F"/>
    <w:rsid w:val="000E00ED"/>
    <w:rsid w:val="000E0393"/>
    <w:rsid w:val="000E06EC"/>
    <w:rsid w:val="000E0B79"/>
    <w:rsid w:val="000E1167"/>
    <w:rsid w:val="000E154E"/>
    <w:rsid w:val="000E16AF"/>
    <w:rsid w:val="000E1919"/>
    <w:rsid w:val="000E2623"/>
    <w:rsid w:val="000E26E0"/>
    <w:rsid w:val="000E2CEC"/>
    <w:rsid w:val="000E3060"/>
    <w:rsid w:val="000E3202"/>
    <w:rsid w:val="000E3837"/>
    <w:rsid w:val="000E392C"/>
    <w:rsid w:val="000E395B"/>
    <w:rsid w:val="000E3A28"/>
    <w:rsid w:val="000E3A3A"/>
    <w:rsid w:val="000E3A93"/>
    <w:rsid w:val="000E3BDA"/>
    <w:rsid w:val="000E3DCC"/>
    <w:rsid w:val="000E3ED5"/>
    <w:rsid w:val="000E3FBE"/>
    <w:rsid w:val="000E400B"/>
    <w:rsid w:val="000E40FF"/>
    <w:rsid w:val="000E4524"/>
    <w:rsid w:val="000E4669"/>
    <w:rsid w:val="000E48B5"/>
    <w:rsid w:val="000E4AF1"/>
    <w:rsid w:val="000E4DB8"/>
    <w:rsid w:val="000E4E95"/>
    <w:rsid w:val="000E515E"/>
    <w:rsid w:val="000E526B"/>
    <w:rsid w:val="000E532B"/>
    <w:rsid w:val="000E548B"/>
    <w:rsid w:val="000E56B0"/>
    <w:rsid w:val="000E59B9"/>
    <w:rsid w:val="000E6062"/>
    <w:rsid w:val="000E6335"/>
    <w:rsid w:val="000E6C51"/>
    <w:rsid w:val="000E6DF0"/>
    <w:rsid w:val="000E782A"/>
    <w:rsid w:val="000F0219"/>
    <w:rsid w:val="000F0854"/>
    <w:rsid w:val="000F0B15"/>
    <w:rsid w:val="000F0C62"/>
    <w:rsid w:val="000F0C9F"/>
    <w:rsid w:val="000F0F3D"/>
    <w:rsid w:val="000F107E"/>
    <w:rsid w:val="000F10FA"/>
    <w:rsid w:val="000F1110"/>
    <w:rsid w:val="000F1488"/>
    <w:rsid w:val="000F180C"/>
    <w:rsid w:val="000F2640"/>
    <w:rsid w:val="000F2F8E"/>
    <w:rsid w:val="000F333D"/>
    <w:rsid w:val="000F35C9"/>
    <w:rsid w:val="000F36DE"/>
    <w:rsid w:val="000F37C2"/>
    <w:rsid w:val="000F3912"/>
    <w:rsid w:val="000F3918"/>
    <w:rsid w:val="000F3966"/>
    <w:rsid w:val="000F3BAD"/>
    <w:rsid w:val="000F4345"/>
    <w:rsid w:val="000F4577"/>
    <w:rsid w:val="000F461A"/>
    <w:rsid w:val="000F47AE"/>
    <w:rsid w:val="000F4CE5"/>
    <w:rsid w:val="000F4DA2"/>
    <w:rsid w:val="000F4F4B"/>
    <w:rsid w:val="000F510B"/>
    <w:rsid w:val="000F5519"/>
    <w:rsid w:val="000F5A32"/>
    <w:rsid w:val="000F6746"/>
    <w:rsid w:val="000F6772"/>
    <w:rsid w:val="000F68C6"/>
    <w:rsid w:val="000F6E27"/>
    <w:rsid w:val="000F7057"/>
    <w:rsid w:val="000F7F39"/>
    <w:rsid w:val="00100010"/>
    <w:rsid w:val="001001EC"/>
    <w:rsid w:val="00100890"/>
    <w:rsid w:val="00100982"/>
    <w:rsid w:val="00100C88"/>
    <w:rsid w:val="00100FF7"/>
    <w:rsid w:val="00101776"/>
    <w:rsid w:val="0010179B"/>
    <w:rsid w:val="00101940"/>
    <w:rsid w:val="00101A99"/>
    <w:rsid w:val="00101F5E"/>
    <w:rsid w:val="00101FC7"/>
    <w:rsid w:val="00101FD3"/>
    <w:rsid w:val="00102103"/>
    <w:rsid w:val="00102163"/>
    <w:rsid w:val="001024BA"/>
    <w:rsid w:val="0010258B"/>
    <w:rsid w:val="001025A3"/>
    <w:rsid w:val="00102756"/>
    <w:rsid w:val="0010278E"/>
    <w:rsid w:val="00102BA6"/>
    <w:rsid w:val="00102C8F"/>
    <w:rsid w:val="00102D5C"/>
    <w:rsid w:val="00102FB4"/>
    <w:rsid w:val="00103343"/>
    <w:rsid w:val="0010353D"/>
    <w:rsid w:val="00103AB5"/>
    <w:rsid w:val="00103E77"/>
    <w:rsid w:val="001047A0"/>
    <w:rsid w:val="00104A07"/>
    <w:rsid w:val="00104CDC"/>
    <w:rsid w:val="00104EB3"/>
    <w:rsid w:val="001051BA"/>
    <w:rsid w:val="00105354"/>
    <w:rsid w:val="00105359"/>
    <w:rsid w:val="001060A1"/>
    <w:rsid w:val="001062BF"/>
    <w:rsid w:val="0010648E"/>
    <w:rsid w:val="00106B56"/>
    <w:rsid w:val="00106FEC"/>
    <w:rsid w:val="001074A8"/>
    <w:rsid w:val="001074F6"/>
    <w:rsid w:val="0010789F"/>
    <w:rsid w:val="00107977"/>
    <w:rsid w:val="00107AB0"/>
    <w:rsid w:val="00107CD4"/>
    <w:rsid w:val="00107FC8"/>
    <w:rsid w:val="0011050C"/>
    <w:rsid w:val="00110516"/>
    <w:rsid w:val="0011066B"/>
    <w:rsid w:val="0011070B"/>
    <w:rsid w:val="001107CE"/>
    <w:rsid w:val="00110B90"/>
    <w:rsid w:val="00110E62"/>
    <w:rsid w:val="00110ECC"/>
    <w:rsid w:val="0011133F"/>
    <w:rsid w:val="00111605"/>
    <w:rsid w:val="001118EC"/>
    <w:rsid w:val="00111A9C"/>
    <w:rsid w:val="00112531"/>
    <w:rsid w:val="00112585"/>
    <w:rsid w:val="0011269D"/>
    <w:rsid w:val="00112ADF"/>
    <w:rsid w:val="00112BC9"/>
    <w:rsid w:val="00112C71"/>
    <w:rsid w:val="00112FD3"/>
    <w:rsid w:val="0011302E"/>
    <w:rsid w:val="001130F0"/>
    <w:rsid w:val="00113188"/>
    <w:rsid w:val="00113381"/>
    <w:rsid w:val="00113760"/>
    <w:rsid w:val="00113BD9"/>
    <w:rsid w:val="00113E9C"/>
    <w:rsid w:val="00113EE8"/>
    <w:rsid w:val="00114004"/>
    <w:rsid w:val="001142A0"/>
    <w:rsid w:val="001142D7"/>
    <w:rsid w:val="00114365"/>
    <w:rsid w:val="00114421"/>
    <w:rsid w:val="001144A0"/>
    <w:rsid w:val="00114823"/>
    <w:rsid w:val="00114C77"/>
    <w:rsid w:val="00114DB2"/>
    <w:rsid w:val="00114ED9"/>
    <w:rsid w:val="00115476"/>
    <w:rsid w:val="001154B0"/>
    <w:rsid w:val="00115ADC"/>
    <w:rsid w:val="0011623C"/>
    <w:rsid w:val="001166B5"/>
    <w:rsid w:val="001167D5"/>
    <w:rsid w:val="0011705A"/>
    <w:rsid w:val="00117173"/>
    <w:rsid w:val="001172E5"/>
    <w:rsid w:val="0011736B"/>
    <w:rsid w:val="00117BC4"/>
    <w:rsid w:val="00117BC6"/>
    <w:rsid w:val="00117C6A"/>
    <w:rsid w:val="00117C9E"/>
    <w:rsid w:val="001200D2"/>
    <w:rsid w:val="001200FA"/>
    <w:rsid w:val="00120163"/>
    <w:rsid w:val="001201F2"/>
    <w:rsid w:val="001204BC"/>
    <w:rsid w:val="00120E01"/>
    <w:rsid w:val="00120E10"/>
    <w:rsid w:val="00121189"/>
    <w:rsid w:val="001217CA"/>
    <w:rsid w:val="00121CFB"/>
    <w:rsid w:val="00122158"/>
    <w:rsid w:val="001223F0"/>
    <w:rsid w:val="001224AD"/>
    <w:rsid w:val="00122619"/>
    <w:rsid w:val="00122716"/>
    <w:rsid w:val="00122899"/>
    <w:rsid w:val="0012297D"/>
    <w:rsid w:val="0012305C"/>
    <w:rsid w:val="001230E4"/>
    <w:rsid w:val="0012326D"/>
    <w:rsid w:val="00123E25"/>
    <w:rsid w:val="00123F37"/>
    <w:rsid w:val="00123FCE"/>
    <w:rsid w:val="00124026"/>
    <w:rsid w:val="00124039"/>
    <w:rsid w:val="00124358"/>
    <w:rsid w:val="001243C6"/>
    <w:rsid w:val="00124903"/>
    <w:rsid w:val="001249C5"/>
    <w:rsid w:val="0012548A"/>
    <w:rsid w:val="001256F2"/>
    <w:rsid w:val="001257D0"/>
    <w:rsid w:val="00125971"/>
    <w:rsid w:val="001259DB"/>
    <w:rsid w:val="00125A5C"/>
    <w:rsid w:val="00125C9B"/>
    <w:rsid w:val="00125DF1"/>
    <w:rsid w:val="00125F40"/>
    <w:rsid w:val="00126524"/>
    <w:rsid w:val="001266D8"/>
    <w:rsid w:val="00126DFF"/>
    <w:rsid w:val="0012730B"/>
    <w:rsid w:val="00127451"/>
    <w:rsid w:val="0012786E"/>
    <w:rsid w:val="001279F7"/>
    <w:rsid w:val="00130632"/>
    <w:rsid w:val="001309C1"/>
    <w:rsid w:val="00130ED4"/>
    <w:rsid w:val="0013147E"/>
    <w:rsid w:val="00131833"/>
    <w:rsid w:val="001319C3"/>
    <w:rsid w:val="00131B80"/>
    <w:rsid w:val="0013205A"/>
    <w:rsid w:val="001325E6"/>
    <w:rsid w:val="00132769"/>
    <w:rsid w:val="00132796"/>
    <w:rsid w:val="00132819"/>
    <w:rsid w:val="00132895"/>
    <w:rsid w:val="0013292F"/>
    <w:rsid w:val="00132B48"/>
    <w:rsid w:val="00132E10"/>
    <w:rsid w:val="00132F53"/>
    <w:rsid w:val="00133047"/>
    <w:rsid w:val="0013312E"/>
    <w:rsid w:val="00133208"/>
    <w:rsid w:val="00133391"/>
    <w:rsid w:val="00133789"/>
    <w:rsid w:val="00133FC5"/>
    <w:rsid w:val="00134286"/>
    <w:rsid w:val="0013482A"/>
    <w:rsid w:val="00134AA9"/>
    <w:rsid w:val="00134AE6"/>
    <w:rsid w:val="00134B23"/>
    <w:rsid w:val="00134C16"/>
    <w:rsid w:val="00134C5D"/>
    <w:rsid w:val="00134C89"/>
    <w:rsid w:val="00135176"/>
    <w:rsid w:val="0013530E"/>
    <w:rsid w:val="00135646"/>
    <w:rsid w:val="00135661"/>
    <w:rsid w:val="001361D3"/>
    <w:rsid w:val="0013623A"/>
    <w:rsid w:val="001367E9"/>
    <w:rsid w:val="0013680D"/>
    <w:rsid w:val="00136E99"/>
    <w:rsid w:val="0013701E"/>
    <w:rsid w:val="001372BF"/>
    <w:rsid w:val="00137467"/>
    <w:rsid w:val="001375A2"/>
    <w:rsid w:val="00137764"/>
    <w:rsid w:val="00137843"/>
    <w:rsid w:val="00137866"/>
    <w:rsid w:val="00137B53"/>
    <w:rsid w:val="00137C6E"/>
    <w:rsid w:val="00137FEF"/>
    <w:rsid w:val="00140008"/>
    <w:rsid w:val="00140209"/>
    <w:rsid w:val="001405B7"/>
    <w:rsid w:val="00140FE2"/>
    <w:rsid w:val="00141306"/>
    <w:rsid w:val="00141672"/>
    <w:rsid w:val="001420BF"/>
    <w:rsid w:val="001422CC"/>
    <w:rsid w:val="00142A98"/>
    <w:rsid w:val="00142E5C"/>
    <w:rsid w:val="00142F90"/>
    <w:rsid w:val="00143218"/>
    <w:rsid w:val="00143451"/>
    <w:rsid w:val="00143972"/>
    <w:rsid w:val="00143BBA"/>
    <w:rsid w:val="00143DA8"/>
    <w:rsid w:val="00143FF7"/>
    <w:rsid w:val="00144081"/>
    <w:rsid w:val="001443C9"/>
    <w:rsid w:val="00144B10"/>
    <w:rsid w:val="00145442"/>
    <w:rsid w:val="0014572B"/>
    <w:rsid w:val="001459E7"/>
    <w:rsid w:val="00145EBA"/>
    <w:rsid w:val="001460B3"/>
    <w:rsid w:val="00146636"/>
    <w:rsid w:val="0014693F"/>
    <w:rsid w:val="00146B43"/>
    <w:rsid w:val="00146C71"/>
    <w:rsid w:val="00147279"/>
    <w:rsid w:val="00147363"/>
    <w:rsid w:val="001474B5"/>
    <w:rsid w:val="001475F5"/>
    <w:rsid w:val="001476B5"/>
    <w:rsid w:val="001478CB"/>
    <w:rsid w:val="00147939"/>
    <w:rsid w:val="00147C3F"/>
    <w:rsid w:val="00147EED"/>
    <w:rsid w:val="00150144"/>
    <w:rsid w:val="001501ED"/>
    <w:rsid w:val="0015025F"/>
    <w:rsid w:val="00150919"/>
    <w:rsid w:val="00150A23"/>
    <w:rsid w:val="00150D91"/>
    <w:rsid w:val="00151010"/>
    <w:rsid w:val="00151268"/>
    <w:rsid w:val="001515BE"/>
    <w:rsid w:val="00151919"/>
    <w:rsid w:val="00151C64"/>
    <w:rsid w:val="00151D15"/>
    <w:rsid w:val="00151D63"/>
    <w:rsid w:val="001521BE"/>
    <w:rsid w:val="00152497"/>
    <w:rsid w:val="001528AE"/>
    <w:rsid w:val="00152CF3"/>
    <w:rsid w:val="0015303C"/>
    <w:rsid w:val="00153182"/>
    <w:rsid w:val="001535C5"/>
    <w:rsid w:val="00153AA4"/>
    <w:rsid w:val="0015425E"/>
    <w:rsid w:val="00154377"/>
    <w:rsid w:val="001543F5"/>
    <w:rsid w:val="001549FE"/>
    <w:rsid w:val="00154B76"/>
    <w:rsid w:val="00154D64"/>
    <w:rsid w:val="00154DC0"/>
    <w:rsid w:val="00155032"/>
    <w:rsid w:val="0015507F"/>
    <w:rsid w:val="001556B8"/>
    <w:rsid w:val="0015584E"/>
    <w:rsid w:val="001558FA"/>
    <w:rsid w:val="00155A85"/>
    <w:rsid w:val="00155EEA"/>
    <w:rsid w:val="001568BC"/>
    <w:rsid w:val="001569B6"/>
    <w:rsid w:val="00157172"/>
    <w:rsid w:val="0015720F"/>
    <w:rsid w:val="0015794E"/>
    <w:rsid w:val="00157A3E"/>
    <w:rsid w:val="00157C0E"/>
    <w:rsid w:val="00157D3A"/>
    <w:rsid w:val="00157E5D"/>
    <w:rsid w:val="00157F5D"/>
    <w:rsid w:val="001600D0"/>
    <w:rsid w:val="0016010C"/>
    <w:rsid w:val="001601CB"/>
    <w:rsid w:val="001601D0"/>
    <w:rsid w:val="00160E69"/>
    <w:rsid w:val="001612B6"/>
    <w:rsid w:val="0016141B"/>
    <w:rsid w:val="0016146C"/>
    <w:rsid w:val="001615D2"/>
    <w:rsid w:val="00161712"/>
    <w:rsid w:val="00161713"/>
    <w:rsid w:val="00161992"/>
    <w:rsid w:val="00161B64"/>
    <w:rsid w:val="00161DE9"/>
    <w:rsid w:val="00161F20"/>
    <w:rsid w:val="00161F81"/>
    <w:rsid w:val="00162017"/>
    <w:rsid w:val="001620BD"/>
    <w:rsid w:val="00162312"/>
    <w:rsid w:val="00162860"/>
    <w:rsid w:val="00162950"/>
    <w:rsid w:val="00162DE8"/>
    <w:rsid w:val="00162F19"/>
    <w:rsid w:val="00162F86"/>
    <w:rsid w:val="00163062"/>
    <w:rsid w:val="001630B6"/>
    <w:rsid w:val="00163544"/>
    <w:rsid w:val="00163993"/>
    <w:rsid w:val="00163D50"/>
    <w:rsid w:val="00163D52"/>
    <w:rsid w:val="00163FD5"/>
    <w:rsid w:val="001641A8"/>
    <w:rsid w:val="001644AC"/>
    <w:rsid w:val="001645F8"/>
    <w:rsid w:val="0016462B"/>
    <w:rsid w:val="00164641"/>
    <w:rsid w:val="00164A27"/>
    <w:rsid w:val="00164D72"/>
    <w:rsid w:val="00165484"/>
    <w:rsid w:val="001654DE"/>
    <w:rsid w:val="0016552B"/>
    <w:rsid w:val="00165782"/>
    <w:rsid w:val="00165C29"/>
    <w:rsid w:val="00165D9D"/>
    <w:rsid w:val="00165F01"/>
    <w:rsid w:val="00165FE9"/>
    <w:rsid w:val="0016615A"/>
    <w:rsid w:val="00166263"/>
    <w:rsid w:val="00166404"/>
    <w:rsid w:val="001669CB"/>
    <w:rsid w:val="00166E33"/>
    <w:rsid w:val="00166EE4"/>
    <w:rsid w:val="001670C2"/>
    <w:rsid w:val="001672A6"/>
    <w:rsid w:val="00167324"/>
    <w:rsid w:val="00167548"/>
    <w:rsid w:val="00167C3E"/>
    <w:rsid w:val="00170084"/>
    <w:rsid w:val="0017008F"/>
    <w:rsid w:val="001703C8"/>
    <w:rsid w:val="00170472"/>
    <w:rsid w:val="001706A1"/>
    <w:rsid w:val="001706DD"/>
    <w:rsid w:val="00170908"/>
    <w:rsid w:val="00170A9B"/>
    <w:rsid w:val="00170BA5"/>
    <w:rsid w:val="00170EC9"/>
    <w:rsid w:val="00170F57"/>
    <w:rsid w:val="001710D0"/>
    <w:rsid w:val="00171510"/>
    <w:rsid w:val="00171691"/>
    <w:rsid w:val="001719E3"/>
    <w:rsid w:val="00171B55"/>
    <w:rsid w:val="00171FB3"/>
    <w:rsid w:val="001720B5"/>
    <w:rsid w:val="0017225A"/>
    <w:rsid w:val="001722F9"/>
    <w:rsid w:val="001726F0"/>
    <w:rsid w:val="00172C53"/>
    <w:rsid w:val="00172EF2"/>
    <w:rsid w:val="00173254"/>
    <w:rsid w:val="00173300"/>
    <w:rsid w:val="001734A4"/>
    <w:rsid w:val="001734B5"/>
    <w:rsid w:val="00173C52"/>
    <w:rsid w:val="00174015"/>
    <w:rsid w:val="0017404A"/>
    <w:rsid w:val="001741E9"/>
    <w:rsid w:val="001743B1"/>
    <w:rsid w:val="0017482E"/>
    <w:rsid w:val="00174989"/>
    <w:rsid w:val="00175303"/>
    <w:rsid w:val="001753B6"/>
    <w:rsid w:val="00175574"/>
    <w:rsid w:val="00175638"/>
    <w:rsid w:val="0017596B"/>
    <w:rsid w:val="00176302"/>
    <w:rsid w:val="00176378"/>
    <w:rsid w:val="00176AD5"/>
    <w:rsid w:val="00176AE3"/>
    <w:rsid w:val="00176D5E"/>
    <w:rsid w:val="00176DF3"/>
    <w:rsid w:val="001776EC"/>
    <w:rsid w:val="0017780D"/>
    <w:rsid w:val="00177902"/>
    <w:rsid w:val="00177A77"/>
    <w:rsid w:val="00177B76"/>
    <w:rsid w:val="00177BB3"/>
    <w:rsid w:val="00177CA8"/>
    <w:rsid w:val="00177D63"/>
    <w:rsid w:val="00180650"/>
    <w:rsid w:val="0018082B"/>
    <w:rsid w:val="00180A6A"/>
    <w:rsid w:val="00180A76"/>
    <w:rsid w:val="00180C46"/>
    <w:rsid w:val="00180F41"/>
    <w:rsid w:val="0018128E"/>
    <w:rsid w:val="00181899"/>
    <w:rsid w:val="001818E4"/>
    <w:rsid w:val="00181C35"/>
    <w:rsid w:val="00181CF0"/>
    <w:rsid w:val="00181DC6"/>
    <w:rsid w:val="00182692"/>
    <w:rsid w:val="001826E4"/>
    <w:rsid w:val="00182BF4"/>
    <w:rsid w:val="00182D9B"/>
    <w:rsid w:val="00182F24"/>
    <w:rsid w:val="001831A8"/>
    <w:rsid w:val="001835DD"/>
    <w:rsid w:val="00183D8E"/>
    <w:rsid w:val="00183DD5"/>
    <w:rsid w:val="00183F1F"/>
    <w:rsid w:val="00184004"/>
    <w:rsid w:val="00184873"/>
    <w:rsid w:val="00184947"/>
    <w:rsid w:val="0018499B"/>
    <w:rsid w:val="00184ABD"/>
    <w:rsid w:val="00184B20"/>
    <w:rsid w:val="00184FE7"/>
    <w:rsid w:val="00185221"/>
    <w:rsid w:val="00185644"/>
    <w:rsid w:val="001857D6"/>
    <w:rsid w:val="00185F83"/>
    <w:rsid w:val="001861D0"/>
    <w:rsid w:val="0018644A"/>
    <w:rsid w:val="0018656B"/>
    <w:rsid w:val="001867EF"/>
    <w:rsid w:val="00186A6C"/>
    <w:rsid w:val="00186ED4"/>
    <w:rsid w:val="00186F14"/>
    <w:rsid w:val="00186F69"/>
    <w:rsid w:val="00187057"/>
    <w:rsid w:val="00187140"/>
    <w:rsid w:val="001872A9"/>
    <w:rsid w:val="001876A3"/>
    <w:rsid w:val="00187892"/>
    <w:rsid w:val="00187F12"/>
    <w:rsid w:val="00190179"/>
    <w:rsid w:val="00190397"/>
    <w:rsid w:val="00190802"/>
    <w:rsid w:val="00190E30"/>
    <w:rsid w:val="00190F24"/>
    <w:rsid w:val="0019105B"/>
    <w:rsid w:val="001910CD"/>
    <w:rsid w:val="0019113C"/>
    <w:rsid w:val="00191503"/>
    <w:rsid w:val="00191683"/>
    <w:rsid w:val="00191722"/>
    <w:rsid w:val="00191830"/>
    <w:rsid w:val="00191904"/>
    <w:rsid w:val="00191B07"/>
    <w:rsid w:val="001923D2"/>
    <w:rsid w:val="001923EB"/>
    <w:rsid w:val="0019269F"/>
    <w:rsid w:val="00192826"/>
    <w:rsid w:val="001929F8"/>
    <w:rsid w:val="00192E20"/>
    <w:rsid w:val="00192F1B"/>
    <w:rsid w:val="00192F7F"/>
    <w:rsid w:val="001933B9"/>
    <w:rsid w:val="00193718"/>
    <w:rsid w:val="0019388F"/>
    <w:rsid w:val="00193A0E"/>
    <w:rsid w:val="00193C6E"/>
    <w:rsid w:val="00193E97"/>
    <w:rsid w:val="001945EC"/>
    <w:rsid w:val="00194765"/>
    <w:rsid w:val="0019483C"/>
    <w:rsid w:val="00194B3C"/>
    <w:rsid w:val="001952E0"/>
    <w:rsid w:val="0019591C"/>
    <w:rsid w:val="00195AA7"/>
    <w:rsid w:val="00195C28"/>
    <w:rsid w:val="00195D7B"/>
    <w:rsid w:val="00195E30"/>
    <w:rsid w:val="00196074"/>
    <w:rsid w:val="00197051"/>
    <w:rsid w:val="001972A6"/>
    <w:rsid w:val="0019743C"/>
    <w:rsid w:val="00197821"/>
    <w:rsid w:val="001978A2"/>
    <w:rsid w:val="001A001F"/>
    <w:rsid w:val="001A01BB"/>
    <w:rsid w:val="001A049B"/>
    <w:rsid w:val="001A04D5"/>
    <w:rsid w:val="001A0F01"/>
    <w:rsid w:val="001A0F9D"/>
    <w:rsid w:val="001A1639"/>
    <w:rsid w:val="001A1DBE"/>
    <w:rsid w:val="001A1FE5"/>
    <w:rsid w:val="001A23C8"/>
    <w:rsid w:val="001A2785"/>
    <w:rsid w:val="001A2C8C"/>
    <w:rsid w:val="001A2DF8"/>
    <w:rsid w:val="001A34A6"/>
    <w:rsid w:val="001A34B0"/>
    <w:rsid w:val="001A389A"/>
    <w:rsid w:val="001A39C2"/>
    <w:rsid w:val="001A3A5C"/>
    <w:rsid w:val="001A3D23"/>
    <w:rsid w:val="001A3D3B"/>
    <w:rsid w:val="001A3DC5"/>
    <w:rsid w:val="001A3F50"/>
    <w:rsid w:val="001A4212"/>
    <w:rsid w:val="001A4303"/>
    <w:rsid w:val="001A43B0"/>
    <w:rsid w:val="001A43EB"/>
    <w:rsid w:val="001A47AB"/>
    <w:rsid w:val="001A4A2D"/>
    <w:rsid w:val="001A4C60"/>
    <w:rsid w:val="001A4E5C"/>
    <w:rsid w:val="001A4EC1"/>
    <w:rsid w:val="001A4F1F"/>
    <w:rsid w:val="001A5058"/>
    <w:rsid w:val="001A5206"/>
    <w:rsid w:val="001A5B07"/>
    <w:rsid w:val="001A5B2D"/>
    <w:rsid w:val="001A653C"/>
    <w:rsid w:val="001A65EE"/>
    <w:rsid w:val="001A6637"/>
    <w:rsid w:val="001A68C8"/>
    <w:rsid w:val="001A75EF"/>
    <w:rsid w:val="001A7624"/>
    <w:rsid w:val="001A76A5"/>
    <w:rsid w:val="001A7B99"/>
    <w:rsid w:val="001A7F95"/>
    <w:rsid w:val="001B040D"/>
    <w:rsid w:val="001B0568"/>
    <w:rsid w:val="001B0966"/>
    <w:rsid w:val="001B1274"/>
    <w:rsid w:val="001B16D7"/>
    <w:rsid w:val="001B1BC0"/>
    <w:rsid w:val="001B1EEE"/>
    <w:rsid w:val="001B2685"/>
    <w:rsid w:val="001B2784"/>
    <w:rsid w:val="001B2A07"/>
    <w:rsid w:val="001B2D3F"/>
    <w:rsid w:val="001B3035"/>
    <w:rsid w:val="001B309C"/>
    <w:rsid w:val="001B3569"/>
    <w:rsid w:val="001B3C92"/>
    <w:rsid w:val="001B452C"/>
    <w:rsid w:val="001B4832"/>
    <w:rsid w:val="001B4835"/>
    <w:rsid w:val="001B4CDF"/>
    <w:rsid w:val="001B4E21"/>
    <w:rsid w:val="001B51DD"/>
    <w:rsid w:val="001B5382"/>
    <w:rsid w:val="001B53F4"/>
    <w:rsid w:val="001B5562"/>
    <w:rsid w:val="001B564E"/>
    <w:rsid w:val="001B56D5"/>
    <w:rsid w:val="001B5EDF"/>
    <w:rsid w:val="001B6035"/>
    <w:rsid w:val="001B6901"/>
    <w:rsid w:val="001B69FC"/>
    <w:rsid w:val="001B6AAC"/>
    <w:rsid w:val="001B6B18"/>
    <w:rsid w:val="001B6F13"/>
    <w:rsid w:val="001B7365"/>
    <w:rsid w:val="001B76B1"/>
    <w:rsid w:val="001B77D8"/>
    <w:rsid w:val="001B7B19"/>
    <w:rsid w:val="001B7BC8"/>
    <w:rsid w:val="001B7CE3"/>
    <w:rsid w:val="001B7E44"/>
    <w:rsid w:val="001B7FD0"/>
    <w:rsid w:val="001C001D"/>
    <w:rsid w:val="001C0350"/>
    <w:rsid w:val="001C0462"/>
    <w:rsid w:val="001C0783"/>
    <w:rsid w:val="001C080A"/>
    <w:rsid w:val="001C0877"/>
    <w:rsid w:val="001C0CEE"/>
    <w:rsid w:val="001C0E8F"/>
    <w:rsid w:val="001C0F91"/>
    <w:rsid w:val="001C100D"/>
    <w:rsid w:val="001C10E9"/>
    <w:rsid w:val="001C1612"/>
    <w:rsid w:val="001C16E2"/>
    <w:rsid w:val="001C2067"/>
    <w:rsid w:val="001C21C7"/>
    <w:rsid w:val="001C2341"/>
    <w:rsid w:val="001C254D"/>
    <w:rsid w:val="001C272F"/>
    <w:rsid w:val="001C2970"/>
    <w:rsid w:val="001C2DCF"/>
    <w:rsid w:val="001C2E87"/>
    <w:rsid w:val="001C2F74"/>
    <w:rsid w:val="001C36AF"/>
    <w:rsid w:val="001C3740"/>
    <w:rsid w:val="001C4539"/>
    <w:rsid w:val="001C47EF"/>
    <w:rsid w:val="001C4C2C"/>
    <w:rsid w:val="001C4D4D"/>
    <w:rsid w:val="001C4E14"/>
    <w:rsid w:val="001C4FE6"/>
    <w:rsid w:val="001C57AD"/>
    <w:rsid w:val="001C5AAC"/>
    <w:rsid w:val="001C5D31"/>
    <w:rsid w:val="001C5E5A"/>
    <w:rsid w:val="001C5FEF"/>
    <w:rsid w:val="001C62B1"/>
    <w:rsid w:val="001C6D1B"/>
    <w:rsid w:val="001C6DCA"/>
    <w:rsid w:val="001C6E93"/>
    <w:rsid w:val="001C6F03"/>
    <w:rsid w:val="001C7088"/>
    <w:rsid w:val="001C747F"/>
    <w:rsid w:val="001C75AC"/>
    <w:rsid w:val="001C787B"/>
    <w:rsid w:val="001C7AEE"/>
    <w:rsid w:val="001C7CFA"/>
    <w:rsid w:val="001D04BB"/>
    <w:rsid w:val="001D06C5"/>
    <w:rsid w:val="001D0BFD"/>
    <w:rsid w:val="001D0CDD"/>
    <w:rsid w:val="001D0D9E"/>
    <w:rsid w:val="001D0EDC"/>
    <w:rsid w:val="001D0FCA"/>
    <w:rsid w:val="001D1110"/>
    <w:rsid w:val="001D1677"/>
    <w:rsid w:val="001D1B40"/>
    <w:rsid w:val="001D1BA1"/>
    <w:rsid w:val="001D1E08"/>
    <w:rsid w:val="001D1E66"/>
    <w:rsid w:val="001D1EB2"/>
    <w:rsid w:val="001D26F0"/>
    <w:rsid w:val="001D28A4"/>
    <w:rsid w:val="001D2CD7"/>
    <w:rsid w:val="001D2E08"/>
    <w:rsid w:val="001D2FE2"/>
    <w:rsid w:val="001D3312"/>
    <w:rsid w:val="001D3BBF"/>
    <w:rsid w:val="001D3C4C"/>
    <w:rsid w:val="001D4018"/>
    <w:rsid w:val="001D43C6"/>
    <w:rsid w:val="001D45B3"/>
    <w:rsid w:val="001D4CC2"/>
    <w:rsid w:val="001D4CDD"/>
    <w:rsid w:val="001D5431"/>
    <w:rsid w:val="001D547E"/>
    <w:rsid w:val="001D5936"/>
    <w:rsid w:val="001D5AA1"/>
    <w:rsid w:val="001D5E52"/>
    <w:rsid w:val="001D5E76"/>
    <w:rsid w:val="001D5FA4"/>
    <w:rsid w:val="001D6010"/>
    <w:rsid w:val="001D623D"/>
    <w:rsid w:val="001D6B67"/>
    <w:rsid w:val="001D6C11"/>
    <w:rsid w:val="001D710B"/>
    <w:rsid w:val="001D751C"/>
    <w:rsid w:val="001D7619"/>
    <w:rsid w:val="001D781F"/>
    <w:rsid w:val="001D79AA"/>
    <w:rsid w:val="001D7B76"/>
    <w:rsid w:val="001E04EA"/>
    <w:rsid w:val="001E06DC"/>
    <w:rsid w:val="001E06E1"/>
    <w:rsid w:val="001E0751"/>
    <w:rsid w:val="001E0963"/>
    <w:rsid w:val="001E0A57"/>
    <w:rsid w:val="001E0F98"/>
    <w:rsid w:val="001E10E5"/>
    <w:rsid w:val="001E1230"/>
    <w:rsid w:val="001E141A"/>
    <w:rsid w:val="001E172A"/>
    <w:rsid w:val="001E18CC"/>
    <w:rsid w:val="001E1910"/>
    <w:rsid w:val="001E1A2A"/>
    <w:rsid w:val="001E1C8F"/>
    <w:rsid w:val="001E1E52"/>
    <w:rsid w:val="001E2056"/>
    <w:rsid w:val="001E25E3"/>
    <w:rsid w:val="001E27EC"/>
    <w:rsid w:val="001E2F09"/>
    <w:rsid w:val="001E38BA"/>
    <w:rsid w:val="001E3F19"/>
    <w:rsid w:val="001E3F73"/>
    <w:rsid w:val="001E415A"/>
    <w:rsid w:val="001E4571"/>
    <w:rsid w:val="001E49CE"/>
    <w:rsid w:val="001E5236"/>
    <w:rsid w:val="001E55D6"/>
    <w:rsid w:val="001E5642"/>
    <w:rsid w:val="001E5948"/>
    <w:rsid w:val="001E59C0"/>
    <w:rsid w:val="001E5A28"/>
    <w:rsid w:val="001E5BA8"/>
    <w:rsid w:val="001E6379"/>
    <w:rsid w:val="001E6CDB"/>
    <w:rsid w:val="001E74D1"/>
    <w:rsid w:val="001E794E"/>
    <w:rsid w:val="001E7ABE"/>
    <w:rsid w:val="001E7B04"/>
    <w:rsid w:val="001E7C06"/>
    <w:rsid w:val="001E7CFC"/>
    <w:rsid w:val="001E7D86"/>
    <w:rsid w:val="001E7FF3"/>
    <w:rsid w:val="001F0710"/>
    <w:rsid w:val="001F083F"/>
    <w:rsid w:val="001F0ABC"/>
    <w:rsid w:val="001F11D2"/>
    <w:rsid w:val="001F1240"/>
    <w:rsid w:val="001F1288"/>
    <w:rsid w:val="001F1678"/>
    <w:rsid w:val="001F209D"/>
    <w:rsid w:val="001F2112"/>
    <w:rsid w:val="001F241B"/>
    <w:rsid w:val="001F24A5"/>
    <w:rsid w:val="001F2591"/>
    <w:rsid w:val="001F2667"/>
    <w:rsid w:val="001F2785"/>
    <w:rsid w:val="001F2919"/>
    <w:rsid w:val="001F29CE"/>
    <w:rsid w:val="001F2B36"/>
    <w:rsid w:val="001F2B3E"/>
    <w:rsid w:val="001F2C7B"/>
    <w:rsid w:val="001F30AF"/>
    <w:rsid w:val="001F3168"/>
    <w:rsid w:val="001F3364"/>
    <w:rsid w:val="001F3455"/>
    <w:rsid w:val="001F368E"/>
    <w:rsid w:val="001F3695"/>
    <w:rsid w:val="001F3C06"/>
    <w:rsid w:val="001F3C81"/>
    <w:rsid w:val="001F4738"/>
    <w:rsid w:val="001F4796"/>
    <w:rsid w:val="001F495D"/>
    <w:rsid w:val="001F5933"/>
    <w:rsid w:val="001F5AE0"/>
    <w:rsid w:val="001F5B7D"/>
    <w:rsid w:val="001F5C4B"/>
    <w:rsid w:val="001F5C70"/>
    <w:rsid w:val="001F5F56"/>
    <w:rsid w:val="001F650C"/>
    <w:rsid w:val="001F67AE"/>
    <w:rsid w:val="001F684C"/>
    <w:rsid w:val="001F692E"/>
    <w:rsid w:val="001F6967"/>
    <w:rsid w:val="001F6CB5"/>
    <w:rsid w:val="001F6F71"/>
    <w:rsid w:val="001F7091"/>
    <w:rsid w:val="001F71BF"/>
    <w:rsid w:val="001F7759"/>
    <w:rsid w:val="001F78A3"/>
    <w:rsid w:val="001F7DAD"/>
    <w:rsid w:val="002000A8"/>
    <w:rsid w:val="0020018C"/>
    <w:rsid w:val="002003F3"/>
    <w:rsid w:val="00200E51"/>
    <w:rsid w:val="00201269"/>
    <w:rsid w:val="0020126B"/>
    <w:rsid w:val="002016E4"/>
    <w:rsid w:val="00201B8A"/>
    <w:rsid w:val="00201D5B"/>
    <w:rsid w:val="00201EDA"/>
    <w:rsid w:val="0020206E"/>
    <w:rsid w:val="002020F1"/>
    <w:rsid w:val="0020224B"/>
    <w:rsid w:val="002022A9"/>
    <w:rsid w:val="0020246B"/>
    <w:rsid w:val="0020273D"/>
    <w:rsid w:val="002029E0"/>
    <w:rsid w:val="00202E4F"/>
    <w:rsid w:val="00203088"/>
    <w:rsid w:val="002031C4"/>
    <w:rsid w:val="002032E0"/>
    <w:rsid w:val="00203CC5"/>
    <w:rsid w:val="00203E3B"/>
    <w:rsid w:val="00205042"/>
    <w:rsid w:val="002052A3"/>
    <w:rsid w:val="00205577"/>
    <w:rsid w:val="002059BB"/>
    <w:rsid w:val="00205C70"/>
    <w:rsid w:val="00205D7C"/>
    <w:rsid w:val="00205E7E"/>
    <w:rsid w:val="00205F95"/>
    <w:rsid w:val="002062D7"/>
    <w:rsid w:val="002067B7"/>
    <w:rsid w:val="00206B9F"/>
    <w:rsid w:val="00206C78"/>
    <w:rsid w:val="00206C7D"/>
    <w:rsid w:val="00206D12"/>
    <w:rsid w:val="00206D1C"/>
    <w:rsid w:val="00206DA2"/>
    <w:rsid w:val="00206E4A"/>
    <w:rsid w:val="00206E87"/>
    <w:rsid w:val="00207311"/>
    <w:rsid w:val="00207C44"/>
    <w:rsid w:val="00207EAD"/>
    <w:rsid w:val="0021007D"/>
    <w:rsid w:val="002101F5"/>
    <w:rsid w:val="002105F4"/>
    <w:rsid w:val="00210A97"/>
    <w:rsid w:val="00210CA5"/>
    <w:rsid w:val="00211034"/>
    <w:rsid w:val="00211323"/>
    <w:rsid w:val="00211633"/>
    <w:rsid w:val="0021174D"/>
    <w:rsid w:val="002117E7"/>
    <w:rsid w:val="002119E7"/>
    <w:rsid w:val="00212234"/>
    <w:rsid w:val="00212355"/>
    <w:rsid w:val="00212418"/>
    <w:rsid w:val="00212569"/>
    <w:rsid w:val="0021273E"/>
    <w:rsid w:val="0021282F"/>
    <w:rsid w:val="00212BCD"/>
    <w:rsid w:val="00212C4A"/>
    <w:rsid w:val="00212D06"/>
    <w:rsid w:val="00212E1D"/>
    <w:rsid w:val="002130F1"/>
    <w:rsid w:val="002130F2"/>
    <w:rsid w:val="00213154"/>
    <w:rsid w:val="0021323F"/>
    <w:rsid w:val="00213509"/>
    <w:rsid w:val="002140A6"/>
    <w:rsid w:val="002141A1"/>
    <w:rsid w:val="002146AB"/>
    <w:rsid w:val="00214D2C"/>
    <w:rsid w:val="002151B3"/>
    <w:rsid w:val="0021530F"/>
    <w:rsid w:val="00215993"/>
    <w:rsid w:val="00215AC9"/>
    <w:rsid w:val="00215F4E"/>
    <w:rsid w:val="0021638D"/>
    <w:rsid w:val="002163E0"/>
    <w:rsid w:val="002169EF"/>
    <w:rsid w:val="002170E1"/>
    <w:rsid w:val="002171B4"/>
    <w:rsid w:val="002171B8"/>
    <w:rsid w:val="00217676"/>
    <w:rsid w:val="00217944"/>
    <w:rsid w:val="00217DB1"/>
    <w:rsid w:val="00217E31"/>
    <w:rsid w:val="00220A34"/>
    <w:rsid w:val="00220A3F"/>
    <w:rsid w:val="00220F6A"/>
    <w:rsid w:val="00220F92"/>
    <w:rsid w:val="00221078"/>
    <w:rsid w:val="002219C4"/>
    <w:rsid w:val="00221CB5"/>
    <w:rsid w:val="00221CC1"/>
    <w:rsid w:val="00221D09"/>
    <w:rsid w:val="00223135"/>
    <w:rsid w:val="002233A8"/>
    <w:rsid w:val="00223899"/>
    <w:rsid w:val="002239AF"/>
    <w:rsid w:val="00223C11"/>
    <w:rsid w:val="00223C7E"/>
    <w:rsid w:val="00223FBF"/>
    <w:rsid w:val="002240A4"/>
    <w:rsid w:val="002241F6"/>
    <w:rsid w:val="002243AE"/>
    <w:rsid w:val="00224839"/>
    <w:rsid w:val="00225129"/>
    <w:rsid w:val="0022564A"/>
    <w:rsid w:val="002256D7"/>
    <w:rsid w:val="00225A2E"/>
    <w:rsid w:val="00225E13"/>
    <w:rsid w:val="00226627"/>
    <w:rsid w:val="002266E5"/>
    <w:rsid w:val="002268FB"/>
    <w:rsid w:val="002269B5"/>
    <w:rsid w:val="00227D30"/>
    <w:rsid w:val="00227F1D"/>
    <w:rsid w:val="002300CB"/>
    <w:rsid w:val="00230158"/>
    <w:rsid w:val="0023067F"/>
    <w:rsid w:val="002307B5"/>
    <w:rsid w:val="002312D9"/>
    <w:rsid w:val="002312FB"/>
    <w:rsid w:val="00231316"/>
    <w:rsid w:val="00231480"/>
    <w:rsid w:val="002314AD"/>
    <w:rsid w:val="00231B9E"/>
    <w:rsid w:val="00232059"/>
    <w:rsid w:val="002320CA"/>
    <w:rsid w:val="00232644"/>
    <w:rsid w:val="0023275D"/>
    <w:rsid w:val="00232775"/>
    <w:rsid w:val="00232D13"/>
    <w:rsid w:val="00232F8E"/>
    <w:rsid w:val="0023304D"/>
    <w:rsid w:val="0023306F"/>
    <w:rsid w:val="0023347A"/>
    <w:rsid w:val="00233C0F"/>
    <w:rsid w:val="00233EB4"/>
    <w:rsid w:val="00234243"/>
    <w:rsid w:val="00234430"/>
    <w:rsid w:val="002344FA"/>
    <w:rsid w:val="00234531"/>
    <w:rsid w:val="002345B2"/>
    <w:rsid w:val="002345D1"/>
    <w:rsid w:val="002346FD"/>
    <w:rsid w:val="00234756"/>
    <w:rsid w:val="00234A82"/>
    <w:rsid w:val="00234A85"/>
    <w:rsid w:val="00234EFD"/>
    <w:rsid w:val="002357B2"/>
    <w:rsid w:val="00235BC6"/>
    <w:rsid w:val="00235DAB"/>
    <w:rsid w:val="00235DF1"/>
    <w:rsid w:val="0023607F"/>
    <w:rsid w:val="00236740"/>
    <w:rsid w:val="00236BFA"/>
    <w:rsid w:val="00236DAF"/>
    <w:rsid w:val="00236EEB"/>
    <w:rsid w:val="00236F89"/>
    <w:rsid w:val="00237024"/>
    <w:rsid w:val="002370D7"/>
    <w:rsid w:val="00237228"/>
    <w:rsid w:val="0024011E"/>
    <w:rsid w:val="002401D8"/>
    <w:rsid w:val="00240370"/>
    <w:rsid w:val="00240431"/>
    <w:rsid w:val="0024047B"/>
    <w:rsid w:val="00240574"/>
    <w:rsid w:val="002405D1"/>
    <w:rsid w:val="00240E4C"/>
    <w:rsid w:val="0024143D"/>
    <w:rsid w:val="0024145A"/>
    <w:rsid w:val="002415D3"/>
    <w:rsid w:val="0024181E"/>
    <w:rsid w:val="002418E2"/>
    <w:rsid w:val="00241DE0"/>
    <w:rsid w:val="00241E78"/>
    <w:rsid w:val="0024206A"/>
    <w:rsid w:val="002422AD"/>
    <w:rsid w:val="0024235B"/>
    <w:rsid w:val="002428DF"/>
    <w:rsid w:val="00242A70"/>
    <w:rsid w:val="00242B19"/>
    <w:rsid w:val="00242BCD"/>
    <w:rsid w:val="00242E67"/>
    <w:rsid w:val="00243097"/>
    <w:rsid w:val="00243123"/>
    <w:rsid w:val="00243562"/>
    <w:rsid w:val="00243ECE"/>
    <w:rsid w:val="002443E6"/>
    <w:rsid w:val="002446F7"/>
    <w:rsid w:val="00244766"/>
    <w:rsid w:val="00244BCE"/>
    <w:rsid w:val="00244C0F"/>
    <w:rsid w:val="00245174"/>
    <w:rsid w:val="00245AD1"/>
    <w:rsid w:val="00245C20"/>
    <w:rsid w:val="00245F1F"/>
    <w:rsid w:val="00246059"/>
    <w:rsid w:val="002467E1"/>
    <w:rsid w:val="00246D03"/>
    <w:rsid w:val="00246DEB"/>
    <w:rsid w:val="002470C7"/>
    <w:rsid w:val="0024729E"/>
    <w:rsid w:val="002476E5"/>
    <w:rsid w:val="00247D1B"/>
    <w:rsid w:val="00247EA1"/>
    <w:rsid w:val="00250081"/>
    <w:rsid w:val="0025033F"/>
    <w:rsid w:val="002505EF"/>
    <w:rsid w:val="0025077B"/>
    <w:rsid w:val="00250959"/>
    <w:rsid w:val="00250965"/>
    <w:rsid w:val="00250BE6"/>
    <w:rsid w:val="00251194"/>
    <w:rsid w:val="00251208"/>
    <w:rsid w:val="0025126F"/>
    <w:rsid w:val="00251321"/>
    <w:rsid w:val="0025132A"/>
    <w:rsid w:val="0025137C"/>
    <w:rsid w:val="002515AA"/>
    <w:rsid w:val="00252670"/>
    <w:rsid w:val="0025275B"/>
    <w:rsid w:val="0025291B"/>
    <w:rsid w:val="00252B83"/>
    <w:rsid w:val="00253B83"/>
    <w:rsid w:val="00253C23"/>
    <w:rsid w:val="00253C56"/>
    <w:rsid w:val="00253CC7"/>
    <w:rsid w:val="00253D33"/>
    <w:rsid w:val="00253DD2"/>
    <w:rsid w:val="00253FE2"/>
    <w:rsid w:val="002544BF"/>
    <w:rsid w:val="00254637"/>
    <w:rsid w:val="00254C6A"/>
    <w:rsid w:val="00254CE5"/>
    <w:rsid w:val="00254EC1"/>
    <w:rsid w:val="00255044"/>
    <w:rsid w:val="002554D4"/>
    <w:rsid w:val="002555DF"/>
    <w:rsid w:val="00255735"/>
    <w:rsid w:val="00255DE1"/>
    <w:rsid w:val="002560A3"/>
    <w:rsid w:val="00256B60"/>
    <w:rsid w:val="00256DF8"/>
    <w:rsid w:val="00256E82"/>
    <w:rsid w:val="002574F9"/>
    <w:rsid w:val="002578A2"/>
    <w:rsid w:val="00257A37"/>
    <w:rsid w:val="00257C20"/>
    <w:rsid w:val="00257D4F"/>
    <w:rsid w:val="00257F5B"/>
    <w:rsid w:val="002600EE"/>
    <w:rsid w:val="00260173"/>
    <w:rsid w:val="00260309"/>
    <w:rsid w:val="0026041A"/>
    <w:rsid w:val="00260801"/>
    <w:rsid w:val="00260CC1"/>
    <w:rsid w:val="00260DA4"/>
    <w:rsid w:val="0026126F"/>
    <w:rsid w:val="00261373"/>
    <w:rsid w:val="00261484"/>
    <w:rsid w:val="002615CD"/>
    <w:rsid w:val="00261690"/>
    <w:rsid w:val="00261F91"/>
    <w:rsid w:val="00261FF3"/>
    <w:rsid w:val="002627DF"/>
    <w:rsid w:val="00263441"/>
    <w:rsid w:val="00263471"/>
    <w:rsid w:val="0026369B"/>
    <w:rsid w:val="00263AA3"/>
    <w:rsid w:val="00263C66"/>
    <w:rsid w:val="00264506"/>
    <w:rsid w:val="0026454C"/>
    <w:rsid w:val="0026467F"/>
    <w:rsid w:val="00264705"/>
    <w:rsid w:val="00264BD3"/>
    <w:rsid w:val="00265167"/>
    <w:rsid w:val="0026526C"/>
    <w:rsid w:val="002653AF"/>
    <w:rsid w:val="00265589"/>
    <w:rsid w:val="002655D6"/>
    <w:rsid w:val="002656F3"/>
    <w:rsid w:val="002658E9"/>
    <w:rsid w:val="00266190"/>
    <w:rsid w:val="00266198"/>
    <w:rsid w:val="002661F5"/>
    <w:rsid w:val="00266491"/>
    <w:rsid w:val="002664D8"/>
    <w:rsid w:val="00266978"/>
    <w:rsid w:val="00266A10"/>
    <w:rsid w:val="00266AF9"/>
    <w:rsid w:val="00266DE9"/>
    <w:rsid w:val="00266E3D"/>
    <w:rsid w:val="00267255"/>
    <w:rsid w:val="0026728E"/>
    <w:rsid w:val="002672BA"/>
    <w:rsid w:val="002672F1"/>
    <w:rsid w:val="0026731A"/>
    <w:rsid w:val="00267924"/>
    <w:rsid w:val="00267A6F"/>
    <w:rsid w:val="00267B1D"/>
    <w:rsid w:val="00267B34"/>
    <w:rsid w:val="00270261"/>
    <w:rsid w:val="002702E4"/>
    <w:rsid w:val="00270B79"/>
    <w:rsid w:val="00270F34"/>
    <w:rsid w:val="0027130A"/>
    <w:rsid w:val="0027133E"/>
    <w:rsid w:val="00271366"/>
    <w:rsid w:val="00271442"/>
    <w:rsid w:val="0027174E"/>
    <w:rsid w:val="002719BC"/>
    <w:rsid w:val="00271B89"/>
    <w:rsid w:val="0027213F"/>
    <w:rsid w:val="002726BA"/>
    <w:rsid w:val="0027285D"/>
    <w:rsid w:val="00272964"/>
    <w:rsid w:val="00272B34"/>
    <w:rsid w:val="00272D0A"/>
    <w:rsid w:val="00273057"/>
    <w:rsid w:val="00273137"/>
    <w:rsid w:val="00273337"/>
    <w:rsid w:val="0027337F"/>
    <w:rsid w:val="002733CE"/>
    <w:rsid w:val="00273462"/>
    <w:rsid w:val="00273639"/>
    <w:rsid w:val="00273CA4"/>
    <w:rsid w:val="00273FD4"/>
    <w:rsid w:val="0027400C"/>
    <w:rsid w:val="0027430B"/>
    <w:rsid w:val="00274385"/>
    <w:rsid w:val="00274A00"/>
    <w:rsid w:val="00274B51"/>
    <w:rsid w:val="00274BE3"/>
    <w:rsid w:val="00274FFA"/>
    <w:rsid w:val="002750E3"/>
    <w:rsid w:val="002751D6"/>
    <w:rsid w:val="00275721"/>
    <w:rsid w:val="002759EA"/>
    <w:rsid w:val="00275BEC"/>
    <w:rsid w:val="00275EC0"/>
    <w:rsid w:val="00276A09"/>
    <w:rsid w:val="00276E0A"/>
    <w:rsid w:val="00276F23"/>
    <w:rsid w:val="002771D7"/>
    <w:rsid w:val="002774A6"/>
    <w:rsid w:val="002774AA"/>
    <w:rsid w:val="0027793A"/>
    <w:rsid w:val="00277D2E"/>
    <w:rsid w:val="00277D8C"/>
    <w:rsid w:val="00277FA3"/>
    <w:rsid w:val="00280594"/>
    <w:rsid w:val="00280746"/>
    <w:rsid w:val="00281357"/>
    <w:rsid w:val="002813C9"/>
    <w:rsid w:val="0028142F"/>
    <w:rsid w:val="002815DB"/>
    <w:rsid w:val="00281632"/>
    <w:rsid w:val="00281AE7"/>
    <w:rsid w:val="002821E6"/>
    <w:rsid w:val="00282264"/>
    <w:rsid w:val="00282362"/>
    <w:rsid w:val="002824E3"/>
    <w:rsid w:val="002827CA"/>
    <w:rsid w:val="00282F30"/>
    <w:rsid w:val="002832C5"/>
    <w:rsid w:val="00283949"/>
    <w:rsid w:val="00283AC0"/>
    <w:rsid w:val="00283F2E"/>
    <w:rsid w:val="002841BA"/>
    <w:rsid w:val="002843C1"/>
    <w:rsid w:val="0028448D"/>
    <w:rsid w:val="002845F0"/>
    <w:rsid w:val="002848F4"/>
    <w:rsid w:val="002849B5"/>
    <w:rsid w:val="00284B79"/>
    <w:rsid w:val="00284C30"/>
    <w:rsid w:val="00284E5C"/>
    <w:rsid w:val="00285155"/>
    <w:rsid w:val="002852AF"/>
    <w:rsid w:val="002852C9"/>
    <w:rsid w:val="0028577C"/>
    <w:rsid w:val="00285B95"/>
    <w:rsid w:val="002861E2"/>
    <w:rsid w:val="002865B2"/>
    <w:rsid w:val="00286626"/>
    <w:rsid w:val="0028692C"/>
    <w:rsid w:val="00286DC4"/>
    <w:rsid w:val="00286E35"/>
    <w:rsid w:val="00287700"/>
    <w:rsid w:val="0028782B"/>
    <w:rsid w:val="00287CCA"/>
    <w:rsid w:val="00287E27"/>
    <w:rsid w:val="002902FD"/>
    <w:rsid w:val="00290A82"/>
    <w:rsid w:val="00290C6B"/>
    <w:rsid w:val="00291285"/>
    <w:rsid w:val="002912FA"/>
    <w:rsid w:val="002914D9"/>
    <w:rsid w:val="002916E6"/>
    <w:rsid w:val="002918AB"/>
    <w:rsid w:val="00291AA8"/>
    <w:rsid w:val="00291C34"/>
    <w:rsid w:val="00291E18"/>
    <w:rsid w:val="0029210A"/>
    <w:rsid w:val="002922A0"/>
    <w:rsid w:val="002923B8"/>
    <w:rsid w:val="002925F9"/>
    <w:rsid w:val="00292D5E"/>
    <w:rsid w:val="00292D67"/>
    <w:rsid w:val="00292F41"/>
    <w:rsid w:val="00292F8A"/>
    <w:rsid w:val="00293101"/>
    <w:rsid w:val="00293BFA"/>
    <w:rsid w:val="00293D1C"/>
    <w:rsid w:val="002940ED"/>
    <w:rsid w:val="002941F8"/>
    <w:rsid w:val="002942D5"/>
    <w:rsid w:val="00294449"/>
    <w:rsid w:val="00294775"/>
    <w:rsid w:val="00294796"/>
    <w:rsid w:val="00295086"/>
    <w:rsid w:val="0029520A"/>
    <w:rsid w:val="00295CE9"/>
    <w:rsid w:val="00295E53"/>
    <w:rsid w:val="00295FC2"/>
    <w:rsid w:val="002961FC"/>
    <w:rsid w:val="00296369"/>
    <w:rsid w:val="00296593"/>
    <w:rsid w:val="002965C7"/>
    <w:rsid w:val="00296663"/>
    <w:rsid w:val="00296B6E"/>
    <w:rsid w:val="00296C40"/>
    <w:rsid w:val="00296C7D"/>
    <w:rsid w:val="00296FF2"/>
    <w:rsid w:val="00297102"/>
    <w:rsid w:val="0029749F"/>
    <w:rsid w:val="00297515"/>
    <w:rsid w:val="00297532"/>
    <w:rsid w:val="00297922"/>
    <w:rsid w:val="002A00B3"/>
    <w:rsid w:val="002A03C9"/>
    <w:rsid w:val="002A0848"/>
    <w:rsid w:val="002A0975"/>
    <w:rsid w:val="002A0C32"/>
    <w:rsid w:val="002A0CBD"/>
    <w:rsid w:val="002A0D95"/>
    <w:rsid w:val="002A10AB"/>
    <w:rsid w:val="002A1274"/>
    <w:rsid w:val="002A1416"/>
    <w:rsid w:val="002A15BA"/>
    <w:rsid w:val="002A161B"/>
    <w:rsid w:val="002A1654"/>
    <w:rsid w:val="002A16C1"/>
    <w:rsid w:val="002A1888"/>
    <w:rsid w:val="002A1984"/>
    <w:rsid w:val="002A19E7"/>
    <w:rsid w:val="002A2729"/>
    <w:rsid w:val="002A29FA"/>
    <w:rsid w:val="002A2C80"/>
    <w:rsid w:val="002A2E75"/>
    <w:rsid w:val="002A3387"/>
    <w:rsid w:val="002A4099"/>
    <w:rsid w:val="002A43CC"/>
    <w:rsid w:val="002A46A9"/>
    <w:rsid w:val="002A503E"/>
    <w:rsid w:val="002A51FA"/>
    <w:rsid w:val="002A5297"/>
    <w:rsid w:val="002A5347"/>
    <w:rsid w:val="002A535B"/>
    <w:rsid w:val="002A5542"/>
    <w:rsid w:val="002A5707"/>
    <w:rsid w:val="002A580B"/>
    <w:rsid w:val="002A5D55"/>
    <w:rsid w:val="002A5F45"/>
    <w:rsid w:val="002A61BD"/>
    <w:rsid w:val="002A62A5"/>
    <w:rsid w:val="002A6806"/>
    <w:rsid w:val="002A683E"/>
    <w:rsid w:val="002A68B2"/>
    <w:rsid w:val="002A6AE5"/>
    <w:rsid w:val="002A70C0"/>
    <w:rsid w:val="002A71EE"/>
    <w:rsid w:val="002A755A"/>
    <w:rsid w:val="002A7698"/>
    <w:rsid w:val="002A7FC3"/>
    <w:rsid w:val="002B026B"/>
    <w:rsid w:val="002B0D24"/>
    <w:rsid w:val="002B16FD"/>
    <w:rsid w:val="002B1827"/>
    <w:rsid w:val="002B2275"/>
    <w:rsid w:val="002B2301"/>
    <w:rsid w:val="002B2322"/>
    <w:rsid w:val="002B2B02"/>
    <w:rsid w:val="002B3024"/>
    <w:rsid w:val="002B34D7"/>
    <w:rsid w:val="002B3537"/>
    <w:rsid w:val="002B35B1"/>
    <w:rsid w:val="002B360C"/>
    <w:rsid w:val="002B3BBC"/>
    <w:rsid w:val="002B40DD"/>
    <w:rsid w:val="002B4630"/>
    <w:rsid w:val="002B4784"/>
    <w:rsid w:val="002B481C"/>
    <w:rsid w:val="002B4A35"/>
    <w:rsid w:val="002B535D"/>
    <w:rsid w:val="002B53EA"/>
    <w:rsid w:val="002B5513"/>
    <w:rsid w:val="002B565A"/>
    <w:rsid w:val="002B5807"/>
    <w:rsid w:val="002B5AF0"/>
    <w:rsid w:val="002B5C1F"/>
    <w:rsid w:val="002B5DDC"/>
    <w:rsid w:val="002B5E51"/>
    <w:rsid w:val="002B6038"/>
    <w:rsid w:val="002B6585"/>
    <w:rsid w:val="002B6652"/>
    <w:rsid w:val="002B7519"/>
    <w:rsid w:val="002B776C"/>
    <w:rsid w:val="002B798B"/>
    <w:rsid w:val="002B7AFD"/>
    <w:rsid w:val="002B7B83"/>
    <w:rsid w:val="002C032A"/>
    <w:rsid w:val="002C03BC"/>
    <w:rsid w:val="002C06F9"/>
    <w:rsid w:val="002C0A1C"/>
    <w:rsid w:val="002C0EE4"/>
    <w:rsid w:val="002C0F84"/>
    <w:rsid w:val="002C10CB"/>
    <w:rsid w:val="002C11FE"/>
    <w:rsid w:val="002C133A"/>
    <w:rsid w:val="002C1468"/>
    <w:rsid w:val="002C180E"/>
    <w:rsid w:val="002C1CD2"/>
    <w:rsid w:val="002C1FBB"/>
    <w:rsid w:val="002C207C"/>
    <w:rsid w:val="002C2100"/>
    <w:rsid w:val="002C23C0"/>
    <w:rsid w:val="002C25BF"/>
    <w:rsid w:val="002C27CD"/>
    <w:rsid w:val="002C27E0"/>
    <w:rsid w:val="002C2B0F"/>
    <w:rsid w:val="002C2BB5"/>
    <w:rsid w:val="002C2FD5"/>
    <w:rsid w:val="002C321D"/>
    <w:rsid w:val="002C32BC"/>
    <w:rsid w:val="002C3400"/>
    <w:rsid w:val="002C352A"/>
    <w:rsid w:val="002C3592"/>
    <w:rsid w:val="002C3DA7"/>
    <w:rsid w:val="002C41BA"/>
    <w:rsid w:val="002C429E"/>
    <w:rsid w:val="002C4319"/>
    <w:rsid w:val="002C431B"/>
    <w:rsid w:val="002C4823"/>
    <w:rsid w:val="002C4E55"/>
    <w:rsid w:val="002C5165"/>
    <w:rsid w:val="002C5601"/>
    <w:rsid w:val="002C5C53"/>
    <w:rsid w:val="002C62B8"/>
    <w:rsid w:val="002C62DF"/>
    <w:rsid w:val="002C634E"/>
    <w:rsid w:val="002C648E"/>
    <w:rsid w:val="002C655E"/>
    <w:rsid w:val="002C66EE"/>
    <w:rsid w:val="002C6869"/>
    <w:rsid w:val="002C6CD5"/>
    <w:rsid w:val="002C6CE4"/>
    <w:rsid w:val="002C6D5D"/>
    <w:rsid w:val="002C7099"/>
    <w:rsid w:val="002C7143"/>
    <w:rsid w:val="002C72E4"/>
    <w:rsid w:val="002C763E"/>
    <w:rsid w:val="002C78F9"/>
    <w:rsid w:val="002C792D"/>
    <w:rsid w:val="002C7A39"/>
    <w:rsid w:val="002C7E40"/>
    <w:rsid w:val="002D0253"/>
    <w:rsid w:val="002D0255"/>
    <w:rsid w:val="002D098A"/>
    <w:rsid w:val="002D0AAC"/>
    <w:rsid w:val="002D0AC6"/>
    <w:rsid w:val="002D0C9F"/>
    <w:rsid w:val="002D0DC0"/>
    <w:rsid w:val="002D12DF"/>
    <w:rsid w:val="002D1716"/>
    <w:rsid w:val="002D1973"/>
    <w:rsid w:val="002D1A83"/>
    <w:rsid w:val="002D1D33"/>
    <w:rsid w:val="002D1E4C"/>
    <w:rsid w:val="002D2082"/>
    <w:rsid w:val="002D24D7"/>
    <w:rsid w:val="002D264A"/>
    <w:rsid w:val="002D2A4D"/>
    <w:rsid w:val="002D2BE7"/>
    <w:rsid w:val="002D2D49"/>
    <w:rsid w:val="002D35FA"/>
    <w:rsid w:val="002D3A47"/>
    <w:rsid w:val="002D3BEF"/>
    <w:rsid w:val="002D4062"/>
    <w:rsid w:val="002D4450"/>
    <w:rsid w:val="002D45C4"/>
    <w:rsid w:val="002D4878"/>
    <w:rsid w:val="002D4DFA"/>
    <w:rsid w:val="002D4F71"/>
    <w:rsid w:val="002D4F80"/>
    <w:rsid w:val="002D58D8"/>
    <w:rsid w:val="002D5DEA"/>
    <w:rsid w:val="002D5E22"/>
    <w:rsid w:val="002D685B"/>
    <w:rsid w:val="002D6B45"/>
    <w:rsid w:val="002D714A"/>
    <w:rsid w:val="002D74B9"/>
    <w:rsid w:val="002D75CA"/>
    <w:rsid w:val="002D75DC"/>
    <w:rsid w:val="002E015A"/>
    <w:rsid w:val="002E02B0"/>
    <w:rsid w:val="002E0361"/>
    <w:rsid w:val="002E0467"/>
    <w:rsid w:val="002E0675"/>
    <w:rsid w:val="002E0E9F"/>
    <w:rsid w:val="002E11A7"/>
    <w:rsid w:val="002E11F9"/>
    <w:rsid w:val="002E127D"/>
    <w:rsid w:val="002E166B"/>
    <w:rsid w:val="002E1ACC"/>
    <w:rsid w:val="002E1B7F"/>
    <w:rsid w:val="002E1B96"/>
    <w:rsid w:val="002E1D6F"/>
    <w:rsid w:val="002E1E9B"/>
    <w:rsid w:val="002E20BD"/>
    <w:rsid w:val="002E2B22"/>
    <w:rsid w:val="002E2B98"/>
    <w:rsid w:val="002E2E97"/>
    <w:rsid w:val="002E3104"/>
    <w:rsid w:val="002E330C"/>
    <w:rsid w:val="002E33CC"/>
    <w:rsid w:val="002E3617"/>
    <w:rsid w:val="002E3A52"/>
    <w:rsid w:val="002E3E73"/>
    <w:rsid w:val="002E3FF2"/>
    <w:rsid w:val="002E4664"/>
    <w:rsid w:val="002E4804"/>
    <w:rsid w:val="002E4926"/>
    <w:rsid w:val="002E4AE6"/>
    <w:rsid w:val="002E4D5A"/>
    <w:rsid w:val="002E5328"/>
    <w:rsid w:val="002E53AC"/>
    <w:rsid w:val="002E5432"/>
    <w:rsid w:val="002E55D3"/>
    <w:rsid w:val="002E583F"/>
    <w:rsid w:val="002E5BC8"/>
    <w:rsid w:val="002E68FC"/>
    <w:rsid w:val="002E6AD8"/>
    <w:rsid w:val="002E6AEB"/>
    <w:rsid w:val="002E6C23"/>
    <w:rsid w:val="002E6FB6"/>
    <w:rsid w:val="002E7118"/>
    <w:rsid w:val="002E7241"/>
    <w:rsid w:val="002E7308"/>
    <w:rsid w:val="002E785A"/>
    <w:rsid w:val="002E7885"/>
    <w:rsid w:val="002F00CB"/>
    <w:rsid w:val="002F03B2"/>
    <w:rsid w:val="002F066B"/>
    <w:rsid w:val="002F08A4"/>
    <w:rsid w:val="002F0DD8"/>
    <w:rsid w:val="002F1631"/>
    <w:rsid w:val="002F1EB4"/>
    <w:rsid w:val="002F1F05"/>
    <w:rsid w:val="002F1F66"/>
    <w:rsid w:val="002F1FE8"/>
    <w:rsid w:val="002F20BE"/>
    <w:rsid w:val="002F2506"/>
    <w:rsid w:val="002F2AFC"/>
    <w:rsid w:val="002F2EE2"/>
    <w:rsid w:val="002F2FD6"/>
    <w:rsid w:val="002F30A6"/>
    <w:rsid w:val="002F32D9"/>
    <w:rsid w:val="002F355A"/>
    <w:rsid w:val="002F3806"/>
    <w:rsid w:val="002F39EE"/>
    <w:rsid w:val="002F46A3"/>
    <w:rsid w:val="002F4A37"/>
    <w:rsid w:val="002F4B02"/>
    <w:rsid w:val="002F537B"/>
    <w:rsid w:val="002F55AD"/>
    <w:rsid w:val="002F55B6"/>
    <w:rsid w:val="002F5633"/>
    <w:rsid w:val="002F5835"/>
    <w:rsid w:val="002F594F"/>
    <w:rsid w:val="002F5E80"/>
    <w:rsid w:val="002F5FAF"/>
    <w:rsid w:val="002F62D5"/>
    <w:rsid w:val="002F6320"/>
    <w:rsid w:val="002F682E"/>
    <w:rsid w:val="002F7169"/>
    <w:rsid w:val="002F71FB"/>
    <w:rsid w:val="002F7554"/>
    <w:rsid w:val="002F7988"/>
    <w:rsid w:val="002F79A5"/>
    <w:rsid w:val="002F7E62"/>
    <w:rsid w:val="003000E2"/>
    <w:rsid w:val="003000EF"/>
    <w:rsid w:val="003000F5"/>
    <w:rsid w:val="00300149"/>
    <w:rsid w:val="003001E8"/>
    <w:rsid w:val="00300408"/>
    <w:rsid w:val="00300462"/>
    <w:rsid w:val="00301212"/>
    <w:rsid w:val="00301FA6"/>
    <w:rsid w:val="003021F7"/>
    <w:rsid w:val="003022B7"/>
    <w:rsid w:val="003025DC"/>
    <w:rsid w:val="003026E5"/>
    <w:rsid w:val="0030299D"/>
    <w:rsid w:val="00302ADE"/>
    <w:rsid w:val="00302C8F"/>
    <w:rsid w:val="00302D6C"/>
    <w:rsid w:val="00302DA7"/>
    <w:rsid w:val="00302DCD"/>
    <w:rsid w:val="0030333A"/>
    <w:rsid w:val="003036C7"/>
    <w:rsid w:val="003037D6"/>
    <w:rsid w:val="0030399D"/>
    <w:rsid w:val="00303A34"/>
    <w:rsid w:val="00303A5C"/>
    <w:rsid w:val="00303F49"/>
    <w:rsid w:val="00303F4D"/>
    <w:rsid w:val="003040EA"/>
    <w:rsid w:val="003043D6"/>
    <w:rsid w:val="00304462"/>
    <w:rsid w:val="00304469"/>
    <w:rsid w:val="003044F8"/>
    <w:rsid w:val="00304582"/>
    <w:rsid w:val="00304668"/>
    <w:rsid w:val="00304827"/>
    <w:rsid w:val="003048A4"/>
    <w:rsid w:val="00304B8B"/>
    <w:rsid w:val="00304E16"/>
    <w:rsid w:val="00304FE9"/>
    <w:rsid w:val="0030559D"/>
    <w:rsid w:val="003056E5"/>
    <w:rsid w:val="00305737"/>
    <w:rsid w:val="00305767"/>
    <w:rsid w:val="00305E6C"/>
    <w:rsid w:val="00305E7C"/>
    <w:rsid w:val="003063F7"/>
    <w:rsid w:val="00306BA6"/>
    <w:rsid w:val="0030722A"/>
    <w:rsid w:val="00307240"/>
    <w:rsid w:val="0030739E"/>
    <w:rsid w:val="003075C5"/>
    <w:rsid w:val="003078F4"/>
    <w:rsid w:val="00307AA6"/>
    <w:rsid w:val="00307C6C"/>
    <w:rsid w:val="00307E3A"/>
    <w:rsid w:val="00307E3E"/>
    <w:rsid w:val="00307F53"/>
    <w:rsid w:val="00310E37"/>
    <w:rsid w:val="00310EEE"/>
    <w:rsid w:val="0031119F"/>
    <w:rsid w:val="0031128E"/>
    <w:rsid w:val="00311400"/>
    <w:rsid w:val="0031234B"/>
    <w:rsid w:val="003124E8"/>
    <w:rsid w:val="0031271A"/>
    <w:rsid w:val="0031274B"/>
    <w:rsid w:val="00312858"/>
    <w:rsid w:val="00312B21"/>
    <w:rsid w:val="00312DEC"/>
    <w:rsid w:val="00312F57"/>
    <w:rsid w:val="0031319C"/>
    <w:rsid w:val="00313211"/>
    <w:rsid w:val="00313736"/>
    <w:rsid w:val="003137BC"/>
    <w:rsid w:val="00313A12"/>
    <w:rsid w:val="00313C16"/>
    <w:rsid w:val="00313C2C"/>
    <w:rsid w:val="00314151"/>
    <w:rsid w:val="0031415E"/>
    <w:rsid w:val="003141F7"/>
    <w:rsid w:val="003143B3"/>
    <w:rsid w:val="00314453"/>
    <w:rsid w:val="00314CD7"/>
    <w:rsid w:val="00315315"/>
    <w:rsid w:val="00315366"/>
    <w:rsid w:val="003155B4"/>
    <w:rsid w:val="003156E4"/>
    <w:rsid w:val="00315BB9"/>
    <w:rsid w:val="00315C0E"/>
    <w:rsid w:val="00315DE5"/>
    <w:rsid w:val="00315DF7"/>
    <w:rsid w:val="00315F98"/>
    <w:rsid w:val="00316768"/>
    <w:rsid w:val="00316847"/>
    <w:rsid w:val="0031688C"/>
    <w:rsid w:val="00316A76"/>
    <w:rsid w:val="00316ADA"/>
    <w:rsid w:val="00316B88"/>
    <w:rsid w:val="00316E80"/>
    <w:rsid w:val="0031743F"/>
    <w:rsid w:val="00317622"/>
    <w:rsid w:val="003177E1"/>
    <w:rsid w:val="003201FC"/>
    <w:rsid w:val="00320A3E"/>
    <w:rsid w:val="00320A45"/>
    <w:rsid w:val="00321093"/>
    <w:rsid w:val="003214BA"/>
    <w:rsid w:val="00321807"/>
    <w:rsid w:val="003219DE"/>
    <w:rsid w:val="00321DE3"/>
    <w:rsid w:val="00322001"/>
    <w:rsid w:val="003222E9"/>
    <w:rsid w:val="0032249C"/>
    <w:rsid w:val="003226EB"/>
    <w:rsid w:val="00322905"/>
    <w:rsid w:val="00322A2B"/>
    <w:rsid w:val="00322AD6"/>
    <w:rsid w:val="00322BA1"/>
    <w:rsid w:val="00322C4E"/>
    <w:rsid w:val="00322F30"/>
    <w:rsid w:val="00322F70"/>
    <w:rsid w:val="00322F7B"/>
    <w:rsid w:val="00323124"/>
    <w:rsid w:val="00323184"/>
    <w:rsid w:val="003233CE"/>
    <w:rsid w:val="00323506"/>
    <w:rsid w:val="00323946"/>
    <w:rsid w:val="00323A36"/>
    <w:rsid w:val="00323BC7"/>
    <w:rsid w:val="00323DEA"/>
    <w:rsid w:val="00323FFC"/>
    <w:rsid w:val="003248F7"/>
    <w:rsid w:val="00324B82"/>
    <w:rsid w:val="00324B9B"/>
    <w:rsid w:val="00325203"/>
    <w:rsid w:val="003252DF"/>
    <w:rsid w:val="00325793"/>
    <w:rsid w:val="003259EE"/>
    <w:rsid w:val="00325B1A"/>
    <w:rsid w:val="00325D74"/>
    <w:rsid w:val="00325E04"/>
    <w:rsid w:val="00326096"/>
    <w:rsid w:val="0032616E"/>
    <w:rsid w:val="0032634C"/>
    <w:rsid w:val="00326921"/>
    <w:rsid w:val="003276F1"/>
    <w:rsid w:val="00327B87"/>
    <w:rsid w:val="00327F65"/>
    <w:rsid w:val="00327FA6"/>
    <w:rsid w:val="003303B3"/>
    <w:rsid w:val="00330430"/>
    <w:rsid w:val="0033047A"/>
    <w:rsid w:val="00330C9D"/>
    <w:rsid w:val="00330DCC"/>
    <w:rsid w:val="003314DC"/>
    <w:rsid w:val="00331A62"/>
    <w:rsid w:val="00331C39"/>
    <w:rsid w:val="00331CA3"/>
    <w:rsid w:val="00331DD6"/>
    <w:rsid w:val="00331F49"/>
    <w:rsid w:val="0033202F"/>
    <w:rsid w:val="00332550"/>
    <w:rsid w:val="00332679"/>
    <w:rsid w:val="0033291C"/>
    <w:rsid w:val="0033296D"/>
    <w:rsid w:val="00332D4F"/>
    <w:rsid w:val="00332E76"/>
    <w:rsid w:val="00332F56"/>
    <w:rsid w:val="0033319C"/>
    <w:rsid w:val="00333355"/>
    <w:rsid w:val="00333AC0"/>
    <w:rsid w:val="00333E49"/>
    <w:rsid w:val="00333F36"/>
    <w:rsid w:val="003341D0"/>
    <w:rsid w:val="003341FA"/>
    <w:rsid w:val="00334202"/>
    <w:rsid w:val="00334680"/>
    <w:rsid w:val="0033498D"/>
    <w:rsid w:val="00334AF6"/>
    <w:rsid w:val="00334C84"/>
    <w:rsid w:val="00334E68"/>
    <w:rsid w:val="003350A2"/>
    <w:rsid w:val="003350F4"/>
    <w:rsid w:val="00335220"/>
    <w:rsid w:val="00335660"/>
    <w:rsid w:val="00335728"/>
    <w:rsid w:val="0033588D"/>
    <w:rsid w:val="003358E8"/>
    <w:rsid w:val="00335CA8"/>
    <w:rsid w:val="00335F3B"/>
    <w:rsid w:val="00336308"/>
    <w:rsid w:val="00336472"/>
    <w:rsid w:val="003364D8"/>
    <w:rsid w:val="00336625"/>
    <w:rsid w:val="0033667F"/>
    <w:rsid w:val="003366B6"/>
    <w:rsid w:val="00336AA7"/>
    <w:rsid w:val="00336B61"/>
    <w:rsid w:val="00336C41"/>
    <w:rsid w:val="00336D12"/>
    <w:rsid w:val="00336E09"/>
    <w:rsid w:val="00336EE6"/>
    <w:rsid w:val="00337127"/>
    <w:rsid w:val="00337277"/>
    <w:rsid w:val="00337843"/>
    <w:rsid w:val="00337AB5"/>
    <w:rsid w:val="00340199"/>
    <w:rsid w:val="0034033E"/>
    <w:rsid w:val="003407EB"/>
    <w:rsid w:val="0034165F"/>
    <w:rsid w:val="00341778"/>
    <w:rsid w:val="003419DB"/>
    <w:rsid w:val="00341BC1"/>
    <w:rsid w:val="00341F4F"/>
    <w:rsid w:val="0034250C"/>
    <w:rsid w:val="00342B60"/>
    <w:rsid w:val="00342D21"/>
    <w:rsid w:val="0034365B"/>
    <w:rsid w:val="00343716"/>
    <w:rsid w:val="003438FB"/>
    <w:rsid w:val="0034392B"/>
    <w:rsid w:val="00343E24"/>
    <w:rsid w:val="00343E46"/>
    <w:rsid w:val="00343F07"/>
    <w:rsid w:val="00344152"/>
    <w:rsid w:val="003442C6"/>
    <w:rsid w:val="00344CF0"/>
    <w:rsid w:val="0034527D"/>
    <w:rsid w:val="00345411"/>
    <w:rsid w:val="00345435"/>
    <w:rsid w:val="0034561B"/>
    <w:rsid w:val="00345A0B"/>
    <w:rsid w:val="00345AF8"/>
    <w:rsid w:val="00345BD2"/>
    <w:rsid w:val="00346E20"/>
    <w:rsid w:val="00347037"/>
    <w:rsid w:val="0034703F"/>
    <w:rsid w:val="00347283"/>
    <w:rsid w:val="00347900"/>
    <w:rsid w:val="00347D47"/>
    <w:rsid w:val="00347F95"/>
    <w:rsid w:val="003501F0"/>
    <w:rsid w:val="00350457"/>
    <w:rsid w:val="00350745"/>
    <w:rsid w:val="003507FE"/>
    <w:rsid w:val="00350B01"/>
    <w:rsid w:val="0035110B"/>
    <w:rsid w:val="00351215"/>
    <w:rsid w:val="00351685"/>
    <w:rsid w:val="00351AF4"/>
    <w:rsid w:val="00351F4B"/>
    <w:rsid w:val="003521D2"/>
    <w:rsid w:val="0035266F"/>
    <w:rsid w:val="0035276D"/>
    <w:rsid w:val="00352944"/>
    <w:rsid w:val="00352BF3"/>
    <w:rsid w:val="00353337"/>
    <w:rsid w:val="00353729"/>
    <w:rsid w:val="0035394D"/>
    <w:rsid w:val="00353D03"/>
    <w:rsid w:val="00354407"/>
    <w:rsid w:val="00354735"/>
    <w:rsid w:val="003548F3"/>
    <w:rsid w:val="00354C24"/>
    <w:rsid w:val="00354C7C"/>
    <w:rsid w:val="00355513"/>
    <w:rsid w:val="003558C2"/>
    <w:rsid w:val="003559D6"/>
    <w:rsid w:val="00355E64"/>
    <w:rsid w:val="00355F19"/>
    <w:rsid w:val="00356464"/>
    <w:rsid w:val="00356D6C"/>
    <w:rsid w:val="00356E55"/>
    <w:rsid w:val="00356EE5"/>
    <w:rsid w:val="00356F19"/>
    <w:rsid w:val="00356F89"/>
    <w:rsid w:val="0035776E"/>
    <w:rsid w:val="00357A9F"/>
    <w:rsid w:val="00357B6C"/>
    <w:rsid w:val="00357CB3"/>
    <w:rsid w:val="00360716"/>
    <w:rsid w:val="003608B6"/>
    <w:rsid w:val="00360AB9"/>
    <w:rsid w:val="00360C1A"/>
    <w:rsid w:val="00360E37"/>
    <w:rsid w:val="00361318"/>
    <w:rsid w:val="00361AD8"/>
    <w:rsid w:val="00361E72"/>
    <w:rsid w:val="003622C7"/>
    <w:rsid w:val="00362541"/>
    <w:rsid w:val="00362615"/>
    <w:rsid w:val="003626FA"/>
    <w:rsid w:val="00362B84"/>
    <w:rsid w:val="00362BB3"/>
    <w:rsid w:val="00362BE7"/>
    <w:rsid w:val="00362E43"/>
    <w:rsid w:val="00363001"/>
    <w:rsid w:val="003631D6"/>
    <w:rsid w:val="003633E7"/>
    <w:rsid w:val="003634E5"/>
    <w:rsid w:val="00363681"/>
    <w:rsid w:val="0036372E"/>
    <w:rsid w:val="003637A6"/>
    <w:rsid w:val="003637EE"/>
    <w:rsid w:val="003639FC"/>
    <w:rsid w:val="00363AD8"/>
    <w:rsid w:val="00363CA9"/>
    <w:rsid w:val="00364038"/>
    <w:rsid w:val="0036489E"/>
    <w:rsid w:val="003648CE"/>
    <w:rsid w:val="003649F0"/>
    <w:rsid w:val="00364A88"/>
    <w:rsid w:val="00364C65"/>
    <w:rsid w:val="00364F1E"/>
    <w:rsid w:val="003656F8"/>
    <w:rsid w:val="003658E6"/>
    <w:rsid w:val="00365989"/>
    <w:rsid w:val="00365DDC"/>
    <w:rsid w:val="0036603A"/>
    <w:rsid w:val="00366473"/>
    <w:rsid w:val="003665CF"/>
    <w:rsid w:val="003667F0"/>
    <w:rsid w:val="00366BEC"/>
    <w:rsid w:val="00366E47"/>
    <w:rsid w:val="00367097"/>
    <w:rsid w:val="0036746A"/>
    <w:rsid w:val="00367AC0"/>
    <w:rsid w:val="0037003A"/>
    <w:rsid w:val="003702E6"/>
    <w:rsid w:val="00370EE9"/>
    <w:rsid w:val="00370F94"/>
    <w:rsid w:val="0037189E"/>
    <w:rsid w:val="0037198E"/>
    <w:rsid w:val="00372036"/>
    <w:rsid w:val="00372060"/>
    <w:rsid w:val="00372150"/>
    <w:rsid w:val="0037249C"/>
    <w:rsid w:val="00372581"/>
    <w:rsid w:val="0037298A"/>
    <w:rsid w:val="003729C0"/>
    <w:rsid w:val="00372A08"/>
    <w:rsid w:val="00372A4C"/>
    <w:rsid w:val="00372DBD"/>
    <w:rsid w:val="00372EDE"/>
    <w:rsid w:val="00372F62"/>
    <w:rsid w:val="0037326E"/>
    <w:rsid w:val="0037333F"/>
    <w:rsid w:val="0037337F"/>
    <w:rsid w:val="003735BF"/>
    <w:rsid w:val="0037369C"/>
    <w:rsid w:val="0037375C"/>
    <w:rsid w:val="003739AF"/>
    <w:rsid w:val="00373C2C"/>
    <w:rsid w:val="00373C45"/>
    <w:rsid w:val="00373F47"/>
    <w:rsid w:val="00374080"/>
    <w:rsid w:val="003740C1"/>
    <w:rsid w:val="003741EC"/>
    <w:rsid w:val="00374412"/>
    <w:rsid w:val="0037446B"/>
    <w:rsid w:val="003744F6"/>
    <w:rsid w:val="00374901"/>
    <w:rsid w:val="00374D39"/>
    <w:rsid w:val="00374D5D"/>
    <w:rsid w:val="00375309"/>
    <w:rsid w:val="00375786"/>
    <w:rsid w:val="00375A06"/>
    <w:rsid w:val="00375DF4"/>
    <w:rsid w:val="00376052"/>
    <w:rsid w:val="0037612C"/>
    <w:rsid w:val="0037629C"/>
    <w:rsid w:val="003764A7"/>
    <w:rsid w:val="0037658A"/>
    <w:rsid w:val="003766D9"/>
    <w:rsid w:val="00376DF1"/>
    <w:rsid w:val="00376DFB"/>
    <w:rsid w:val="00377D72"/>
    <w:rsid w:val="00377E0F"/>
    <w:rsid w:val="00377E82"/>
    <w:rsid w:val="00377FDC"/>
    <w:rsid w:val="003802FD"/>
    <w:rsid w:val="003804A1"/>
    <w:rsid w:val="00380602"/>
    <w:rsid w:val="003808DF"/>
    <w:rsid w:val="00380A96"/>
    <w:rsid w:val="00380E59"/>
    <w:rsid w:val="00380E6C"/>
    <w:rsid w:val="00381639"/>
    <w:rsid w:val="003817C9"/>
    <w:rsid w:val="0038192A"/>
    <w:rsid w:val="00381981"/>
    <w:rsid w:val="00381B31"/>
    <w:rsid w:val="00381CBD"/>
    <w:rsid w:val="00381DB6"/>
    <w:rsid w:val="00381EE9"/>
    <w:rsid w:val="00382086"/>
    <w:rsid w:val="0038211A"/>
    <w:rsid w:val="003825D2"/>
    <w:rsid w:val="003828BF"/>
    <w:rsid w:val="00382D54"/>
    <w:rsid w:val="00382E9B"/>
    <w:rsid w:val="00382F20"/>
    <w:rsid w:val="003832E8"/>
    <w:rsid w:val="003838F0"/>
    <w:rsid w:val="00383ABC"/>
    <w:rsid w:val="00384487"/>
    <w:rsid w:val="00384579"/>
    <w:rsid w:val="003845BF"/>
    <w:rsid w:val="003847BB"/>
    <w:rsid w:val="00384AE4"/>
    <w:rsid w:val="00384DA8"/>
    <w:rsid w:val="00384DE2"/>
    <w:rsid w:val="0038568E"/>
    <w:rsid w:val="00385732"/>
    <w:rsid w:val="0038576C"/>
    <w:rsid w:val="00385AD0"/>
    <w:rsid w:val="00385D29"/>
    <w:rsid w:val="00386456"/>
    <w:rsid w:val="003865E5"/>
    <w:rsid w:val="003867BB"/>
    <w:rsid w:val="003869B6"/>
    <w:rsid w:val="00386C17"/>
    <w:rsid w:val="00386D36"/>
    <w:rsid w:val="0038711C"/>
    <w:rsid w:val="0038730D"/>
    <w:rsid w:val="00387533"/>
    <w:rsid w:val="00387709"/>
    <w:rsid w:val="00387B2B"/>
    <w:rsid w:val="00387D52"/>
    <w:rsid w:val="00387EAF"/>
    <w:rsid w:val="00387EEC"/>
    <w:rsid w:val="00390017"/>
    <w:rsid w:val="00390066"/>
    <w:rsid w:val="00390533"/>
    <w:rsid w:val="00390624"/>
    <w:rsid w:val="00390A6E"/>
    <w:rsid w:val="00390DB6"/>
    <w:rsid w:val="00390E12"/>
    <w:rsid w:val="00391025"/>
    <w:rsid w:val="003910B7"/>
    <w:rsid w:val="003910D5"/>
    <w:rsid w:val="0039130B"/>
    <w:rsid w:val="0039196F"/>
    <w:rsid w:val="00391E85"/>
    <w:rsid w:val="00391FB5"/>
    <w:rsid w:val="0039208F"/>
    <w:rsid w:val="00392099"/>
    <w:rsid w:val="003923CE"/>
    <w:rsid w:val="00392608"/>
    <w:rsid w:val="0039269F"/>
    <w:rsid w:val="00392A73"/>
    <w:rsid w:val="00392DEE"/>
    <w:rsid w:val="00392DFD"/>
    <w:rsid w:val="00392F00"/>
    <w:rsid w:val="00392F7F"/>
    <w:rsid w:val="0039302E"/>
    <w:rsid w:val="003934B8"/>
    <w:rsid w:val="00393631"/>
    <w:rsid w:val="00393838"/>
    <w:rsid w:val="00393B0F"/>
    <w:rsid w:val="00393BA6"/>
    <w:rsid w:val="00393C2D"/>
    <w:rsid w:val="003942FE"/>
    <w:rsid w:val="00394588"/>
    <w:rsid w:val="00394735"/>
    <w:rsid w:val="00394799"/>
    <w:rsid w:val="0039486B"/>
    <w:rsid w:val="00394C6E"/>
    <w:rsid w:val="00395091"/>
    <w:rsid w:val="00395193"/>
    <w:rsid w:val="003951B3"/>
    <w:rsid w:val="0039532D"/>
    <w:rsid w:val="003954DB"/>
    <w:rsid w:val="00395852"/>
    <w:rsid w:val="00395A34"/>
    <w:rsid w:val="00395DE3"/>
    <w:rsid w:val="003960BC"/>
    <w:rsid w:val="00396413"/>
    <w:rsid w:val="00396453"/>
    <w:rsid w:val="00396988"/>
    <w:rsid w:val="003969FB"/>
    <w:rsid w:val="00396EEE"/>
    <w:rsid w:val="00396F6C"/>
    <w:rsid w:val="0039739E"/>
    <w:rsid w:val="00397408"/>
    <w:rsid w:val="00397CD9"/>
    <w:rsid w:val="00397D26"/>
    <w:rsid w:val="0039A3C1"/>
    <w:rsid w:val="003A0262"/>
    <w:rsid w:val="003A0264"/>
    <w:rsid w:val="003A0608"/>
    <w:rsid w:val="003A06EC"/>
    <w:rsid w:val="003A0754"/>
    <w:rsid w:val="003A09AB"/>
    <w:rsid w:val="003A0F3E"/>
    <w:rsid w:val="003A12B0"/>
    <w:rsid w:val="003A1844"/>
    <w:rsid w:val="003A191C"/>
    <w:rsid w:val="003A1A1A"/>
    <w:rsid w:val="003A21DE"/>
    <w:rsid w:val="003A23B6"/>
    <w:rsid w:val="003A248E"/>
    <w:rsid w:val="003A2618"/>
    <w:rsid w:val="003A278C"/>
    <w:rsid w:val="003A284B"/>
    <w:rsid w:val="003A2C99"/>
    <w:rsid w:val="003A2CB0"/>
    <w:rsid w:val="003A2E68"/>
    <w:rsid w:val="003A37D2"/>
    <w:rsid w:val="003A39A0"/>
    <w:rsid w:val="003A39F4"/>
    <w:rsid w:val="003A3CA4"/>
    <w:rsid w:val="003A418C"/>
    <w:rsid w:val="003A45CF"/>
    <w:rsid w:val="003A478B"/>
    <w:rsid w:val="003A4FBB"/>
    <w:rsid w:val="003A4FE0"/>
    <w:rsid w:val="003A506F"/>
    <w:rsid w:val="003A520D"/>
    <w:rsid w:val="003A5232"/>
    <w:rsid w:val="003A53BF"/>
    <w:rsid w:val="003A5425"/>
    <w:rsid w:val="003A5534"/>
    <w:rsid w:val="003A5B12"/>
    <w:rsid w:val="003A5CC1"/>
    <w:rsid w:val="003A5ED7"/>
    <w:rsid w:val="003A61DB"/>
    <w:rsid w:val="003A6307"/>
    <w:rsid w:val="003A65CE"/>
    <w:rsid w:val="003A6749"/>
    <w:rsid w:val="003A6896"/>
    <w:rsid w:val="003A6B08"/>
    <w:rsid w:val="003A6D4F"/>
    <w:rsid w:val="003A6ED0"/>
    <w:rsid w:val="003A7312"/>
    <w:rsid w:val="003A733D"/>
    <w:rsid w:val="003A733E"/>
    <w:rsid w:val="003A75C8"/>
    <w:rsid w:val="003A7910"/>
    <w:rsid w:val="003A7997"/>
    <w:rsid w:val="003A7B87"/>
    <w:rsid w:val="003A7E1E"/>
    <w:rsid w:val="003A7FCD"/>
    <w:rsid w:val="003B0176"/>
    <w:rsid w:val="003B04FF"/>
    <w:rsid w:val="003B0640"/>
    <w:rsid w:val="003B08E6"/>
    <w:rsid w:val="003B11B0"/>
    <w:rsid w:val="003B12E0"/>
    <w:rsid w:val="003B13B0"/>
    <w:rsid w:val="003B1683"/>
    <w:rsid w:val="003B1936"/>
    <w:rsid w:val="003B1AD6"/>
    <w:rsid w:val="003B21A1"/>
    <w:rsid w:val="003B2368"/>
    <w:rsid w:val="003B2468"/>
    <w:rsid w:val="003B292E"/>
    <w:rsid w:val="003B2A5A"/>
    <w:rsid w:val="003B2AED"/>
    <w:rsid w:val="003B2B9D"/>
    <w:rsid w:val="003B2C2A"/>
    <w:rsid w:val="003B2E48"/>
    <w:rsid w:val="003B2EBA"/>
    <w:rsid w:val="003B2F36"/>
    <w:rsid w:val="003B3330"/>
    <w:rsid w:val="003B353B"/>
    <w:rsid w:val="003B3780"/>
    <w:rsid w:val="003B3ADD"/>
    <w:rsid w:val="003B3DDA"/>
    <w:rsid w:val="003B3E21"/>
    <w:rsid w:val="003B3F20"/>
    <w:rsid w:val="003B4038"/>
    <w:rsid w:val="003B415F"/>
    <w:rsid w:val="003B4452"/>
    <w:rsid w:val="003B44CD"/>
    <w:rsid w:val="003B4594"/>
    <w:rsid w:val="003B479A"/>
    <w:rsid w:val="003B48ED"/>
    <w:rsid w:val="003B4CAC"/>
    <w:rsid w:val="003B4CF9"/>
    <w:rsid w:val="003B4DC1"/>
    <w:rsid w:val="003B4FA9"/>
    <w:rsid w:val="003B5129"/>
    <w:rsid w:val="003B51DE"/>
    <w:rsid w:val="003B51EA"/>
    <w:rsid w:val="003B5391"/>
    <w:rsid w:val="003B54B6"/>
    <w:rsid w:val="003B56D0"/>
    <w:rsid w:val="003B58E0"/>
    <w:rsid w:val="003B5B22"/>
    <w:rsid w:val="003B5C23"/>
    <w:rsid w:val="003B6126"/>
    <w:rsid w:val="003B65B7"/>
    <w:rsid w:val="003B6A91"/>
    <w:rsid w:val="003B6C61"/>
    <w:rsid w:val="003B6D8F"/>
    <w:rsid w:val="003B6E14"/>
    <w:rsid w:val="003B703A"/>
    <w:rsid w:val="003B7C05"/>
    <w:rsid w:val="003B7F18"/>
    <w:rsid w:val="003C02E7"/>
    <w:rsid w:val="003C0980"/>
    <w:rsid w:val="003C09C6"/>
    <w:rsid w:val="003C0C02"/>
    <w:rsid w:val="003C0DF7"/>
    <w:rsid w:val="003C13A1"/>
    <w:rsid w:val="003C13FA"/>
    <w:rsid w:val="003C16BF"/>
    <w:rsid w:val="003C192B"/>
    <w:rsid w:val="003C1A96"/>
    <w:rsid w:val="003C1DA8"/>
    <w:rsid w:val="003C2522"/>
    <w:rsid w:val="003C2D7C"/>
    <w:rsid w:val="003C2EBB"/>
    <w:rsid w:val="003C320A"/>
    <w:rsid w:val="003C3297"/>
    <w:rsid w:val="003C35A1"/>
    <w:rsid w:val="003C37D6"/>
    <w:rsid w:val="003C43C6"/>
    <w:rsid w:val="003C4677"/>
    <w:rsid w:val="003C49EB"/>
    <w:rsid w:val="003C4B1C"/>
    <w:rsid w:val="003C4DED"/>
    <w:rsid w:val="003C565C"/>
    <w:rsid w:val="003C5685"/>
    <w:rsid w:val="003C5A5E"/>
    <w:rsid w:val="003C5AC8"/>
    <w:rsid w:val="003C64BF"/>
    <w:rsid w:val="003C65AE"/>
    <w:rsid w:val="003C6866"/>
    <w:rsid w:val="003C7018"/>
    <w:rsid w:val="003C76DC"/>
    <w:rsid w:val="003C77D5"/>
    <w:rsid w:val="003C7B18"/>
    <w:rsid w:val="003C7CEA"/>
    <w:rsid w:val="003C7FD5"/>
    <w:rsid w:val="003D02C1"/>
    <w:rsid w:val="003D0874"/>
    <w:rsid w:val="003D0891"/>
    <w:rsid w:val="003D0C80"/>
    <w:rsid w:val="003D0DA8"/>
    <w:rsid w:val="003D110F"/>
    <w:rsid w:val="003D11F9"/>
    <w:rsid w:val="003D17F1"/>
    <w:rsid w:val="003D19C5"/>
    <w:rsid w:val="003D1A1D"/>
    <w:rsid w:val="003D1C97"/>
    <w:rsid w:val="003D1D4A"/>
    <w:rsid w:val="003D1F39"/>
    <w:rsid w:val="003D1F9E"/>
    <w:rsid w:val="003D21CF"/>
    <w:rsid w:val="003D2202"/>
    <w:rsid w:val="003D23A1"/>
    <w:rsid w:val="003D27BE"/>
    <w:rsid w:val="003D283F"/>
    <w:rsid w:val="003D2D97"/>
    <w:rsid w:val="003D2E89"/>
    <w:rsid w:val="003D31CF"/>
    <w:rsid w:val="003D3382"/>
    <w:rsid w:val="003D3B51"/>
    <w:rsid w:val="003D441E"/>
    <w:rsid w:val="003D4A25"/>
    <w:rsid w:val="003D4B06"/>
    <w:rsid w:val="003D4CA1"/>
    <w:rsid w:val="003D5244"/>
    <w:rsid w:val="003D54A8"/>
    <w:rsid w:val="003D5709"/>
    <w:rsid w:val="003D5835"/>
    <w:rsid w:val="003D5948"/>
    <w:rsid w:val="003D5ECE"/>
    <w:rsid w:val="003D60E3"/>
    <w:rsid w:val="003D636D"/>
    <w:rsid w:val="003D6868"/>
    <w:rsid w:val="003D6FAD"/>
    <w:rsid w:val="003D7207"/>
    <w:rsid w:val="003D72E3"/>
    <w:rsid w:val="003D75D7"/>
    <w:rsid w:val="003D7AEA"/>
    <w:rsid w:val="003D7C2C"/>
    <w:rsid w:val="003D7FA4"/>
    <w:rsid w:val="003E0593"/>
    <w:rsid w:val="003E0A02"/>
    <w:rsid w:val="003E0B94"/>
    <w:rsid w:val="003E0DD8"/>
    <w:rsid w:val="003E0EB2"/>
    <w:rsid w:val="003E135D"/>
    <w:rsid w:val="003E1533"/>
    <w:rsid w:val="003E191E"/>
    <w:rsid w:val="003E1936"/>
    <w:rsid w:val="003E19C3"/>
    <w:rsid w:val="003E1B5B"/>
    <w:rsid w:val="003E1C0D"/>
    <w:rsid w:val="003E1CDC"/>
    <w:rsid w:val="003E23D0"/>
    <w:rsid w:val="003E24E2"/>
    <w:rsid w:val="003E2DBD"/>
    <w:rsid w:val="003E304F"/>
    <w:rsid w:val="003E32B6"/>
    <w:rsid w:val="003E3391"/>
    <w:rsid w:val="003E3752"/>
    <w:rsid w:val="003E3B09"/>
    <w:rsid w:val="003E3D0A"/>
    <w:rsid w:val="003E42FA"/>
    <w:rsid w:val="003E445C"/>
    <w:rsid w:val="003E4653"/>
    <w:rsid w:val="003E478A"/>
    <w:rsid w:val="003E4C7C"/>
    <w:rsid w:val="003E4D48"/>
    <w:rsid w:val="003E4F43"/>
    <w:rsid w:val="003E514E"/>
    <w:rsid w:val="003E5242"/>
    <w:rsid w:val="003E5298"/>
    <w:rsid w:val="003E536E"/>
    <w:rsid w:val="003E53AF"/>
    <w:rsid w:val="003E53B7"/>
    <w:rsid w:val="003E569E"/>
    <w:rsid w:val="003E56FD"/>
    <w:rsid w:val="003E58A7"/>
    <w:rsid w:val="003E58FD"/>
    <w:rsid w:val="003E6341"/>
    <w:rsid w:val="003E6377"/>
    <w:rsid w:val="003E646A"/>
    <w:rsid w:val="003E7315"/>
    <w:rsid w:val="003E775C"/>
    <w:rsid w:val="003E77EB"/>
    <w:rsid w:val="003F0015"/>
    <w:rsid w:val="003F072B"/>
    <w:rsid w:val="003F07E5"/>
    <w:rsid w:val="003F0A13"/>
    <w:rsid w:val="003F0A72"/>
    <w:rsid w:val="003F0D5B"/>
    <w:rsid w:val="003F14D8"/>
    <w:rsid w:val="003F16FA"/>
    <w:rsid w:val="003F1A52"/>
    <w:rsid w:val="003F1EC2"/>
    <w:rsid w:val="003F232A"/>
    <w:rsid w:val="003F2333"/>
    <w:rsid w:val="003F2377"/>
    <w:rsid w:val="003F27E5"/>
    <w:rsid w:val="003F296C"/>
    <w:rsid w:val="003F297E"/>
    <w:rsid w:val="003F2B54"/>
    <w:rsid w:val="003F31CA"/>
    <w:rsid w:val="003F3A15"/>
    <w:rsid w:val="003F3CA3"/>
    <w:rsid w:val="003F3DC1"/>
    <w:rsid w:val="003F4212"/>
    <w:rsid w:val="003F4605"/>
    <w:rsid w:val="003F4623"/>
    <w:rsid w:val="003F4942"/>
    <w:rsid w:val="003F4D0F"/>
    <w:rsid w:val="003F52C6"/>
    <w:rsid w:val="003F56E1"/>
    <w:rsid w:val="003F56EB"/>
    <w:rsid w:val="003F595E"/>
    <w:rsid w:val="003F59C8"/>
    <w:rsid w:val="003F5B27"/>
    <w:rsid w:val="003F5E3A"/>
    <w:rsid w:val="003F61B9"/>
    <w:rsid w:val="003F62AB"/>
    <w:rsid w:val="003F6686"/>
    <w:rsid w:val="003F6994"/>
    <w:rsid w:val="003F6C0F"/>
    <w:rsid w:val="003F6C6C"/>
    <w:rsid w:val="003F7539"/>
    <w:rsid w:val="003F753B"/>
    <w:rsid w:val="003F77D5"/>
    <w:rsid w:val="00400B16"/>
    <w:rsid w:val="00400BE6"/>
    <w:rsid w:val="00400D7B"/>
    <w:rsid w:val="00400F40"/>
    <w:rsid w:val="0040113C"/>
    <w:rsid w:val="0040138B"/>
    <w:rsid w:val="00401552"/>
    <w:rsid w:val="0040177C"/>
    <w:rsid w:val="00401889"/>
    <w:rsid w:val="0040203C"/>
    <w:rsid w:val="004021A9"/>
    <w:rsid w:val="004021B1"/>
    <w:rsid w:val="004021DA"/>
    <w:rsid w:val="00402288"/>
    <w:rsid w:val="004023B1"/>
    <w:rsid w:val="004026B0"/>
    <w:rsid w:val="004029E2"/>
    <w:rsid w:val="00402C4B"/>
    <w:rsid w:val="0040349D"/>
    <w:rsid w:val="004035DA"/>
    <w:rsid w:val="0040390B"/>
    <w:rsid w:val="00403B8A"/>
    <w:rsid w:val="00403C7A"/>
    <w:rsid w:val="00403F89"/>
    <w:rsid w:val="00403FD0"/>
    <w:rsid w:val="0040432D"/>
    <w:rsid w:val="00404973"/>
    <w:rsid w:val="00404B91"/>
    <w:rsid w:val="00404BC2"/>
    <w:rsid w:val="00404C73"/>
    <w:rsid w:val="00404F3D"/>
    <w:rsid w:val="004050AA"/>
    <w:rsid w:val="00405382"/>
    <w:rsid w:val="004055AE"/>
    <w:rsid w:val="00405648"/>
    <w:rsid w:val="00405652"/>
    <w:rsid w:val="004058BD"/>
    <w:rsid w:val="00405937"/>
    <w:rsid w:val="00405949"/>
    <w:rsid w:val="00405BD1"/>
    <w:rsid w:val="00405E98"/>
    <w:rsid w:val="00406236"/>
    <w:rsid w:val="0040633C"/>
    <w:rsid w:val="00406C8C"/>
    <w:rsid w:val="00407037"/>
    <w:rsid w:val="0040735B"/>
    <w:rsid w:val="004077A4"/>
    <w:rsid w:val="00407987"/>
    <w:rsid w:val="00407996"/>
    <w:rsid w:val="00407B5C"/>
    <w:rsid w:val="00407DB2"/>
    <w:rsid w:val="004103DC"/>
    <w:rsid w:val="00410527"/>
    <w:rsid w:val="00410A84"/>
    <w:rsid w:val="00410BBC"/>
    <w:rsid w:val="00410C03"/>
    <w:rsid w:val="00410C1A"/>
    <w:rsid w:val="00411152"/>
    <w:rsid w:val="00411739"/>
    <w:rsid w:val="00411831"/>
    <w:rsid w:val="00411979"/>
    <w:rsid w:val="00411A60"/>
    <w:rsid w:val="00411B08"/>
    <w:rsid w:val="0041212C"/>
    <w:rsid w:val="00412186"/>
    <w:rsid w:val="0041232A"/>
    <w:rsid w:val="00412581"/>
    <w:rsid w:val="004128D8"/>
    <w:rsid w:val="00413037"/>
    <w:rsid w:val="00413806"/>
    <w:rsid w:val="00413ABC"/>
    <w:rsid w:val="00413E1C"/>
    <w:rsid w:val="00413F79"/>
    <w:rsid w:val="004144B2"/>
    <w:rsid w:val="0041454E"/>
    <w:rsid w:val="004146BE"/>
    <w:rsid w:val="00414C83"/>
    <w:rsid w:val="00414CD1"/>
    <w:rsid w:val="004150BD"/>
    <w:rsid w:val="0041527F"/>
    <w:rsid w:val="00415686"/>
    <w:rsid w:val="00415753"/>
    <w:rsid w:val="0041599C"/>
    <w:rsid w:val="00415A60"/>
    <w:rsid w:val="00415A87"/>
    <w:rsid w:val="00416091"/>
    <w:rsid w:val="00416335"/>
    <w:rsid w:val="004163BE"/>
    <w:rsid w:val="00416577"/>
    <w:rsid w:val="00416B06"/>
    <w:rsid w:val="00416D2A"/>
    <w:rsid w:val="00416F9A"/>
    <w:rsid w:val="00417505"/>
    <w:rsid w:val="0042033A"/>
    <w:rsid w:val="004205F0"/>
    <w:rsid w:val="0042095F"/>
    <w:rsid w:val="00420B19"/>
    <w:rsid w:val="00420E58"/>
    <w:rsid w:val="00421212"/>
    <w:rsid w:val="00421AA5"/>
    <w:rsid w:val="00421EB1"/>
    <w:rsid w:val="00421F7D"/>
    <w:rsid w:val="0042246B"/>
    <w:rsid w:val="00422490"/>
    <w:rsid w:val="004225DF"/>
    <w:rsid w:val="00422BAA"/>
    <w:rsid w:val="00423091"/>
    <w:rsid w:val="0042318B"/>
    <w:rsid w:val="0042361E"/>
    <w:rsid w:val="00423647"/>
    <w:rsid w:val="0042370F"/>
    <w:rsid w:val="004238AF"/>
    <w:rsid w:val="00423A90"/>
    <w:rsid w:val="00423E8A"/>
    <w:rsid w:val="00423F60"/>
    <w:rsid w:val="00424648"/>
    <w:rsid w:val="00424679"/>
    <w:rsid w:val="00424872"/>
    <w:rsid w:val="00424A87"/>
    <w:rsid w:val="00424BEE"/>
    <w:rsid w:val="00424ED2"/>
    <w:rsid w:val="00424EF3"/>
    <w:rsid w:val="00424F90"/>
    <w:rsid w:val="0042504C"/>
    <w:rsid w:val="004252B9"/>
    <w:rsid w:val="004254F3"/>
    <w:rsid w:val="004258C3"/>
    <w:rsid w:val="00425C8D"/>
    <w:rsid w:val="00425CA4"/>
    <w:rsid w:val="00425F8B"/>
    <w:rsid w:val="00426241"/>
    <w:rsid w:val="00426B80"/>
    <w:rsid w:val="00426D3E"/>
    <w:rsid w:val="00426FFD"/>
    <w:rsid w:val="004272D8"/>
    <w:rsid w:val="004273C4"/>
    <w:rsid w:val="004273E9"/>
    <w:rsid w:val="004274E1"/>
    <w:rsid w:val="0042774C"/>
    <w:rsid w:val="004279C9"/>
    <w:rsid w:val="00427B7C"/>
    <w:rsid w:val="00427BDF"/>
    <w:rsid w:val="00427D32"/>
    <w:rsid w:val="004300AC"/>
    <w:rsid w:val="00430819"/>
    <w:rsid w:val="00430B4F"/>
    <w:rsid w:val="00430D82"/>
    <w:rsid w:val="00430F72"/>
    <w:rsid w:val="00431673"/>
    <w:rsid w:val="00432150"/>
    <w:rsid w:val="00432196"/>
    <w:rsid w:val="004330BD"/>
    <w:rsid w:val="004331D4"/>
    <w:rsid w:val="00433594"/>
    <w:rsid w:val="00433871"/>
    <w:rsid w:val="00433998"/>
    <w:rsid w:val="00433AEB"/>
    <w:rsid w:val="00433CF0"/>
    <w:rsid w:val="00434280"/>
    <w:rsid w:val="00434D99"/>
    <w:rsid w:val="00434EAA"/>
    <w:rsid w:val="004350ED"/>
    <w:rsid w:val="00435321"/>
    <w:rsid w:val="004354D3"/>
    <w:rsid w:val="0043551B"/>
    <w:rsid w:val="00435884"/>
    <w:rsid w:val="00435B88"/>
    <w:rsid w:val="00435BE6"/>
    <w:rsid w:val="0043633D"/>
    <w:rsid w:val="004363CB"/>
    <w:rsid w:val="00436D40"/>
    <w:rsid w:val="00436EDF"/>
    <w:rsid w:val="00436FB0"/>
    <w:rsid w:val="00437109"/>
    <w:rsid w:val="00437423"/>
    <w:rsid w:val="00437580"/>
    <w:rsid w:val="0043761E"/>
    <w:rsid w:val="00437628"/>
    <w:rsid w:val="004378F2"/>
    <w:rsid w:val="00437920"/>
    <w:rsid w:val="00437AAE"/>
    <w:rsid w:val="00437F8B"/>
    <w:rsid w:val="004401D7"/>
    <w:rsid w:val="004406AC"/>
    <w:rsid w:val="004408FE"/>
    <w:rsid w:val="00440A22"/>
    <w:rsid w:val="00441031"/>
    <w:rsid w:val="0044172D"/>
    <w:rsid w:val="00441A3C"/>
    <w:rsid w:val="00441CCF"/>
    <w:rsid w:val="00442008"/>
    <w:rsid w:val="0044223F"/>
    <w:rsid w:val="0044237D"/>
    <w:rsid w:val="004423C2"/>
    <w:rsid w:val="004424CF"/>
    <w:rsid w:val="00442564"/>
    <w:rsid w:val="0044293D"/>
    <w:rsid w:val="0044345C"/>
    <w:rsid w:val="0044380C"/>
    <w:rsid w:val="00443981"/>
    <w:rsid w:val="00443B41"/>
    <w:rsid w:val="00443FEE"/>
    <w:rsid w:val="00444161"/>
    <w:rsid w:val="0044417A"/>
    <w:rsid w:val="0044421B"/>
    <w:rsid w:val="00444488"/>
    <w:rsid w:val="00444509"/>
    <w:rsid w:val="00444782"/>
    <w:rsid w:val="00445231"/>
    <w:rsid w:val="0044546C"/>
    <w:rsid w:val="00445B3F"/>
    <w:rsid w:val="00445C59"/>
    <w:rsid w:val="0044707C"/>
    <w:rsid w:val="004471B4"/>
    <w:rsid w:val="00447AAC"/>
    <w:rsid w:val="00447F26"/>
    <w:rsid w:val="004500AE"/>
    <w:rsid w:val="004501D0"/>
    <w:rsid w:val="004506A6"/>
    <w:rsid w:val="00450720"/>
    <w:rsid w:val="00450846"/>
    <w:rsid w:val="00450CBD"/>
    <w:rsid w:val="004510B0"/>
    <w:rsid w:val="0045142A"/>
    <w:rsid w:val="00451D1C"/>
    <w:rsid w:val="00451F10"/>
    <w:rsid w:val="00451F7F"/>
    <w:rsid w:val="0045232A"/>
    <w:rsid w:val="0045246A"/>
    <w:rsid w:val="0045246F"/>
    <w:rsid w:val="0045273D"/>
    <w:rsid w:val="00452B15"/>
    <w:rsid w:val="00452BFC"/>
    <w:rsid w:val="00452ECD"/>
    <w:rsid w:val="0045304A"/>
    <w:rsid w:val="004533F1"/>
    <w:rsid w:val="00453571"/>
    <w:rsid w:val="00453629"/>
    <w:rsid w:val="00453927"/>
    <w:rsid w:val="00453C59"/>
    <w:rsid w:val="00453E2B"/>
    <w:rsid w:val="00454255"/>
    <w:rsid w:val="004545E8"/>
    <w:rsid w:val="00454733"/>
    <w:rsid w:val="00454E27"/>
    <w:rsid w:val="00455395"/>
    <w:rsid w:val="004555D6"/>
    <w:rsid w:val="00455D8B"/>
    <w:rsid w:val="00455ECF"/>
    <w:rsid w:val="0045616A"/>
    <w:rsid w:val="00456273"/>
    <w:rsid w:val="00456294"/>
    <w:rsid w:val="00456462"/>
    <w:rsid w:val="004567FD"/>
    <w:rsid w:val="00456EEB"/>
    <w:rsid w:val="0045714A"/>
    <w:rsid w:val="0045757E"/>
    <w:rsid w:val="004576D6"/>
    <w:rsid w:val="00457833"/>
    <w:rsid w:val="0045784B"/>
    <w:rsid w:val="004578BA"/>
    <w:rsid w:val="0045796B"/>
    <w:rsid w:val="00457A96"/>
    <w:rsid w:val="00457CB0"/>
    <w:rsid w:val="00457F14"/>
    <w:rsid w:val="00457F90"/>
    <w:rsid w:val="00460105"/>
    <w:rsid w:val="00460DE3"/>
    <w:rsid w:val="00460E23"/>
    <w:rsid w:val="00460F2C"/>
    <w:rsid w:val="00461563"/>
    <w:rsid w:val="0046193C"/>
    <w:rsid w:val="00461AA4"/>
    <w:rsid w:val="00461E45"/>
    <w:rsid w:val="00461FB4"/>
    <w:rsid w:val="00462137"/>
    <w:rsid w:val="0046250B"/>
    <w:rsid w:val="00462627"/>
    <w:rsid w:val="0046273E"/>
    <w:rsid w:val="0046275B"/>
    <w:rsid w:val="00462F28"/>
    <w:rsid w:val="00462F6E"/>
    <w:rsid w:val="00462FE5"/>
    <w:rsid w:val="00463072"/>
    <w:rsid w:val="0046307F"/>
    <w:rsid w:val="00463586"/>
    <w:rsid w:val="0046393A"/>
    <w:rsid w:val="00463B02"/>
    <w:rsid w:val="00463BBF"/>
    <w:rsid w:val="00463BF6"/>
    <w:rsid w:val="00463D84"/>
    <w:rsid w:val="00463ECB"/>
    <w:rsid w:val="00463EF4"/>
    <w:rsid w:val="004644FD"/>
    <w:rsid w:val="00464A24"/>
    <w:rsid w:val="00464AFA"/>
    <w:rsid w:val="00464D86"/>
    <w:rsid w:val="004656C7"/>
    <w:rsid w:val="00465799"/>
    <w:rsid w:val="004658A9"/>
    <w:rsid w:val="004659D9"/>
    <w:rsid w:val="00465A20"/>
    <w:rsid w:val="0046626B"/>
    <w:rsid w:val="0046639A"/>
    <w:rsid w:val="0046674F"/>
    <w:rsid w:val="00466EF1"/>
    <w:rsid w:val="004673F6"/>
    <w:rsid w:val="00467567"/>
    <w:rsid w:val="00467DE3"/>
    <w:rsid w:val="004702D6"/>
    <w:rsid w:val="004704AE"/>
    <w:rsid w:val="00470657"/>
    <w:rsid w:val="00470952"/>
    <w:rsid w:val="00470D0B"/>
    <w:rsid w:val="00470F2C"/>
    <w:rsid w:val="004715EF"/>
    <w:rsid w:val="00471AC7"/>
    <w:rsid w:val="004726CA"/>
    <w:rsid w:val="004729D7"/>
    <w:rsid w:val="00472B1B"/>
    <w:rsid w:val="00472F3F"/>
    <w:rsid w:val="00472FCB"/>
    <w:rsid w:val="004732DF"/>
    <w:rsid w:val="0047365A"/>
    <w:rsid w:val="0047393D"/>
    <w:rsid w:val="00473B19"/>
    <w:rsid w:val="00473D57"/>
    <w:rsid w:val="00473FA6"/>
    <w:rsid w:val="00473FB3"/>
    <w:rsid w:val="004740FA"/>
    <w:rsid w:val="00474EC8"/>
    <w:rsid w:val="00474F13"/>
    <w:rsid w:val="00474FFF"/>
    <w:rsid w:val="0047517C"/>
    <w:rsid w:val="00475506"/>
    <w:rsid w:val="00475A36"/>
    <w:rsid w:val="00475E86"/>
    <w:rsid w:val="00476156"/>
    <w:rsid w:val="00476297"/>
    <w:rsid w:val="004763C5"/>
    <w:rsid w:val="004767B1"/>
    <w:rsid w:val="004768A3"/>
    <w:rsid w:val="00476BAC"/>
    <w:rsid w:val="00477147"/>
    <w:rsid w:val="00477543"/>
    <w:rsid w:val="00477843"/>
    <w:rsid w:val="004778B2"/>
    <w:rsid w:val="00477A0A"/>
    <w:rsid w:val="00477C7B"/>
    <w:rsid w:val="0048003D"/>
    <w:rsid w:val="004800B9"/>
    <w:rsid w:val="004800ED"/>
    <w:rsid w:val="004801B3"/>
    <w:rsid w:val="0048031D"/>
    <w:rsid w:val="0048046C"/>
    <w:rsid w:val="00480ACB"/>
    <w:rsid w:val="00480C85"/>
    <w:rsid w:val="00480D7F"/>
    <w:rsid w:val="00480ED5"/>
    <w:rsid w:val="00481105"/>
    <w:rsid w:val="004813C5"/>
    <w:rsid w:val="00481598"/>
    <w:rsid w:val="00481F51"/>
    <w:rsid w:val="00481F65"/>
    <w:rsid w:val="00481FEB"/>
    <w:rsid w:val="0048238E"/>
    <w:rsid w:val="004824D1"/>
    <w:rsid w:val="004829D1"/>
    <w:rsid w:val="00482BB9"/>
    <w:rsid w:val="00482D4C"/>
    <w:rsid w:val="00483087"/>
    <w:rsid w:val="004835C2"/>
    <w:rsid w:val="00484065"/>
    <w:rsid w:val="00484205"/>
    <w:rsid w:val="00484467"/>
    <w:rsid w:val="0048453B"/>
    <w:rsid w:val="004845E6"/>
    <w:rsid w:val="00484610"/>
    <w:rsid w:val="00484BA5"/>
    <w:rsid w:val="00484F75"/>
    <w:rsid w:val="00485281"/>
    <w:rsid w:val="0048531F"/>
    <w:rsid w:val="00485E58"/>
    <w:rsid w:val="00485F2B"/>
    <w:rsid w:val="00485F71"/>
    <w:rsid w:val="00486278"/>
    <w:rsid w:val="004863CA"/>
    <w:rsid w:val="00486600"/>
    <w:rsid w:val="0048693C"/>
    <w:rsid w:val="00486A5C"/>
    <w:rsid w:val="00486B7F"/>
    <w:rsid w:val="00486C53"/>
    <w:rsid w:val="00487603"/>
    <w:rsid w:val="00487A98"/>
    <w:rsid w:val="00487ADE"/>
    <w:rsid w:val="0049005B"/>
    <w:rsid w:val="0049010C"/>
    <w:rsid w:val="004903F2"/>
    <w:rsid w:val="004913A1"/>
    <w:rsid w:val="00491999"/>
    <w:rsid w:val="004919BD"/>
    <w:rsid w:val="00491BCA"/>
    <w:rsid w:val="00491C69"/>
    <w:rsid w:val="0049318C"/>
    <w:rsid w:val="0049372E"/>
    <w:rsid w:val="00493975"/>
    <w:rsid w:val="00493BD3"/>
    <w:rsid w:val="0049494F"/>
    <w:rsid w:val="00494B60"/>
    <w:rsid w:val="00494DB7"/>
    <w:rsid w:val="00495828"/>
    <w:rsid w:val="00495AC1"/>
    <w:rsid w:val="00495BCF"/>
    <w:rsid w:val="00495DA2"/>
    <w:rsid w:val="00496026"/>
    <w:rsid w:val="004961ED"/>
    <w:rsid w:val="00496290"/>
    <w:rsid w:val="00496657"/>
    <w:rsid w:val="004966A4"/>
    <w:rsid w:val="00496765"/>
    <w:rsid w:val="00496AE3"/>
    <w:rsid w:val="00496EEF"/>
    <w:rsid w:val="00497463"/>
    <w:rsid w:val="0049799C"/>
    <w:rsid w:val="00497AA2"/>
    <w:rsid w:val="00497B6F"/>
    <w:rsid w:val="00497DCE"/>
    <w:rsid w:val="004A01AE"/>
    <w:rsid w:val="004A0205"/>
    <w:rsid w:val="004A026C"/>
    <w:rsid w:val="004A03CE"/>
    <w:rsid w:val="004A042B"/>
    <w:rsid w:val="004A05E9"/>
    <w:rsid w:val="004A06C9"/>
    <w:rsid w:val="004A07E1"/>
    <w:rsid w:val="004A0AF6"/>
    <w:rsid w:val="004A1060"/>
    <w:rsid w:val="004A13A5"/>
    <w:rsid w:val="004A1451"/>
    <w:rsid w:val="004A14CF"/>
    <w:rsid w:val="004A15CA"/>
    <w:rsid w:val="004A1707"/>
    <w:rsid w:val="004A1984"/>
    <w:rsid w:val="004A1DB6"/>
    <w:rsid w:val="004A1F86"/>
    <w:rsid w:val="004A2731"/>
    <w:rsid w:val="004A2918"/>
    <w:rsid w:val="004A2937"/>
    <w:rsid w:val="004A2C5A"/>
    <w:rsid w:val="004A2C82"/>
    <w:rsid w:val="004A2CEE"/>
    <w:rsid w:val="004A2FB1"/>
    <w:rsid w:val="004A3409"/>
    <w:rsid w:val="004A3611"/>
    <w:rsid w:val="004A392F"/>
    <w:rsid w:val="004A396B"/>
    <w:rsid w:val="004A3CCF"/>
    <w:rsid w:val="004A3FF7"/>
    <w:rsid w:val="004A4252"/>
    <w:rsid w:val="004A4A06"/>
    <w:rsid w:val="004A4E05"/>
    <w:rsid w:val="004A53CB"/>
    <w:rsid w:val="004A619F"/>
    <w:rsid w:val="004A6B22"/>
    <w:rsid w:val="004A6CE6"/>
    <w:rsid w:val="004A7135"/>
    <w:rsid w:val="004A7775"/>
    <w:rsid w:val="004A77A2"/>
    <w:rsid w:val="004A7A0D"/>
    <w:rsid w:val="004A7B27"/>
    <w:rsid w:val="004A7E17"/>
    <w:rsid w:val="004B0613"/>
    <w:rsid w:val="004B08B7"/>
    <w:rsid w:val="004B0C7E"/>
    <w:rsid w:val="004B1259"/>
    <w:rsid w:val="004B1299"/>
    <w:rsid w:val="004B136D"/>
    <w:rsid w:val="004B165B"/>
    <w:rsid w:val="004B1E8B"/>
    <w:rsid w:val="004B23D3"/>
    <w:rsid w:val="004B2596"/>
    <w:rsid w:val="004B2630"/>
    <w:rsid w:val="004B2F77"/>
    <w:rsid w:val="004B3182"/>
    <w:rsid w:val="004B3643"/>
    <w:rsid w:val="004B375F"/>
    <w:rsid w:val="004B3FF3"/>
    <w:rsid w:val="004B4360"/>
    <w:rsid w:val="004B45AD"/>
    <w:rsid w:val="004B4B0B"/>
    <w:rsid w:val="004B4D1E"/>
    <w:rsid w:val="004B4FEA"/>
    <w:rsid w:val="004B5228"/>
    <w:rsid w:val="004B52D3"/>
    <w:rsid w:val="004B554D"/>
    <w:rsid w:val="004B580D"/>
    <w:rsid w:val="004B5935"/>
    <w:rsid w:val="004B59B2"/>
    <w:rsid w:val="004B5E8B"/>
    <w:rsid w:val="004B61CE"/>
    <w:rsid w:val="004B645A"/>
    <w:rsid w:val="004B652E"/>
    <w:rsid w:val="004B66C1"/>
    <w:rsid w:val="004B6746"/>
    <w:rsid w:val="004B6A2D"/>
    <w:rsid w:val="004B7174"/>
    <w:rsid w:val="004B7676"/>
    <w:rsid w:val="004B789D"/>
    <w:rsid w:val="004B7A16"/>
    <w:rsid w:val="004B7A28"/>
    <w:rsid w:val="004B7A35"/>
    <w:rsid w:val="004C005F"/>
    <w:rsid w:val="004C05BD"/>
    <w:rsid w:val="004C07EA"/>
    <w:rsid w:val="004C0A4C"/>
    <w:rsid w:val="004C0B1D"/>
    <w:rsid w:val="004C0DF2"/>
    <w:rsid w:val="004C1132"/>
    <w:rsid w:val="004C185A"/>
    <w:rsid w:val="004C22E8"/>
    <w:rsid w:val="004C234A"/>
    <w:rsid w:val="004C2986"/>
    <w:rsid w:val="004C2A7D"/>
    <w:rsid w:val="004C2C9A"/>
    <w:rsid w:val="004C382D"/>
    <w:rsid w:val="004C389A"/>
    <w:rsid w:val="004C3BC8"/>
    <w:rsid w:val="004C3C61"/>
    <w:rsid w:val="004C3CD8"/>
    <w:rsid w:val="004C45E0"/>
    <w:rsid w:val="004C4711"/>
    <w:rsid w:val="004C4A3A"/>
    <w:rsid w:val="004C4AFD"/>
    <w:rsid w:val="004C4CB3"/>
    <w:rsid w:val="004C4CF3"/>
    <w:rsid w:val="004C4EC3"/>
    <w:rsid w:val="004C4F2C"/>
    <w:rsid w:val="004C5064"/>
    <w:rsid w:val="004C5350"/>
    <w:rsid w:val="004C5C16"/>
    <w:rsid w:val="004C5E99"/>
    <w:rsid w:val="004C5EF5"/>
    <w:rsid w:val="004C614E"/>
    <w:rsid w:val="004C674B"/>
    <w:rsid w:val="004C6A59"/>
    <w:rsid w:val="004C6B1F"/>
    <w:rsid w:val="004C6D2F"/>
    <w:rsid w:val="004C6FAD"/>
    <w:rsid w:val="004C719C"/>
    <w:rsid w:val="004C7330"/>
    <w:rsid w:val="004C74EF"/>
    <w:rsid w:val="004C7845"/>
    <w:rsid w:val="004C7896"/>
    <w:rsid w:val="004C78AE"/>
    <w:rsid w:val="004C7B4F"/>
    <w:rsid w:val="004C7DE2"/>
    <w:rsid w:val="004D042A"/>
    <w:rsid w:val="004D06F7"/>
    <w:rsid w:val="004D0777"/>
    <w:rsid w:val="004D0DD4"/>
    <w:rsid w:val="004D0F34"/>
    <w:rsid w:val="004D0FED"/>
    <w:rsid w:val="004D11B6"/>
    <w:rsid w:val="004D12BB"/>
    <w:rsid w:val="004D14CF"/>
    <w:rsid w:val="004D154E"/>
    <w:rsid w:val="004D15FD"/>
    <w:rsid w:val="004D1B36"/>
    <w:rsid w:val="004D1BBB"/>
    <w:rsid w:val="004D1C09"/>
    <w:rsid w:val="004D1DA5"/>
    <w:rsid w:val="004D1ECB"/>
    <w:rsid w:val="004D2584"/>
    <w:rsid w:val="004D29F8"/>
    <w:rsid w:val="004D29FE"/>
    <w:rsid w:val="004D2A77"/>
    <w:rsid w:val="004D2B9A"/>
    <w:rsid w:val="004D2D5A"/>
    <w:rsid w:val="004D31C4"/>
    <w:rsid w:val="004D3272"/>
    <w:rsid w:val="004D328F"/>
    <w:rsid w:val="004D340D"/>
    <w:rsid w:val="004D3607"/>
    <w:rsid w:val="004D360F"/>
    <w:rsid w:val="004D37C8"/>
    <w:rsid w:val="004D3A2E"/>
    <w:rsid w:val="004D3B32"/>
    <w:rsid w:val="004D3B8E"/>
    <w:rsid w:val="004D4163"/>
    <w:rsid w:val="004D4647"/>
    <w:rsid w:val="004D4BA9"/>
    <w:rsid w:val="004D4DAA"/>
    <w:rsid w:val="004D5EB6"/>
    <w:rsid w:val="004D5FD8"/>
    <w:rsid w:val="004D6554"/>
    <w:rsid w:val="004D6598"/>
    <w:rsid w:val="004D66EE"/>
    <w:rsid w:val="004D68C9"/>
    <w:rsid w:val="004D6BCC"/>
    <w:rsid w:val="004D6D90"/>
    <w:rsid w:val="004D6E53"/>
    <w:rsid w:val="004D7180"/>
    <w:rsid w:val="004D71EA"/>
    <w:rsid w:val="004D743D"/>
    <w:rsid w:val="004D746B"/>
    <w:rsid w:val="004D748E"/>
    <w:rsid w:val="004D7CD8"/>
    <w:rsid w:val="004D7D51"/>
    <w:rsid w:val="004E00E2"/>
    <w:rsid w:val="004E07C7"/>
    <w:rsid w:val="004E0887"/>
    <w:rsid w:val="004E0A3B"/>
    <w:rsid w:val="004E0B76"/>
    <w:rsid w:val="004E0C48"/>
    <w:rsid w:val="004E0E72"/>
    <w:rsid w:val="004E11F5"/>
    <w:rsid w:val="004E18D4"/>
    <w:rsid w:val="004E19BC"/>
    <w:rsid w:val="004E19F3"/>
    <w:rsid w:val="004E1C91"/>
    <w:rsid w:val="004E1DDB"/>
    <w:rsid w:val="004E1FC3"/>
    <w:rsid w:val="004E229F"/>
    <w:rsid w:val="004E23EF"/>
    <w:rsid w:val="004E2593"/>
    <w:rsid w:val="004E2601"/>
    <w:rsid w:val="004E2A51"/>
    <w:rsid w:val="004E2E5C"/>
    <w:rsid w:val="004E2F03"/>
    <w:rsid w:val="004E2F25"/>
    <w:rsid w:val="004E2F39"/>
    <w:rsid w:val="004E2F78"/>
    <w:rsid w:val="004E32EE"/>
    <w:rsid w:val="004E3438"/>
    <w:rsid w:val="004E3670"/>
    <w:rsid w:val="004E3BCC"/>
    <w:rsid w:val="004E3DCB"/>
    <w:rsid w:val="004E4166"/>
    <w:rsid w:val="004E42DC"/>
    <w:rsid w:val="004E450C"/>
    <w:rsid w:val="004E4627"/>
    <w:rsid w:val="004E4782"/>
    <w:rsid w:val="004E48A4"/>
    <w:rsid w:val="004E4C47"/>
    <w:rsid w:val="004E50EF"/>
    <w:rsid w:val="004E524E"/>
    <w:rsid w:val="004E5841"/>
    <w:rsid w:val="004E5C01"/>
    <w:rsid w:val="004E6656"/>
    <w:rsid w:val="004E6800"/>
    <w:rsid w:val="004E6811"/>
    <w:rsid w:val="004E689B"/>
    <w:rsid w:val="004E68F4"/>
    <w:rsid w:val="004E6D22"/>
    <w:rsid w:val="004E6D72"/>
    <w:rsid w:val="004E7009"/>
    <w:rsid w:val="004E77FA"/>
    <w:rsid w:val="004E7EEF"/>
    <w:rsid w:val="004F03D7"/>
    <w:rsid w:val="004F0507"/>
    <w:rsid w:val="004F0695"/>
    <w:rsid w:val="004F06C0"/>
    <w:rsid w:val="004F0871"/>
    <w:rsid w:val="004F08A0"/>
    <w:rsid w:val="004F0945"/>
    <w:rsid w:val="004F0991"/>
    <w:rsid w:val="004F0A21"/>
    <w:rsid w:val="004F0ADB"/>
    <w:rsid w:val="004F0E11"/>
    <w:rsid w:val="004F10BA"/>
    <w:rsid w:val="004F110F"/>
    <w:rsid w:val="004F11C1"/>
    <w:rsid w:val="004F12BC"/>
    <w:rsid w:val="004F147D"/>
    <w:rsid w:val="004F1812"/>
    <w:rsid w:val="004F194F"/>
    <w:rsid w:val="004F1B55"/>
    <w:rsid w:val="004F2210"/>
    <w:rsid w:val="004F2258"/>
    <w:rsid w:val="004F23EF"/>
    <w:rsid w:val="004F25BB"/>
    <w:rsid w:val="004F2C37"/>
    <w:rsid w:val="004F2C4C"/>
    <w:rsid w:val="004F2DA5"/>
    <w:rsid w:val="004F2E82"/>
    <w:rsid w:val="004F2F1D"/>
    <w:rsid w:val="004F2FAD"/>
    <w:rsid w:val="004F339E"/>
    <w:rsid w:val="004F3599"/>
    <w:rsid w:val="004F3965"/>
    <w:rsid w:val="004F3D06"/>
    <w:rsid w:val="004F428E"/>
    <w:rsid w:val="004F4845"/>
    <w:rsid w:val="004F4C9B"/>
    <w:rsid w:val="004F4CFB"/>
    <w:rsid w:val="004F4FF8"/>
    <w:rsid w:val="004F5232"/>
    <w:rsid w:val="004F55C2"/>
    <w:rsid w:val="004F5614"/>
    <w:rsid w:val="004F5849"/>
    <w:rsid w:val="004F5B06"/>
    <w:rsid w:val="004F5C5A"/>
    <w:rsid w:val="004F5DEF"/>
    <w:rsid w:val="004F5E3C"/>
    <w:rsid w:val="004F5EF3"/>
    <w:rsid w:val="004F64AE"/>
    <w:rsid w:val="004F66AF"/>
    <w:rsid w:val="004F672A"/>
    <w:rsid w:val="004F6FC7"/>
    <w:rsid w:val="004F70CB"/>
    <w:rsid w:val="004F70D4"/>
    <w:rsid w:val="004F733B"/>
    <w:rsid w:val="004F74AE"/>
    <w:rsid w:val="004F75BF"/>
    <w:rsid w:val="004F79A7"/>
    <w:rsid w:val="004F7B13"/>
    <w:rsid w:val="004F7C20"/>
    <w:rsid w:val="004F7E49"/>
    <w:rsid w:val="004F7FF5"/>
    <w:rsid w:val="0050049B"/>
    <w:rsid w:val="0050055D"/>
    <w:rsid w:val="00500594"/>
    <w:rsid w:val="0050065A"/>
    <w:rsid w:val="005009C1"/>
    <w:rsid w:val="00500A2C"/>
    <w:rsid w:val="0050114A"/>
    <w:rsid w:val="005011F6"/>
    <w:rsid w:val="0050162D"/>
    <w:rsid w:val="00501894"/>
    <w:rsid w:val="00501B9B"/>
    <w:rsid w:val="00502180"/>
    <w:rsid w:val="00502489"/>
    <w:rsid w:val="00502628"/>
    <w:rsid w:val="005026B5"/>
    <w:rsid w:val="005026BA"/>
    <w:rsid w:val="00502E52"/>
    <w:rsid w:val="00502EA0"/>
    <w:rsid w:val="00503B32"/>
    <w:rsid w:val="00503F17"/>
    <w:rsid w:val="00503FAF"/>
    <w:rsid w:val="005042DE"/>
    <w:rsid w:val="0050504A"/>
    <w:rsid w:val="00505071"/>
    <w:rsid w:val="005055CE"/>
    <w:rsid w:val="00505905"/>
    <w:rsid w:val="00505D94"/>
    <w:rsid w:val="00505E97"/>
    <w:rsid w:val="005066E9"/>
    <w:rsid w:val="0050689D"/>
    <w:rsid w:val="00506B13"/>
    <w:rsid w:val="00506CA0"/>
    <w:rsid w:val="00506FB2"/>
    <w:rsid w:val="005074B6"/>
    <w:rsid w:val="005075CE"/>
    <w:rsid w:val="00507ADA"/>
    <w:rsid w:val="00507CAE"/>
    <w:rsid w:val="005105B6"/>
    <w:rsid w:val="0051097D"/>
    <w:rsid w:val="00510D71"/>
    <w:rsid w:val="00510E6A"/>
    <w:rsid w:val="00510F7D"/>
    <w:rsid w:val="005111F3"/>
    <w:rsid w:val="00511514"/>
    <w:rsid w:val="00511BBF"/>
    <w:rsid w:val="0051231E"/>
    <w:rsid w:val="0051245B"/>
    <w:rsid w:val="0051258D"/>
    <w:rsid w:val="00512A69"/>
    <w:rsid w:val="00512C84"/>
    <w:rsid w:val="00512D45"/>
    <w:rsid w:val="00513020"/>
    <w:rsid w:val="00513137"/>
    <w:rsid w:val="005131CF"/>
    <w:rsid w:val="0051336F"/>
    <w:rsid w:val="005134F4"/>
    <w:rsid w:val="00513A10"/>
    <w:rsid w:val="00513AAE"/>
    <w:rsid w:val="00513C77"/>
    <w:rsid w:val="00513CD0"/>
    <w:rsid w:val="0051405D"/>
    <w:rsid w:val="0051417A"/>
    <w:rsid w:val="005144F6"/>
    <w:rsid w:val="005145F2"/>
    <w:rsid w:val="0051468D"/>
    <w:rsid w:val="00514926"/>
    <w:rsid w:val="00514AFE"/>
    <w:rsid w:val="00514C65"/>
    <w:rsid w:val="005155D3"/>
    <w:rsid w:val="00515626"/>
    <w:rsid w:val="0051565C"/>
    <w:rsid w:val="00515909"/>
    <w:rsid w:val="00516039"/>
    <w:rsid w:val="0051618C"/>
    <w:rsid w:val="0051673A"/>
    <w:rsid w:val="0051679A"/>
    <w:rsid w:val="00516967"/>
    <w:rsid w:val="00516A33"/>
    <w:rsid w:val="00516DB7"/>
    <w:rsid w:val="005170A6"/>
    <w:rsid w:val="005173BD"/>
    <w:rsid w:val="005174B3"/>
    <w:rsid w:val="00517725"/>
    <w:rsid w:val="00517AF2"/>
    <w:rsid w:val="00520718"/>
    <w:rsid w:val="00520748"/>
    <w:rsid w:val="00520A04"/>
    <w:rsid w:val="00520F4F"/>
    <w:rsid w:val="005213C2"/>
    <w:rsid w:val="00521413"/>
    <w:rsid w:val="005214AA"/>
    <w:rsid w:val="00521AA4"/>
    <w:rsid w:val="00521E68"/>
    <w:rsid w:val="00521F57"/>
    <w:rsid w:val="005221D9"/>
    <w:rsid w:val="0052248A"/>
    <w:rsid w:val="00522555"/>
    <w:rsid w:val="00522C3C"/>
    <w:rsid w:val="00522CAC"/>
    <w:rsid w:val="005230BB"/>
    <w:rsid w:val="005237ED"/>
    <w:rsid w:val="00523A9D"/>
    <w:rsid w:val="005242F7"/>
    <w:rsid w:val="005243AB"/>
    <w:rsid w:val="0052451A"/>
    <w:rsid w:val="00524579"/>
    <w:rsid w:val="005247B4"/>
    <w:rsid w:val="0052481E"/>
    <w:rsid w:val="00524A28"/>
    <w:rsid w:val="00525035"/>
    <w:rsid w:val="005254D0"/>
    <w:rsid w:val="0052559A"/>
    <w:rsid w:val="005258A6"/>
    <w:rsid w:val="00525C3D"/>
    <w:rsid w:val="00525D88"/>
    <w:rsid w:val="005260F3"/>
    <w:rsid w:val="00526279"/>
    <w:rsid w:val="0052639F"/>
    <w:rsid w:val="00526553"/>
    <w:rsid w:val="005267D6"/>
    <w:rsid w:val="00526821"/>
    <w:rsid w:val="005268AE"/>
    <w:rsid w:val="00526F18"/>
    <w:rsid w:val="00526F2C"/>
    <w:rsid w:val="005272CF"/>
    <w:rsid w:val="005272F2"/>
    <w:rsid w:val="0052758F"/>
    <w:rsid w:val="00527705"/>
    <w:rsid w:val="0052779B"/>
    <w:rsid w:val="00527972"/>
    <w:rsid w:val="00527BAD"/>
    <w:rsid w:val="00527DAF"/>
    <w:rsid w:val="0053004A"/>
    <w:rsid w:val="00530191"/>
    <w:rsid w:val="005301B6"/>
    <w:rsid w:val="005308FB"/>
    <w:rsid w:val="00530BCE"/>
    <w:rsid w:val="00530F33"/>
    <w:rsid w:val="00530F79"/>
    <w:rsid w:val="00530F7E"/>
    <w:rsid w:val="005317DF"/>
    <w:rsid w:val="00531C10"/>
    <w:rsid w:val="00531C82"/>
    <w:rsid w:val="00532380"/>
    <w:rsid w:val="0053241E"/>
    <w:rsid w:val="005327A8"/>
    <w:rsid w:val="00532DC1"/>
    <w:rsid w:val="00532FAB"/>
    <w:rsid w:val="0053317C"/>
    <w:rsid w:val="0053379B"/>
    <w:rsid w:val="0053398B"/>
    <w:rsid w:val="00533BE0"/>
    <w:rsid w:val="005342F5"/>
    <w:rsid w:val="005345EE"/>
    <w:rsid w:val="00534977"/>
    <w:rsid w:val="00534A2A"/>
    <w:rsid w:val="00534A41"/>
    <w:rsid w:val="00534A42"/>
    <w:rsid w:val="00534B78"/>
    <w:rsid w:val="00534C16"/>
    <w:rsid w:val="00534E85"/>
    <w:rsid w:val="00534EE7"/>
    <w:rsid w:val="0053508E"/>
    <w:rsid w:val="00535182"/>
    <w:rsid w:val="00535C92"/>
    <w:rsid w:val="00535DB5"/>
    <w:rsid w:val="00535E6A"/>
    <w:rsid w:val="005362A1"/>
    <w:rsid w:val="005364AA"/>
    <w:rsid w:val="00536A0F"/>
    <w:rsid w:val="00536DCA"/>
    <w:rsid w:val="00536E29"/>
    <w:rsid w:val="005373C5"/>
    <w:rsid w:val="00537566"/>
    <w:rsid w:val="0053771A"/>
    <w:rsid w:val="00537809"/>
    <w:rsid w:val="0053788D"/>
    <w:rsid w:val="00537987"/>
    <w:rsid w:val="00537AFB"/>
    <w:rsid w:val="00537E8A"/>
    <w:rsid w:val="00540301"/>
    <w:rsid w:val="00540495"/>
    <w:rsid w:val="005409F8"/>
    <w:rsid w:val="00541395"/>
    <w:rsid w:val="0054142C"/>
    <w:rsid w:val="00541996"/>
    <w:rsid w:val="00541B27"/>
    <w:rsid w:val="00541BB1"/>
    <w:rsid w:val="00541C61"/>
    <w:rsid w:val="00541DC0"/>
    <w:rsid w:val="00541E2F"/>
    <w:rsid w:val="0054221E"/>
    <w:rsid w:val="005424BC"/>
    <w:rsid w:val="00542A1B"/>
    <w:rsid w:val="00542DD9"/>
    <w:rsid w:val="00542EFF"/>
    <w:rsid w:val="00543147"/>
    <w:rsid w:val="005432F7"/>
    <w:rsid w:val="00543379"/>
    <w:rsid w:val="00543424"/>
    <w:rsid w:val="00543519"/>
    <w:rsid w:val="00543571"/>
    <w:rsid w:val="00543668"/>
    <w:rsid w:val="00543A6E"/>
    <w:rsid w:val="00543B57"/>
    <w:rsid w:val="005440C3"/>
    <w:rsid w:val="00544127"/>
    <w:rsid w:val="0054435A"/>
    <w:rsid w:val="005443F7"/>
    <w:rsid w:val="005446DB"/>
    <w:rsid w:val="00544B4B"/>
    <w:rsid w:val="00544EEC"/>
    <w:rsid w:val="00544F7F"/>
    <w:rsid w:val="00545166"/>
    <w:rsid w:val="005454B4"/>
    <w:rsid w:val="00545659"/>
    <w:rsid w:val="00545AA7"/>
    <w:rsid w:val="00545AD1"/>
    <w:rsid w:val="00545B7C"/>
    <w:rsid w:val="00545BA0"/>
    <w:rsid w:val="00545BCA"/>
    <w:rsid w:val="00545C99"/>
    <w:rsid w:val="00545DE9"/>
    <w:rsid w:val="00545EC9"/>
    <w:rsid w:val="00546173"/>
    <w:rsid w:val="00546465"/>
    <w:rsid w:val="00546619"/>
    <w:rsid w:val="00546887"/>
    <w:rsid w:val="0054695A"/>
    <w:rsid w:val="00546A26"/>
    <w:rsid w:val="00546A8A"/>
    <w:rsid w:val="00546C60"/>
    <w:rsid w:val="00546C80"/>
    <w:rsid w:val="005472A4"/>
    <w:rsid w:val="0054777F"/>
    <w:rsid w:val="00547A2B"/>
    <w:rsid w:val="00547C27"/>
    <w:rsid w:val="00547CBE"/>
    <w:rsid w:val="00550126"/>
    <w:rsid w:val="005502D0"/>
    <w:rsid w:val="00550528"/>
    <w:rsid w:val="0055056F"/>
    <w:rsid w:val="005506BE"/>
    <w:rsid w:val="005508EE"/>
    <w:rsid w:val="005509D8"/>
    <w:rsid w:val="00550AAE"/>
    <w:rsid w:val="00550E00"/>
    <w:rsid w:val="00550F50"/>
    <w:rsid w:val="0055109C"/>
    <w:rsid w:val="0055116E"/>
    <w:rsid w:val="00551203"/>
    <w:rsid w:val="0055158C"/>
    <w:rsid w:val="00551703"/>
    <w:rsid w:val="00551D4D"/>
    <w:rsid w:val="00551D99"/>
    <w:rsid w:val="0055206F"/>
    <w:rsid w:val="005521BB"/>
    <w:rsid w:val="005522D2"/>
    <w:rsid w:val="005522EA"/>
    <w:rsid w:val="00552461"/>
    <w:rsid w:val="0055267D"/>
    <w:rsid w:val="005528EF"/>
    <w:rsid w:val="00552B06"/>
    <w:rsid w:val="00552B72"/>
    <w:rsid w:val="0055313E"/>
    <w:rsid w:val="005534AC"/>
    <w:rsid w:val="00553D10"/>
    <w:rsid w:val="00553D6F"/>
    <w:rsid w:val="00553ECA"/>
    <w:rsid w:val="00553F9D"/>
    <w:rsid w:val="0055412C"/>
    <w:rsid w:val="00554150"/>
    <w:rsid w:val="005545A1"/>
    <w:rsid w:val="0055476F"/>
    <w:rsid w:val="00554772"/>
    <w:rsid w:val="0055488C"/>
    <w:rsid w:val="00554910"/>
    <w:rsid w:val="00554A45"/>
    <w:rsid w:val="00555009"/>
    <w:rsid w:val="00555060"/>
    <w:rsid w:val="005551B6"/>
    <w:rsid w:val="005551D6"/>
    <w:rsid w:val="005552BF"/>
    <w:rsid w:val="00555AC3"/>
    <w:rsid w:val="00556044"/>
    <w:rsid w:val="00556121"/>
    <w:rsid w:val="00556193"/>
    <w:rsid w:val="00556562"/>
    <w:rsid w:val="00556980"/>
    <w:rsid w:val="00556A65"/>
    <w:rsid w:val="00556BC0"/>
    <w:rsid w:val="00556FD6"/>
    <w:rsid w:val="00557334"/>
    <w:rsid w:val="005573FD"/>
    <w:rsid w:val="00557D5F"/>
    <w:rsid w:val="00557F4B"/>
    <w:rsid w:val="00557FF5"/>
    <w:rsid w:val="005602B6"/>
    <w:rsid w:val="005603F8"/>
    <w:rsid w:val="00560719"/>
    <w:rsid w:val="00560A3D"/>
    <w:rsid w:val="00560B6D"/>
    <w:rsid w:val="00560E96"/>
    <w:rsid w:val="005611AF"/>
    <w:rsid w:val="00561503"/>
    <w:rsid w:val="005615DB"/>
    <w:rsid w:val="00561924"/>
    <w:rsid w:val="00561B0F"/>
    <w:rsid w:val="00561BB0"/>
    <w:rsid w:val="00561FF4"/>
    <w:rsid w:val="0056223A"/>
    <w:rsid w:val="005622CC"/>
    <w:rsid w:val="005623EC"/>
    <w:rsid w:val="00562652"/>
    <w:rsid w:val="00562D73"/>
    <w:rsid w:val="00562FCF"/>
    <w:rsid w:val="005630EF"/>
    <w:rsid w:val="00563147"/>
    <w:rsid w:val="00563206"/>
    <w:rsid w:val="00563AAF"/>
    <w:rsid w:val="00563E40"/>
    <w:rsid w:val="005641FB"/>
    <w:rsid w:val="00564409"/>
    <w:rsid w:val="00564739"/>
    <w:rsid w:val="00564CC6"/>
    <w:rsid w:val="00564E59"/>
    <w:rsid w:val="00564EFF"/>
    <w:rsid w:val="0056527D"/>
    <w:rsid w:val="0056543B"/>
    <w:rsid w:val="005655E3"/>
    <w:rsid w:val="00565717"/>
    <w:rsid w:val="005658EB"/>
    <w:rsid w:val="00565AAB"/>
    <w:rsid w:val="00565C6B"/>
    <w:rsid w:val="00565CF9"/>
    <w:rsid w:val="00565EB9"/>
    <w:rsid w:val="00566152"/>
    <w:rsid w:val="005662CC"/>
    <w:rsid w:val="00566420"/>
    <w:rsid w:val="0056642E"/>
    <w:rsid w:val="0056645D"/>
    <w:rsid w:val="00566529"/>
    <w:rsid w:val="00566643"/>
    <w:rsid w:val="005667B4"/>
    <w:rsid w:val="00566940"/>
    <w:rsid w:val="00566981"/>
    <w:rsid w:val="005669CF"/>
    <w:rsid w:val="00566D0C"/>
    <w:rsid w:val="00567197"/>
    <w:rsid w:val="00567228"/>
    <w:rsid w:val="005675A9"/>
    <w:rsid w:val="00567DA9"/>
    <w:rsid w:val="0057004E"/>
    <w:rsid w:val="0057041C"/>
    <w:rsid w:val="005705A7"/>
    <w:rsid w:val="005709AB"/>
    <w:rsid w:val="005711B1"/>
    <w:rsid w:val="005717EF"/>
    <w:rsid w:val="00571BE0"/>
    <w:rsid w:val="00572839"/>
    <w:rsid w:val="00572CA4"/>
    <w:rsid w:val="00572D08"/>
    <w:rsid w:val="00572E05"/>
    <w:rsid w:val="00572E74"/>
    <w:rsid w:val="0057312D"/>
    <w:rsid w:val="005732D7"/>
    <w:rsid w:val="005734A9"/>
    <w:rsid w:val="00573B2A"/>
    <w:rsid w:val="00574079"/>
    <w:rsid w:val="00574085"/>
    <w:rsid w:val="0057455E"/>
    <w:rsid w:val="005746AC"/>
    <w:rsid w:val="00575150"/>
    <w:rsid w:val="005751DD"/>
    <w:rsid w:val="0057535A"/>
    <w:rsid w:val="00575606"/>
    <w:rsid w:val="005756C2"/>
    <w:rsid w:val="005756F6"/>
    <w:rsid w:val="0057594F"/>
    <w:rsid w:val="00575E3C"/>
    <w:rsid w:val="0057631E"/>
    <w:rsid w:val="00576523"/>
    <w:rsid w:val="005765A5"/>
    <w:rsid w:val="00576746"/>
    <w:rsid w:val="005768CD"/>
    <w:rsid w:val="00576978"/>
    <w:rsid w:val="00576A64"/>
    <w:rsid w:val="00576EB4"/>
    <w:rsid w:val="00576F06"/>
    <w:rsid w:val="005770AF"/>
    <w:rsid w:val="005770F0"/>
    <w:rsid w:val="00577273"/>
    <w:rsid w:val="005772C8"/>
    <w:rsid w:val="00577468"/>
    <w:rsid w:val="00577625"/>
    <w:rsid w:val="00577868"/>
    <w:rsid w:val="00577CB8"/>
    <w:rsid w:val="00577E3B"/>
    <w:rsid w:val="0057917B"/>
    <w:rsid w:val="00580935"/>
    <w:rsid w:val="00580E4E"/>
    <w:rsid w:val="0058186C"/>
    <w:rsid w:val="00582019"/>
    <w:rsid w:val="00582127"/>
    <w:rsid w:val="00582782"/>
    <w:rsid w:val="005832BA"/>
    <w:rsid w:val="0058349E"/>
    <w:rsid w:val="005835D0"/>
    <w:rsid w:val="00583604"/>
    <w:rsid w:val="005840AF"/>
    <w:rsid w:val="0058410D"/>
    <w:rsid w:val="0058420C"/>
    <w:rsid w:val="0058421A"/>
    <w:rsid w:val="00584459"/>
    <w:rsid w:val="00584A60"/>
    <w:rsid w:val="00584BB7"/>
    <w:rsid w:val="00584D6B"/>
    <w:rsid w:val="00584F12"/>
    <w:rsid w:val="00585A89"/>
    <w:rsid w:val="00585E0E"/>
    <w:rsid w:val="0058606A"/>
    <w:rsid w:val="0058642C"/>
    <w:rsid w:val="00586713"/>
    <w:rsid w:val="005867CA"/>
    <w:rsid w:val="0058683D"/>
    <w:rsid w:val="00586D1C"/>
    <w:rsid w:val="00587004"/>
    <w:rsid w:val="0058734F"/>
    <w:rsid w:val="0058744C"/>
    <w:rsid w:val="0058782C"/>
    <w:rsid w:val="00587B14"/>
    <w:rsid w:val="00590154"/>
    <w:rsid w:val="00590B25"/>
    <w:rsid w:val="00590DAE"/>
    <w:rsid w:val="00590E80"/>
    <w:rsid w:val="005915C0"/>
    <w:rsid w:val="00591681"/>
    <w:rsid w:val="00591822"/>
    <w:rsid w:val="00591DB7"/>
    <w:rsid w:val="0059222D"/>
    <w:rsid w:val="005927BD"/>
    <w:rsid w:val="00592929"/>
    <w:rsid w:val="00592B4E"/>
    <w:rsid w:val="00593443"/>
    <w:rsid w:val="00593553"/>
    <w:rsid w:val="005938DB"/>
    <w:rsid w:val="00593BBD"/>
    <w:rsid w:val="005941A3"/>
    <w:rsid w:val="00594360"/>
    <w:rsid w:val="005949FB"/>
    <w:rsid w:val="00594A25"/>
    <w:rsid w:val="005952CC"/>
    <w:rsid w:val="0059553B"/>
    <w:rsid w:val="00595C01"/>
    <w:rsid w:val="00595EE2"/>
    <w:rsid w:val="005965EB"/>
    <w:rsid w:val="00596DAB"/>
    <w:rsid w:val="00596EB1"/>
    <w:rsid w:val="0059725E"/>
    <w:rsid w:val="005973B6"/>
    <w:rsid w:val="0059748D"/>
    <w:rsid w:val="00597493"/>
    <w:rsid w:val="005974E5"/>
    <w:rsid w:val="00597777"/>
    <w:rsid w:val="00597C25"/>
    <w:rsid w:val="00597D2F"/>
    <w:rsid w:val="00597DB2"/>
    <w:rsid w:val="00597FEC"/>
    <w:rsid w:val="005A0569"/>
    <w:rsid w:val="005A08EF"/>
    <w:rsid w:val="005A0AA3"/>
    <w:rsid w:val="005A106B"/>
    <w:rsid w:val="005A1203"/>
    <w:rsid w:val="005A1254"/>
    <w:rsid w:val="005A1281"/>
    <w:rsid w:val="005A1539"/>
    <w:rsid w:val="005A15D9"/>
    <w:rsid w:val="005A170A"/>
    <w:rsid w:val="005A190A"/>
    <w:rsid w:val="005A2420"/>
    <w:rsid w:val="005A24A8"/>
    <w:rsid w:val="005A263D"/>
    <w:rsid w:val="005A2851"/>
    <w:rsid w:val="005A32D6"/>
    <w:rsid w:val="005A3304"/>
    <w:rsid w:val="005A353A"/>
    <w:rsid w:val="005A386E"/>
    <w:rsid w:val="005A3C03"/>
    <w:rsid w:val="005A421A"/>
    <w:rsid w:val="005A4F80"/>
    <w:rsid w:val="005A4FB0"/>
    <w:rsid w:val="005A4FD3"/>
    <w:rsid w:val="005A562F"/>
    <w:rsid w:val="005A597A"/>
    <w:rsid w:val="005A5A08"/>
    <w:rsid w:val="005A5C19"/>
    <w:rsid w:val="005A654A"/>
    <w:rsid w:val="005A65B2"/>
    <w:rsid w:val="005A77BB"/>
    <w:rsid w:val="005A77FA"/>
    <w:rsid w:val="005A79C6"/>
    <w:rsid w:val="005A7AE1"/>
    <w:rsid w:val="005A7D47"/>
    <w:rsid w:val="005A7DC8"/>
    <w:rsid w:val="005B014D"/>
    <w:rsid w:val="005B0419"/>
    <w:rsid w:val="005B0524"/>
    <w:rsid w:val="005B07DD"/>
    <w:rsid w:val="005B1121"/>
    <w:rsid w:val="005B12F2"/>
    <w:rsid w:val="005B14B7"/>
    <w:rsid w:val="005B1787"/>
    <w:rsid w:val="005B1B40"/>
    <w:rsid w:val="005B1C9E"/>
    <w:rsid w:val="005B1DC5"/>
    <w:rsid w:val="005B21B0"/>
    <w:rsid w:val="005B223D"/>
    <w:rsid w:val="005B23FD"/>
    <w:rsid w:val="005B289A"/>
    <w:rsid w:val="005B2B76"/>
    <w:rsid w:val="005B2D8C"/>
    <w:rsid w:val="005B2E01"/>
    <w:rsid w:val="005B3052"/>
    <w:rsid w:val="005B3145"/>
    <w:rsid w:val="005B32B0"/>
    <w:rsid w:val="005B3777"/>
    <w:rsid w:val="005B3871"/>
    <w:rsid w:val="005B3878"/>
    <w:rsid w:val="005B398D"/>
    <w:rsid w:val="005B3D7E"/>
    <w:rsid w:val="005B41D5"/>
    <w:rsid w:val="005B4431"/>
    <w:rsid w:val="005B4F58"/>
    <w:rsid w:val="005B55D7"/>
    <w:rsid w:val="005B5637"/>
    <w:rsid w:val="005B5968"/>
    <w:rsid w:val="005B5CB4"/>
    <w:rsid w:val="005B5EF8"/>
    <w:rsid w:val="005B5F80"/>
    <w:rsid w:val="005B6222"/>
    <w:rsid w:val="005B6EF7"/>
    <w:rsid w:val="005B74F1"/>
    <w:rsid w:val="005B76D1"/>
    <w:rsid w:val="005B781B"/>
    <w:rsid w:val="005B79E1"/>
    <w:rsid w:val="005B7F42"/>
    <w:rsid w:val="005C0009"/>
    <w:rsid w:val="005C02DD"/>
    <w:rsid w:val="005C03A0"/>
    <w:rsid w:val="005C0569"/>
    <w:rsid w:val="005C0703"/>
    <w:rsid w:val="005C0FC7"/>
    <w:rsid w:val="005C1102"/>
    <w:rsid w:val="005C158B"/>
    <w:rsid w:val="005C201D"/>
    <w:rsid w:val="005C20F2"/>
    <w:rsid w:val="005C2389"/>
    <w:rsid w:val="005C23F4"/>
    <w:rsid w:val="005C2673"/>
    <w:rsid w:val="005C2A4D"/>
    <w:rsid w:val="005C2B7A"/>
    <w:rsid w:val="005C3250"/>
    <w:rsid w:val="005C37DC"/>
    <w:rsid w:val="005C3A91"/>
    <w:rsid w:val="005C3ADE"/>
    <w:rsid w:val="005C3F39"/>
    <w:rsid w:val="005C4082"/>
    <w:rsid w:val="005C4593"/>
    <w:rsid w:val="005C4864"/>
    <w:rsid w:val="005C4D00"/>
    <w:rsid w:val="005C4D27"/>
    <w:rsid w:val="005C56C2"/>
    <w:rsid w:val="005C59F4"/>
    <w:rsid w:val="005C5D3E"/>
    <w:rsid w:val="005C5DC0"/>
    <w:rsid w:val="005C619E"/>
    <w:rsid w:val="005C641F"/>
    <w:rsid w:val="005C66B4"/>
    <w:rsid w:val="005C6AAB"/>
    <w:rsid w:val="005C6BAB"/>
    <w:rsid w:val="005C6E27"/>
    <w:rsid w:val="005C6F74"/>
    <w:rsid w:val="005C723B"/>
    <w:rsid w:val="005C77EE"/>
    <w:rsid w:val="005D014F"/>
    <w:rsid w:val="005D0297"/>
    <w:rsid w:val="005D04C6"/>
    <w:rsid w:val="005D07D4"/>
    <w:rsid w:val="005D0A1E"/>
    <w:rsid w:val="005D0A3F"/>
    <w:rsid w:val="005D0BB8"/>
    <w:rsid w:val="005D0CE8"/>
    <w:rsid w:val="005D0FC5"/>
    <w:rsid w:val="005D0FEC"/>
    <w:rsid w:val="005D1856"/>
    <w:rsid w:val="005D19AB"/>
    <w:rsid w:val="005D19BC"/>
    <w:rsid w:val="005D1EB6"/>
    <w:rsid w:val="005D1ED7"/>
    <w:rsid w:val="005D215E"/>
    <w:rsid w:val="005D295E"/>
    <w:rsid w:val="005D2ED4"/>
    <w:rsid w:val="005D2FA3"/>
    <w:rsid w:val="005D33BB"/>
    <w:rsid w:val="005D3AF2"/>
    <w:rsid w:val="005D3D42"/>
    <w:rsid w:val="005D43E5"/>
    <w:rsid w:val="005D490C"/>
    <w:rsid w:val="005D4981"/>
    <w:rsid w:val="005D4DC1"/>
    <w:rsid w:val="005D5306"/>
    <w:rsid w:val="005D5713"/>
    <w:rsid w:val="005D59FB"/>
    <w:rsid w:val="005D5B30"/>
    <w:rsid w:val="005D5CC0"/>
    <w:rsid w:val="005D60E8"/>
    <w:rsid w:val="005D6462"/>
    <w:rsid w:val="005D67E2"/>
    <w:rsid w:val="005D684D"/>
    <w:rsid w:val="005D6964"/>
    <w:rsid w:val="005D7099"/>
    <w:rsid w:val="005D7127"/>
    <w:rsid w:val="005D758E"/>
    <w:rsid w:val="005D7643"/>
    <w:rsid w:val="005D7948"/>
    <w:rsid w:val="005D7A0D"/>
    <w:rsid w:val="005D7B35"/>
    <w:rsid w:val="005E0182"/>
    <w:rsid w:val="005E0333"/>
    <w:rsid w:val="005E0681"/>
    <w:rsid w:val="005E0800"/>
    <w:rsid w:val="005E1285"/>
    <w:rsid w:val="005E12BA"/>
    <w:rsid w:val="005E135C"/>
    <w:rsid w:val="005E153F"/>
    <w:rsid w:val="005E1A1D"/>
    <w:rsid w:val="005E1C12"/>
    <w:rsid w:val="005E1E8B"/>
    <w:rsid w:val="005E3235"/>
    <w:rsid w:val="005E324B"/>
    <w:rsid w:val="005E35ED"/>
    <w:rsid w:val="005E3682"/>
    <w:rsid w:val="005E3690"/>
    <w:rsid w:val="005E3D4D"/>
    <w:rsid w:val="005E41DD"/>
    <w:rsid w:val="005E427C"/>
    <w:rsid w:val="005E47AD"/>
    <w:rsid w:val="005E5AD6"/>
    <w:rsid w:val="005E5DB9"/>
    <w:rsid w:val="005E5E38"/>
    <w:rsid w:val="005E631F"/>
    <w:rsid w:val="005E66B1"/>
    <w:rsid w:val="005E7034"/>
    <w:rsid w:val="005E7187"/>
    <w:rsid w:val="005E71AD"/>
    <w:rsid w:val="005E75C2"/>
    <w:rsid w:val="005E7839"/>
    <w:rsid w:val="005E7866"/>
    <w:rsid w:val="005E7C51"/>
    <w:rsid w:val="005E7CD1"/>
    <w:rsid w:val="005E7D03"/>
    <w:rsid w:val="005E7F8C"/>
    <w:rsid w:val="005F0097"/>
    <w:rsid w:val="005F03C2"/>
    <w:rsid w:val="005F057F"/>
    <w:rsid w:val="005F082D"/>
    <w:rsid w:val="005F08F7"/>
    <w:rsid w:val="005F0AE4"/>
    <w:rsid w:val="005F0C8F"/>
    <w:rsid w:val="005F0D23"/>
    <w:rsid w:val="005F1270"/>
    <w:rsid w:val="005F130C"/>
    <w:rsid w:val="005F1744"/>
    <w:rsid w:val="005F1797"/>
    <w:rsid w:val="005F1B77"/>
    <w:rsid w:val="005F1F9D"/>
    <w:rsid w:val="005F2269"/>
    <w:rsid w:val="005F231A"/>
    <w:rsid w:val="005F2457"/>
    <w:rsid w:val="005F263C"/>
    <w:rsid w:val="005F2933"/>
    <w:rsid w:val="005F2B15"/>
    <w:rsid w:val="005F2D16"/>
    <w:rsid w:val="005F3599"/>
    <w:rsid w:val="005F3699"/>
    <w:rsid w:val="005F3F26"/>
    <w:rsid w:val="005F46B8"/>
    <w:rsid w:val="005F46BD"/>
    <w:rsid w:val="005F4946"/>
    <w:rsid w:val="005F49B8"/>
    <w:rsid w:val="005F511B"/>
    <w:rsid w:val="005F528E"/>
    <w:rsid w:val="005F56A2"/>
    <w:rsid w:val="005F57DC"/>
    <w:rsid w:val="005F5971"/>
    <w:rsid w:val="005F5E97"/>
    <w:rsid w:val="005F5FEF"/>
    <w:rsid w:val="005F6129"/>
    <w:rsid w:val="005F662B"/>
    <w:rsid w:val="005F6653"/>
    <w:rsid w:val="005F668C"/>
    <w:rsid w:val="005F6D12"/>
    <w:rsid w:val="005F7178"/>
    <w:rsid w:val="005F7432"/>
    <w:rsid w:val="005F7474"/>
    <w:rsid w:val="005F77DF"/>
    <w:rsid w:val="005F78EA"/>
    <w:rsid w:val="005F7A13"/>
    <w:rsid w:val="005F7C94"/>
    <w:rsid w:val="005F7CC9"/>
    <w:rsid w:val="005FE3A8"/>
    <w:rsid w:val="006006D4"/>
    <w:rsid w:val="00600B3D"/>
    <w:rsid w:val="006013F4"/>
    <w:rsid w:val="00601B77"/>
    <w:rsid w:val="00601C84"/>
    <w:rsid w:val="00601D50"/>
    <w:rsid w:val="00601E2F"/>
    <w:rsid w:val="00601FA2"/>
    <w:rsid w:val="00602337"/>
    <w:rsid w:val="0060236C"/>
    <w:rsid w:val="0060238F"/>
    <w:rsid w:val="006029BA"/>
    <w:rsid w:val="00602AC8"/>
    <w:rsid w:val="0060330C"/>
    <w:rsid w:val="006038D4"/>
    <w:rsid w:val="00603963"/>
    <w:rsid w:val="00603F0D"/>
    <w:rsid w:val="006041FC"/>
    <w:rsid w:val="00604529"/>
    <w:rsid w:val="00604B68"/>
    <w:rsid w:val="00604D07"/>
    <w:rsid w:val="00604E1F"/>
    <w:rsid w:val="00605026"/>
    <w:rsid w:val="00605099"/>
    <w:rsid w:val="00605485"/>
    <w:rsid w:val="006056D0"/>
    <w:rsid w:val="0060571F"/>
    <w:rsid w:val="00605A6F"/>
    <w:rsid w:val="00605CE1"/>
    <w:rsid w:val="00605E5E"/>
    <w:rsid w:val="00605F46"/>
    <w:rsid w:val="0060601C"/>
    <w:rsid w:val="006060EA"/>
    <w:rsid w:val="006064F4"/>
    <w:rsid w:val="0060660F"/>
    <w:rsid w:val="0060667E"/>
    <w:rsid w:val="0060672D"/>
    <w:rsid w:val="006067AD"/>
    <w:rsid w:val="006067C8"/>
    <w:rsid w:val="006068BA"/>
    <w:rsid w:val="006068C4"/>
    <w:rsid w:val="00606A2B"/>
    <w:rsid w:val="00606B3D"/>
    <w:rsid w:val="00606D46"/>
    <w:rsid w:val="00606EC9"/>
    <w:rsid w:val="00606FF5"/>
    <w:rsid w:val="006075CD"/>
    <w:rsid w:val="006078CE"/>
    <w:rsid w:val="00607C6B"/>
    <w:rsid w:val="00607E99"/>
    <w:rsid w:val="00607E9F"/>
    <w:rsid w:val="00610B15"/>
    <w:rsid w:val="00611DF2"/>
    <w:rsid w:val="00611FA5"/>
    <w:rsid w:val="00611FA7"/>
    <w:rsid w:val="006120EC"/>
    <w:rsid w:val="0061224F"/>
    <w:rsid w:val="00612574"/>
    <w:rsid w:val="006127B9"/>
    <w:rsid w:val="006127E0"/>
    <w:rsid w:val="00612AAA"/>
    <w:rsid w:val="00612C9E"/>
    <w:rsid w:val="00612CF0"/>
    <w:rsid w:val="00612FFB"/>
    <w:rsid w:val="006130FF"/>
    <w:rsid w:val="006132BB"/>
    <w:rsid w:val="0061338E"/>
    <w:rsid w:val="006133A5"/>
    <w:rsid w:val="006135B1"/>
    <w:rsid w:val="00613802"/>
    <w:rsid w:val="006138BD"/>
    <w:rsid w:val="00613B1D"/>
    <w:rsid w:val="00613E47"/>
    <w:rsid w:val="00613F29"/>
    <w:rsid w:val="00613F6C"/>
    <w:rsid w:val="00613FFC"/>
    <w:rsid w:val="006144BC"/>
    <w:rsid w:val="0061455F"/>
    <w:rsid w:val="006153B1"/>
    <w:rsid w:val="0061587D"/>
    <w:rsid w:val="00615B0E"/>
    <w:rsid w:val="00615DA1"/>
    <w:rsid w:val="00615DE8"/>
    <w:rsid w:val="00616181"/>
    <w:rsid w:val="0061637C"/>
    <w:rsid w:val="00616B38"/>
    <w:rsid w:val="00616B65"/>
    <w:rsid w:val="00616D22"/>
    <w:rsid w:val="00616D3D"/>
    <w:rsid w:val="00617214"/>
    <w:rsid w:val="00617222"/>
    <w:rsid w:val="00617A5F"/>
    <w:rsid w:val="00617E27"/>
    <w:rsid w:val="00617F4E"/>
    <w:rsid w:val="00620003"/>
    <w:rsid w:val="006201A3"/>
    <w:rsid w:val="00620855"/>
    <w:rsid w:val="006208EC"/>
    <w:rsid w:val="006209A9"/>
    <w:rsid w:val="00620B7F"/>
    <w:rsid w:val="006213D2"/>
    <w:rsid w:val="00621CB3"/>
    <w:rsid w:val="0062240B"/>
    <w:rsid w:val="00622694"/>
    <w:rsid w:val="00622B37"/>
    <w:rsid w:val="00622C00"/>
    <w:rsid w:val="00622C92"/>
    <w:rsid w:val="00622D03"/>
    <w:rsid w:val="00622EAD"/>
    <w:rsid w:val="006232E6"/>
    <w:rsid w:val="006232EE"/>
    <w:rsid w:val="006234EB"/>
    <w:rsid w:val="0062355D"/>
    <w:rsid w:val="0062365D"/>
    <w:rsid w:val="00623A78"/>
    <w:rsid w:val="00623E14"/>
    <w:rsid w:val="00623F5A"/>
    <w:rsid w:val="006241E9"/>
    <w:rsid w:val="0062432D"/>
    <w:rsid w:val="0062461E"/>
    <w:rsid w:val="00624B1A"/>
    <w:rsid w:val="00624B8C"/>
    <w:rsid w:val="00624C37"/>
    <w:rsid w:val="00625327"/>
    <w:rsid w:val="006255A8"/>
    <w:rsid w:val="00625659"/>
    <w:rsid w:val="00625687"/>
    <w:rsid w:val="00625A28"/>
    <w:rsid w:val="00625AB3"/>
    <w:rsid w:val="00625BD4"/>
    <w:rsid w:val="00625EF0"/>
    <w:rsid w:val="006268EB"/>
    <w:rsid w:val="0062695C"/>
    <w:rsid w:val="00626BA7"/>
    <w:rsid w:val="0062749B"/>
    <w:rsid w:val="0062775A"/>
    <w:rsid w:val="00627B73"/>
    <w:rsid w:val="00627F1A"/>
    <w:rsid w:val="00630178"/>
    <w:rsid w:val="0063021F"/>
    <w:rsid w:val="0063026C"/>
    <w:rsid w:val="0063042F"/>
    <w:rsid w:val="00630495"/>
    <w:rsid w:val="0063054B"/>
    <w:rsid w:val="00630B24"/>
    <w:rsid w:val="00630EB9"/>
    <w:rsid w:val="006310E5"/>
    <w:rsid w:val="006313CA"/>
    <w:rsid w:val="00631592"/>
    <w:rsid w:val="006316DF"/>
    <w:rsid w:val="00631DA0"/>
    <w:rsid w:val="00631DC8"/>
    <w:rsid w:val="006321EE"/>
    <w:rsid w:val="006322A9"/>
    <w:rsid w:val="0063243D"/>
    <w:rsid w:val="00632A8E"/>
    <w:rsid w:val="00632D8E"/>
    <w:rsid w:val="00633149"/>
    <w:rsid w:val="0063333E"/>
    <w:rsid w:val="0063337F"/>
    <w:rsid w:val="006338F0"/>
    <w:rsid w:val="00633B5C"/>
    <w:rsid w:val="00633FEA"/>
    <w:rsid w:val="00634035"/>
    <w:rsid w:val="006341CB"/>
    <w:rsid w:val="00634377"/>
    <w:rsid w:val="00634688"/>
    <w:rsid w:val="006348C9"/>
    <w:rsid w:val="00634CCF"/>
    <w:rsid w:val="00635038"/>
    <w:rsid w:val="00635739"/>
    <w:rsid w:val="006358E4"/>
    <w:rsid w:val="00635934"/>
    <w:rsid w:val="00635A92"/>
    <w:rsid w:val="006365E3"/>
    <w:rsid w:val="00636BCE"/>
    <w:rsid w:val="00636D29"/>
    <w:rsid w:val="0063741C"/>
    <w:rsid w:val="006378EC"/>
    <w:rsid w:val="00637F4C"/>
    <w:rsid w:val="00640697"/>
    <w:rsid w:val="0064069A"/>
    <w:rsid w:val="00640CC2"/>
    <w:rsid w:val="006413AA"/>
    <w:rsid w:val="00641696"/>
    <w:rsid w:val="00641A86"/>
    <w:rsid w:val="00641B75"/>
    <w:rsid w:val="006421B6"/>
    <w:rsid w:val="006421C3"/>
    <w:rsid w:val="0064220E"/>
    <w:rsid w:val="00642238"/>
    <w:rsid w:val="006424D2"/>
    <w:rsid w:val="006424E7"/>
    <w:rsid w:val="006429BF"/>
    <w:rsid w:val="00642CAA"/>
    <w:rsid w:val="00642E36"/>
    <w:rsid w:val="006430C3"/>
    <w:rsid w:val="0064320D"/>
    <w:rsid w:val="006438F3"/>
    <w:rsid w:val="006439D7"/>
    <w:rsid w:val="00643A61"/>
    <w:rsid w:val="00643AA1"/>
    <w:rsid w:val="00643AE5"/>
    <w:rsid w:val="00643E63"/>
    <w:rsid w:val="006440A9"/>
    <w:rsid w:val="006441DA"/>
    <w:rsid w:val="0064453A"/>
    <w:rsid w:val="006446AE"/>
    <w:rsid w:val="006446D9"/>
    <w:rsid w:val="00644A6B"/>
    <w:rsid w:val="00644AF5"/>
    <w:rsid w:val="00644D14"/>
    <w:rsid w:val="00644EF6"/>
    <w:rsid w:val="006451CF"/>
    <w:rsid w:val="006452E3"/>
    <w:rsid w:val="00645398"/>
    <w:rsid w:val="00645566"/>
    <w:rsid w:val="006458FC"/>
    <w:rsid w:val="00645B2B"/>
    <w:rsid w:val="00645D70"/>
    <w:rsid w:val="00645E2A"/>
    <w:rsid w:val="006462EF"/>
    <w:rsid w:val="006463F9"/>
    <w:rsid w:val="006471BF"/>
    <w:rsid w:val="006474E5"/>
    <w:rsid w:val="006478C2"/>
    <w:rsid w:val="006479F4"/>
    <w:rsid w:val="00647DF1"/>
    <w:rsid w:val="00647F97"/>
    <w:rsid w:val="006501CF"/>
    <w:rsid w:val="00650359"/>
    <w:rsid w:val="006503AF"/>
    <w:rsid w:val="00650825"/>
    <w:rsid w:val="0065095C"/>
    <w:rsid w:val="00650CFA"/>
    <w:rsid w:val="00650E2F"/>
    <w:rsid w:val="00650FD6"/>
    <w:rsid w:val="00651147"/>
    <w:rsid w:val="0065121E"/>
    <w:rsid w:val="0065142C"/>
    <w:rsid w:val="006515B7"/>
    <w:rsid w:val="0065162E"/>
    <w:rsid w:val="00651CD1"/>
    <w:rsid w:val="00652079"/>
    <w:rsid w:val="006520EB"/>
    <w:rsid w:val="006523B1"/>
    <w:rsid w:val="0065252F"/>
    <w:rsid w:val="00652734"/>
    <w:rsid w:val="00652D8F"/>
    <w:rsid w:val="00652E60"/>
    <w:rsid w:val="00652F24"/>
    <w:rsid w:val="0065332B"/>
    <w:rsid w:val="006537EF"/>
    <w:rsid w:val="0065397F"/>
    <w:rsid w:val="006540B6"/>
    <w:rsid w:val="00654431"/>
    <w:rsid w:val="006549AF"/>
    <w:rsid w:val="006551BA"/>
    <w:rsid w:val="00655281"/>
    <w:rsid w:val="006558DD"/>
    <w:rsid w:val="00656032"/>
    <w:rsid w:val="006566A4"/>
    <w:rsid w:val="006566AB"/>
    <w:rsid w:val="006567F0"/>
    <w:rsid w:val="00656C08"/>
    <w:rsid w:val="00656E70"/>
    <w:rsid w:val="00656F8F"/>
    <w:rsid w:val="00657277"/>
    <w:rsid w:val="0065783E"/>
    <w:rsid w:val="00657D49"/>
    <w:rsid w:val="00660619"/>
    <w:rsid w:val="00660AAB"/>
    <w:rsid w:val="006617D8"/>
    <w:rsid w:val="00661BCA"/>
    <w:rsid w:val="00661D9F"/>
    <w:rsid w:val="00661E0D"/>
    <w:rsid w:val="00661E16"/>
    <w:rsid w:val="00661F5D"/>
    <w:rsid w:val="006621AE"/>
    <w:rsid w:val="00662201"/>
    <w:rsid w:val="0066238F"/>
    <w:rsid w:val="00662651"/>
    <w:rsid w:val="00662A80"/>
    <w:rsid w:val="00662AAD"/>
    <w:rsid w:val="00662BBD"/>
    <w:rsid w:val="00662C21"/>
    <w:rsid w:val="00662E47"/>
    <w:rsid w:val="0066377D"/>
    <w:rsid w:val="00663994"/>
    <w:rsid w:val="00663B17"/>
    <w:rsid w:val="00663B1A"/>
    <w:rsid w:val="0066410C"/>
    <w:rsid w:val="00664154"/>
    <w:rsid w:val="006645D3"/>
    <w:rsid w:val="006649D2"/>
    <w:rsid w:val="00664C61"/>
    <w:rsid w:val="00664D17"/>
    <w:rsid w:val="00664FAC"/>
    <w:rsid w:val="0066524F"/>
    <w:rsid w:val="0066569F"/>
    <w:rsid w:val="006657E7"/>
    <w:rsid w:val="006658C8"/>
    <w:rsid w:val="00665A8C"/>
    <w:rsid w:val="00665C26"/>
    <w:rsid w:val="00665D4F"/>
    <w:rsid w:val="00665E7F"/>
    <w:rsid w:val="00666013"/>
    <w:rsid w:val="0066614C"/>
    <w:rsid w:val="006661E3"/>
    <w:rsid w:val="00666F70"/>
    <w:rsid w:val="006678BF"/>
    <w:rsid w:val="00667FE6"/>
    <w:rsid w:val="00670032"/>
    <w:rsid w:val="0067020B"/>
    <w:rsid w:val="00670752"/>
    <w:rsid w:val="0067093A"/>
    <w:rsid w:val="00670F50"/>
    <w:rsid w:val="00671114"/>
    <w:rsid w:val="00671255"/>
    <w:rsid w:val="006714DC"/>
    <w:rsid w:val="00671801"/>
    <w:rsid w:val="006719EC"/>
    <w:rsid w:val="00671F45"/>
    <w:rsid w:val="00671FBB"/>
    <w:rsid w:val="00672139"/>
    <w:rsid w:val="0067216A"/>
    <w:rsid w:val="00672498"/>
    <w:rsid w:val="00672505"/>
    <w:rsid w:val="006727E7"/>
    <w:rsid w:val="00672A1B"/>
    <w:rsid w:val="00672AD1"/>
    <w:rsid w:val="00672C04"/>
    <w:rsid w:val="00673D1E"/>
    <w:rsid w:val="00673E15"/>
    <w:rsid w:val="00673FFD"/>
    <w:rsid w:val="00674006"/>
    <w:rsid w:val="0067406F"/>
    <w:rsid w:val="006742A6"/>
    <w:rsid w:val="00674C7A"/>
    <w:rsid w:val="00674FED"/>
    <w:rsid w:val="0067578A"/>
    <w:rsid w:val="00675817"/>
    <w:rsid w:val="00675B9E"/>
    <w:rsid w:val="00675DC7"/>
    <w:rsid w:val="006763C7"/>
    <w:rsid w:val="00676AB4"/>
    <w:rsid w:val="006775B9"/>
    <w:rsid w:val="00677B2F"/>
    <w:rsid w:val="00677B8B"/>
    <w:rsid w:val="00677C3B"/>
    <w:rsid w:val="00677C66"/>
    <w:rsid w:val="00680649"/>
    <w:rsid w:val="00680CE1"/>
    <w:rsid w:val="006810CF"/>
    <w:rsid w:val="006812B0"/>
    <w:rsid w:val="0068130E"/>
    <w:rsid w:val="00681353"/>
    <w:rsid w:val="006815EC"/>
    <w:rsid w:val="00681749"/>
    <w:rsid w:val="00681759"/>
    <w:rsid w:val="0068179E"/>
    <w:rsid w:val="006817E4"/>
    <w:rsid w:val="00681AA8"/>
    <w:rsid w:val="00682139"/>
    <w:rsid w:val="0068282F"/>
    <w:rsid w:val="00682A9E"/>
    <w:rsid w:val="00682D24"/>
    <w:rsid w:val="00682EAD"/>
    <w:rsid w:val="00682F5D"/>
    <w:rsid w:val="00683328"/>
    <w:rsid w:val="00683572"/>
    <w:rsid w:val="006837F8"/>
    <w:rsid w:val="00683909"/>
    <w:rsid w:val="00683F2C"/>
    <w:rsid w:val="00684090"/>
    <w:rsid w:val="0068411F"/>
    <w:rsid w:val="0068432C"/>
    <w:rsid w:val="00684416"/>
    <w:rsid w:val="0068443A"/>
    <w:rsid w:val="006848AA"/>
    <w:rsid w:val="00684D05"/>
    <w:rsid w:val="00684F04"/>
    <w:rsid w:val="00685367"/>
    <w:rsid w:val="0068555D"/>
    <w:rsid w:val="006856B6"/>
    <w:rsid w:val="006859B7"/>
    <w:rsid w:val="00685BCD"/>
    <w:rsid w:val="00685D57"/>
    <w:rsid w:val="00685F7D"/>
    <w:rsid w:val="00686402"/>
    <w:rsid w:val="006864EE"/>
    <w:rsid w:val="0068697A"/>
    <w:rsid w:val="00686A53"/>
    <w:rsid w:val="00686A7F"/>
    <w:rsid w:val="006870AE"/>
    <w:rsid w:val="006871EE"/>
    <w:rsid w:val="00687576"/>
    <w:rsid w:val="006875A9"/>
    <w:rsid w:val="006878FB"/>
    <w:rsid w:val="00687B22"/>
    <w:rsid w:val="00687CAA"/>
    <w:rsid w:val="0069002E"/>
    <w:rsid w:val="006902FB"/>
    <w:rsid w:val="00690459"/>
    <w:rsid w:val="00690727"/>
    <w:rsid w:val="00690997"/>
    <w:rsid w:val="00690C73"/>
    <w:rsid w:val="00690D76"/>
    <w:rsid w:val="00690DCE"/>
    <w:rsid w:val="00691195"/>
    <w:rsid w:val="006916C2"/>
    <w:rsid w:val="006917D0"/>
    <w:rsid w:val="00691836"/>
    <w:rsid w:val="00691D21"/>
    <w:rsid w:val="00691F5C"/>
    <w:rsid w:val="0069233F"/>
    <w:rsid w:val="00692431"/>
    <w:rsid w:val="006926C4"/>
    <w:rsid w:val="00692CF9"/>
    <w:rsid w:val="00692D2C"/>
    <w:rsid w:val="00692DF8"/>
    <w:rsid w:val="00693032"/>
    <w:rsid w:val="0069348C"/>
    <w:rsid w:val="00693D94"/>
    <w:rsid w:val="006949E8"/>
    <w:rsid w:val="00694AA6"/>
    <w:rsid w:val="00694C6F"/>
    <w:rsid w:val="006951C1"/>
    <w:rsid w:val="00695247"/>
    <w:rsid w:val="00695789"/>
    <w:rsid w:val="00695842"/>
    <w:rsid w:val="00695C39"/>
    <w:rsid w:val="00696390"/>
    <w:rsid w:val="006963A0"/>
    <w:rsid w:val="00696E05"/>
    <w:rsid w:val="00696EA2"/>
    <w:rsid w:val="00697195"/>
    <w:rsid w:val="0069743B"/>
    <w:rsid w:val="00697508"/>
    <w:rsid w:val="0069759A"/>
    <w:rsid w:val="006977D2"/>
    <w:rsid w:val="00697BF2"/>
    <w:rsid w:val="006A00EC"/>
    <w:rsid w:val="006A0CCE"/>
    <w:rsid w:val="006A0D3B"/>
    <w:rsid w:val="006A104B"/>
    <w:rsid w:val="006A144C"/>
    <w:rsid w:val="006A162D"/>
    <w:rsid w:val="006A19CC"/>
    <w:rsid w:val="006A1B77"/>
    <w:rsid w:val="006A2270"/>
    <w:rsid w:val="006A263B"/>
    <w:rsid w:val="006A279D"/>
    <w:rsid w:val="006A2C5E"/>
    <w:rsid w:val="006A2FCB"/>
    <w:rsid w:val="006A349D"/>
    <w:rsid w:val="006A35D5"/>
    <w:rsid w:val="006A3ABB"/>
    <w:rsid w:val="006A41DD"/>
    <w:rsid w:val="006A42A9"/>
    <w:rsid w:val="006A4481"/>
    <w:rsid w:val="006A4A6D"/>
    <w:rsid w:val="006A4DBE"/>
    <w:rsid w:val="006A4EA1"/>
    <w:rsid w:val="006A510B"/>
    <w:rsid w:val="006A51F0"/>
    <w:rsid w:val="006A5278"/>
    <w:rsid w:val="006A531A"/>
    <w:rsid w:val="006A5681"/>
    <w:rsid w:val="006A579B"/>
    <w:rsid w:val="006A5856"/>
    <w:rsid w:val="006A5922"/>
    <w:rsid w:val="006A5C82"/>
    <w:rsid w:val="006A6104"/>
    <w:rsid w:val="006A6442"/>
    <w:rsid w:val="006A6540"/>
    <w:rsid w:val="006A688B"/>
    <w:rsid w:val="006A6A8D"/>
    <w:rsid w:val="006A6DD8"/>
    <w:rsid w:val="006A6FD4"/>
    <w:rsid w:val="006A716F"/>
    <w:rsid w:val="006A7C1A"/>
    <w:rsid w:val="006A7D17"/>
    <w:rsid w:val="006A7FBF"/>
    <w:rsid w:val="006B01AF"/>
    <w:rsid w:val="006B0352"/>
    <w:rsid w:val="006B0439"/>
    <w:rsid w:val="006B0887"/>
    <w:rsid w:val="006B0891"/>
    <w:rsid w:val="006B093A"/>
    <w:rsid w:val="006B0A0A"/>
    <w:rsid w:val="006B0A0E"/>
    <w:rsid w:val="006B0DE9"/>
    <w:rsid w:val="006B0E46"/>
    <w:rsid w:val="006B0FA4"/>
    <w:rsid w:val="006B1201"/>
    <w:rsid w:val="006B12A1"/>
    <w:rsid w:val="006B12FD"/>
    <w:rsid w:val="006B1935"/>
    <w:rsid w:val="006B1B08"/>
    <w:rsid w:val="006B2334"/>
    <w:rsid w:val="006B24A1"/>
    <w:rsid w:val="006B285A"/>
    <w:rsid w:val="006B296F"/>
    <w:rsid w:val="006B2ACB"/>
    <w:rsid w:val="006B2B36"/>
    <w:rsid w:val="006B2D89"/>
    <w:rsid w:val="006B30E7"/>
    <w:rsid w:val="006B3432"/>
    <w:rsid w:val="006B376F"/>
    <w:rsid w:val="006B37D9"/>
    <w:rsid w:val="006B38F7"/>
    <w:rsid w:val="006B39C5"/>
    <w:rsid w:val="006B3EF7"/>
    <w:rsid w:val="006B40A6"/>
    <w:rsid w:val="006B40D7"/>
    <w:rsid w:val="006B429C"/>
    <w:rsid w:val="006B42FD"/>
    <w:rsid w:val="006B4594"/>
    <w:rsid w:val="006B46CB"/>
    <w:rsid w:val="006B483C"/>
    <w:rsid w:val="006B4AC8"/>
    <w:rsid w:val="006B4CD0"/>
    <w:rsid w:val="006B52BB"/>
    <w:rsid w:val="006B5312"/>
    <w:rsid w:val="006B5347"/>
    <w:rsid w:val="006B5487"/>
    <w:rsid w:val="006B59A6"/>
    <w:rsid w:val="006B5CCC"/>
    <w:rsid w:val="006B5CE6"/>
    <w:rsid w:val="006B5FEC"/>
    <w:rsid w:val="006B62EB"/>
    <w:rsid w:val="006B63ED"/>
    <w:rsid w:val="006B6877"/>
    <w:rsid w:val="006B68B8"/>
    <w:rsid w:val="006B71F2"/>
    <w:rsid w:val="006B73BE"/>
    <w:rsid w:val="006B7451"/>
    <w:rsid w:val="006B772B"/>
    <w:rsid w:val="006B77D8"/>
    <w:rsid w:val="006B7D97"/>
    <w:rsid w:val="006B7F4D"/>
    <w:rsid w:val="006BECD8"/>
    <w:rsid w:val="006C00BB"/>
    <w:rsid w:val="006C081B"/>
    <w:rsid w:val="006C0BBD"/>
    <w:rsid w:val="006C0BE1"/>
    <w:rsid w:val="006C1241"/>
    <w:rsid w:val="006C173D"/>
    <w:rsid w:val="006C1D31"/>
    <w:rsid w:val="006C1E14"/>
    <w:rsid w:val="006C1E41"/>
    <w:rsid w:val="006C1F2A"/>
    <w:rsid w:val="006C2184"/>
    <w:rsid w:val="006C267E"/>
    <w:rsid w:val="006C2AF8"/>
    <w:rsid w:val="006C2D95"/>
    <w:rsid w:val="006C2EAC"/>
    <w:rsid w:val="006C3298"/>
    <w:rsid w:val="006C3611"/>
    <w:rsid w:val="006C367C"/>
    <w:rsid w:val="006C3998"/>
    <w:rsid w:val="006C3B4D"/>
    <w:rsid w:val="006C3B8E"/>
    <w:rsid w:val="006C3D4E"/>
    <w:rsid w:val="006C3DFD"/>
    <w:rsid w:val="006C3ECD"/>
    <w:rsid w:val="006C4554"/>
    <w:rsid w:val="006C4601"/>
    <w:rsid w:val="006C47AB"/>
    <w:rsid w:val="006C49E5"/>
    <w:rsid w:val="006C4A4C"/>
    <w:rsid w:val="006C568C"/>
    <w:rsid w:val="006C5795"/>
    <w:rsid w:val="006C5898"/>
    <w:rsid w:val="006C5929"/>
    <w:rsid w:val="006C5A87"/>
    <w:rsid w:val="006C5E99"/>
    <w:rsid w:val="006C605B"/>
    <w:rsid w:val="006C60B8"/>
    <w:rsid w:val="006C60C8"/>
    <w:rsid w:val="006C692D"/>
    <w:rsid w:val="006C69D6"/>
    <w:rsid w:val="006C6A80"/>
    <w:rsid w:val="006C6DFD"/>
    <w:rsid w:val="006C7173"/>
    <w:rsid w:val="006C74FF"/>
    <w:rsid w:val="006C76F7"/>
    <w:rsid w:val="006C7794"/>
    <w:rsid w:val="006C7AA1"/>
    <w:rsid w:val="006C7B27"/>
    <w:rsid w:val="006C7BA9"/>
    <w:rsid w:val="006C7C29"/>
    <w:rsid w:val="006C7CCE"/>
    <w:rsid w:val="006D00C2"/>
    <w:rsid w:val="006D04F2"/>
    <w:rsid w:val="006D0CC6"/>
    <w:rsid w:val="006D15FA"/>
    <w:rsid w:val="006D1718"/>
    <w:rsid w:val="006D1916"/>
    <w:rsid w:val="006D1963"/>
    <w:rsid w:val="006D19C7"/>
    <w:rsid w:val="006D1FD4"/>
    <w:rsid w:val="006D21B5"/>
    <w:rsid w:val="006D2203"/>
    <w:rsid w:val="006D27E9"/>
    <w:rsid w:val="006D29CD"/>
    <w:rsid w:val="006D2FD4"/>
    <w:rsid w:val="006D32A6"/>
    <w:rsid w:val="006D354C"/>
    <w:rsid w:val="006D450A"/>
    <w:rsid w:val="006D464E"/>
    <w:rsid w:val="006D4828"/>
    <w:rsid w:val="006D4D0C"/>
    <w:rsid w:val="006D4DE1"/>
    <w:rsid w:val="006D4DF0"/>
    <w:rsid w:val="006D4E1C"/>
    <w:rsid w:val="006D4EB9"/>
    <w:rsid w:val="006D57C1"/>
    <w:rsid w:val="006D5906"/>
    <w:rsid w:val="006D644E"/>
    <w:rsid w:val="006D6B34"/>
    <w:rsid w:val="006D7009"/>
    <w:rsid w:val="006D7177"/>
    <w:rsid w:val="006D7228"/>
    <w:rsid w:val="006D72C1"/>
    <w:rsid w:val="006D73C8"/>
    <w:rsid w:val="006D7555"/>
    <w:rsid w:val="006D7CDE"/>
    <w:rsid w:val="006D7DE1"/>
    <w:rsid w:val="006D7E12"/>
    <w:rsid w:val="006D7EDB"/>
    <w:rsid w:val="006E007D"/>
    <w:rsid w:val="006E00D8"/>
    <w:rsid w:val="006E028E"/>
    <w:rsid w:val="006E0698"/>
    <w:rsid w:val="006E06B8"/>
    <w:rsid w:val="006E072E"/>
    <w:rsid w:val="006E0A79"/>
    <w:rsid w:val="006E0DEF"/>
    <w:rsid w:val="006E0EB0"/>
    <w:rsid w:val="006E100F"/>
    <w:rsid w:val="006E10CE"/>
    <w:rsid w:val="006E12E5"/>
    <w:rsid w:val="006E14DD"/>
    <w:rsid w:val="006E1787"/>
    <w:rsid w:val="006E1825"/>
    <w:rsid w:val="006E1945"/>
    <w:rsid w:val="006E1BE9"/>
    <w:rsid w:val="006E1E22"/>
    <w:rsid w:val="006E2209"/>
    <w:rsid w:val="006E276D"/>
    <w:rsid w:val="006E27D2"/>
    <w:rsid w:val="006E30CB"/>
    <w:rsid w:val="006E3281"/>
    <w:rsid w:val="006E3898"/>
    <w:rsid w:val="006E38F7"/>
    <w:rsid w:val="006E3982"/>
    <w:rsid w:val="006E3A14"/>
    <w:rsid w:val="006E3E0D"/>
    <w:rsid w:val="006E3F18"/>
    <w:rsid w:val="006E3F8C"/>
    <w:rsid w:val="006E41EC"/>
    <w:rsid w:val="006E445E"/>
    <w:rsid w:val="006E4964"/>
    <w:rsid w:val="006E4D7C"/>
    <w:rsid w:val="006E4F42"/>
    <w:rsid w:val="006E5164"/>
    <w:rsid w:val="006E51BA"/>
    <w:rsid w:val="006E52CC"/>
    <w:rsid w:val="006E5312"/>
    <w:rsid w:val="006E5660"/>
    <w:rsid w:val="006E5AA2"/>
    <w:rsid w:val="006E63D9"/>
    <w:rsid w:val="006E68A0"/>
    <w:rsid w:val="006E6968"/>
    <w:rsid w:val="006E7089"/>
    <w:rsid w:val="006E70B5"/>
    <w:rsid w:val="006E7AEB"/>
    <w:rsid w:val="006E7DDD"/>
    <w:rsid w:val="006E7DE6"/>
    <w:rsid w:val="006F02D5"/>
    <w:rsid w:val="006F06C5"/>
    <w:rsid w:val="006F08AA"/>
    <w:rsid w:val="006F0A35"/>
    <w:rsid w:val="006F0EC8"/>
    <w:rsid w:val="006F115E"/>
    <w:rsid w:val="006F16A9"/>
    <w:rsid w:val="006F1816"/>
    <w:rsid w:val="006F19C4"/>
    <w:rsid w:val="006F23E0"/>
    <w:rsid w:val="006F27E2"/>
    <w:rsid w:val="006F2B78"/>
    <w:rsid w:val="006F2CA5"/>
    <w:rsid w:val="006F3269"/>
    <w:rsid w:val="006F329B"/>
    <w:rsid w:val="006F352B"/>
    <w:rsid w:val="006F3586"/>
    <w:rsid w:val="006F387B"/>
    <w:rsid w:val="006F3CA9"/>
    <w:rsid w:val="006F3E9F"/>
    <w:rsid w:val="006F3F36"/>
    <w:rsid w:val="006F44EC"/>
    <w:rsid w:val="006F4576"/>
    <w:rsid w:val="006F4788"/>
    <w:rsid w:val="006F4F62"/>
    <w:rsid w:val="006F51D8"/>
    <w:rsid w:val="006F5221"/>
    <w:rsid w:val="006F55E3"/>
    <w:rsid w:val="006F5817"/>
    <w:rsid w:val="006F5EF6"/>
    <w:rsid w:val="006F6ADD"/>
    <w:rsid w:val="006F7125"/>
    <w:rsid w:val="006F76C9"/>
    <w:rsid w:val="006F7FDF"/>
    <w:rsid w:val="00700054"/>
    <w:rsid w:val="007002A6"/>
    <w:rsid w:val="007004AB"/>
    <w:rsid w:val="007005F0"/>
    <w:rsid w:val="0070074E"/>
    <w:rsid w:val="007013F2"/>
    <w:rsid w:val="00701815"/>
    <w:rsid w:val="00701A16"/>
    <w:rsid w:val="00701B8B"/>
    <w:rsid w:val="00701CE4"/>
    <w:rsid w:val="00701D91"/>
    <w:rsid w:val="00701E30"/>
    <w:rsid w:val="00701EE6"/>
    <w:rsid w:val="00702185"/>
    <w:rsid w:val="007023BE"/>
    <w:rsid w:val="00702564"/>
    <w:rsid w:val="00702594"/>
    <w:rsid w:val="007025C9"/>
    <w:rsid w:val="007026B2"/>
    <w:rsid w:val="0070311F"/>
    <w:rsid w:val="00703291"/>
    <w:rsid w:val="00703391"/>
    <w:rsid w:val="007034CC"/>
    <w:rsid w:val="0070358E"/>
    <w:rsid w:val="0070371E"/>
    <w:rsid w:val="00703733"/>
    <w:rsid w:val="00703942"/>
    <w:rsid w:val="00703DA0"/>
    <w:rsid w:val="00703DA9"/>
    <w:rsid w:val="00703FB1"/>
    <w:rsid w:val="00704098"/>
    <w:rsid w:val="00704242"/>
    <w:rsid w:val="0070425C"/>
    <w:rsid w:val="0070430E"/>
    <w:rsid w:val="00704429"/>
    <w:rsid w:val="00704509"/>
    <w:rsid w:val="0070452F"/>
    <w:rsid w:val="00704970"/>
    <w:rsid w:val="00704D36"/>
    <w:rsid w:val="00704E2C"/>
    <w:rsid w:val="00704FF5"/>
    <w:rsid w:val="007059EC"/>
    <w:rsid w:val="00705B1E"/>
    <w:rsid w:val="00705C90"/>
    <w:rsid w:val="00706284"/>
    <w:rsid w:val="0070761E"/>
    <w:rsid w:val="00707B7F"/>
    <w:rsid w:val="00707BEB"/>
    <w:rsid w:val="00707D39"/>
    <w:rsid w:val="00707E07"/>
    <w:rsid w:val="00710305"/>
    <w:rsid w:val="00710454"/>
    <w:rsid w:val="007108E4"/>
    <w:rsid w:val="00710AB9"/>
    <w:rsid w:val="00711433"/>
    <w:rsid w:val="007115D4"/>
    <w:rsid w:val="00711892"/>
    <w:rsid w:val="00711919"/>
    <w:rsid w:val="00711D08"/>
    <w:rsid w:val="00711D60"/>
    <w:rsid w:val="00711D7F"/>
    <w:rsid w:val="00712263"/>
    <w:rsid w:val="007126A8"/>
    <w:rsid w:val="00712E0C"/>
    <w:rsid w:val="00712EDC"/>
    <w:rsid w:val="00713324"/>
    <w:rsid w:val="007137BB"/>
    <w:rsid w:val="007137BF"/>
    <w:rsid w:val="007140CC"/>
    <w:rsid w:val="00714815"/>
    <w:rsid w:val="007148D1"/>
    <w:rsid w:val="007149C8"/>
    <w:rsid w:val="007149D5"/>
    <w:rsid w:val="00714B42"/>
    <w:rsid w:val="00714FA4"/>
    <w:rsid w:val="00715288"/>
    <w:rsid w:val="007157CF"/>
    <w:rsid w:val="0071599C"/>
    <w:rsid w:val="00715A6B"/>
    <w:rsid w:val="00716366"/>
    <w:rsid w:val="00716379"/>
    <w:rsid w:val="00716499"/>
    <w:rsid w:val="007165B4"/>
    <w:rsid w:val="00716A03"/>
    <w:rsid w:val="00716F4E"/>
    <w:rsid w:val="00716FB5"/>
    <w:rsid w:val="007170DE"/>
    <w:rsid w:val="007174EA"/>
    <w:rsid w:val="00717AE6"/>
    <w:rsid w:val="00717C09"/>
    <w:rsid w:val="00717C9A"/>
    <w:rsid w:val="0072004C"/>
    <w:rsid w:val="00720225"/>
    <w:rsid w:val="00720281"/>
    <w:rsid w:val="00720314"/>
    <w:rsid w:val="00720363"/>
    <w:rsid w:val="007205DC"/>
    <w:rsid w:val="00720930"/>
    <w:rsid w:val="00720EE0"/>
    <w:rsid w:val="0072132E"/>
    <w:rsid w:val="0072135F"/>
    <w:rsid w:val="00721764"/>
    <w:rsid w:val="007217D1"/>
    <w:rsid w:val="00721A76"/>
    <w:rsid w:val="00721E34"/>
    <w:rsid w:val="00721F1D"/>
    <w:rsid w:val="00722078"/>
    <w:rsid w:val="00722162"/>
    <w:rsid w:val="00722456"/>
    <w:rsid w:val="007225EC"/>
    <w:rsid w:val="00722817"/>
    <w:rsid w:val="00722AC0"/>
    <w:rsid w:val="00722BA5"/>
    <w:rsid w:val="00722DAA"/>
    <w:rsid w:val="00724481"/>
    <w:rsid w:val="007246AE"/>
    <w:rsid w:val="00724956"/>
    <w:rsid w:val="00724DFE"/>
    <w:rsid w:val="00725304"/>
    <w:rsid w:val="00725386"/>
    <w:rsid w:val="007253A9"/>
    <w:rsid w:val="00725C29"/>
    <w:rsid w:val="00725C68"/>
    <w:rsid w:val="00725FFC"/>
    <w:rsid w:val="007261E9"/>
    <w:rsid w:val="00726497"/>
    <w:rsid w:val="007265DE"/>
    <w:rsid w:val="007268C3"/>
    <w:rsid w:val="00726CF2"/>
    <w:rsid w:val="00726E05"/>
    <w:rsid w:val="007277B8"/>
    <w:rsid w:val="007277EE"/>
    <w:rsid w:val="00727819"/>
    <w:rsid w:val="00727A4B"/>
    <w:rsid w:val="00727A7B"/>
    <w:rsid w:val="00727D37"/>
    <w:rsid w:val="007306D7"/>
    <w:rsid w:val="0073079A"/>
    <w:rsid w:val="007307BF"/>
    <w:rsid w:val="0073089F"/>
    <w:rsid w:val="0073094A"/>
    <w:rsid w:val="00730AB7"/>
    <w:rsid w:val="00730F3E"/>
    <w:rsid w:val="00730FC1"/>
    <w:rsid w:val="00731142"/>
    <w:rsid w:val="0073131D"/>
    <w:rsid w:val="00731AF2"/>
    <w:rsid w:val="0073228C"/>
    <w:rsid w:val="00732335"/>
    <w:rsid w:val="0073242C"/>
    <w:rsid w:val="007328EF"/>
    <w:rsid w:val="00732991"/>
    <w:rsid w:val="00732A50"/>
    <w:rsid w:val="00732D39"/>
    <w:rsid w:val="00733469"/>
    <w:rsid w:val="0073386B"/>
    <w:rsid w:val="00733B6D"/>
    <w:rsid w:val="007345B4"/>
    <w:rsid w:val="007348E2"/>
    <w:rsid w:val="0073490A"/>
    <w:rsid w:val="00734CF6"/>
    <w:rsid w:val="00735537"/>
    <w:rsid w:val="007356EA"/>
    <w:rsid w:val="00735B26"/>
    <w:rsid w:val="00735BFB"/>
    <w:rsid w:val="00735F0A"/>
    <w:rsid w:val="00736078"/>
    <w:rsid w:val="00736607"/>
    <w:rsid w:val="00736694"/>
    <w:rsid w:val="00736C48"/>
    <w:rsid w:val="00736C66"/>
    <w:rsid w:val="00736EB2"/>
    <w:rsid w:val="00737295"/>
    <w:rsid w:val="0073737A"/>
    <w:rsid w:val="007374E4"/>
    <w:rsid w:val="007375DA"/>
    <w:rsid w:val="00737BC5"/>
    <w:rsid w:val="00737EEB"/>
    <w:rsid w:val="00740260"/>
    <w:rsid w:val="00740391"/>
    <w:rsid w:val="00740C1A"/>
    <w:rsid w:val="00740D19"/>
    <w:rsid w:val="007418B4"/>
    <w:rsid w:val="0074195E"/>
    <w:rsid w:val="007419D8"/>
    <w:rsid w:val="007419FD"/>
    <w:rsid w:val="00741A00"/>
    <w:rsid w:val="00741BE3"/>
    <w:rsid w:val="00741D2F"/>
    <w:rsid w:val="00741F5E"/>
    <w:rsid w:val="007422D9"/>
    <w:rsid w:val="00742635"/>
    <w:rsid w:val="0074271D"/>
    <w:rsid w:val="007428EA"/>
    <w:rsid w:val="00742CA2"/>
    <w:rsid w:val="007430DE"/>
    <w:rsid w:val="0074324E"/>
    <w:rsid w:val="007434B3"/>
    <w:rsid w:val="00743541"/>
    <w:rsid w:val="00743B0C"/>
    <w:rsid w:val="00743CA8"/>
    <w:rsid w:val="00743D4F"/>
    <w:rsid w:val="0074437F"/>
    <w:rsid w:val="007443C5"/>
    <w:rsid w:val="007443F5"/>
    <w:rsid w:val="0074482D"/>
    <w:rsid w:val="00744B37"/>
    <w:rsid w:val="00744C4F"/>
    <w:rsid w:val="00744CE1"/>
    <w:rsid w:val="007454C0"/>
    <w:rsid w:val="007455E8"/>
    <w:rsid w:val="00745863"/>
    <w:rsid w:val="00745D6F"/>
    <w:rsid w:val="007467D0"/>
    <w:rsid w:val="007468E3"/>
    <w:rsid w:val="00746A59"/>
    <w:rsid w:val="00747612"/>
    <w:rsid w:val="00747710"/>
    <w:rsid w:val="007478EB"/>
    <w:rsid w:val="00750127"/>
    <w:rsid w:val="00750805"/>
    <w:rsid w:val="00750B2F"/>
    <w:rsid w:val="00750CCD"/>
    <w:rsid w:val="0075109B"/>
    <w:rsid w:val="0075111B"/>
    <w:rsid w:val="007516A8"/>
    <w:rsid w:val="00751F22"/>
    <w:rsid w:val="007522BC"/>
    <w:rsid w:val="007528FB"/>
    <w:rsid w:val="00752A7F"/>
    <w:rsid w:val="00752E59"/>
    <w:rsid w:val="00752EC1"/>
    <w:rsid w:val="0075317F"/>
    <w:rsid w:val="007532F1"/>
    <w:rsid w:val="0075332A"/>
    <w:rsid w:val="007534A0"/>
    <w:rsid w:val="00753F6D"/>
    <w:rsid w:val="007540DB"/>
    <w:rsid w:val="0075447E"/>
    <w:rsid w:val="00754D85"/>
    <w:rsid w:val="00755258"/>
    <w:rsid w:val="00755563"/>
    <w:rsid w:val="00755B5A"/>
    <w:rsid w:val="00755DC8"/>
    <w:rsid w:val="00756393"/>
    <w:rsid w:val="0075684C"/>
    <w:rsid w:val="007568B2"/>
    <w:rsid w:val="0075698D"/>
    <w:rsid w:val="00757251"/>
    <w:rsid w:val="007577A4"/>
    <w:rsid w:val="00757A0C"/>
    <w:rsid w:val="00757B03"/>
    <w:rsid w:val="00757B45"/>
    <w:rsid w:val="00757D15"/>
    <w:rsid w:val="00757E95"/>
    <w:rsid w:val="00760250"/>
    <w:rsid w:val="00760270"/>
    <w:rsid w:val="007602E0"/>
    <w:rsid w:val="00760B7E"/>
    <w:rsid w:val="00760C3C"/>
    <w:rsid w:val="00760E17"/>
    <w:rsid w:val="0076119A"/>
    <w:rsid w:val="00761234"/>
    <w:rsid w:val="00761437"/>
    <w:rsid w:val="00761476"/>
    <w:rsid w:val="00761E6B"/>
    <w:rsid w:val="00762196"/>
    <w:rsid w:val="0076234C"/>
    <w:rsid w:val="0076281F"/>
    <w:rsid w:val="007629E4"/>
    <w:rsid w:val="00762CFA"/>
    <w:rsid w:val="00762EBE"/>
    <w:rsid w:val="00762FD7"/>
    <w:rsid w:val="007630F1"/>
    <w:rsid w:val="0076330F"/>
    <w:rsid w:val="007633EE"/>
    <w:rsid w:val="007634D1"/>
    <w:rsid w:val="00763A93"/>
    <w:rsid w:val="00763D50"/>
    <w:rsid w:val="00763EEB"/>
    <w:rsid w:val="007643A9"/>
    <w:rsid w:val="00764961"/>
    <w:rsid w:val="0076496D"/>
    <w:rsid w:val="00764DDB"/>
    <w:rsid w:val="007650A5"/>
    <w:rsid w:val="007657E4"/>
    <w:rsid w:val="00765CAC"/>
    <w:rsid w:val="00765DEA"/>
    <w:rsid w:val="00765F06"/>
    <w:rsid w:val="00766702"/>
    <w:rsid w:val="00766981"/>
    <w:rsid w:val="00766B89"/>
    <w:rsid w:val="00766C3B"/>
    <w:rsid w:val="00767652"/>
    <w:rsid w:val="0076775B"/>
    <w:rsid w:val="007678FD"/>
    <w:rsid w:val="00767B90"/>
    <w:rsid w:val="00767EA0"/>
    <w:rsid w:val="00770240"/>
    <w:rsid w:val="00770289"/>
    <w:rsid w:val="00770304"/>
    <w:rsid w:val="00770381"/>
    <w:rsid w:val="007703D5"/>
    <w:rsid w:val="007708B4"/>
    <w:rsid w:val="00770FD5"/>
    <w:rsid w:val="00771043"/>
    <w:rsid w:val="007711AD"/>
    <w:rsid w:val="00771317"/>
    <w:rsid w:val="0077133F"/>
    <w:rsid w:val="0077169B"/>
    <w:rsid w:val="007719FF"/>
    <w:rsid w:val="00771C9E"/>
    <w:rsid w:val="00771DDF"/>
    <w:rsid w:val="00772198"/>
    <w:rsid w:val="0077228E"/>
    <w:rsid w:val="00772490"/>
    <w:rsid w:val="0077267C"/>
    <w:rsid w:val="007726BC"/>
    <w:rsid w:val="007727E4"/>
    <w:rsid w:val="0077288A"/>
    <w:rsid w:val="00772CA9"/>
    <w:rsid w:val="00772F2D"/>
    <w:rsid w:val="00773556"/>
    <w:rsid w:val="007736FE"/>
    <w:rsid w:val="00773782"/>
    <w:rsid w:val="0077395E"/>
    <w:rsid w:val="00773D92"/>
    <w:rsid w:val="0077415B"/>
    <w:rsid w:val="0077466E"/>
    <w:rsid w:val="007746FF"/>
    <w:rsid w:val="007747D7"/>
    <w:rsid w:val="0077482B"/>
    <w:rsid w:val="007757FE"/>
    <w:rsid w:val="007758B2"/>
    <w:rsid w:val="007759F4"/>
    <w:rsid w:val="00775DED"/>
    <w:rsid w:val="0077627B"/>
    <w:rsid w:val="0077640E"/>
    <w:rsid w:val="007764F1"/>
    <w:rsid w:val="00776593"/>
    <w:rsid w:val="007765B9"/>
    <w:rsid w:val="00776BB6"/>
    <w:rsid w:val="00776C06"/>
    <w:rsid w:val="00776C52"/>
    <w:rsid w:val="00777684"/>
    <w:rsid w:val="00777BD0"/>
    <w:rsid w:val="00777F28"/>
    <w:rsid w:val="00777F3F"/>
    <w:rsid w:val="0078112C"/>
    <w:rsid w:val="0078135C"/>
    <w:rsid w:val="007819C4"/>
    <w:rsid w:val="00781A1D"/>
    <w:rsid w:val="00781DE0"/>
    <w:rsid w:val="007821EF"/>
    <w:rsid w:val="00782268"/>
    <w:rsid w:val="007825D7"/>
    <w:rsid w:val="007825F5"/>
    <w:rsid w:val="00782D0B"/>
    <w:rsid w:val="0078311D"/>
    <w:rsid w:val="007832B2"/>
    <w:rsid w:val="007833F6"/>
    <w:rsid w:val="007834A3"/>
    <w:rsid w:val="00783739"/>
    <w:rsid w:val="00783897"/>
    <w:rsid w:val="00783A3E"/>
    <w:rsid w:val="0078460D"/>
    <w:rsid w:val="007846E5"/>
    <w:rsid w:val="00784A66"/>
    <w:rsid w:val="00784A84"/>
    <w:rsid w:val="00784B8B"/>
    <w:rsid w:val="00784E3A"/>
    <w:rsid w:val="0078507B"/>
    <w:rsid w:val="007851D7"/>
    <w:rsid w:val="007853AE"/>
    <w:rsid w:val="007854B4"/>
    <w:rsid w:val="00785714"/>
    <w:rsid w:val="00785954"/>
    <w:rsid w:val="00785BB6"/>
    <w:rsid w:val="00785C75"/>
    <w:rsid w:val="00785E49"/>
    <w:rsid w:val="00786056"/>
    <w:rsid w:val="007860EC"/>
    <w:rsid w:val="007861A2"/>
    <w:rsid w:val="00786225"/>
    <w:rsid w:val="007864A4"/>
    <w:rsid w:val="0078656F"/>
    <w:rsid w:val="007865D2"/>
    <w:rsid w:val="007867A8"/>
    <w:rsid w:val="0078682E"/>
    <w:rsid w:val="0078722B"/>
    <w:rsid w:val="00787A3A"/>
    <w:rsid w:val="007900A7"/>
    <w:rsid w:val="0079038A"/>
    <w:rsid w:val="007905A1"/>
    <w:rsid w:val="007907C6"/>
    <w:rsid w:val="00790800"/>
    <w:rsid w:val="0079090C"/>
    <w:rsid w:val="00790C1B"/>
    <w:rsid w:val="00790DCA"/>
    <w:rsid w:val="0079133D"/>
    <w:rsid w:val="007914D7"/>
    <w:rsid w:val="00791A75"/>
    <w:rsid w:val="00791AA4"/>
    <w:rsid w:val="00791EE6"/>
    <w:rsid w:val="00791F1E"/>
    <w:rsid w:val="00791FF8"/>
    <w:rsid w:val="0079211B"/>
    <w:rsid w:val="007924D0"/>
    <w:rsid w:val="0079261E"/>
    <w:rsid w:val="007928D1"/>
    <w:rsid w:val="007929B2"/>
    <w:rsid w:val="007929DA"/>
    <w:rsid w:val="00792B2D"/>
    <w:rsid w:val="00792BE7"/>
    <w:rsid w:val="00792E6E"/>
    <w:rsid w:val="00792F04"/>
    <w:rsid w:val="00792F63"/>
    <w:rsid w:val="00793C0B"/>
    <w:rsid w:val="007940F7"/>
    <w:rsid w:val="007940FD"/>
    <w:rsid w:val="00794CE2"/>
    <w:rsid w:val="007950DA"/>
    <w:rsid w:val="00795153"/>
    <w:rsid w:val="00795A5E"/>
    <w:rsid w:val="00795E3A"/>
    <w:rsid w:val="00795F52"/>
    <w:rsid w:val="00796303"/>
    <w:rsid w:val="0079642E"/>
    <w:rsid w:val="0079657C"/>
    <w:rsid w:val="00796976"/>
    <w:rsid w:val="00796C3C"/>
    <w:rsid w:val="00796D45"/>
    <w:rsid w:val="00796E6D"/>
    <w:rsid w:val="00796F5F"/>
    <w:rsid w:val="0079705C"/>
    <w:rsid w:val="007974C3"/>
    <w:rsid w:val="007975ED"/>
    <w:rsid w:val="0079766B"/>
    <w:rsid w:val="0079785B"/>
    <w:rsid w:val="00797928"/>
    <w:rsid w:val="00797C67"/>
    <w:rsid w:val="00797E41"/>
    <w:rsid w:val="007A010C"/>
    <w:rsid w:val="007A08E1"/>
    <w:rsid w:val="007A0A3D"/>
    <w:rsid w:val="007A0B25"/>
    <w:rsid w:val="007A0D95"/>
    <w:rsid w:val="007A0F43"/>
    <w:rsid w:val="007A100F"/>
    <w:rsid w:val="007A104A"/>
    <w:rsid w:val="007A1707"/>
    <w:rsid w:val="007A1732"/>
    <w:rsid w:val="007A17D1"/>
    <w:rsid w:val="007A265C"/>
    <w:rsid w:val="007A2691"/>
    <w:rsid w:val="007A26BF"/>
    <w:rsid w:val="007A26DB"/>
    <w:rsid w:val="007A27F2"/>
    <w:rsid w:val="007A2916"/>
    <w:rsid w:val="007A2B29"/>
    <w:rsid w:val="007A2FB8"/>
    <w:rsid w:val="007A33A2"/>
    <w:rsid w:val="007A35D9"/>
    <w:rsid w:val="007A3715"/>
    <w:rsid w:val="007A3D09"/>
    <w:rsid w:val="007A3D6F"/>
    <w:rsid w:val="007A4151"/>
    <w:rsid w:val="007A42E8"/>
    <w:rsid w:val="007A4627"/>
    <w:rsid w:val="007A473E"/>
    <w:rsid w:val="007A47F0"/>
    <w:rsid w:val="007A5555"/>
    <w:rsid w:val="007A55D6"/>
    <w:rsid w:val="007A574B"/>
    <w:rsid w:val="007A5B36"/>
    <w:rsid w:val="007A5C95"/>
    <w:rsid w:val="007A5D78"/>
    <w:rsid w:val="007A5DF5"/>
    <w:rsid w:val="007A5E1D"/>
    <w:rsid w:val="007A6A19"/>
    <w:rsid w:val="007A6BA4"/>
    <w:rsid w:val="007A6C95"/>
    <w:rsid w:val="007A6EA8"/>
    <w:rsid w:val="007A72A7"/>
    <w:rsid w:val="007A7462"/>
    <w:rsid w:val="007A75C8"/>
    <w:rsid w:val="007A7B68"/>
    <w:rsid w:val="007B0494"/>
    <w:rsid w:val="007B0855"/>
    <w:rsid w:val="007B0963"/>
    <w:rsid w:val="007B0964"/>
    <w:rsid w:val="007B096B"/>
    <w:rsid w:val="007B0C35"/>
    <w:rsid w:val="007B0CB0"/>
    <w:rsid w:val="007B0E96"/>
    <w:rsid w:val="007B10C0"/>
    <w:rsid w:val="007B1156"/>
    <w:rsid w:val="007B119D"/>
    <w:rsid w:val="007B14B3"/>
    <w:rsid w:val="007B14BE"/>
    <w:rsid w:val="007B15E4"/>
    <w:rsid w:val="007B1912"/>
    <w:rsid w:val="007B1A45"/>
    <w:rsid w:val="007B1B45"/>
    <w:rsid w:val="007B1EE3"/>
    <w:rsid w:val="007B2019"/>
    <w:rsid w:val="007B220F"/>
    <w:rsid w:val="007B253F"/>
    <w:rsid w:val="007B25B9"/>
    <w:rsid w:val="007B2C7A"/>
    <w:rsid w:val="007B2EB4"/>
    <w:rsid w:val="007B2FA2"/>
    <w:rsid w:val="007B3166"/>
    <w:rsid w:val="007B31EB"/>
    <w:rsid w:val="007B333C"/>
    <w:rsid w:val="007B364D"/>
    <w:rsid w:val="007B3A0F"/>
    <w:rsid w:val="007B3BC7"/>
    <w:rsid w:val="007B3BFC"/>
    <w:rsid w:val="007B3D44"/>
    <w:rsid w:val="007B3E6B"/>
    <w:rsid w:val="007B4057"/>
    <w:rsid w:val="007B41E8"/>
    <w:rsid w:val="007B4260"/>
    <w:rsid w:val="007B42C8"/>
    <w:rsid w:val="007B43E7"/>
    <w:rsid w:val="007B4B47"/>
    <w:rsid w:val="007B4F22"/>
    <w:rsid w:val="007B5254"/>
    <w:rsid w:val="007B5606"/>
    <w:rsid w:val="007B5667"/>
    <w:rsid w:val="007B56D9"/>
    <w:rsid w:val="007B5826"/>
    <w:rsid w:val="007B5AD8"/>
    <w:rsid w:val="007B5D5F"/>
    <w:rsid w:val="007B5D69"/>
    <w:rsid w:val="007B6088"/>
    <w:rsid w:val="007B631B"/>
    <w:rsid w:val="007B6410"/>
    <w:rsid w:val="007B64AB"/>
    <w:rsid w:val="007B65E2"/>
    <w:rsid w:val="007B6A94"/>
    <w:rsid w:val="007B6CBD"/>
    <w:rsid w:val="007B6D22"/>
    <w:rsid w:val="007B700A"/>
    <w:rsid w:val="007B7052"/>
    <w:rsid w:val="007B717E"/>
    <w:rsid w:val="007B74BD"/>
    <w:rsid w:val="007B769A"/>
    <w:rsid w:val="007B7857"/>
    <w:rsid w:val="007C03F6"/>
    <w:rsid w:val="007C0E1A"/>
    <w:rsid w:val="007C1DDE"/>
    <w:rsid w:val="007C1F5C"/>
    <w:rsid w:val="007C28C6"/>
    <w:rsid w:val="007C2908"/>
    <w:rsid w:val="007C2B8E"/>
    <w:rsid w:val="007C2D15"/>
    <w:rsid w:val="007C2F77"/>
    <w:rsid w:val="007C3340"/>
    <w:rsid w:val="007C35C3"/>
    <w:rsid w:val="007C3801"/>
    <w:rsid w:val="007C46AB"/>
    <w:rsid w:val="007C4BBC"/>
    <w:rsid w:val="007C4C11"/>
    <w:rsid w:val="007C4C4C"/>
    <w:rsid w:val="007C4C78"/>
    <w:rsid w:val="007C4CD1"/>
    <w:rsid w:val="007C51E3"/>
    <w:rsid w:val="007C5601"/>
    <w:rsid w:val="007C58A3"/>
    <w:rsid w:val="007C58A6"/>
    <w:rsid w:val="007C593D"/>
    <w:rsid w:val="007C5DBA"/>
    <w:rsid w:val="007C5F41"/>
    <w:rsid w:val="007C62EB"/>
    <w:rsid w:val="007C6663"/>
    <w:rsid w:val="007C6BF5"/>
    <w:rsid w:val="007C7010"/>
    <w:rsid w:val="007C7116"/>
    <w:rsid w:val="007C71B0"/>
    <w:rsid w:val="007C7436"/>
    <w:rsid w:val="007C7454"/>
    <w:rsid w:val="007C74B0"/>
    <w:rsid w:val="007C750B"/>
    <w:rsid w:val="007C7671"/>
    <w:rsid w:val="007C7AD7"/>
    <w:rsid w:val="007C7C1B"/>
    <w:rsid w:val="007D0571"/>
    <w:rsid w:val="007D083A"/>
    <w:rsid w:val="007D0A5D"/>
    <w:rsid w:val="007D0CB8"/>
    <w:rsid w:val="007D0CB9"/>
    <w:rsid w:val="007D0D68"/>
    <w:rsid w:val="007D0DEB"/>
    <w:rsid w:val="007D12D0"/>
    <w:rsid w:val="007D13E1"/>
    <w:rsid w:val="007D15F7"/>
    <w:rsid w:val="007D1C12"/>
    <w:rsid w:val="007D1DF4"/>
    <w:rsid w:val="007D27B3"/>
    <w:rsid w:val="007D33D8"/>
    <w:rsid w:val="007D37A2"/>
    <w:rsid w:val="007D3857"/>
    <w:rsid w:val="007D38D3"/>
    <w:rsid w:val="007D3AC3"/>
    <w:rsid w:val="007D3E13"/>
    <w:rsid w:val="007D419C"/>
    <w:rsid w:val="007D434D"/>
    <w:rsid w:val="007D4531"/>
    <w:rsid w:val="007D45C1"/>
    <w:rsid w:val="007D477E"/>
    <w:rsid w:val="007D4831"/>
    <w:rsid w:val="007D495D"/>
    <w:rsid w:val="007D4BB8"/>
    <w:rsid w:val="007D4EA5"/>
    <w:rsid w:val="007D4ED1"/>
    <w:rsid w:val="007D4F4E"/>
    <w:rsid w:val="007D5522"/>
    <w:rsid w:val="007D58CC"/>
    <w:rsid w:val="007D5A8E"/>
    <w:rsid w:val="007D5EA8"/>
    <w:rsid w:val="007D6314"/>
    <w:rsid w:val="007D662F"/>
    <w:rsid w:val="007D7056"/>
    <w:rsid w:val="007D71F9"/>
    <w:rsid w:val="007D7364"/>
    <w:rsid w:val="007D7B8E"/>
    <w:rsid w:val="007D7D0F"/>
    <w:rsid w:val="007D7D69"/>
    <w:rsid w:val="007D7F01"/>
    <w:rsid w:val="007E02E0"/>
    <w:rsid w:val="007E052F"/>
    <w:rsid w:val="007E0670"/>
    <w:rsid w:val="007E0BFD"/>
    <w:rsid w:val="007E105F"/>
    <w:rsid w:val="007E1188"/>
    <w:rsid w:val="007E123E"/>
    <w:rsid w:val="007E1615"/>
    <w:rsid w:val="007E17E8"/>
    <w:rsid w:val="007E1E68"/>
    <w:rsid w:val="007E1F95"/>
    <w:rsid w:val="007E2158"/>
    <w:rsid w:val="007E229E"/>
    <w:rsid w:val="007E2336"/>
    <w:rsid w:val="007E23BA"/>
    <w:rsid w:val="007E24D6"/>
    <w:rsid w:val="007E2664"/>
    <w:rsid w:val="007E2C1E"/>
    <w:rsid w:val="007E2C8F"/>
    <w:rsid w:val="007E32E0"/>
    <w:rsid w:val="007E333C"/>
    <w:rsid w:val="007E378E"/>
    <w:rsid w:val="007E38D6"/>
    <w:rsid w:val="007E3F2D"/>
    <w:rsid w:val="007E3FBD"/>
    <w:rsid w:val="007E422B"/>
    <w:rsid w:val="007E44B8"/>
    <w:rsid w:val="007E466B"/>
    <w:rsid w:val="007E4A7B"/>
    <w:rsid w:val="007E4B6D"/>
    <w:rsid w:val="007E4BDD"/>
    <w:rsid w:val="007E4D4F"/>
    <w:rsid w:val="007E4D7F"/>
    <w:rsid w:val="007E4FA1"/>
    <w:rsid w:val="007E55F0"/>
    <w:rsid w:val="007E5999"/>
    <w:rsid w:val="007E5CCC"/>
    <w:rsid w:val="007E6561"/>
    <w:rsid w:val="007E6659"/>
    <w:rsid w:val="007E6696"/>
    <w:rsid w:val="007E6748"/>
    <w:rsid w:val="007E6AF4"/>
    <w:rsid w:val="007E6BC6"/>
    <w:rsid w:val="007E7024"/>
    <w:rsid w:val="007E7A6A"/>
    <w:rsid w:val="007E7C25"/>
    <w:rsid w:val="007E7C5D"/>
    <w:rsid w:val="007F01CB"/>
    <w:rsid w:val="007F01EF"/>
    <w:rsid w:val="007F02BB"/>
    <w:rsid w:val="007F0700"/>
    <w:rsid w:val="007F07AD"/>
    <w:rsid w:val="007F07FF"/>
    <w:rsid w:val="007F09A4"/>
    <w:rsid w:val="007F09FF"/>
    <w:rsid w:val="007F0C90"/>
    <w:rsid w:val="007F0D1A"/>
    <w:rsid w:val="007F10A9"/>
    <w:rsid w:val="007F14F1"/>
    <w:rsid w:val="007F1785"/>
    <w:rsid w:val="007F1994"/>
    <w:rsid w:val="007F1A04"/>
    <w:rsid w:val="007F1B48"/>
    <w:rsid w:val="007F1C2B"/>
    <w:rsid w:val="007F1D52"/>
    <w:rsid w:val="007F20D8"/>
    <w:rsid w:val="007F216C"/>
    <w:rsid w:val="007F2250"/>
    <w:rsid w:val="007F2261"/>
    <w:rsid w:val="007F25A8"/>
    <w:rsid w:val="007F26C3"/>
    <w:rsid w:val="007F27A6"/>
    <w:rsid w:val="007F2A7E"/>
    <w:rsid w:val="007F2B09"/>
    <w:rsid w:val="007F2CA0"/>
    <w:rsid w:val="007F3C19"/>
    <w:rsid w:val="007F3D75"/>
    <w:rsid w:val="007F418D"/>
    <w:rsid w:val="007F41FD"/>
    <w:rsid w:val="007F4446"/>
    <w:rsid w:val="007F44D4"/>
    <w:rsid w:val="007F4CAD"/>
    <w:rsid w:val="007F5487"/>
    <w:rsid w:val="007F5717"/>
    <w:rsid w:val="007F5862"/>
    <w:rsid w:val="007F5F60"/>
    <w:rsid w:val="007F60E5"/>
    <w:rsid w:val="007F6122"/>
    <w:rsid w:val="007F62E5"/>
    <w:rsid w:val="007F6BD6"/>
    <w:rsid w:val="007F7016"/>
    <w:rsid w:val="007F7086"/>
    <w:rsid w:val="007F726C"/>
    <w:rsid w:val="007F733E"/>
    <w:rsid w:val="007F74A7"/>
    <w:rsid w:val="007F7602"/>
    <w:rsid w:val="007F7651"/>
    <w:rsid w:val="007F7796"/>
    <w:rsid w:val="007F78B3"/>
    <w:rsid w:val="007F7AC2"/>
    <w:rsid w:val="008003AD"/>
    <w:rsid w:val="0080063E"/>
    <w:rsid w:val="00800A2F"/>
    <w:rsid w:val="00800BAF"/>
    <w:rsid w:val="00800C8C"/>
    <w:rsid w:val="00800E51"/>
    <w:rsid w:val="00800E6B"/>
    <w:rsid w:val="00800F63"/>
    <w:rsid w:val="00801066"/>
    <w:rsid w:val="00801139"/>
    <w:rsid w:val="0080134F"/>
    <w:rsid w:val="008017C7"/>
    <w:rsid w:val="0080192B"/>
    <w:rsid w:val="008020EC"/>
    <w:rsid w:val="008023ED"/>
    <w:rsid w:val="008026D0"/>
    <w:rsid w:val="008027AB"/>
    <w:rsid w:val="008028F8"/>
    <w:rsid w:val="00802999"/>
    <w:rsid w:val="00802C82"/>
    <w:rsid w:val="00802E07"/>
    <w:rsid w:val="008036FA"/>
    <w:rsid w:val="00803771"/>
    <w:rsid w:val="00803870"/>
    <w:rsid w:val="00803902"/>
    <w:rsid w:val="00803914"/>
    <w:rsid w:val="008039B7"/>
    <w:rsid w:val="00804097"/>
    <w:rsid w:val="008043DA"/>
    <w:rsid w:val="00804A28"/>
    <w:rsid w:val="00804B4C"/>
    <w:rsid w:val="00804BE6"/>
    <w:rsid w:val="00804C4E"/>
    <w:rsid w:val="00805319"/>
    <w:rsid w:val="008054AF"/>
    <w:rsid w:val="008057F5"/>
    <w:rsid w:val="00805EF1"/>
    <w:rsid w:val="00806075"/>
    <w:rsid w:val="00806124"/>
    <w:rsid w:val="008061C5"/>
    <w:rsid w:val="00806384"/>
    <w:rsid w:val="00806513"/>
    <w:rsid w:val="00806542"/>
    <w:rsid w:val="00806AB2"/>
    <w:rsid w:val="00806C1C"/>
    <w:rsid w:val="00806E62"/>
    <w:rsid w:val="00807018"/>
    <w:rsid w:val="0080748E"/>
    <w:rsid w:val="0080756C"/>
    <w:rsid w:val="008075D0"/>
    <w:rsid w:val="008079C5"/>
    <w:rsid w:val="00807B7D"/>
    <w:rsid w:val="0081040C"/>
    <w:rsid w:val="00810913"/>
    <w:rsid w:val="00810C7E"/>
    <w:rsid w:val="00810F45"/>
    <w:rsid w:val="00811359"/>
    <w:rsid w:val="008115B4"/>
    <w:rsid w:val="00812235"/>
    <w:rsid w:val="00812B43"/>
    <w:rsid w:val="00812C0A"/>
    <w:rsid w:val="00812CB4"/>
    <w:rsid w:val="008132A1"/>
    <w:rsid w:val="0081386A"/>
    <w:rsid w:val="00813D27"/>
    <w:rsid w:val="00813E2B"/>
    <w:rsid w:val="00813F58"/>
    <w:rsid w:val="00813F91"/>
    <w:rsid w:val="00813FD5"/>
    <w:rsid w:val="008140D9"/>
    <w:rsid w:val="0081425A"/>
    <w:rsid w:val="00814629"/>
    <w:rsid w:val="00814857"/>
    <w:rsid w:val="00814987"/>
    <w:rsid w:val="00814AAC"/>
    <w:rsid w:val="00814E9C"/>
    <w:rsid w:val="00814F21"/>
    <w:rsid w:val="008152D0"/>
    <w:rsid w:val="0081575E"/>
    <w:rsid w:val="008157D3"/>
    <w:rsid w:val="00815E1E"/>
    <w:rsid w:val="00816113"/>
    <w:rsid w:val="00816741"/>
    <w:rsid w:val="00816971"/>
    <w:rsid w:val="00817287"/>
    <w:rsid w:val="0081740E"/>
    <w:rsid w:val="008177FF"/>
    <w:rsid w:val="0081781A"/>
    <w:rsid w:val="008178B6"/>
    <w:rsid w:val="0081797E"/>
    <w:rsid w:val="00820663"/>
    <w:rsid w:val="008206A7"/>
    <w:rsid w:val="008206E3"/>
    <w:rsid w:val="00820E80"/>
    <w:rsid w:val="00820F27"/>
    <w:rsid w:val="008212DF"/>
    <w:rsid w:val="008216D5"/>
    <w:rsid w:val="00821727"/>
    <w:rsid w:val="008217E0"/>
    <w:rsid w:val="00821B75"/>
    <w:rsid w:val="00821B8A"/>
    <w:rsid w:val="00821CD5"/>
    <w:rsid w:val="00821F6C"/>
    <w:rsid w:val="008222A9"/>
    <w:rsid w:val="00822577"/>
    <w:rsid w:val="00823740"/>
    <w:rsid w:val="00823884"/>
    <w:rsid w:val="00823C61"/>
    <w:rsid w:val="00823DC8"/>
    <w:rsid w:val="00823F5A"/>
    <w:rsid w:val="00824313"/>
    <w:rsid w:val="00824602"/>
    <w:rsid w:val="0082466A"/>
    <w:rsid w:val="00824BB0"/>
    <w:rsid w:val="008259C5"/>
    <w:rsid w:val="008259DC"/>
    <w:rsid w:val="00825B33"/>
    <w:rsid w:val="00825D4F"/>
    <w:rsid w:val="0082647D"/>
    <w:rsid w:val="0082649B"/>
    <w:rsid w:val="008269B8"/>
    <w:rsid w:val="00826BA6"/>
    <w:rsid w:val="00826D5D"/>
    <w:rsid w:val="00826E5F"/>
    <w:rsid w:val="00826FFD"/>
    <w:rsid w:val="008273BF"/>
    <w:rsid w:val="00827A45"/>
    <w:rsid w:val="00827C0A"/>
    <w:rsid w:val="00827DE5"/>
    <w:rsid w:val="00827EDD"/>
    <w:rsid w:val="00827EFC"/>
    <w:rsid w:val="008303E1"/>
    <w:rsid w:val="008304DA"/>
    <w:rsid w:val="00830711"/>
    <w:rsid w:val="00830AF1"/>
    <w:rsid w:val="00830F58"/>
    <w:rsid w:val="008310C4"/>
    <w:rsid w:val="008317C1"/>
    <w:rsid w:val="008317CB"/>
    <w:rsid w:val="00831A08"/>
    <w:rsid w:val="00831BFD"/>
    <w:rsid w:val="00831F77"/>
    <w:rsid w:val="0083206A"/>
    <w:rsid w:val="0083215E"/>
    <w:rsid w:val="008325EE"/>
    <w:rsid w:val="00832728"/>
    <w:rsid w:val="00832A90"/>
    <w:rsid w:val="00832B45"/>
    <w:rsid w:val="00832BF2"/>
    <w:rsid w:val="00832BF4"/>
    <w:rsid w:val="00832D65"/>
    <w:rsid w:val="00833138"/>
    <w:rsid w:val="008333F5"/>
    <w:rsid w:val="0083358C"/>
    <w:rsid w:val="008335DC"/>
    <w:rsid w:val="008338DB"/>
    <w:rsid w:val="00833A9E"/>
    <w:rsid w:val="00833BB7"/>
    <w:rsid w:val="00833C2C"/>
    <w:rsid w:val="00834058"/>
    <w:rsid w:val="0083427F"/>
    <w:rsid w:val="00834A79"/>
    <w:rsid w:val="00834B8D"/>
    <w:rsid w:val="00834CC3"/>
    <w:rsid w:val="00834FE8"/>
    <w:rsid w:val="00835672"/>
    <w:rsid w:val="00835831"/>
    <w:rsid w:val="00835871"/>
    <w:rsid w:val="00835A70"/>
    <w:rsid w:val="00835B73"/>
    <w:rsid w:val="00836573"/>
    <w:rsid w:val="008366C2"/>
    <w:rsid w:val="0083674C"/>
    <w:rsid w:val="00836930"/>
    <w:rsid w:val="00836991"/>
    <w:rsid w:val="00836AD9"/>
    <w:rsid w:val="00836FA4"/>
    <w:rsid w:val="008377BE"/>
    <w:rsid w:val="0083791A"/>
    <w:rsid w:val="00837966"/>
    <w:rsid w:val="00837A15"/>
    <w:rsid w:val="00837DD4"/>
    <w:rsid w:val="00840013"/>
    <w:rsid w:val="00840129"/>
    <w:rsid w:val="00840308"/>
    <w:rsid w:val="00840B09"/>
    <w:rsid w:val="00840BB8"/>
    <w:rsid w:val="00840CC4"/>
    <w:rsid w:val="00841561"/>
    <w:rsid w:val="00841599"/>
    <w:rsid w:val="008416E7"/>
    <w:rsid w:val="0084203E"/>
    <w:rsid w:val="0084225B"/>
    <w:rsid w:val="0084226D"/>
    <w:rsid w:val="00842347"/>
    <w:rsid w:val="008426EA"/>
    <w:rsid w:val="008426FA"/>
    <w:rsid w:val="008427C0"/>
    <w:rsid w:val="00842EE1"/>
    <w:rsid w:val="00842FCB"/>
    <w:rsid w:val="00842FDF"/>
    <w:rsid w:val="00843127"/>
    <w:rsid w:val="00843250"/>
    <w:rsid w:val="0084334E"/>
    <w:rsid w:val="00843395"/>
    <w:rsid w:val="00843423"/>
    <w:rsid w:val="00843803"/>
    <w:rsid w:val="008438EE"/>
    <w:rsid w:val="00843DCF"/>
    <w:rsid w:val="00844002"/>
    <w:rsid w:val="0084410E"/>
    <w:rsid w:val="00844191"/>
    <w:rsid w:val="008441A5"/>
    <w:rsid w:val="00844302"/>
    <w:rsid w:val="0084430E"/>
    <w:rsid w:val="0084433A"/>
    <w:rsid w:val="008446E5"/>
    <w:rsid w:val="008449C5"/>
    <w:rsid w:val="00844B21"/>
    <w:rsid w:val="00844B5F"/>
    <w:rsid w:val="00844B61"/>
    <w:rsid w:val="00844C84"/>
    <w:rsid w:val="00844DF7"/>
    <w:rsid w:val="0084503D"/>
    <w:rsid w:val="008451CA"/>
    <w:rsid w:val="008451D6"/>
    <w:rsid w:val="00845805"/>
    <w:rsid w:val="00845B8F"/>
    <w:rsid w:val="00845BD0"/>
    <w:rsid w:val="00845C70"/>
    <w:rsid w:val="00845DBF"/>
    <w:rsid w:val="00845E98"/>
    <w:rsid w:val="0084646A"/>
    <w:rsid w:val="0084673F"/>
    <w:rsid w:val="00846C85"/>
    <w:rsid w:val="008470EE"/>
    <w:rsid w:val="008473A7"/>
    <w:rsid w:val="0084F3A4"/>
    <w:rsid w:val="0085018C"/>
    <w:rsid w:val="0085044F"/>
    <w:rsid w:val="008509E5"/>
    <w:rsid w:val="00850C45"/>
    <w:rsid w:val="00850D7F"/>
    <w:rsid w:val="00850E84"/>
    <w:rsid w:val="0085107A"/>
    <w:rsid w:val="00851088"/>
    <w:rsid w:val="008519D0"/>
    <w:rsid w:val="00851DF3"/>
    <w:rsid w:val="008527AA"/>
    <w:rsid w:val="00852D2D"/>
    <w:rsid w:val="00852DCD"/>
    <w:rsid w:val="00852E5D"/>
    <w:rsid w:val="00853510"/>
    <w:rsid w:val="0085378B"/>
    <w:rsid w:val="00853E5F"/>
    <w:rsid w:val="008542D4"/>
    <w:rsid w:val="00854493"/>
    <w:rsid w:val="00854955"/>
    <w:rsid w:val="00854B72"/>
    <w:rsid w:val="008551B3"/>
    <w:rsid w:val="008553CC"/>
    <w:rsid w:val="0085581D"/>
    <w:rsid w:val="0085587E"/>
    <w:rsid w:val="00855952"/>
    <w:rsid w:val="00855DB0"/>
    <w:rsid w:val="00855DE2"/>
    <w:rsid w:val="00855E18"/>
    <w:rsid w:val="0085601E"/>
    <w:rsid w:val="0085622A"/>
    <w:rsid w:val="00856536"/>
    <w:rsid w:val="0085683A"/>
    <w:rsid w:val="00856888"/>
    <w:rsid w:val="008569D9"/>
    <w:rsid w:val="00856A2F"/>
    <w:rsid w:val="00856B2B"/>
    <w:rsid w:val="00856DB7"/>
    <w:rsid w:val="008573D0"/>
    <w:rsid w:val="0085744E"/>
    <w:rsid w:val="00857736"/>
    <w:rsid w:val="008579BB"/>
    <w:rsid w:val="00857B1E"/>
    <w:rsid w:val="00857B57"/>
    <w:rsid w:val="00857B97"/>
    <w:rsid w:val="00860144"/>
    <w:rsid w:val="0086043B"/>
    <w:rsid w:val="00860808"/>
    <w:rsid w:val="00860C30"/>
    <w:rsid w:val="00860D61"/>
    <w:rsid w:val="00860EAF"/>
    <w:rsid w:val="00861DE9"/>
    <w:rsid w:val="0086256D"/>
    <w:rsid w:val="00862938"/>
    <w:rsid w:val="00862BC1"/>
    <w:rsid w:val="00862E4E"/>
    <w:rsid w:val="00863537"/>
    <w:rsid w:val="00863808"/>
    <w:rsid w:val="00863AD6"/>
    <w:rsid w:val="00863C45"/>
    <w:rsid w:val="00863C65"/>
    <w:rsid w:val="00863D32"/>
    <w:rsid w:val="00863E8D"/>
    <w:rsid w:val="00863F75"/>
    <w:rsid w:val="008640B6"/>
    <w:rsid w:val="00864136"/>
    <w:rsid w:val="00864627"/>
    <w:rsid w:val="008646BD"/>
    <w:rsid w:val="008649C7"/>
    <w:rsid w:val="00864D0D"/>
    <w:rsid w:val="00864F8C"/>
    <w:rsid w:val="00865370"/>
    <w:rsid w:val="00865837"/>
    <w:rsid w:val="008664C5"/>
    <w:rsid w:val="00866B65"/>
    <w:rsid w:val="00866BA1"/>
    <w:rsid w:val="0086765C"/>
    <w:rsid w:val="0087003A"/>
    <w:rsid w:val="008700F1"/>
    <w:rsid w:val="00870494"/>
    <w:rsid w:val="00870746"/>
    <w:rsid w:val="00870934"/>
    <w:rsid w:val="00870A58"/>
    <w:rsid w:val="00870A9B"/>
    <w:rsid w:val="00870B8A"/>
    <w:rsid w:val="00871258"/>
    <w:rsid w:val="00871481"/>
    <w:rsid w:val="0087150A"/>
    <w:rsid w:val="00871520"/>
    <w:rsid w:val="00871532"/>
    <w:rsid w:val="008717DF"/>
    <w:rsid w:val="008717E2"/>
    <w:rsid w:val="0087193C"/>
    <w:rsid w:val="00871A1E"/>
    <w:rsid w:val="008720A8"/>
    <w:rsid w:val="00872283"/>
    <w:rsid w:val="008723C3"/>
    <w:rsid w:val="0087286A"/>
    <w:rsid w:val="00872B3F"/>
    <w:rsid w:val="00872CA3"/>
    <w:rsid w:val="00873330"/>
    <w:rsid w:val="008736F3"/>
    <w:rsid w:val="008739A5"/>
    <w:rsid w:val="008739E1"/>
    <w:rsid w:val="008744C9"/>
    <w:rsid w:val="0087492C"/>
    <w:rsid w:val="008749E5"/>
    <w:rsid w:val="00874CFA"/>
    <w:rsid w:val="00874F09"/>
    <w:rsid w:val="00874F37"/>
    <w:rsid w:val="0087503E"/>
    <w:rsid w:val="008757B7"/>
    <w:rsid w:val="008758E7"/>
    <w:rsid w:val="0087591C"/>
    <w:rsid w:val="00875981"/>
    <w:rsid w:val="00875DAB"/>
    <w:rsid w:val="008764C1"/>
    <w:rsid w:val="0087677D"/>
    <w:rsid w:val="00876989"/>
    <w:rsid w:val="00876BAA"/>
    <w:rsid w:val="0087733A"/>
    <w:rsid w:val="00877799"/>
    <w:rsid w:val="00877A58"/>
    <w:rsid w:val="00877BBB"/>
    <w:rsid w:val="00877C28"/>
    <w:rsid w:val="00877C94"/>
    <w:rsid w:val="00877F07"/>
    <w:rsid w:val="00880188"/>
    <w:rsid w:val="008805C2"/>
    <w:rsid w:val="0088093B"/>
    <w:rsid w:val="008810AD"/>
    <w:rsid w:val="0088110B"/>
    <w:rsid w:val="00881274"/>
    <w:rsid w:val="008813D4"/>
    <w:rsid w:val="00881429"/>
    <w:rsid w:val="00881504"/>
    <w:rsid w:val="0088161C"/>
    <w:rsid w:val="00881A7D"/>
    <w:rsid w:val="00881A96"/>
    <w:rsid w:val="00881ABA"/>
    <w:rsid w:val="00881B1F"/>
    <w:rsid w:val="00882223"/>
    <w:rsid w:val="008822FE"/>
    <w:rsid w:val="0088242C"/>
    <w:rsid w:val="008825C1"/>
    <w:rsid w:val="008825FE"/>
    <w:rsid w:val="0088264C"/>
    <w:rsid w:val="00882A21"/>
    <w:rsid w:val="00882AF8"/>
    <w:rsid w:val="00882C68"/>
    <w:rsid w:val="00882DF8"/>
    <w:rsid w:val="00883192"/>
    <w:rsid w:val="008837AD"/>
    <w:rsid w:val="008840A9"/>
    <w:rsid w:val="008842FC"/>
    <w:rsid w:val="008843ED"/>
    <w:rsid w:val="00884871"/>
    <w:rsid w:val="00884AEE"/>
    <w:rsid w:val="00884C26"/>
    <w:rsid w:val="00884E28"/>
    <w:rsid w:val="00884FC9"/>
    <w:rsid w:val="008854C6"/>
    <w:rsid w:val="008855BA"/>
    <w:rsid w:val="00885712"/>
    <w:rsid w:val="00885732"/>
    <w:rsid w:val="0088588C"/>
    <w:rsid w:val="00885C5C"/>
    <w:rsid w:val="00885F10"/>
    <w:rsid w:val="00886287"/>
    <w:rsid w:val="008863FC"/>
    <w:rsid w:val="0088642A"/>
    <w:rsid w:val="008865F9"/>
    <w:rsid w:val="00886E0F"/>
    <w:rsid w:val="00886EBA"/>
    <w:rsid w:val="00887738"/>
    <w:rsid w:val="00887925"/>
    <w:rsid w:val="00887A6E"/>
    <w:rsid w:val="00887C4E"/>
    <w:rsid w:val="00887CDF"/>
    <w:rsid w:val="00887DB3"/>
    <w:rsid w:val="008902C5"/>
    <w:rsid w:val="00890808"/>
    <w:rsid w:val="00890D37"/>
    <w:rsid w:val="0089117F"/>
    <w:rsid w:val="00891501"/>
    <w:rsid w:val="00891507"/>
    <w:rsid w:val="00891763"/>
    <w:rsid w:val="00891CB7"/>
    <w:rsid w:val="00891F25"/>
    <w:rsid w:val="00892143"/>
    <w:rsid w:val="00892145"/>
    <w:rsid w:val="008922E6"/>
    <w:rsid w:val="00892763"/>
    <w:rsid w:val="008927B8"/>
    <w:rsid w:val="00892FE0"/>
    <w:rsid w:val="008935A1"/>
    <w:rsid w:val="0089384A"/>
    <w:rsid w:val="00893A4A"/>
    <w:rsid w:val="00893BC6"/>
    <w:rsid w:val="00893E37"/>
    <w:rsid w:val="0089451B"/>
    <w:rsid w:val="00894731"/>
    <w:rsid w:val="00894962"/>
    <w:rsid w:val="00894A95"/>
    <w:rsid w:val="00894E26"/>
    <w:rsid w:val="00895487"/>
    <w:rsid w:val="008954CA"/>
    <w:rsid w:val="00895A62"/>
    <w:rsid w:val="00895B36"/>
    <w:rsid w:val="00895BF6"/>
    <w:rsid w:val="00895DD2"/>
    <w:rsid w:val="008964C7"/>
    <w:rsid w:val="00896A77"/>
    <w:rsid w:val="00896DB7"/>
    <w:rsid w:val="008976CF"/>
    <w:rsid w:val="00897B8A"/>
    <w:rsid w:val="00897C38"/>
    <w:rsid w:val="00897D71"/>
    <w:rsid w:val="00897F2D"/>
    <w:rsid w:val="008A0083"/>
    <w:rsid w:val="008A0370"/>
    <w:rsid w:val="008A0455"/>
    <w:rsid w:val="008A047A"/>
    <w:rsid w:val="008A068C"/>
    <w:rsid w:val="008A0BD6"/>
    <w:rsid w:val="008A0D29"/>
    <w:rsid w:val="008A0F07"/>
    <w:rsid w:val="008A138E"/>
    <w:rsid w:val="008A1619"/>
    <w:rsid w:val="008A16DE"/>
    <w:rsid w:val="008A1791"/>
    <w:rsid w:val="008A1AF4"/>
    <w:rsid w:val="008A1CAB"/>
    <w:rsid w:val="008A218E"/>
    <w:rsid w:val="008A29B8"/>
    <w:rsid w:val="008A2A4C"/>
    <w:rsid w:val="008A2C3A"/>
    <w:rsid w:val="008A30D7"/>
    <w:rsid w:val="008A369B"/>
    <w:rsid w:val="008A3BBE"/>
    <w:rsid w:val="008A3C26"/>
    <w:rsid w:val="008A4062"/>
    <w:rsid w:val="008A4365"/>
    <w:rsid w:val="008A44BE"/>
    <w:rsid w:val="008A4B6A"/>
    <w:rsid w:val="008A5015"/>
    <w:rsid w:val="008A51F8"/>
    <w:rsid w:val="008A53DB"/>
    <w:rsid w:val="008A5621"/>
    <w:rsid w:val="008A5BEE"/>
    <w:rsid w:val="008A5E7B"/>
    <w:rsid w:val="008A6267"/>
    <w:rsid w:val="008A66C7"/>
    <w:rsid w:val="008A6937"/>
    <w:rsid w:val="008A6960"/>
    <w:rsid w:val="008A6A35"/>
    <w:rsid w:val="008A6E39"/>
    <w:rsid w:val="008A7186"/>
    <w:rsid w:val="008A76AE"/>
    <w:rsid w:val="008A76DD"/>
    <w:rsid w:val="008A7CBC"/>
    <w:rsid w:val="008B01C5"/>
    <w:rsid w:val="008B04FB"/>
    <w:rsid w:val="008B099A"/>
    <w:rsid w:val="008B09AF"/>
    <w:rsid w:val="008B1389"/>
    <w:rsid w:val="008B170B"/>
    <w:rsid w:val="008B1718"/>
    <w:rsid w:val="008B1828"/>
    <w:rsid w:val="008B18FE"/>
    <w:rsid w:val="008B1A95"/>
    <w:rsid w:val="008B2078"/>
    <w:rsid w:val="008B2677"/>
    <w:rsid w:val="008B2AD2"/>
    <w:rsid w:val="008B2FC3"/>
    <w:rsid w:val="008B3719"/>
    <w:rsid w:val="008B3736"/>
    <w:rsid w:val="008B3C31"/>
    <w:rsid w:val="008B41B7"/>
    <w:rsid w:val="008B474F"/>
    <w:rsid w:val="008B4801"/>
    <w:rsid w:val="008B5300"/>
    <w:rsid w:val="008B5573"/>
    <w:rsid w:val="008B558F"/>
    <w:rsid w:val="008B562E"/>
    <w:rsid w:val="008B5B56"/>
    <w:rsid w:val="008B5E7C"/>
    <w:rsid w:val="008B60A7"/>
    <w:rsid w:val="008B6207"/>
    <w:rsid w:val="008B622D"/>
    <w:rsid w:val="008B6246"/>
    <w:rsid w:val="008B6A17"/>
    <w:rsid w:val="008B6C9B"/>
    <w:rsid w:val="008B6D83"/>
    <w:rsid w:val="008B6E7E"/>
    <w:rsid w:val="008B7239"/>
    <w:rsid w:val="008B728F"/>
    <w:rsid w:val="008B7618"/>
    <w:rsid w:val="008C0046"/>
    <w:rsid w:val="008C0629"/>
    <w:rsid w:val="008C0A44"/>
    <w:rsid w:val="008C0B51"/>
    <w:rsid w:val="008C0B6A"/>
    <w:rsid w:val="008C0BF1"/>
    <w:rsid w:val="008C0D55"/>
    <w:rsid w:val="008C123A"/>
    <w:rsid w:val="008C13A4"/>
    <w:rsid w:val="008C1AD5"/>
    <w:rsid w:val="008C1B13"/>
    <w:rsid w:val="008C21A6"/>
    <w:rsid w:val="008C25F4"/>
    <w:rsid w:val="008C263C"/>
    <w:rsid w:val="008C2645"/>
    <w:rsid w:val="008C2DEA"/>
    <w:rsid w:val="008C2EC7"/>
    <w:rsid w:val="008C2FAC"/>
    <w:rsid w:val="008C31AF"/>
    <w:rsid w:val="008C349B"/>
    <w:rsid w:val="008C35F4"/>
    <w:rsid w:val="008C38CD"/>
    <w:rsid w:val="008C3932"/>
    <w:rsid w:val="008C3983"/>
    <w:rsid w:val="008C3DFC"/>
    <w:rsid w:val="008C408A"/>
    <w:rsid w:val="008C477D"/>
    <w:rsid w:val="008C4AD4"/>
    <w:rsid w:val="008C4C68"/>
    <w:rsid w:val="008C4CDA"/>
    <w:rsid w:val="008C576B"/>
    <w:rsid w:val="008C5DCD"/>
    <w:rsid w:val="008C6719"/>
    <w:rsid w:val="008C671D"/>
    <w:rsid w:val="008C6840"/>
    <w:rsid w:val="008C6865"/>
    <w:rsid w:val="008C6D4E"/>
    <w:rsid w:val="008C6D79"/>
    <w:rsid w:val="008C6E0B"/>
    <w:rsid w:val="008C769B"/>
    <w:rsid w:val="008C7A88"/>
    <w:rsid w:val="008C7AA7"/>
    <w:rsid w:val="008C7E25"/>
    <w:rsid w:val="008C7FCF"/>
    <w:rsid w:val="008D01ED"/>
    <w:rsid w:val="008D0467"/>
    <w:rsid w:val="008D074D"/>
    <w:rsid w:val="008D07B6"/>
    <w:rsid w:val="008D0810"/>
    <w:rsid w:val="008D09B6"/>
    <w:rsid w:val="008D0EDC"/>
    <w:rsid w:val="008D0F67"/>
    <w:rsid w:val="008D142C"/>
    <w:rsid w:val="008D153C"/>
    <w:rsid w:val="008D15DF"/>
    <w:rsid w:val="008D16FA"/>
    <w:rsid w:val="008D1A87"/>
    <w:rsid w:val="008D1BA0"/>
    <w:rsid w:val="008D1E19"/>
    <w:rsid w:val="008D1E64"/>
    <w:rsid w:val="008D206E"/>
    <w:rsid w:val="008D2277"/>
    <w:rsid w:val="008D240E"/>
    <w:rsid w:val="008D272C"/>
    <w:rsid w:val="008D2ECB"/>
    <w:rsid w:val="008D2FA6"/>
    <w:rsid w:val="008D2FCC"/>
    <w:rsid w:val="008D3188"/>
    <w:rsid w:val="008D3528"/>
    <w:rsid w:val="008D3600"/>
    <w:rsid w:val="008D3768"/>
    <w:rsid w:val="008D3841"/>
    <w:rsid w:val="008D39CA"/>
    <w:rsid w:val="008D3A75"/>
    <w:rsid w:val="008D3F41"/>
    <w:rsid w:val="008D40C3"/>
    <w:rsid w:val="008D40E7"/>
    <w:rsid w:val="008D4497"/>
    <w:rsid w:val="008D45D1"/>
    <w:rsid w:val="008D4D1C"/>
    <w:rsid w:val="008D4FF0"/>
    <w:rsid w:val="008D50EC"/>
    <w:rsid w:val="008D52AB"/>
    <w:rsid w:val="008D5469"/>
    <w:rsid w:val="008D54AB"/>
    <w:rsid w:val="008D552F"/>
    <w:rsid w:val="008D5AC8"/>
    <w:rsid w:val="008D5B38"/>
    <w:rsid w:val="008D6174"/>
    <w:rsid w:val="008D6A66"/>
    <w:rsid w:val="008D6CCD"/>
    <w:rsid w:val="008D6EB8"/>
    <w:rsid w:val="008D7580"/>
    <w:rsid w:val="008D75E6"/>
    <w:rsid w:val="008D7900"/>
    <w:rsid w:val="008D7ED2"/>
    <w:rsid w:val="008E01AF"/>
    <w:rsid w:val="008E022E"/>
    <w:rsid w:val="008E0541"/>
    <w:rsid w:val="008E065C"/>
    <w:rsid w:val="008E06FF"/>
    <w:rsid w:val="008E0796"/>
    <w:rsid w:val="008E0A26"/>
    <w:rsid w:val="008E0BB8"/>
    <w:rsid w:val="008E107D"/>
    <w:rsid w:val="008E116C"/>
    <w:rsid w:val="008E175F"/>
    <w:rsid w:val="008E2A18"/>
    <w:rsid w:val="008E2B50"/>
    <w:rsid w:val="008E2C62"/>
    <w:rsid w:val="008E2DF4"/>
    <w:rsid w:val="008E3653"/>
    <w:rsid w:val="008E3872"/>
    <w:rsid w:val="008E39BF"/>
    <w:rsid w:val="008E3B83"/>
    <w:rsid w:val="008E4121"/>
    <w:rsid w:val="008E422A"/>
    <w:rsid w:val="008E44B4"/>
    <w:rsid w:val="008E4759"/>
    <w:rsid w:val="008E48A4"/>
    <w:rsid w:val="008E4C1D"/>
    <w:rsid w:val="008E4D05"/>
    <w:rsid w:val="008E54BF"/>
    <w:rsid w:val="008E572D"/>
    <w:rsid w:val="008E578D"/>
    <w:rsid w:val="008E57B4"/>
    <w:rsid w:val="008E57D4"/>
    <w:rsid w:val="008E5956"/>
    <w:rsid w:val="008E5BF2"/>
    <w:rsid w:val="008E5C13"/>
    <w:rsid w:val="008E5CB5"/>
    <w:rsid w:val="008E5F24"/>
    <w:rsid w:val="008E5FCD"/>
    <w:rsid w:val="008E6051"/>
    <w:rsid w:val="008E658F"/>
    <w:rsid w:val="008E6630"/>
    <w:rsid w:val="008E69A5"/>
    <w:rsid w:val="008E6DFB"/>
    <w:rsid w:val="008E72C3"/>
    <w:rsid w:val="008E739E"/>
    <w:rsid w:val="008E7540"/>
    <w:rsid w:val="008E7653"/>
    <w:rsid w:val="008E775E"/>
    <w:rsid w:val="008E7798"/>
    <w:rsid w:val="008E7D4E"/>
    <w:rsid w:val="008E7DCB"/>
    <w:rsid w:val="008F0126"/>
    <w:rsid w:val="008F033C"/>
    <w:rsid w:val="008F05EE"/>
    <w:rsid w:val="008F0618"/>
    <w:rsid w:val="008F0959"/>
    <w:rsid w:val="008F1652"/>
    <w:rsid w:val="008F252B"/>
    <w:rsid w:val="008F2782"/>
    <w:rsid w:val="008F3417"/>
    <w:rsid w:val="008F3467"/>
    <w:rsid w:val="008F398D"/>
    <w:rsid w:val="008F3C0E"/>
    <w:rsid w:val="008F3D21"/>
    <w:rsid w:val="008F4488"/>
    <w:rsid w:val="008F4992"/>
    <w:rsid w:val="008F4B63"/>
    <w:rsid w:val="008F4E1F"/>
    <w:rsid w:val="008F4F09"/>
    <w:rsid w:val="008F4F7A"/>
    <w:rsid w:val="008F529A"/>
    <w:rsid w:val="008F52BB"/>
    <w:rsid w:val="008F5579"/>
    <w:rsid w:val="008F58BD"/>
    <w:rsid w:val="008F59B1"/>
    <w:rsid w:val="008F5A5C"/>
    <w:rsid w:val="008F5D6E"/>
    <w:rsid w:val="008F6056"/>
    <w:rsid w:val="008F608A"/>
    <w:rsid w:val="008F6210"/>
    <w:rsid w:val="008F62FF"/>
    <w:rsid w:val="008F6867"/>
    <w:rsid w:val="008F6A3D"/>
    <w:rsid w:val="008F6CB0"/>
    <w:rsid w:val="008F6DD4"/>
    <w:rsid w:val="008F709C"/>
    <w:rsid w:val="008F72B7"/>
    <w:rsid w:val="008F74B9"/>
    <w:rsid w:val="008F77AE"/>
    <w:rsid w:val="009000B8"/>
    <w:rsid w:val="009003E4"/>
    <w:rsid w:val="0090080F"/>
    <w:rsid w:val="00900B9E"/>
    <w:rsid w:val="00900C22"/>
    <w:rsid w:val="00900C46"/>
    <w:rsid w:val="00900E2E"/>
    <w:rsid w:val="00900F14"/>
    <w:rsid w:val="00900FBB"/>
    <w:rsid w:val="009010C5"/>
    <w:rsid w:val="0090134F"/>
    <w:rsid w:val="009014F8"/>
    <w:rsid w:val="00901908"/>
    <w:rsid w:val="00901B92"/>
    <w:rsid w:val="00901E15"/>
    <w:rsid w:val="00901E93"/>
    <w:rsid w:val="0090210F"/>
    <w:rsid w:val="009028F7"/>
    <w:rsid w:val="00902B52"/>
    <w:rsid w:val="00902C95"/>
    <w:rsid w:val="00902CE9"/>
    <w:rsid w:val="009034FC"/>
    <w:rsid w:val="0090356A"/>
    <w:rsid w:val="009037F4"/>
    <w:rsid w:val="00903D6A"/>
    <w:rsid w:val="00903E3E"/>
    <w:rsid w:val="0090403A"/>
    <w:rsid w:val="0090430C"/>
    <w:rsid w:val="00904ED8"/>
    <w:rsid w:val="00904FCD"/>
    <w:rsid w:val="0090535E"/>
    <w:rsid w:val="009054DB"/>
    <w:rsid w:val="00905541"/>
    <w:rsid w:val="0090560C"/>
    <w:rsid w:val="00905837"/>
    <w:rsid w:val="00905884"/>
    <w:rsid w:val="00906211"/>
    <w:rsid w:val="0090646D"/>
    <w:rsid w:val="0090661E"/>
    <w:rsid w:val="00907DEF"/>
    <w:rsid w:val="00907E68"/>
    <w:rsid w:val="00907F72"/>
    <w:rsid w:val="009100D8"/>
    <w:rsid w:val="00910811"/>
    <w:rsid w:val="00910BF1"/>
    <w:rsid w:val="0091156B"/>
    <w:rsid w:val="00911688"/>
    <w:rsid w:val="00911825"/>
    <w:rsid w:val="0091193C"/>
    <w:rsid w:val="0091210D"/>
    <w:rsid w:val="0091271F"/>
    <w:rsid w:val="009127F6"/>
    <w:rsid w:val="00912882"/>
    <w:rsid w:val="00912B1C"/>
    <w:rsid w:val="00912CA2"/>
    <w:rsid w:val="00913010"/>
    <w:rsid w:val="0091346C"/>
    <w:rsid w:val="00913695"/>
    <w:rsid w:val="0091382D"/>
    <w:rsid w:val="00913886"/>
    <w:rsid w:val="00913A5E"/>
    <w:rsid w:val="00913E45"/>
    <w:rsid w:val="00913F62"/>
    <w:rsid w:val="00913F74"/>
    <w:rsid w:val="00913FF1"/>
    <w:rsid w:val="00914365"/>
    <w:rsid w:val="00914757"/>
    <w:rsid w:val="009147B9"/>
    <w:rsid w:val="0091485B"/>
    <w:rsid w:val="0091496D"/>
    <w:rsid w:val="00914B2F"/>
    <w:rsid w:val="00914D47"/>
    <w:rsid w:val="00914E1C"/>
    <w:rsid w:val="00915070"/>
    <w:rsid w:val="00915131"/>
    <w:rsid w:val="0091560A"/>
    <w:rsid w:val="009156F6"/>
    <w:rsid w:val="0091594C"/>
    <w:rsid w:val="009159DD"/>
    <w:rsid w:val="00915C4D"/>
    <w:rsid w:val="0091610B"/>
    <w:rsid w:val="0091628C"/>
    <w:rsid w:val="0091628D"/>
    <w:rsid w:val="009163CB"/>
    <w:rsid w:val="009167C2"/>
    <w:rsid w:val="00916C89"/>
    <w:rsid w:val="00916E19"/>
    <w:rsid w:val="00916F7E"/>
    <w:rsid w:val="009174FD"/>
    <w:rsid w:val="00917DF6"/>
    <w:rsid w:val="00917EF7"/>
    <w:rsid w:val="00920281"/>
    <w:rsid w:val="0092053C"/>
    <w:rsid w:val="00920583"/>
    <w:rsid w:val="00920736"/>
    <w:rsid w:val="00920799"/>
    <w:rsid w:val="0092090A"/>
    <w:rsid w:val="00920928"/>
    <w:rsid w:val="00920AB8"/>
    <w:rsid w:val="00921037"/>
    <w:rsid w:val="009218F9"/>
    <w:rsid w:val="009219A3"/>
    <w:rsid w:val="00921B92"/>
    <w:rsid w:val="00922238"/>
    <w:rsid w:val="0092224D"/>
    <w:rsid w:val="0092270D"/>
    <w:rsid w:val="00922986"/>
    <w:rsid w:val="00922AF1"/>
    <w:rsid w:val="009230D9"/>
    <w:rsid w:val="00923163"/>
    <w:rsid w:val="0092349B"/>
    <w:rsid w:val="00923981"/>
    <w:rsid w:val="00923B68"/>
    <w:rsid w:val="0092404B"/>
    <w:rsid w:val="009242E1"/>
    <w:rsid w:val="00924998"/>
    <w:rsid w:val="009251A4"/>
    <w:rsid w:val="0092551D"/>
    <w:rsid w:val="009257A6"/>
    <w:rsid w:val="0092580F"/>
    <w:rsid w:val="009259F9"/>
    <w:rsid w:val="00925DA8"/>
    <w:rsid w:val="0092601D"/>
    <w:rsid w:val="00926083"/>
    <w:rsid w:val="009260F0"/>
    <w:rsid w:val="00926286"/>
    <w:rsid w:val="009266F3"/>
    <w:rsid w:val="00926885"/>
    <w:rsid w:val="009268ED"/>
    <w:rsid w:val="009269C0"/>
    <w:rsid w:val="00927504"/>
    <w:rsid w:val="00927DC5"/>
    <w:rsid w:val="00927DE3"/>
    <w:rsid w:val="00927FE5"/>
    <w:rsid w:val="009303AD"/>
    <w:rsid w:val="0093064F"/>
    <w:rsid w:val="00930864"/>
    <w:rsid w:val="009309A5"/>
    <w:rsid w:val="00930ADC"/>
    <w:rsid w:val="00930B4E"/>
    <w:rsid w:val="00930BF0"/>
    <w:rsid w:val="0093102F"/>
    <w:rsid w:val="009314AF"/>
    <w:rsid w:val="00931840"/>
    <w:rsid w:val="00931D75"/>
    <w:rsid w:val="00931DC1"/>
    <w:rsid w:val="00931E32"/>
    <w:rsid w:val="00931E39"/>
    <w:rsid w:val="00931FF0"/>
    <w:rsid w:val="009321C8"/>
    <w:rsid w:val="009325E1"/>
    <w:rsid w:val="00932658"/>
    <w:rsid w:val="0093278A"/>
    <w:rsid w:val="00932A34"/>
    <w:rsid w:val="00932C90"/>
    <w:rsid w:val="00933017"/>
    <w:rsid w:val="00933295"/>
    <w:rsid w:val="00933451"/>
    <w:rsid w:val="00933510"/>
    <w:rsid w:val="00933530"/>
    <w:rsid w:val="009336CD"/>
    <w:rsid w:val="009339E8"/>
    <w:rsid w:val="009344D5"/>
    <w:rsid w:val="009345BE"/>
    <w:rsid w:val="009346AD"/>
    <w:rsid w:val="00934783"/>
    <w:rsid w:val="00934A54"/>
    <w:rsid w:val="00934B04"/>
    <w:rsid w:val="00934B1E"/>
    <w:rsid w:val="00934BD0"/>
    <w:rsid w:val="00934CBA"/>
    <w:rsid w:val="00934F59"/>
    <w:rsid w:val="0093556A"/>
    <w:rsid w:val="00935923"/>
    <w:rsid w:val="00935C47"/>
    <w:rsid w:val="00935D15"/>
    <w:rsid w:val="00935D5A"/>
    <w:rsid w:val="00935D64"/>
    <w:rsid w:val="00936497"/>
    <w:rsid w:val="0093664E"/>
    <w:rsid w:val="00936A7E"/>
    <w:rsid w:val="00936E57"/>
    <w:rsid w:val="00936FB5"/>
    <w:rsid w:val="0093718B"/>
    <w:rsid w:val="00937281"/>
    <w:rsid w:val="009372D9"/>
    <w:rsid w:val="009376B5"/>
    <w:rsid w:val="00937B87"/>
    <w:rsid w:val="00937EE8"/>
    <w:rsid w:val="009406B4"/>
    <w:rsid w:val="00941268"/>
    <w:rsid w:val="00941714"/>
    <w:rsid w:val="00941B47"/>
    <w:rsid w:val="00941C17"/>
    <w:rsid w:val="00941CDE"/>
    <w:rsid w:val="00941FC4"/>
    <w:rsid w:val="00942052"/>
    <w:rsid w:val="0094242D"/>
    <w:rsid w:val="0094251B"/>
    <w:rsid w:val="00942A74"/>
    <w:rsid w:val="00942FD3"/>
    <w:rsid w:val="00943016"/>
    <w:rsid w:val="00943047"/>
    <w:rsid w:val="009431EC"/>
    <w:rsid w:val="00943236"/>
    <w:rsid w:val="009433A6"/>
    <w:rsid w:val="00943940"/>
    <w:rsid w:val="00943A55"/>
    <w:rsid w:val="00943D17"/>
    <w:rsid w:val="00943DAD"/>
    <w:rsid w:val="00944175"/>
    <w:rsid w:val="0094452F"/>
    <w:rsid w:val="0094482D"/>
    <w:rsid w:val="009449CF"/>
    <w:rsid w:val="00944A24"/>
    <w:rsid w:val="00944D7F"/>
    <w:rsid w:val="00945184"/>
    <w:rsid w:val="00945640"/>
    <w:rsid w:val="00945BF2"/>
    <w:rsid w:val="00946052"/>
    <w:rsid w:val="0094678E"/>
    <w:rsid w:val="00946B5E"/>
    <w:rsid w:val="00946C05"/>
    <w:rsid w:val="00946D18"/>
    <w:rsid w:val="00946F18"/>
    <w:rsid w:val="00947160"/>
    <w:rsid w:val="0094732D"/>
    <w:rsid w:val="009473A7"/>
    <w:rsid w:val="009476E8"/>
    <w:rsid w:val="009478B6"/>
    <w:rsid w:val="00947BE5"/>
    <w:rsid w:val="009502CE"/>
    <w:rsid w:val="00950688"/>
    <w:rsid w:val="00950693"/>
    <w:rsid w:val="009506F0"/>
    <w:rsid w:val="009507BC"/>
    <w:rsid w:val="00950973"/>
    <w:rsid w:val="00950CDF"/>
    <w:rsid w:val="00950FDF"/>
    <w:rsid w:val="0095105D"/>
    <w:rsid w:val="00951230"/>
    <w:rsid w:val="00951617"/>
    <w:rsid w:val="009524FF"/>
    <w:rsid w:val="0095253A"/>
    <w:rsid w:val="0095257D"/>
    <w:rsid w:val="009525A6"/>
    <w:rsid w:val="0095262F"/>
    <w:rsid w:val="00952830"/>
    <w:rsid w:val="00952AD2"/>
    <w:rsid w:val="00953159"/>
    <w:rsid w:val="0095348E"/>
    <w:rsid w:val="009535DF"/>
    <w:rsid w:val="0095379E"/>
    <w:rsid w:val="0095395C"/>
    <w:rsid w:val="00954029"/>
    <w:rsid w:val="00954221"/>
    <w:rsid w:val="00954311"/>
    <w:rsid w:val="00954554"/>
    <w:rsid w:val="009546CB"/>
    <w:rsid w:val="0095472C"/>
    <w:rsid w:val="009548AD"/>
    <w:rsid w:val="00954C1D"/>
    <w:rsid w:val="00955006"/>
    <w:rsid w:val="00955077"/>
    <w:rsid w:val="009550BB"/>
    <w:rsid w:val="009554E7"/>
    <w:rsid w:val="009555B8"/>
    <w:rsid w:val="009556CB"/>
    <w:rsid w:val="00955AB1"/>
    <w:rsid w:val="00955C79"/>
    <w:rsid w:val="009562F6"/>
    <w:rsid w:val="00956518"/>
    <w:rsid w:val="00956BB6"/>
    <w:rsid w:val="00956C99"/>
    <w:rsid w:val="009573B9"/>
    <w:rsid w:val="009574A5"/>
    <w:rsid w:val="0095789C"/>
    <w:rsid w:val="00957F2B"/>
    <w:rsid w:val="00960167"/>
    <w:rsid w:val="00960690"/>
    <w:rsid w:val="00960717"/>
    <w:rsid w:val="00960774"/>
    <w:rsid w:val="009608EB"/>
    <w:rsid w:val="00960931"/>
    <w:rsid w:val="00960B84"/>
    <w:rsid w:val="00960FA2"/>
    <w:rsid w:val="00961465"/>
    <w:rsid w:val="00961874"/>
    <w:rsid w:val="00961ACE"/>
    <w:rsid w:val="00961D3F"/>
    <w:rsid w:val="00962026"/>
    <w:rsid w:val="009625DB"/>
    <w:rsid w:val="009626F7"/>
    <w:rsid w:val="009627A4"/>
    <w:rsid w:val="00962B4B"/>
    <w:rsid w:val="00963E98"/>
    <w:rsid w:val="0096404E"/>
    <w:rsid w:val="009641B6"/>
    <w:rsid w:val="009647E7"/>
    <w:rsid w:val="00964B12"/>
    <w:rsid w:val="00964D3F"/>
    <w:rsid w:val="00964D96"/>
    <w:rsid w:val="00964EA0"/>
    <w:rsid w:val="0096517B"/>
    <w:rsid w:val="00965588"/>
    <w:rsid w:val="00965678"/>
    <w:rsid w:val="00965AF4"/>
    <w:rsid w:val="00966135"/>
    <w:rsid w:val="0096638A"/>
    <w:rsid w:val="00966646"/>
    <w:rsid w:val="0096676D"/>
    <w:rsid w:val="009667F5"/>
    <w:rsid w:val="00966872"/>
    <w:rsid w:val="009669F8"/>
    <w:rsid w:val="00966BC1"/>
    <w:rsid w:val="00966D72"/>
    <w:rsid w:val="00966FE0"/>
    <w:rsid w:val="00967644"/>
    <w:rsid w:val="00967830"/>
    <w:rsid w:val="00967946"/>
    <w:rsid w:val="009679B6"/>
    <w:rsid w:val="00967E43"/>
    <w:rsid w:val="00967FA4"/>
    <w:rsid w:val="00967FA7"/>
    <w:rsid w:val="00967FB2"/>
    <w:rsid w:val="0097013B"/>
    <w:rsid w:val="0097035C"/>
    <w:rsid w:val="0097077E"/>
    <w:rsid w:val="00970CCF"/>
    <w:rsid w:val="00971161"/>
    <w:rsid w:val="00971273"/>
    <w:rsid w:val="0097174E"/>
    <w:rsid w:val="00971BF0"/>
    <w:rsid w:val="00971C62"/>
    <w:rsid w:val="00971F45"/>
    <w:rsid w:val="0097227C"/>
    <w:rsid w:val="00972781"/>
    <w:rsid w:val="0097284C"/>
    <w:rsid w:val="00972D8C"/>
    <w:rsid w:val="00972E66"/>
    <w:rsid w:val="00972FBF"/>
    <w:rsid w:val="009730A3"/>
    <w:rsid w:val="0097318C"/>
    <w:rsid w:val="00973522"/>
    <w:rsid w:val="00973842"/>
    <w:rsid w:val="00973CAB"/>
    <w:rsid w:val="00973F42"/>
    <w:rsid w:val="0097411A"/>
    <w:rsid w:val="009741EC"/>
    <w:rsid w:val="0097471F"/>
    <w:rsid w:val="009749B0"/>
    <w:rsid w:val="00974A71"/>
    <w:rsid w:val="00974D92"/>
    <w:rsid w:val="00975348"/>
    <w:rsid w:val="009753EB"/>
    <w:rsid w:val="00975446"/>
    <w:rsid w:val="0097565A"/>
    <w:rsid w:val="00975666"/>
    <w:rsid w:val="009756EA"/>
    <w:rsid w:val="00975A26"/>
    <w:rsid w:val="009763A9"/>
    <w:rsid w:val="009763C4"/>
    <w:rsid w:val="00976543"/>
    <w:rsid w:val="00976742"/>
    <w:rsid w:val="00976940"/>
    <w:rsid w:val="00976B92"/>
    <w:rsid w:val="00976FB3"/>
    <w:rsid w:val="009772AB"/>
    <w:rsid w:val="00977800"/>
    <w:rsid w:val="00977A5D"/>
    <w:rsid w:val="00977D98"/>
    <w:rsid w:val="009801F0"/>
    <w:rsid w:val="00980E85"/>
    <w:rsid w:val="009814CB"/>
    <w:rsid w:val="00981DAC"/>
    <w:rsid w:val="009820E5"/>
    <w:rsid w:val="00982236"/>
    <w:rsid w:val="0098256D"/>
    <w:rsid w:val="009826D8"/>
    <w:rsid w:val="00982BED"/>
    <w:rsid w:val="00982CDB"/>
    <w:rsid w:val="00983255"/>
    <w:rsid w:val="009833A1"/>
    <w:rsid w:val="00983FD8"/>
    <w:rsid w:val="00984296"/>
    <w:rsid w:val="0098444B"/>
    <w:rsid w:val="00984BFD"/>
    <w:rsid w:val="00984DAF"/>
    <w:rsid w:val="00984E32"/>
    <w:rsid w:val="00985114"/>
    <w:rsid w:val="0098566B"/>
    <w:rsid w:val="0098573A"/>
    <w:rsid w:val="0098574A"/>
    <w:rsid w:val="00985916"/>
    <w:rsid w:val="009859A2"/>
    <w:rsid w:val="00985BAC"/>
    <w:rsid w:val="00986144"/>
    <w:rsid w:val="009864F4"/>
    <w:rsid w:val="00986723"/>
    <w:rsid w:val="00986A1C"/>
    <w:rsid w:val="00986ADC"/>
    <w:rsid w:val="00986EA0"/>
    <w:rsid w:val="00986F28"/>
    <w:rsid w:val="009871BD"/>
    <w:rsid w:val="0098721B"/>
    <w:rsid w:val="0098749A"/>
    <w:rsid w:val="009875C9"/>
    <w:rsid w:val="009901E9"/>
    <w:rsid w:val="009904DD"/>
    <w:rsid w:val="009907C4"/>
    <w:rsid w:val="0099085B"/>
    <w:rsid w:val="00990BBF"/>
    <w:rsid w:val="00990EDB"/>
    <w:rsid w:val="00991157"/>
    <w:rsid w:val="0099131D"/>
    <w:rsid w:val="009917E0"/>
    <w:rsid w:val="00991B68"/>
    <w:rsid w:val="00991D33"/>
    <w:rsid w:val="00991F45"/>
    <w:rsid w:val="00992304"/>
    <w:rsid w:val="00992468"/>
    <w:rsid w:val="009926C4"/>
    <w:rsid w:val="009927BA"/>
    <w:rsid w:val="00992F04"/>
    <w:rsid w:val="009939BB"/>
    <w:rsid w:val="00993A18"/>
    <w:rsid w:val="00993B64"/>
    <w:rsid w:val="00993BB1"/>
    <w:rsid w:val="00994025"/>
    <w:rsid w:val="00994035"/>
    <w:rsid w:val="009940A9"/>
    <w:rsid w:val="009940B9"/>
    <w:rsid w:val="009948EE"/>
    <w:rsid w:val="00994938"/>
    <w:rsid w:val="009949AB"/>
    <w:rsid w:val="00994B67"/>
    <w:rsid w:val="00994F2A"/>
    <w:rsid w:val="009950D5"/>
    <w:rsid w:val="00995356"/>
    <w:rsid w:val="0099536A"/>
    <w:rsid w:val="009955BE"/>
    <w:rsid w:val="00995B26"/>
    <w:rsid w:val="00995B71"/>
    <w:rsid w:val="00995DB1"/>
    <w:rsid w:val="00995E6E"/>
    <w:rsid w:val="00995FE0"/>
    <w:rsid w:val="0099618B"/>
    <w:rsid w:val="009961CA"/>
    <w:rsid w:val="00996290"/>
    <w:rsid w:val="0099682A"/>
    <w:rsid w:val="0099683D"/>
    <w:rsid w:val="00996CB4"/>
    <w:rsid w:val="009974EF"/>
    <w:rsid w:val="009977B2"/>
    <w:rsid w:val="00997EAD"/>
    <w:rsid w:val="009A046A"/>
    <w:rsid w:val="009A05E9"/>
    <w:rsid w:val="009A0630"/>
    <w:rsid w:val="009A0C16"/>
    <w:rsid w:val="009A1614"/>
    <w:rsid w:val="009A16FD"/>
    <w:rsid w:val="009A1759"/>
    <w:rsid w:val="009A1A23"/>
    <w:rsid w:val="009A1CD7"/>
    <w:rsid w:val="009A28AE"/>
    <w:rsid w:val="009A32B1"/>
    <w:rsid w:val="009A39CF"/>
    <w:rsid w:val="009A42DB"/>
    <w:rsid w:val="009A47CA"/>
    <w:rsid w:val="009A4B9E"/>
    <w:rsid w:val="009A4C39"/>
    <w:rsid w:val="009A5084"/>
    <w:rsid w:val="009A5336"/>
    <w:rsid w:val="009A54C5"/>
    <w:rsid w:val="009A563A"/>
    <w:rsid w:val="009A57C5"/>
    <w:rsid w:val="009A58B2"/>
    <w:rsid w:val="009A5C1F"/>
    <w:rsid w:val="009A626E"/>
    <w:rsid w:val="009A62A6"/>
    <w:rsid w:val="009A64A7"/>
    <w:rsid w:val="009A654B"/>
    <w:rsid w:val="009A65A3"/>
    <w:rsid w:val="009A680E"/>
    <w:rsid w:val="009A68DF"/>
    <w:rsid w:val="009A79DE"/>
    <w:rsid w:val="009A7BA5"/>
    <w:rsid w:val="009A7E3E"/>
    <w:rsid w:val="009B029A"/>
    <w:rsid w:val="009B0770"/>
    <w:rsid w:val="009B08BF"/>
    <w:rsid w:val="009B0ABC"/>
    <w:rsid w:val="009B0C46"/>
    <w:rsid w:val="009B14DF"/>
    <w:rsid w:val="009B15C4"/>
    <w:rsid w:val="009B170F"/>
    <w:rsid w:val="009B1ABE"/>
    <w:rsid w:val="009B1EE0"/>
    <w:rsid w:val="009B2330"/>
    <w:rsid w:val="009B25A0"/>
    <w:rsid w:val="009B303D"/>
    <w:rsid w:val="009B304B"/>
    <w:rsid w:val="009B3223"/>
    <w:rsid w:val="009B32E6"/>
    <w:rsid w:val="009B3757"/>
    <w:rsid w:val="009B3851"/>
    <w:rsid w:val="009B3C69"/>
    <w:rsid w:val="009B3EAE"/>
    <w:rsid w:val="009B3F5E"/>
    <w:rsid w:val="009B43C0"/>
    <w:rsid w:val="009B44C0"/>
    <w:rsid w:val="009B45CE"/>
    <w:rsid w:val="009B4716"/>
    <w:rsid w:val="009B4747"/>
    <w:rsid w:val="009B4773"/>
    <w:rsid w:val="009B54C3"/>
    <w:rsid w:val="009B5832"/>
    <w:rsid w:val="009B5C5D"/>
    <w:rsid w:val="009B5D03"/>
    <w:rsid w:val="009B5F86"/>
    <w:rsid w:val="009B5FF7"/>
    <w:rsid w:val="009B6206"/>
    <w:rsid w:val="009B6392"/>
    <w:rsid w:val="009B63F7"/>
    <w:rsid w:val="009B668F"/>
    <w:rsid w:val="009B6772"/>
    <w:rsid w:val="009B67C1"/>
    <w:rsid w:val="009B6AD6"/>
    <w:rsid w:val="009B6B58"/>
    <w:rsid w:val="009B70FA"/>
    <w:rsid w:val="009B730C"/>
    <w:rsid w:val="009B73B5"/>
    <w:rsid w:val="009B7721"/>
    <w:rsid w:val="009B77FF"/>
    <w:rsid w:val="009B78B3"/>
    <w:rsid w:val="009B7DBB"/>
    <w:rsid w:val="009B7EAB"/>
    <w:rsid w:val="009C009F"/>
    <w:rsid w:val="009C0381"/>
    <w:rsid w:val="009C05D5"/>
    <w:rsid w:val="009C13E2"/>
    <w:rsid w:val="009C15EE"/>
    <w:rsid w:val="009C1D7D"/>
    <w:rsid w:val="009C20C6"/>
    <w:rsid w:val="009C2314"/>
    <w:rsid w:val="009C2571"/>
    <w:rsid w:val="009C27ED"/>
    <w:rsid w:val="009C2B52"/>
    <w:rsid w:val="009C327F"/>
    <w:rsid w:val="009C3866"/>
    <w:rsid w:val="009C3DD1"/>
    <w:rsid w:val="009C42BC"/>
    <w:rsid w:val="009C43CD"/>
    <w:rsid w:val="009C447C"/>
    <w:rsid w:val="009C46E6"/>
    <w:rsid w:val="009C4CC5"/>
    <w:rsid w:val="009C4F78"/>
    <w:rsid w:val="009C555C"/>
    <w:rsid w:val="009C55E0"/>
    <w:rsid w:val="009C56FB"/>
    <w:rsid w:val="009C5715"/>
    <w:rsid w:val="009C5AC5"/>
    <w:rsid w:val="009C5E55"/>
    <w:rsid w:val="009C5F5E"/>
    <w:rsid w:val="009C645F"/>
    <w:rsid w:val="009C65F4"/>
    <w:rsid w:val="009C660B"/>
    <w:rsid w:val="009C6D91"/>
    <w:rsid w:val="009C6E4A"/>
    <w:rsid w:val="009C734E"/>
    <w:rsid w:val="009C7579"/>
    <w:rsid w:val="009C7589"/>
    <w:rsid w:val="009C75DF"/>
    <w:rsid w:val="009C7847"/>
    <w:rsid w:val="009C7B23"/>
    <w:rsid w:val="009C7C4F"/>
    <w:rsid w:val="009C7E4B"/>
    <w:rsid w:val="009D01EC"/>
    <w:rsid w:val="009D0608"/>
    <w:rsid w:val="009D06AA"/>
    <w:rsid w:val="009D06F2"/>
    <w:rsid w:val="009D07F1"/>
    <w:rsid w:val="009D0928"/>
    <w:rsid w:val="009D0D6D"/>
    <w:rsid w:val="009D0E0C"/>
    <w:rsid w:val="009D0F98"/>
    <w:rsid w:val="009D12A1"/>
    <w:rsid w:val="009D130D"/>
    <w:rsid w:val="009D1314"/>
    <w:rsid w:val="009D164F"/>
    <w:rsid w:val="009D18C9"/>
    <w:rsid w:val="009D18EE"/>
    <w:rsid w:val="009D1B10"/>
    <w:rsid w:val="009D1CBB"/>
    <w:rsid w:val="009D1EB7"/>
    <w:rsid w:val="009D27A5"/>
    <w:rsid w:val="009D2A91"/>
    <w:rsid w:val="009D3655"/>
    <w:rsid w:val="009D3760"/>
    <w:rsid w:val="009D3A2A"/>
    <w:rsid w:val="009D3A56"/>
    <w:rsid w:val="009D3D03"/>
    <w:rsid w:val="009D4084"/>
    <w:rsid w:val="009D42B2"/>
    <w:rsid w:val="009D47DE"/>
    <w:rsid w:val="009D4DAB"/>
    <w:rsid w:val="009D5493"/>
    <w:rsid w:val="009D5E86"/>
    <w:rsid w:val="009D5F35"/>
    <w:rsid w:val="009D5FDB"/>
    <w:rsid w:val="009D6286"/>
    <w:rsid w:val="009D6548"/>
    <w:rsid w:val="009D65D9"/>
    <w:rsid w:val="009D66E6"/>
    <w:rsid w:val="009D6954"/>
    <w:rsid w:val="009D6E72"/>
    <w:rsid w:val="009D6F4E"/>
    <w:rsid w:val="009D7067"/>
    <w:rsid w:val="009D71DC"/>
    <w:rsid w:val="009D72B2"/>
    <w:rsid w:val="009D752F"/>
    <w:rsid w:val="009D773F"/>
    <w:rsid w:val="009D779D"/>
    <w:rsid w:val="009E0137"/>
    <w:rsid w:val="009E0293"/>
    <w:rsid w:val="009E035F"/>
    <w:rsid w:val="009E0458"/>
    <w:rsid w:val="009E05FF"/>
    <w:rsid w:val="009E0BB4"/>
    <w:rsid w:val="009E12CE"/>
    <w:rsid w:val="009E15C6"/>
    <w:rsid w:val="009E1AF8"/>
    <w:rsid w:val="009E1DD9"/>
    <w:rsid w:val="009E1E64"/>
    <w:rsid w:val="009E1EA0"/>
    <w:rsid w:val="009E266C"/>
    <w:rsid w:val="009E2BDA"/>
    <w:rsid w:val="009E3514"/>
    <w:rsid w:val="009E376E"/>
    <w:rsid w:val="009E37AF"/>
    <w:rsid w:val="009E389D"/>
    <w:rsid w:val="009E3921"/>
    <w:rsid w:val="009E3B5E"/>
    <w:rsid w:val="009E3B75"/>
    <w:rsid w:val="009E3D31"/>
    <w:rsid w:val="009E4087"/>
    <w:rsid w:val="009E4130"/>
    <w:rsid w:val="009E42EF"/>
    <w:rsid w:val="009E43B9"/>
    <w:rsid w:val="009E4526"/>
    <w:rsid w:val="009E4BFD"/>
    <w:rsid w:val="009E51B4"/>
    <w:rsid w:val="009E5249"/>
    <w:rsid w:val="009E565B"/>
    <w:rsid w:val="009E5C6F"/>
    <w:rsid w:val="009E5DD9"/>
    <w:rsid w:val="009E6212"/>
    <w:rsid w:val="009E6593"/>
    <w:rsid w:val="009E685D"/>
    <w:rsid w:val="009E7216"/>
    <w:rsid w:val="009E72E5"/>
    <w:rsid w:val="009E763D"/>
    <w:rsid w:val="009E786A"/>
    <w:rsid w:val="009E7A06"/>
    <w:rsid w:val="009E7B5E"/>
    <w:rsid w:val="009E7CF1"/>
    <w:rsid w:val="009E7F37"/>
    <w:rsid w:val="009EB379"/>
    <w:rsid w:val="009F016B"/>
    <w:rsid w:val="009F035B"/>
    <w:rsid w:val="009F064D"/>
    <w:rsid w:val="009F0AF8"/>
    <w:rsid w:val="009F0E9B"/>
    <w:rsid w:val="009F0EBA"/>
    <w:rsid w:val="009F128B"/>
    <w:rsid w:val="009F17FA"/>
    <w:rsid w:val="009F1A74"/>
    <w:rsid w:val="009F1F97"/>
    <w:rsid w:val="009F22A2"/>
    <w:rsid w:val="009F2838"/>
    <w:rsid w:val="009F2A85"/>
    <w:rsid w:val="009F2B44"/>
    <w:rsid w:val="009F2B69"/>
    <w:rsid w:val="009F2BE4"/>
    <w:rsid w:val="009F2F9A"/>
    <w:rsid w:val="009F3069"/>
    <w:rsid w:val="009F3AEE"/>
    <w:rsid w:val="009F41F3"/>
    <w:rsid w:val="009F4507"/>
    <w:rsid w:val="009F4579"/>
    <w:rsid w:val="009F45CB"/>
    <w:rsid w:val="009F4A04"/>
    <w:rsid w:val="009F4D47"/>
    <w:rsid w:val="009F51BC"/>
    <w:rsid w:val="009F55D0"/>
    <w:rsid w:val="009F59BC"/>
    <w:rsid w:val="009F6000"/>
    <w:rsid w:val="009F611C"/>
    <w:rsid w:val="009F6503"/>
    <w:rsid w:val="009F650A"/>
    <w:rsid w:val="009F6B9A"/>
    <w:rsid w:val="009F6C03"/>
    <w:rsid w:val="009F6C10"/>
    <w:rsid w:val="009F6EA7"/>
    <w:rsid w:val="009F70F1"/>
    <w:rsid w:val="009F7184"/>
    <w:rsid w:val="009F7341"/>
    <w:rsid w:val="009F73B8"/>
    <w:rsid w:val="009F74EA"/>
    <w:rsid w:val="009F7570"/>
    <w:rsid w:val="009F7615"/>
    <w:rsid w:val="009F7C91"/>
    <w:rsid w:val="009F7E4B"/>
    <w:rsid w:val="009F7F90"/>
    <w:rsid w:val="009F7FDC"/>
    <w:rsid w:val="00A0010B"/>
    <w:rsid w:val="00A00279"/>
    <w:rsid w:val="00A00473"/>
    <w:rsid w:val="00A00928"/>
    <w:rsid w:val="00A00987"/>
    <w:rsid w:val="00A00BDC"/>
    <w:rsid w:val="00A01105"/>
    <w:rsid w:val="00A015D3"/>
    <w:rsid w:val="00A01757"/>
    <w:rsid w:val="00A01C7D"/>
    <w:rsid w:val="00A01E74"/>
    <w:rsid w:val="00A01F80"/>
    <w:rsid w:val="00A02410"/>
    <w:rsid w:val="00A029CE"/>
    <w:rsid w:val="00A02AC3"/>
    <w:rsid w:val="00A02F29"/>
    <w:rsid w:val="00A030CA"/>
    <w:rsid w:val="00A034F3"/>
    <w:rsid w:val="00A0373A"/>
    <w:rsid w:val="00A03B8F"/>
    <w:rsid w:val="00A04279"/>
    <w:rsid w:val="00A04CE2"/>
    <w:rsid w:val="00A050BF"/>
    <w:rsid w:val="00A0512C"/>
    <w:rsid w:val="00A055F4"/>
    <w:rsid w:val="00A05743"/>
    <w:rsid w:val="00A05F60"/>
    <w:rsid w:val="00A06257"/>
    <w:rsid w:val="00A0672E"/>
    <w:rsid w:val="00A06B56"/>
    <w:rsid w:val="00A06DDE"/>
    <w:rsid w:val="00A06E76"/>
    <w:rsid w:val="00A06F10"/>
    <w:rsid w:val="00A07020"/>
    <w:rsid w:val="00A07376"/>
    <w:rsid w:val="00A074D1"/>
    <w:rsid w:val="00A0759A"/>
    <w:rsid w:val="00A077C9"/>
    <w:rsid w:val="00A07E8D"/>
    <w:rsid w:val="00A07F14"/>
    <w:rsid w:val="00A1004E"/>
    <w:rsid w:val="00A10893"/>
    <w:rsid w:val="00A10CF7"/>
    <w:rsid w:val="00A11037"/>
    <w:rsid w:val="00A11190"/>
    <w:rsid w:val="00A11244"/>
    <w:rsid w:val="00A11656"/>
    <w:rsid w:val="00A117D3"/>
    <w:rsid w:val="00A1190A"/>
    <w:rsid w:val="00A11E47"/>
    <w:rsid w:val="00A11F04"/>
    <w:rsid w:val="00A1258E"/>
    <w:rsid w:val="00A125EF"/>
    <w:rsid w:val="00A127BE"/>
    <w:rsid w:val="00A127EC"/>
    <w:rsid w:val="00A12845"/>
    <w:rsid w:val="00A12C93"/>
    <w:rsid w:val="00A136AE"/>
    <w:rsid w:val="00A13724"/>
    <w:rsid w:val="00A13885"/>
    <w:rsid w:val="00A1395F"/>
    <w:rsid w:val="00A139FA"/>
    <w:rsid w:val="00A13B14"/>
    <w:rsid w:val="00A13F09"/>
    <w:rsid w:val="00A13F30"/>
    <w:rsid w:val="00A1423B"/>
    <w:rsid w:val="00A14459"/>
    <w:rsid w:val="00A1473A"/>
    <w:rsid w:val="00A14A9E"/>
    <w:rsid w:val="00A14F48"/>
    <w:rsid w:val="00A1536B"/>
    <w:rsid w:val="00A154F0"/>
    <w:rsid w:val="00A155EE"/>
    <w:rsid w:val="00A15A72"/>
    <w:rsid w:val="00A15A78"/>
    <w:rsid w:val="00A15DE5"/>
    <w:rsid w:val="00A15F12"/>
    <w:rsid w:val="00A16046"/>
    <w:rsid w:val="00A16394"/>
    <w:rsid w:val="00A1666B"/>
    <w:rsid w:val="00A167B6"/>
    <w:rsid w:val="00A1693C"/>
    <w:rsid w:val="00A16C24"/>
    <w:rsid w:val="00A16D27"/>
    <w:rsid w:val="00A17539"/>
    <w:rsid w:val="00A17739"/>
    <w:rsid w:val="00A17746"/>
    <w:rsid w:val="00A201DE"/>
    <w:rsid w:val="00A202B2"/>
    <w:rsid w:val="00A2032D"/>
    <w:rsid w:val="00A204D7"/>
    <w:rsid w:val="00A205D0"/>
    <w:rsid w:val="00A207BA"/>
    <w:rsid w:val="00A208F5"/>
    <w:rsid w:val="00A20B52"/>
    <w:rsid w:val="00A20E4C"/>
    <w:rsid w:val="00A21C09"/>
    <w:rsid w:val="00A222AD"/>
    <w:rsid w:val="00A2254D"/>
    <w:rsid w:val="00A22553"/>
    <w:rsid w:val="00A22679"/>
    <w:rsid w:val="00A2268E"/>
    <w:rsid w:val="00A226B4"/>
    <w:rsid w:val="00A22821"/>
    <w:rsid w:val="00A22870"/>
    <w:rsid w:val="00A22888"/>
    <w:rsid w:val="00A22939"/>
    <w:rsid w:val="00A22BAC"/>
    <w:rsid w:val="00A22CCC"/>
    <w:rsid w:val="00A22D23"/>
    <w:rsid w:val="00A230DB"/>
    <w:rsid w:val="00A23156"/>
    <w:rsid w:val="00A23204"/>
    <w:rsid w:val="00A23831"/>
    <w:rsid w:val="00A23993"/>
    <w:rsid w:val="00A239AC"/>
    <w:rsid w:val="00A23E9D"/>
    <w:rsid w:val="00A23EAE"/>
    <w:rsid w:val="00A23FBC"/>
    <w:rsid w:val="00A242D0"/>
    <w:rsid w:val="00A247BE"/>
    <w:rsid w:val="00A2481F"/>
    <w:rsid w:val="00A24A26"/>
    <w:rsid w:val="00A253C2"/>
    <w:rsid w:val="00A25FC0"/>
    <w:rsid w:val="00A260B9"/>
    <w:rsid w:val="00A261B1"/>
    <w:rsid w:val="00A26474"/>
    <w:rsid w:val="00A264D8"/>
    <w:rsid w:val="00A26C54"/>
    <w:rsid w:val="00A27715"/>
    <w:rsid w:val="00A277F1"/>
    <w:rsid w:val="00A27C45"/>
    <w:rsid w:val="00A27D9D"/>
    <w:rsid w:val="00A27F27"/>
    <w:rsid w:val="00A301E9"/>
    <w:rsid w:val="00A30F8C"/>
    <w:rsid w:val="00A315EC"/>
    <w:rsid w:val="00A318A2"/>
    <w:rsid w:val="00A31A99"/>
    <w:rsid w:val="00A31E64"/>
    <w:rsid w:val="00A32150"/>
    <w:rsid w:val="00A32606"/>
    <w:rsid w:val="00A32A31"/>
    <w:rsid w:val="00A33442"/>
    <w:rsid w:val="00A3359E"/>
    <w:rsid w:val="00A336B3"/>
    <w:rsid w:val="00A3373E"/>
    <w:rsid w:val="00A3395E"/>
    <w:rsid w:val="00A33BCE"/>
    <w:rsid w:val="00A33EBF"/>
    <w:rsid w:val="00A3435C"/>
    <w:rsid w:val="00A3447E"/>
    <w:rsid w:val="00A34620"/>
    <w:rsid w:val="00A348B2"/>
    <w:rsid w:val="00A34B01"/>
    <w:rsid w:val="00A34F91"/>
    <w:rsid w:val="00A3500F"/>
    <w:rsid w:val="00A35368"/>
    <w:rsid w:val="00A353B9"/>
    <w:rsid w:val="00A35FA8"/>
    <w:rsid w:val="00A3616C"/>
    <w:rsid w:val="00A36712"/>
    <w:rsid w:val="00A36852"/>
    <w:rsid w:val="00A36932"/>
    <w:rsid w:val="00A36D3D"/>
    <w:rsid w:val="00A36DD2"/>
    <w:rsid w:val="00A37202"/>
    <w:rsid w:val="00A3728A"/>
    <w:rsid w:val="00A37757"/>
    <w:rsid w:val="00A37D4A"/>
    <w:rsid w:val="00A37DDF"/>
    <w:rsid w:val="00A401AC"/>
    <w:rsid w:val="00A40556"/>
    <w:rsid w:val="00A40D33"/>
    <w:rsid w:val="00A40FC2"/>
    <w:rsid w:val="00A4179B"/>
    <w:rsid w:val="00A41EB8"/>
    <w:rsid w:val="00A42033"/>
    <w:rsid w:val="00A426FB"/>
    <w:rsid w:val="00A42D35"/>
    <w:rsid w:val="00A42E60"/>
    <w:rsid w:val="00A43455"/>
    <w:rsid w:val="00A44007"/>
    <w:rsid w:val="00A44140"/>
    <w:rsid w:val="00A44205"/>
    <w:rsid w:val="00A447F9"/>
    <w:rsid w:val="00A453A6"/>
    <w:rsid w:val="00A454CF"/>
    <w:rsid w:val="00A4554B"/>
    <w:rsid w:val="00A455AB"/>
    <w:rsid w:val="00A455C5"/>
    <w:rsid w:val="00A455F2"/>
    <w:rsid w:val="00A45696"/>
    <w:rsid w:val="00A4587C"/>
    <w:rsid w:val="00A45AB0"/>
    <w:rsid w:val="00A45C38"/>
    <w:rsid w:val="00A45CCF"/>
    <w:rsid w:val="00A46125"/>
    <w:rsid w:val="00A46247"/>
    <w:rsid w:val="00A462B3"/>
    <w:rsid w:val="00A4681A"/>
    <w:rsid w:val="00A46843"/>
    <w:rsid w:val="00A46A9D"/>
    <w:rsid w:val="00A46C20"/>
    <w:rsid w:val="00A46C2A"/>
    <w:rsid w:val="00A46E9C"/>
    <w:rsid w:val="00A471D0"/>
    <w:rsid w:val="00A47292"/>
    <w:rsid w:val="00A47571"/>
    <w:rsid w:val="00A479AC"/>
    <w:rsid w:val="00A47ABE"/>
    <w:rsid w:val="00A47B05"/>
    <w:rsid w:val="00A47B41"/>
    <w:rsid w:val="00A47C37"/>
    <w:rsid w:val="00A47D1D"/>
    <w:rsid w:val="00A47D84"/>
    <w:rsid w:val="00A5022E"/>
    <w:rsid w:val="00A50391"/>
    <w:rsid w:val="00A50610"/>
    <w:rsid w:val="00A5063A"/>
    <w:rsid w:val="00A50748"/>
    <w:rsid w:val="00A507BD"/>
    <w:rsid w:val="00A508A8"/>
    <w:rsid w:val="00A50BC4"/>
    <w:rsid w:val="00A50D44"/>
    <w:rsid w:val="00A50D64"/>
    <w:rsid w:val="00A510C4"/>
    <w:rsid w:val="00A5113F"/>
    <w:rsid w:val="00A5125F"/>
    <w:rsid w:val="00A51499"/>
    <w:rsid w:val="00A51553"/>
    <w:rsid w:val="00A51732"/>
    <w:rsid w:val="00A51763"/>
    <w:rsid w:val="00A518DF"/>
    <w:rsid w:val="00A51B2C"/>
    <w:rsid w:val="00A520BF"/>
    <w:rsid w:val="00A522CD"/>
    <w:rsid w:val="00A52431"/>
    <w:rsid w:val="00A524C9"/>
    <w:rsid w:val="00A52AC2"/>
    <w:rsid w:val="00A52D07"/>
    <w:rsid w:val="00A52E24"/>
    <w:rsid w:val="00A52E9E"/>
    <w:rsid w:val="00A52FB1"/>
    <w:rsid w:val="00A53025"/>
    <w:rsid w:val="00A5374B"/>
    <w:rsid w:val="00A537F7"/>
    <w:rsid w:val="00A53B66"/>
    <w:rsid w:val="00A53B69"/>
    <w:rsid w:val="00A53CB0"/>
    <w:rsid w:val="00A540DD"/>
    <w:rsid w:val="00A54201"/>
    <w:rsid w:val="00A542E0"/>
    <w:rsid w:val="00A54460"/>
    <w:rsid w:val="00A5453B"/>
    <w:rsid w:val="00A54603"/>
    <w:rsid w:val="00A54E49"/>
    <w:rsid w:val="00A5576B"/>
    <w:rsid w:val="00A55792"/>
    <w:rsid w:val="00A559B9"/>
    <w:rsid w:val="00A56269"/>
    <w:rsid w:val="00A5634C"/>
    <w:rsid w:val="00A57043"/>
    <w:rsid w:val="00A575DF"/>
    <w:rsid w:val="00A57B38"/>
    <w:rsid w:val="00A57FAF"/>
    <w:rsid w:val="00A605E8"/>
    <w:rsid w:val="00A607AF"/>
    <w:rsid w:val="00A607B4"/>
    <w:rsid w:val="00A60A7C"/>
    <w:rsid w:val="00A60C72"/>
    <w:rsid w:val="00A615BA"/>
    <w:rsid w:val="00A61B52"/>
    <w:rsid w:val="00A61BFB"/>
    <w:rsid w:val="00A61C36"/>
    <w:rsid w:val="00A61C8D"/>
    <w:rsid w:val="00A61D08"/>
    <w:rsid w:val="00A61EEC"/>
    <w:rsid w:val="00A61F62"/>
    <w:rsid w:val="00A61F63"/>
    <w:rsid w:val="00A6216A"/>
    <w:rsid w:val="00A622C5"/>
    <w:rsid w:val="00A6236F"/>
    <w:rsid w:val="00A627F1"/>
    <w:rsid w:val="00A6288A"/>
    <w:rsid w:val="00A62900"/>
    <w:rsid w:val="00A63264"/>
    <w:rsid w:val="00A638F8"/>
    <w:rsid w:val="00A63B5D"/>
    <w:rsid w:val="00A641BC"/>
    <w:rsid w:val="00A64400"/>
    <w:rsid w:val="00A64A37"/>
    <w:rsid w:val="00A64B58"/>
    <w:rsid w:val="00A64B80"/>
    <w:rsid w:val="00A64CBA"/>
    <w:rsid w:val="00A64DB8"/>
    <w:rsid w:val="00A652C8"/>
    <w:rsid w:val="00A654C7"/>
    <w:rsid w:val="00A656A4"/>
    <w:rsid w:val="00A65A40"/>
    <w:rsid w:val="00A65F54"/>
    <w:rsid w:val="00A664A2"/>
    <w:rsid w:val="00A66628"/>
    <w:rsid w:val="00A66B47"/>
    <w:rsid w:val="00A66B6D"/>
    <w:rsid w:val="00A66C2B"/>
    <w:rsid w:val="00A66DB8"/>
    <w:rsid w:val="00A67014"/>
    <w:rsid w:val="00A670B1"/>
    <w:rsid w:val="00A671A2"/>
    <w:rsid w:val="00A67213"/>
    <w:rsid w:val="00A673C7"/>
    <w:rsid w:val="00A673E8"/>
    <w:rsid w:val="00A679BB"/>
    <w:rsid w:val="00A67B4D"/>
    <w:rsid w:val="00A67C9D"/>
    <w:rsid w:val="00A67CEA"/>
    <w:rsid w:val="00A700C5"/>
    <w:rsid w:val="00A70151"/>
    <w:rsid w:val="00A703D7"/>
    <w:rsid w:val="00A7042F"/>
    <w:rsid w:val="00A70494"/>
    <w:rsid w:val="00A706A2"/>
    <w:rsid w:val="00A709DE"/>
    <w:rsid w:val="00A70CF5"/>
    <w:rsid w:val="00A70DF2"/>
    <w:rsid w:val="00A70E3C"/>
    <w:rsid w:val="00A7212D"/>
    <w:rsid w:val="00A722C5"/>
    <w:rsid w:val="00A722F5"/>
    <w:rsid w:val="00A735FA"/>
    <w:rsid w:val="00A73662"/>
    <w:rsid w:val="00A73D7D"/>
    <w:rsid w:val="00A73F72"/>
    <w:rsid w:val="00A740E2"/>
    <w:rsid w:val="00A74580"/>
    <w:rsid w:val="00A745DC"/>
    <w:rsid w:val="00A746B7"/>
    <w:rsid w:val="00A74737"/>
    <w:rsid w:val="00A74843"/>
    <w:rsid w:val="00A74949"/>
    <w:rsid w:val="00A74BC0"/>
    <w:rsid w:val="00A74C13"/>
    <w:rsid w:val="00A74F38"/>
    <w:rsid w:val="00A74F7C"/>
    <w:rsid w:val="00A7523B"/>
    <w:rsid w:val="00A752D5"/>
    <w:rsid w:val="00A7568C"/>
    <w:rsid w:val="00A75B2A"/>
    <w:rsid w:val="00A75BA1"/>
    <w:rsid w:val="00A75D4C"/>
    <w:rsid w:val="00A75EAC"/>
    <w:rsid w:val="00A75F95"/>
    <w:rsid w:val="00A761B8"/>
    <w:rsid w:val="00A76217"/>
    <w:rsid w:val="00A76851"/>
    <w:rsid w:val="00A768B1"/>
    <w:rsid w:val="00A76985"/>
    <w:rsid w:val="00A76AE1"/>
    <w:rsid w:val="00A76E6B"/>
    <w:rsid w:val="00A77943"/>
    <w:rsid w:val="00A77AEC"/>
    <w:rsid w:val="00A77EBC"/>
    <w:rsid w:val="00A8043C"/>
    <w:rsid w:val="00A80488"/>
    <w:rsid w:val="00A80BE6"/>
    <w:rsid w:val="00A81012"/>
    <w:rsid w:val="00A81131"/>
    <w:rsid w:val="00A81340"/>
    <w:rsid w:val="00A818D0"/>
    <w:rsid w:val="00A81AC8"/>
    <w:rsid w:val="00A81AEA"/>
    <w:rsid w:val="00A81AF6"/>
    <w:rsid w:val="00A81BE8"/>
    <w:rsid w:val="00A820E2"/>
    <w:rsid w:val="00A8213F"/>
    <w:rsid w:val="00A82655"/>
    <w:rsid w:val="00A826B7"/>
    <w:rsid w:val="00A82AF2"/>
    <w:rsid w:val="00A82C83"/>
    <w:rsid w:val="00A82DB5"/>
    <w:rsid w:val="00A82FE6"/>
    <w:rsid w:val="00A831A9"/>
    <w:rsid w:val="00A838FE"/>
    <w:rsid w:val="00A83E1D"/>
    <w:rsid w:val="00A83EB3"/>
    <w:rsid w:val="00A840C6"/>
    <w:rsid w:val="00A84113"/>
    <w:rsid w:val="00A84171"/>
    <w:rsid w:val="00A841C0"/>
    <w:rsid w:val="00A84374"/>
    <w:rsid w:val="00A84669"/>
    <w:rsid w:val="00A84A08"/>
    <w:rsid w:val="00A84A86"/>
    <w:rsid w:val="00A84AD4"/>
    <w:rsid w:val="00A850BD"/>
    <w:rsid w:val="00A85626"/>
    <w:rsid w:val="00A85657"/>
    <w:rsid w:val="00A856A7"/>
    <w:rsid w:val="00A858F4"/>
    <w:rsid w:val="00A85941"/>
    <w:rsid w:val="00A85C60"/>
    <w:rsid w:val="00A86448"/>
    <w:rsid w:val="00A8665F"/>
    <w:rsid w:val="00A868FB"/>
    <w:rsid w:val="00A86E47"/>
    <w:rsid w:val="00A87495"/>
    <w:rsid w:val="00A874B9"/>
    <w:rsid w:val="00A87506"/>
    <w:rsid w:val="00A876CC"/>
    <w:rsid w:val="00A87728"/>
    <w:rsid w:val="00A87891"/>
    <w:rsid w:val="00A87A77"/>
    <w:rsid w:val="00A87BB2"/>
    <w:rsid w:val="00A87F1E"/>
    <w:rsid w:val="00A90326"/>
    <w:rsid w:val="00A903AF"/>
    <w:rsid w:val="00A90B65"/>
    <w:rsid w:val="00A90C1C"/>
    <w:rsid w:val="00A90E9D"/>
    <w:rsid w:val="00A9144C"/>
    <w:rsid w:val="00A9175F"/>
    <w:rsid w:val="00A91807"/>
    <w:rsid w:val="00A919C7"/>
    <w:rsid w:val="00A91AE5"/>
    <w:rsid w:val="00A91C22"/>
    <w:rsid w:val="00A923E7"/>
    <w:rsid w:val="00A9267D"/>
    <w:rsid w:val="00A92A54"/>
    <w:rsid w:val="00A92B6A"/>
    <w:rsid w:val="00A92BA9"/>
    <w:rsid w:val="00A92C4B"/>
    <w:rsid w:val="00A92E62"/>
    <w:rsid w:val="00A9322A"/>
    <w:rsid w:val="00A93669"/>
    <w:rsid w:val="00A937F7"/>
    <w:rsid w:val="00A9394D"/>
    <w:rsid w:val="00A939F4"/>
    <w:rsid w:val="00A93BFA"/>
    <w:rsid w:val="00A93FDE"/>
    <w:rsid w:val="00A94AD2"/>
    <w:rsid w:val="00A94C26"/>
    <w:rsid w:val="00A94C54"/>
    <w:rsid w:val="00A94CD8"/>
    <w:rsid w:val="00A94CF5"/>
    <w:rsid w:val="00A94D58"/>
    <w:rsid w:val="00A94D93"/>
    <w:rsid w:val="00A952D3"/>
    <w:rsid w:val="00A954E1"/>
    <w:rsid w:val="00A95726"/>
    <w:rsid w:val="00A95818"/>
    <w:rsid w:val="00A9597A"/>
    <w:rsid w:val="00A95C4C"/>
    <w:rsid w:val="00A95D04"/>
    <w:rsid w:val="00A95F3C"/>
    <w:rsid w:val="00A961DF"/>
    <w:rsid w:val="00A96426"/>
    <w:rsid w:val="00A96526"/>
    <w:rsid w:val="00A9682C"/>
    <w:rsid w:val="00A96C53"/>
    <w:rsid w:val="00A96DBF"/>
    <w:rsid w:val="00A96EF9"/>
    <w:rsid w:val="00A97072"/>
    <w:rsid w:val="00A970F0"/>
    <w:rsid w:val="00A976FF"/>
    <w:rsid w:val="00A9784A"/>
    <w:rsid w:val="00A979C2"/>
    <w:rsid w:val="00A97A36"/>
    <w:rsid w:val="00A97B75"/>
    <w:rsid w:val="00A97D93"/>
    <w:rsid w:val="00A97E1C"/>
    <w:rsid w:val="00A97EB6"/>
    <w:rsid w:val="00A97ECD"/>
    <w:rsid w:val="00AA0224"/>
    <w:rsid w:val="00AA0554"/>
    <w:rsid w:val="00AA0A62"/>
    <w:rsid w:val="00AA0B86"/>
    <w:rsid w:val="00AA1195"/>
    <w:rsid w:val="00AA12B2"/>
    <w:rsid w:val="00AA1398"/>
    <w:rsid w:val="00AA14B0"/>
    <w:rsid w:val="00AA1925"/>
    <w:rsid w:val="00AA1BDE"/>
    <w:rsid w:val="00AA1EFC"/>
    <w:rsid w:val="00AA229B"/>
    <w:rsid w:val="00AA2A44"/>
    <w:rsid w:val="00AA2ADF"/>
    <w:rsid w:val="00AA2DEE"/>
    <w:rsid w:val="00AA2EDC"/>
    <w:rsid w:val="00AA3809"/>
    <w:rsid w:val="00AA3AB8"/>
    <w:rsid w:val="00AA3B31"/>
    <w:rsid w:val="00AA44B8"/>
    <w:rsid w:val="00AA4BAE"/>
    <w:rsid w:val="00AA4C2C"/>
    <w:rsid w:val="00AA517A"/>
    <w:rsid w:val="00AA5265"/>
    <w:rsid w:val="00AA5D4C"/>
    <w:rsid w:val="00AA5E71"/>
    <w:rsid w:val="00AA5F0C"/>
    <w:rsid w:val="00AA610E"/>
    <w:rsid w:val="00AA6E81"/>
    <w:rsid w:val="00AA71E6"/>
    <w:rsid w:val="00AA739E"/>
    <w:rsid w:val="00AA7464"/>
    <w:rsid w:val="00AA7548"/>
    <w:rsid w:val="00AA7625"/>
    <w:rsid w:val="00AA7C10"/>
    <w:rsid w:val="00AA7D91"/>
    <w:rsid w:val="00AA7E99"/>
    <w:rsid w:val="00AA7FEF"/>
    <w:rsid w:val="00AB0232"/>
    <w:rsid w:val="00AB0658"/>
    <w:rsid w:val="00AB0C2E"/>
    <w:rsid w:val="00AB0DD0"/>
    <w:rsid w:val="00AB0E30"/>
    <w:rsid w:val="00AB0EDB"/>
    <w:rsid w:val="00AB15FE"/>
    <w:rsid w:val="00AB1AB3"/>
    <w:rsid w:val="00AB1C12"/>
    <w:rsid w:val="00AB1CB6"/>
    <w:rsid w:val="00AB2133"/>
    <w:rsid w:val="00AB21AF"/>
    <w:rsid w:val="00AB23BA"/>
    <w:rsid w:val="00AB2527"/>
    <w:rsid w:val="00AB2697"/>
    <w:rsid w:val="00AB2976"/>
    <w:rsid w:val="00AB29A5"/>
    <w:rsid w:val="00AB2C2E"/>
    <w:rsid w:val="00AB30A4"/>
    <w:rsid w:val="00AB3108"/>
    <w:rsid w:val="00AB3151"/>
    <w:rsid w:val="00AB327D"/>
    <w:rsid w:val="00AB32DF"/>
    <w:rsid w:val="00AB352F"/>
    <w:rsid w:val="00AB3A05"/>
    <w:rsid w:val="00AB3FCA"/>
    <w:rsid w:val="00AB4076"/>
    <w:rsid w:val="00AB416A"/>
    <w:rsid w:val="00AB455A"/>
    <w:rsid w:val="00AB48EC"/>
    <w:rsid w:val="00AB4AB9"/>
    <w:rsid w:val="00AB4B4F"/>
    <w:rsid w:val="00AB4CDC"/>
    <w:rsid w:val="00AB4F25"/>
    <w:rsid w:val="00AB4F55"/>
    <w:rsid w:val="00AB5390"/>
    <w:rsid w:val="00AB5839"/>
    <w:rsid w:val="00AB589C"/>
    <w:rsid w:val="00AB59E6"/>
    <w:rsid w:val="00AB5E1A"/>
    <w:rsid w:val="00AB60E3"/>
    <w:rsid w:val="00AB6491"/>
    <w:rsid w:val="00AB6960"/>
    <w:rsid w:val="00AB6A94"/>
    <w:rsid w:val="00AB6BE3"/>
    <w:rsid w:val="00AB6CB9"/>
    <w:rsid w:val="00AB74BC"/>
    <w:rsid w:val="00AB79E7"/>
    <w:rsid w:val="00AC0384"/>
    <w:rsid w:val="00AC04C1"/>
    <w:rsid w:val="00AC0B4A"/>
    <w:rsid w:val="00AC0B71"/>
    <w:rsid w:val="00AC0E9E"/>
    <w:rsid w:val="00AC1472"/>
    <w:rsid w:val="00AC18E6"/>
    <w:rsid w:val="00AC19B3"/>
    <w:rsid w:val="00AC1A54"/>
    <w:rsid w:val="00AC1D26"/>
    <w:rsid w:val="00AC235E"/>
    <w:rsid w:val="00AC256C"/>
    <w:rsid w:val="00AC26E0"/>
    <w:rsid w:val="00AC2847"/>
    <w:rsid w:val="00AC2BD9"/>
    <w:rsid w:val="00AC2CA4"/>
    <w:rsid w:val="00AC2DE3"/>
    <w:rsid w:val="00AC2E0C"/>
    <w:rsid w:val="00AC2EAB"/>
    <w:rsid w:val="00AC2F31"/>
    <w:rsid w:val="00AC306B"/>
    <w:rsid w:val="00AC311C"/>
    <w:rsid w:val="00AC33B9"/>
    <w:rsid w:val="00AC3585"/>
    <w:rsid w:val="00AC36B7"/>
    <w:rsid w:val="00AC38AE"/>
    <w:rsid w:val="00AC3900"/>
    <w:rsid w:val="00AC4AC3"/>
    <w:rsid w:val="00AC5108"/>
    <w:rsid w:val="00AC53A1"/>
    <w:rsid w:val="00AC545F"/>
    <w:rsid w:val="00AC54F9"/>
    <w:rsid w:val="00AC5D02"/>
    <w:rsid w:val="00AC5DCD"/>
    <w:rsid w:val="00AC632C"/>
    <w:rsid w:val="00AC63AF"/>
    <w:rsid w:val="00AC66C0"/>
    <w:rsid w:val="00AC6D9A"/>
    <w:rsid w:val="00AC75B8"/>
    <w:rsid w:val="00AC774B"/>
    <w:rsid w:val="00AC7BE8"/>
    <w:rsid w:val="00AC7D31"/>
    <w:rsid w:val="00AC7E92"/>
    <w:rsid w:val="00AD0168"/>
    <w:rsid w:val="00AD01F3"/>
    <w:rsid w:val="00AD0E9E"/>
    <w:rsid w:val="00AD1148"/>
    <w:rsid w:val="00AD1C27"/>
    <w:rsid w:val="00AD1DA4"/>
    <w:rsid w:val="00AD1DDC"/>
    <w:rsid w:val="00AD1F17"/>
    <w:rsid w:val="00AD1F4F"/>
    <w:rsid w:val="00AD24E7"/>
    <w:rsid w:val="00AD2BB8"/>
    <w:rsid w:val="00AD2E11"/>
    <w:rsid w:val="00AD322B"/>
    <w:rsid w:val="00AD3AEF"/>
    <w:rsid w:val="00AD3F2B"/>
    <w:rsid w:val="00AD4057"/>
    <w:rsid w:val="00AD4112"/>
    <w:rsid w:val="00AD45AE"/>
    <w:rsid w:val="00AD45EC"/>
    <w:rsid w:val="00AD4628"/>
    <w:rsid w:val="00AD4CD2"/>
    <w:rsid w:val="00AD507E"/>
    <w:rsid w:val="00AD5519"/>
    <w:rsid w:val="00AD55A4"/>
    <w:rsid w:val="00AD5BCA"/>
    <w:rsid w:val="00AD5C3B"/>
    <w:rsid w:val="00AD5CC6"/>
    <w:rsid w:val="00AD5E78"/>
    <w:rsid w:val="00AD604A"/>
    <w:rsid w:val="00AD6264"/>
    <w:rsid w:val="00AD6635"/>
    <w:rsid w:val="00AD663A"/>
    <w:rsid w:val="00AD683C"/>
    <w:rsid w:val="00AD697D"/>
    <w:rsid w:val="00AD69AA"/>
    <w:rsid w:val="00AD6ABB"/>
    <w:rsid w:val="00AD6D9B"/>
    <w:rsid w:val="00AD6F49"/>
    <w:rsid w:val="00AD716E"/>
    <w:rsid w:val="00AD75CE"/>
    <w:rsid w:val="00AD771F"/>
    <w:rsid w:val="00AD7849"/>
    <w:rsid w:val="00AE009C"/>
    <w:rsid w:val="00AE0694"/>
    <w:rsid w:val="00AE0789"/>
    <w:rsid w:val="00AE15BB"/>
    <w:rsid w:val="00AE16AA"/>
    <w:rsid w:val="00AE185E"/>
    <w:rsid w:val="00AE1A2A"/>
    <w:rsid w:val="00AE1AAC"/>
    <w:rsid w:val="00AE20BA"/>
    <w:rsid w:val="00AE2127"/>
    <w:rsid w:val="00AE267C"/>
    <w:rsid w:val="00AE272C"/>
    <w:rsid w:val="00AE31AD"/>
    <w:rsid w:val="00AE3469"/>
    <w:rsid w:val="00AE34E7"/>
    <w:rsid w:val="00AE3AC5"/>
    <w:rsid w:val="00AE3AF6"/>
    <w:rsid w:val="00AE3F30"/>
    <w:rsid w:val="00AE4116"/>
    <w:rsid w:val="00AE42C5"/>
    <w:rsid w:val="00AE434E"/>
    <w:rsid w:val="00AE438B"/>
    <w:rsid w:val="00AE488C"/>
    <w:rsid w:val="00AE4B2B"/>
    <w:rsid w:val="00AE5113"/>
    <w:rsid w:val="00AE512E"/>
    <w:rsid w:val="00AE52DA"/>
    <w:rsid w:val="00AE5785"/>
    <w:rsid w:val="00AE5C06"/>
    <w:rsid w:val="00AE5CA6"/>
    <w:rsid w:val="00AE5DAC"/>
    <w:rsid w:val="00AE5E0B"/>
    <w:rsid w:val="00AE652A"/>
    <w:rsid w:val="00AE659C"/>
    <w:rsid w:val="00AE6922"/>
    <w:rsid w:val="00AE6CCF"/>
    <w:rsid w:val="00AE6D25"/>
    <w:rsid w:val="00AE6E22"/>
    <w:rsid w:val="00AE6EAF"/>
    <w:rsid w:val="00AE7212"/>
    <w:rsid w:val="00AE7471"/>
    <w:rsid w:val="00AE77A9"/>
    <w:rsid w:val="00AE7838"/>
    <w:rsid w:val="00AEE281"/>
    <w:rsid w:val="00AF042F"/>
    <w:rsid w:val="00AF0642"/>
    <w:rsid w:val="00AF0C8B"/>
    <w:rsid w:val="00AF0E6E"/>
    <w:rsid w:val="00AF0EF2"/>
    <w:rsid w:val="00AF10AB"/>
    <w:rsid w:val="00AF139A"/>
    <w:rsid w:val="00AF15AD"/>
    <w:rsid w:val="00AF1776"/>
    <w:rsid w:val="00AF18E3"/>
    <w:rsid w:val="00AF1B4F"/>
    <w:rsid w:val="00AF1FEE"/>
    <w:rsid w:val="00AF2342"/>
    <w:rsid w:val="00AF24B6"/>
    <w:rsid w:val="00AF2575"/>
    <w:rsid w:val="00AF272F"/>
    <w:rsid w:val="00AF2914"/>
    <w:rsid w:val="00AF2A10"/>
    <w:rsid w:val="00AF2BE8"/>
    <w:rsid w:val="00AF327B"/>
    <w:rsid w:val="00AF32BB"/>
    <w:rsid w:val="00AF33B1"/>
    <w:rsid w:val="00AF355C"/>
    <w:rsid w:val="00AF3BF3"/>
    <w:rsid w:val="00AF3C4B"/>
    <w:rsid w:val="00AF4168"/>
    <w:rsid w:val="00AF4219"/>
    <w:rsid w:val="00AF426C"/>
    <w:rsid w:val="00AF460D"/>
    <w:rsid w:val="00AF4A65"/>
    <w:rsid w:val="00AF567D"/>
    <w:rsid w:val="00AF58B6"/>
    <w:rsid w:val="00AF5AA9"/>
    <w:rsid w:val="00AF5CAF"/>
    <w:rsid w:val="00AF5DB0"/>
    <w:rsid w:val="00AF5E66"/>
    <w:rsid w:val="00AF5E9A"/>
    <w:rsid w:val="00AF63A9"/>
    <w:rsid w:val="00AF6C67"/>
    <w:rsid w:val="00AF6E97"/>
    <w:rsid w:val="00AF70F6"/>
    <w:rsid w:val="00AF70F9"/>
    <w:rsid w:val="00AF743A"/>
    <w:rsid w:val="00AF7831"/>
    <w:rsid w:val="00AF7A8B"/>
    <w:rsid w:val="00AF7FE1"/>
    <w:rsid w:val="00AFEDA8"/>
    <w:rsid w:val="00B000FE"/>
    <w:rsid w:val="00B001AE"/>
    <w:rsid w:val="00B006E0"/>
    <w:rsid w:val="00B00C1B"/>
    <w:rsid w:val="00B00D80"/>
    <w:rsid w:val="00B01768"/>
    <w:rsid w:val="00B01875"/>
    <w:rsid w:val="00B01A31"/>
    <w:rsid w:val="00B0267D"/>
    <w:rsid w:val="00B026EF"/>
    <w:rsid w:val="00B02790"/>
    <w:rsid w:val="00B02E37"/>
    <w:rsid w:val="00B03053"/>
    <w:rsid w:val="00B031B4"/>
    <w:rsid w:val="00B0323B"/>
    <w:rsid w:val="00B035B1"/>
    <w:rsid w:val="00B037AC"/>
    <w:rsid w:val="00B03863"/>
    <w:rsid w:val="00B03CC2"/>
    <w:rsid w:val="00B03E7C"/>
    <w:rsid w:val="00B04088"/>
    <w:rsid w:val="00B04430"/>
    <w:rsid w:val="00B04BFB"/>
    <w:rsid w:val="00B04CC4"/>
    <w:rsid w:val="00B04FCD"/>
    <w:rsid w:val="00B051AE"/>
    <w:rsid w:val="00B05D71"/>
    <w:rsid w:val="00B06176"/>
    <w:rsid w:val="00B065B4"/>
    <w:rsid w:val="00B0688E"/>
    <w:rsid w:val="00B06DD5"/>
    <w:rsid w:val="00B06F09"/>
    <w:rsid w:val="00B06F2C"/>
    <w:rsid w:val="00B070CB"/>
    <w:rsid w:val="00B0727E"/>
    <w:rsid w:val="00B07307"/>
    <w:rsid w:val="00B0764F"/>
    <w:rsid w:val="00B07B84"/>
    <w:rsid w:val="00B07CF2"/>
    <w:rsid w:val="00B10018"/>
    <w:rsid w:val="00B100AA"/>
    <w:rsid w:val="00B101B3"/>
    <w:rsid w:val="00B10B60"/>
    <w:rsid w:val="00B10CFB"/>
    <w:rsid w:val="00B10EBE"/>
    <w:rsid w:val="00B10F9A"/>
    <w:rsid w:val="00B11106"/>
    <w:rsid w:val="00B11194"/>
    <w:rsid w:val="00B111DB"/>
    <w:rsid w:val="00B11208"/>
    <w:rsid w:val="00B11373"/>
    <w:rsid w:val="00B113AF"/>
    <w:rsid w:val="00B113B8"/>
    <w:rsid w:val="00B11540"/>
    <w:rsid w:val="00B1198A"/>
    <w:rsid w:val="00B11A95"/>
    <w:rsid w:val="00B12082"/>
    <w:rsid w:val="00B125B4"/>
    <w:rsid w:val="00B12642"/>
    <w:rsid w:val="00B126EA"/>
    <w:rsid w:val="00B12BBB"/>
    <w:rsid w:val="00B12CCA"/>
    <w:rsid w:val="00B1327A"/>
    <w:rsid w:val="00B132DE"/>
    <w:rsid w:val="00B136D6"/>
    <w:rsid w:val="00B13D3B"/>
    <w:rsid w:val="00B13FC9"/>
    <w:rsid w:val="00B14894"/>
    <w:rsid w:val="00B1553C"/>
    <w:rsid w:val="00B157CB"/>
    <w:rsid w:val="00B15E6D"/>
    <w:rsid w:val="00B15ECC"/>
    <w:rsid w:val="00B16738"/>
    <w:rsid w:val="00B16D72"/>
    <w:rsid w:val="00B16D97"/>
    <w:rsid w:val="00B17060"/>
    <w:rsid w:val="00B17529"/>
    <w:rsid w:val="00B1775C"/>
    <w:rsid w:val="00B179E3"/>
    <w:rsid w:val="00B17CB7"/>
    <w:rsid w:val="00B202EE"/>
    <w:rsid w:val="00B2074D"/>
    <w:rsid w:val="00B20894"/>
    <w:rsid w:val="00B20951"/>
    <w:rsid w:val="00B2096A"/>
    <w:rsid w:val="00B20B8C"/>
    <w:rsid w:val="00B21031"/>
    <w:rsid w:val="00B21040"/>
    <w:rsid w:val="00B21086"/>
    <w:rsid w:val="00B21124"/>
    <w:rsid w:val="00B2159F"/>
    <w:rsid w:val="00B21725"/>
    <w:rsid w:val="00B2191B"/>
    <w:rsid w:val="00B21AF0"/>
    <w:rsid w:val="00B21B5B"/>
    <w:rsid w:val="00B21D41"/>
    <w:rsid w:val="00B21F0B"/>
    <w:rsid w:val="00B222E6"/>
    <w:rsid w:val="00B22536"/>
    <w:rsid w:val="00B22C95"/>
    <w:rsid w:val="00B231B1"/>
    <w:rsid w:val="00B231FD"/>
    <w:rsid w:val="00B23358"/>
    <w:rsid w:val="00B23687"/>
    <w:rsid w:val="00B23DD3"/>
    <w:rsid w:val="00B24070"/>
    <w:rsid w:val="00B240B4"/>
    <w:rsid w:val="00B240B7"/>
    <w:rsid w:val="00B24211"/>
    <w:rsid w:val="00B24252"/>
    <w:rsid w:val="00B2451D"/>
    <w:rsid w:val="00B24BB7"/>
    <w:rsid w:val="00B24D26"/>
    <w:rsid w:val="00B24D33"/>
    <w:rsid w:val="00B24E1A"/>
    <w:rsid w:val="00B24E9E"/>
    <w:rsid w:val="00B253C1"/>
    <w:rsid w:val="00B25578"/>
    <w:rsid w:val="00B2584D"/>
    <w:rsid w:val="00B25A1D"/>
    <w:rsid w:val="00B25F28"/>
    <w:rsid w:val="00B2626D"/>
    <w:rsid w:val="00B2694D"/>
    <w:rsid w:val="00B269F1"/>
    <w:rsid w:val="00B2732E"/>
    <w:rsid w:val="00B27595"/>
    <w:rsid w:val="00B2789F"/>
    <w:rsid w:val="00B27D39"/>
    <w:rsid w:val="00B300B5"/>
    <w:rsid w:val="00B30671"/>
    <w:rsid w:val="00B30746"/>
    <w:rsid w:val="00B30754"/>
    <w:rsid w:val="00B3098F"/>
    <w:rsid w:val="00B30A82"/>
    <w:rsid w:val="00B30C0F"/>
    <w:rsid w:val="00B3153F"/>
    <w:rsid w:val="00B31672"/>
    <w:rsid w:val="00B31A1D"/>
    <w:rsid w:val="00B31D30"/>
    <w:rsid w:val="00B31D5A"/>
    <w:rsid w:val="00B32416"/>
    <w:rsid w:val="00B32636"/>
    <w:rsid w:val="00B328B7"/>
    <w:rsid w:val="00B32993"/>
    <w:rsid w:val="00B32A30"/>
    <w:rsid w:val="00B32C25"/>
    <w:rsid w:val="00B32F9A"/>
    <w:rsid w:val="00B332EF"/>
    <w:rsid w:val="00B33390"/>
    <w:rsid w:val="00B335E4"/>
    <w:rsid w:val="00B338D8"/>
    <w:rsid w:val="00B33EE1"/>
    <w:rsid w:val="00B344F0"/>
    <w:rsid w:val="00B34766"/>
    <w:rsid w:val="00B34993"/>
    <w:rsid w:val="00B34B27"/>
    <w:rsid w:val="00B34F6A"/>
    <w:rsid w:val="00B3501A"/>
    <w:rsid w:val="00B35424"/>
    <w:rsid w:val="00B35856"/>
    <w:rsid w:val="00B35B7C"/>
    <w:rsid w:val="00B35CC5"/>
    <w:rsid w:val="00B35D13"/>
    <w:rsid w:val="00B35F2C"/>
    <w:rsid w:val="00B36152"/>
    <w:rsid w:val="00B361E8"/>
    <w:rsid w:val="00B364B1"/>
    <w:rsid w:val="00B37034"/>
    <w:rsid w:val="00B37201"/>
    <w:rsid w:val="00B37214"/>
    <w:rsid w:val="00B372BF"/>
    <w:rsid w:val="00B3732E"/>
    <w:rsid w:val="00B37DE8"/>
    <w:rsid w:val="00B37E28"/>
    <w:rsid w:val="00B4071C"/>
    <w:rsid w:val="00B409EE"/>
    <w:rsid w:val="00B40B20"/>
    <w:rsid w:val="00B40CF7"/>
    <w:rsid w:val="00B4132A"/>
    <w:rsid w:val="00B415F2"/>
    <w:rsid w:val="00B417CD"/>
    <w:rsid w:val="00B41985"/>
    <w:rsid w:val="00B41C15"/>
    <w:rsid w:val="00B41C51"/>
    <w:rsid w:val="00B41DAA"/>
    <w:rsid w:val="00B41FA2"/>
    <w:rsid w:val="00B425EB"/>
    <w:rsid w:val="00B42AB0"/>
    <w:rsid w:val="00B42CD7"/>
    <w:rsid w:val="00B42DB7"/>
    <w:rsid w:val="00B42F79"/>
    <w:rsid w:val="00B431AC"/>
    <w:rsid w:val="00B43234"/>
    <w:rsid w:val="00B43243"/>
    <w:rsid w:val="00B43276"/>
    <w:rsid w:val="00B43462"/>
    <w:rsid w:val="00B43598"/>
    <w:rsid w:val="00B435B1"/>
    <w:rsid w:val="00B4361A"/>
    <w:rsid w:val="00B437A8"/>
    <w:rsid w:val="00B4380D"/>
    <w:rsid w:val="00B43813"/>
    <w:rsid w:val="00B43E53"/>
    <w:rsid w:val="00B4433E"/>
    <w:rsid w:val="00B44405"/>
    <w:rsid w:val="00B448D6"/>
    <w:rsid w:val="00B44C81"/>
    <w:rsid w:val="00B454F2"/>
    <w:rsid w:val="00B455F7"/>
    <w:rsid w:val="00B45979"/>
    <w:rsid w:val="00B45B82"/>
    <w:rsid w:val="00B45C08"/>
    <w:rsid w:val="00B45F3E"/>
    <w:rsid w:val="00B46263"/>
    <w:rsid w:val="00B4630A"/>
    <w:rsid w:val="00B46945"/>
    <w:rsid w:val="00B46978"/>
    <w:rsid w:val="00B46A1B"/>
    <w:rsid w:val="00B46EBB"/>
    <w:rsid w:val="00B46F2E"/>
    <w:rsid w:val="00B4784C"/>
    <w:rsid w:val="00B47B7F"/>
    <w:rsid w:val="00B47DD2"/>
    <w:rsid w:val="00B5074B"/>
    <w:rsid w:val="00B50D02"/>
    <w:rsid w:val="00B50DB7"/>
    <w:rsid w:val="00B5106B"/>
    <w:rsid w:val="00B513FE"/>
    <w:rsid w:val="00B51C6C"/>
    <w:rsid w:val="00B51D9E"/>
    <w:rsid w:val="00B520AF"/>
    <w:rsid w:val="00B5257C"/>
    <w:rsid w:val="00B52715"/>
    <w:rsid w:val="00B52FC2"/>
    <w:rsid w:val="00B53201"/>
    <w:rsid w:val="00B532AB"/>
    <w:rsid w:val="00B5334C"/>
    <w:rsid w:val="00B533FC"/>
    <w:rsid w:val="00B53736"/>
    <w:rsid w:val="00B537BD"/>
    <w:rsid w:val="00B5384E"/>
    <w:rsid w:val="00B53898"/>
    <w:rsid w:val="00B53D5B"/>
    <w:rsid w:val="00B544B9"/>
    <w:rsid w:val="00B54526"/>
    <w:rsid w:val="00B546E8"/>
    <w:rsid w:val="00B547E6"/>
    <w:rsid w:val="00B54812"/>
    <w:rsid w:val="00B5513D"/>
    <w:rsid w:val="00B5528D"/>
    <w:rsid w:val="00B5582A"/>
    <w:rsid w:val="00B55B41"/>
    <w:rsid w:val="00B55FBB"/>
    <w:rsid w:val="00B560EB"/>
    <w:rsid w:val="00B5637C"/>
    <w:rsid w:val="00B565AD"/>
    <w:rsid w:val="00B566B3"/>
    <w:rsid w:val="00B56D9C"/>
    <w:rsid w:val="00B5742F"/>
    <w:rsid w:val="00B57C43"/>
    <w:rsid w:val="00B57DC3"/>
    <w:rsid w:val="00B606F1"/>
    <w:rsid w:val="00B6074A"/>
    <w:rsid w:val="00B60AC5"/>
    <w:rsid w:val="00B61676"/>
    <w:rsid w:val="00B618FD"/>
    <w:rsid w:val="00B61909"/>
    <w:rsid w:val="00B61BD8"/>
    <w:rsid w:val="00B61ECB"/>
    <w:rsid w:val="00B62650"/>
    <w:rsid w:val="00B62784"/>
    <w:rsid w:val="00B62910"/>
    <w:rsid w:val="00B62E02"/>
    <w:rsid w:val="00B63345"/>
    <w:rsid w:val="00B63553"/>
    <w:rsid w:val="00B63C46"/>
    <w:rsid w:val="00B63D4F"/>
    <w:rsid w:val="00B63E80"/>
    <w:rsid w:val="00B63F22"/>
    <w:rsid w:val="00B63F4A"/>
    <w:rsid w:val="00B641B3"/>
    <w:rsid w:val="00B645E6"/>
    <w:rsid w:val="00B647EF"/>
    <w:rsid w:val="00B64CE2"/>
    <w:rsid w:val="00B64F96"/>
    <w:rsid w:val="00B6503A"/>
    <w:rsid w:val="00B650BA"/>
    <w:rsid w:val="00B6515C"/>
    <w:rsid w:val="00B65249"/>
    <w:rsid w:val="00B6531B"/>
    <w:rsid w:val="00B655BC"/>
    <w:rsid w:val="00B65794"/>
    <w:rsid w:val="00B66056"/>
    <w:rsid w:val="00B66196"/>
    <w:rsid w:val="00B6682A"/>
    <w:rsid w:val="00B66CD4"/>
    <w:rsid w:val="00B66E08"/>
    <w:rsid w:val="00B66F22"/>
    <w:rsid w:val="00B67188"/>
    <w:rsid w:val="00B6752D"/>
    <w:rsid w:val="00B675C7"/>
    <w:rsid w:val="00B67D01"/>
    <w:rsid w:val="00B67F27"/>
    <w:rsid w:val="00B701FD"/>
    <w:rsid w:val="00B7061A"/>
    <w:rsid w:val="00B70693"/>
    <w:rsid w:val="00B707D9"/>
    <w:rsid w:val="00B70CDF"/>
    <w:rsid w:val="00B71819"/>
    <w:rsid w:val="00B71B69"/>
    <w:rsid w:val="00B71E2C"/>
    <w:rsid w:val="00B724DA"/>
    <w:rsid w:val="00B72599"/>
    <w:rsid w:val="00B7357B"/>
    <w:rsid w:val="00B736E3"/>
    <w:rsid w:val="00B73905"/>
    <w:rsid w:val="00B73D08"/>
    <w:rsid w:val="00B74291"/>
    <w:rsid w:val="00B74306"/>
    <w:rsid w:val="00B743A5"/>
    <w:rsid w:val="00B74446"/>
    <w:rsid w:val="00B74715"/>
    <w:rsid w:val="00B74823"/>
    <w:rsid w:val="00B74C29"/>
    <w:rsid w:val="00B74DED"/>
    <w:rsid w:val="00B74EE5"/>
    <w:rsid w:val="00B74FA3"/>
    <w:rsid w:val="00B75094"/>
    <w:rsid w:val="00B75457"/>
    <w:rsid w:val="00B7559A"/>
    <w:rsid w:val="00B755F7"/>
    <w:rsid w:val="00B757CF"/>
    <w:rsid w:val="00B75DA4"/>
    <w:rsid w:val="00B760B5"/>
    <w:rsid w:val="00B76319"/>
    <w:rsid w:val="00B76375"/>
    <w:rsid w:val="00B7638A"/>
    <w:rsid w:val="00B763F6"/>
    <w:rsid w:val="00B76485"/>
    <w:rsid w:val="00B76631"/>
    <w:rsid w:val="00B76BA9"/>
    <w:rsid w:val="00B76BCE"/>
    <w:rsid w:val="00B7723B"/>
    <w:rsid w:val="00B77517"/>
    <w:rsid w:val="00B7763B"/>
    <w:rsid w:val="00B77BB1"/>
    <w:rsid w:val="00B80052"/>
    <w:rsid w:val="00B8010A"/>
    <w:rsid w:val="00B80397"/>
    <w:rsid w:val="00B80548"/>
    <w:rsid w:val="00B8074E"/>
    <w:rsid w:val="00B80794"/>
    <w:rsid w:val="00B80AD9"/>
    <w:rsid w:val="00B81112"/>
    <w:rsid w:val="00B81413"/>
    <w:rsid w:val="00B816A4"/>
    <w:rsid w:val="00B81829"/>
    <w:rsid w:val="00B81AC5"/>
    <w:rsid w:val="00B81D62"/>
    <w:rsid w:val="00B820E4"/>
    <w:rsid w:val="00B827A9"/>
    <w:rsid w:val="00B82DE6"/>
    <w:rsid w:val="00B831F4"/>
    <w:rsid w:val="00B83758"/>
    <w:rsid w:val="00B83F28"/>
    <w:rsid w:val="00B843BA"/>
    <w:rsid w:val="00B8454C"/>
    <w:rsid w:val="00B848E6"/>
    <w:rsid w:val="00B84962"/>
    <w:rsid w:val="00B84A27"/>
    <w:rsid w:val="00B84BF2"/>
    <w:rsid w:val="00B84C4A"/>
    <w:rsid w:val="00B85102"/>
    <w:rsid w:val="00B858BA"/>
    <w:rsid w:val="00B85946"/>
    <w:rsid w:val="00B85BB5"/>
    <w:rsid w:val="00B85D9A"/>
    <w:rsid w:val="00B861A0"/>
    <w:rsid w:val="00B862DF"/>
    <w:rsid w:val="00B86335"/>
    <w:rsid w:val="00B8655C"/>
    <w:rsid w:val="00B86B9B"/>
    <w:rsid w:val="00B86E98"/>
    <w:rsid w:val="00B86FD8"/>
    <w:rsid w:val="00B8740B"/>
    <w:rsid w:val="00B874A8"/>
    <w:rsid w:val="00B8758A"/>
    <w:rsid w:val="00B876FC"/>
    <w:rsid w:val="00B87885"/>
    <w:rsid w:val="00B879FC"/>
    <w:rsid w:val="00B87B54"/>
    <w:rsid w:val="00B902B5"/>
    <w:rsid w:val="00B90788"/>
    <w:rsid w:val="00B90822"/>
    <w:rsid w:val="00B908EA"/>
    <w:rsid w:val="00B909AE"/>
    <w:rsid w:val="00B90E1D"/>
    <w:rsid w:val="00B90E38"/>
    <w:rsid w:val="00B90F25"/>
    <w:rsid w:val="00B91406"/>
    <w:rsid w:val="00B91807"/>
    <w:rsid w:val="00B91E17"/>
    <w:rsid w:val="00B91E44"/>
    <w:rsid w:val="00B91FFB"/>
    <w:rsid w:val="00B92245"/>
    <w:rsid w:val="00B92308"/>
    <w:rsid w:val="00B9280C"/>
    <w:rsid w:val="00B92BC6"/>
    <w:rsid w:val="00B92D46"/>
    <w:rsid w:val="00B92D68"/>
    <w:rsid w:val="00B93464"/>
    <w:rsid w:val="00B934D7"/>
    <w:rsid w:val="00B938B6"/>
    <w:rsid w:val="00B93B02"/>
    <w:rsid w:val="00B93C22"/>
    <w:rsid w:val="00B93D7B"/>
    <w:rsid w:val="00B93DA0"/>
    <w:rsid w:val="00B93E3B"/>
    <w:rsid w:val="00B946F0"/>
    <w:rsid w:val="00B9488E"/>
    <w:rsid w:val="00B94A8D"/>
    <w:rsid w:val="00B94DCE"/>
    <w:rsid w:val="00B94F06"/>
    <w:rsid w:val="00B951DD"/>
    <w:rsid w:val="00B9531E"/>
    <w:rsid w:val="00B953F7"/>
    <w:rsid w:val="00B955AE"/>
    <w:rsid w:val="00B95692"/>
    <w:rsid w:val="00B956BB"/>
    <w:rsid w:val="00B957EC"/>
    <w:rsid w:val="00B95908"/>
    <w:rsid w:val="00B95ADD"/>
    <w:rsid w:val="00B95EB5"/>
    <w:rsid w:val="00B960A2"/>
    <w:rsid w:val="00B960AF"/>
    <w:rsid w:val="00B96131"/>
    <w:rsid w:val="00B96491"/>
    <w:rsid w:val="00B9650B"/>
    <w:rsid w:val="00B96D22"/>
    <w:rsid w:val="00B96D3F"/>
    <w:rsid w:val="00B96EA2"/>
    <w:rsid w:val="00B96F15"/>
    <w:rsid w:val="00B96F27"/>
    <w:rsid w:val="00B9703C"/>
    <w:rsid w:val="00B9723B"/>
    <w:rsid w:val="00B97346"/>
    <w:rsid w:val="00B9742E"/>
    <w:rsid w:val="00B974F2"/>
    <w:rsid w:val="00B975D0"/>
    <w:rsid w:val="00B977A8"/>
    <w:rsid w:val="00B97804"/>
    <w:rsid w:val="00BA00BF"/>
    <w:rsid w:val="00BA01FF"/>
    <w:rsid w:val="00BA03C2"/>
    <w:rsid w:val="00BA0980"/>
    <w:rsid w:val="00BA12A2"/>
    <w:rsid w:val="00BA14C4"/>
    <w:rsid w:val="00BA1774"/>
    <w:rsid w:val="00BA1AF8"/>
    <w:rsid w:val="00BA1CB2"/>
    <w:rsid w:val="00BA1CD0"/>
    <w:rsid w:val="00BA2399"/>
    <w:rsid w:val="00BA24B8"/>
    <w:rsid w:val="00BA29FC"/>
    <w:rsid w:val="00BA2A72"/>
    <w:rsid w:val="00BA2C2F"/>
    <w:rsid w:val="00BA2D23"/>
    <w:rsid w:val="00BA2E5C"/>
    <w:rsid w:val="00BA2EF6"/>
    <w:rsid w:val="00BA35B2"/>
    <w:rsid w:val="00BA3B99"/>
    <w:rsid w:val="00BA40C5"/>
    <w:rsid w:val="00BA44E3"/>
    <w:rsid w:val="00BA4667"/>
    <w:rsid w:val="00BA49A8"/>
    <w:rsid w:val="00BA4CBA"/>
    <w:rsid w:val="00BA50D5"/>
    <w:rsid w:val="00BA5162"/>
    <w:rsid w:val="00BA51D7"/>
    <w:rsid w:val="00BA51E4"/>
    <w:rsid w:val="00BA5228"/>
    <w:rsid w:val="00BA548A"/>
    <w:rsid w:val="00BA5740"/>
    <w:rsid w:val="00BA58C1"/>
    <w:rsid w:val="00BA5A80"/>
    <w:rsid w:val="00BA5D9F"/>
    <w:rsid w:val="00BA5FF1"/>
    <w:rsid w:val="00BA66D0"/>
    <w:rsid w:val="00BA6912"/>
    <w:rsid w:val="00BA6BE9"/>
    <w:rsid w:val="00BA6DF7"/>
    <w:rsid w:val="00BA702A"/>
    <w:rsid w:val="00BA730D"/>
    <w:rsid w:val="00BA778F"/>
    <w:rsid w:val="00BA7A1F"/>
    <w:rsid w:val="00BA7FAD"/>
    <w:rsid w:val="00BB000E"/>
    <w:rsid w:val="00BB045D"/>
    <w:rsid w:val="00BB0B28"/>
    <w:rsid w:val="00BB0D91"/>
    <w:rsid w:val="00BB1159"/>
    <w:rsid w:val="00BB11F2"/>
    <w:rsid w:val="00BB1486"/>
    <w:rsid w:val="00BB1689"/>
    <w:rsid w:val="00BB1C8C"/>
    <w:rsid w:val="00BB1CAD"/>
    <w:rsid w:val="00BB2118"/>
    <w:rsid w:val="00BB216B"/>
    <w:rsid w:val="00BB2193"/>
    <w:rsid w:val="00BB2323"/>
    <w:rsid w:val="00BB2724"/>
    <w:rsid w:val="00BB2AF6"/>
    <w:rsid w:val="00BB2F15"/>
    <w:rsid w:val="00BB322D"/>
    <w:rsid w:val="00BB32EB"/>
    <w:rsid w:val="00BB3432"/>
    <w:rsid w:val="00BB38FE"/>
    <w:rsid w:val="00BB3933"/>
    <w:rsid w:val="00BB39A2"/>
    <w:rsid w:val="00BB3DEE"/>
    <w:rsid w:val="00BB458E"/>
    <w:rsid w:val="00BB470B"/>
    <w:rsid w:val="00BB48D7"/>
    <w:rsid w:val="00BB4A06"/>
    <w:rsid w:val="00BB50D6"/>
    <w:rsid w:val="00BB51A5"/>
    <w:rsid w:val="00BB55C4"/>
    <w:rsid w:val="00BB55E8"/>
    <w:rsid w:val="00BB5753"/>
    <w:rsid w:val="00BB5841"/>
    <w:rsid w:val="00BB5B40"/>
    <w:rsid w:val="00BB5FF4"/>
    <w:rsid w:val="00BB5FFD"/>
    <w:rsid w:val="00BB621D"/>
    <w:rsid w:val="00BB6540"/>
    <w:rsid w:val="00BB65C4"/>
    <w:rsid w:val="00BB66DB"/>
    <w:rsid w:val="00BB67DD"/>
    <w:rsid w:val="00BB6810"/>
    <w:rsid w:val="00BB6C8E"/>
    <w:rsid w:val="00BB6CB0"/>
    <w:rsid w:val="00BB6E1F"/>
    <w:rsid w:val="00BB6FD5"/>
    <w:rsid w:val="00BB7015"/>
    <w:rsid w:val="00BB728A"/>
    <w:rsid w:val="00BB74DF"/>
    <w:rsid w:val="00BB78C2"/>
    <w:rsid w:val="00BB7D6C"/>
    <w:rsid w:val="00BC0752"/>
    <w:rsid w:val="00BC08EA"/>
    <w:rsid w:val="00BC0A45"/>
    <w:rsid w:val="00BC0CDA"/>
    <w:rsid w:val="00BC0F51"/>
    <w:rsid w:val="00BC106C"/>
    <w:rsid w:val="00BC106F"/>
    <w:rsid w:val="00BC10C5"/>
    <w:rsid w:val="00BC10D8"/>
    <w:rsid w:val="00BC1370"/>
    <w:rsid w:val="00BC15FD"/>
    <w:rsid w:val="00BC1A07"/>
    <w:rsid w:val="00BC1A82"/>
    <w:rsid w:val="00BC1C30"/>
    <w:rsid w:val="00BC1DB3"/>
    <w:rsid w:val="00BC2035"/>
    <w:rsid w:val="00BC27E9"/>
    <w:rsid w:val="00BC2843"/>
    <w:rsid w:val="00BC2916"/>
    <w:rsid w:val="00BC2E34"/>
    <w:rsid w:val="00BC2FC5"/>
    <w:rsid w:val="00BC310E"/>
    <w:rsid w:val="00BC3192"/>
    <w:rsid w:val="00BC34E4"/>
    <w:rsid w:val="00BC3B2D"/>
    <w:rsid w:val="00BC3C30"/>
    <w:rsid w:val="00BC3DF4"/>
    <w:rsid w:val="00BC3EE0"/>
    <w:rsid w:val="00BC4281"/>
    <w:rsid w:val="00BC4358"/>
    <w:rsid w:val="00BC4399"/>
    <w:rsid w:val="00BC43CD"/>
    <w:rsid w:val="00BC4629"/>
    <w:rsid w:val="00BC47C0"/>
    <w:rsid w:val="00BC4ACB"/>
    <w:rsid w:val="00BC4B08"/>
    <w:rsid w:val="00BC4C3D"/>
    <w:rsid w:val="00BC4FDD"/>
    <w:rsid w:val="00BC5190"/>
    <w:rsid w:val="00BC526E"/>
    <w:rsid w:val="00BC55E9"/>
    <w:rsid w:val="00BC560F"/>
    <w:rsid w:val="00BC5780"/>
    <w:rsid w:val="00BC57AE"/>
    <w:rsid w:val="00BC58E4"/>
    <w:rsid w:val="00BC5B0F"/>
    <w:rsid w:val="00BC5D95"/>
    <w:rsid w:val="00BC606D"/>
    <w:rsid w:val="00BC610F"/>
    <w:rsid w:val="00BC62A4"/>
    <w:rsid w:val="00BC6E0E"/>
    <w:rsid w:val="00BC7337"/>
    <w:rsid w:val="00BC73C7"/>
    <w:rsid w:val="00BC76BF"/>
    <w:rsid w:val="00BC7881"/>
    <w:rsid w:val="00BC7A26"/>
    <w:rsid w:val="00BD0880"/>
    <w:rsid w:val="00BD0B6F"/>
    <w:rsid w:val="00BD0D37"/>
    <w:rsid w:val="00BD0F25"/>
    <w:rsid w:val="00BD0F4E"/>
    <w:rsid w:val="00BD1401"/>
    <w:rsid w:val="00BD1610"/>
    <w:rsid w:val="00BD1743"/>
    <w:rsid w:val="00BD17F5"/>
    <w:rsid w:val="00BD19A9"/>
    <w:rsid w:val="00BD1C54"/>
    <w:rsid w:val="00BD1D40"/>
    <w:rsid w:val="00BD28D1"/>
    <w:rsid w:val="00BD3013"/>
    <w:rsid w:val="00BD3101"/>
    <w:rsid w:val="00BD320C"/>
    <w:rsid w:val="00BD3425"/>
    <w:rsid w:val="00BD37F9"/>
    <w:rsid w:val="00BD38CC"/>
    <w:rsid w:val="00BD3DD1"/>
    <w:rsid w:val="00BD4519"/>
    <w:rsid w:val="00BD45D1"/>
    <w:rsid w:val="00BD4710"/>
    <w:rsid w:val="00BD47D9"/>
    <w:rsid w:val="00BD4C37"/>
    <w:rsid w:val="00BD4CC9"/>
    <w:rsid w:val="00BD4EF3"/>
    <w:rsid w:val="00BD4F92"/>
    <w:rsid w:val="00BD51CB"/>
    <w:rsid w:val="00BD5436"/>
    <w:rsid w:val="00BD5C57"/>
    <w:rsid w:val="00BD5FFB"/>
    <w:rsid w:val="00BD6046"/>
    <w:rsid w:val="00BD63E7"/>
    <w:rsid w:val="00BD6724"/>
    <w:rsid w:val="00BD6AE5"/>
    <w:rsid w:val="00BD6AF2"/>
    <w:rsid w:val="00BD6BA6"/>
    <w:rsid w:val="00BD79C3"/>
    <w:rsid w:val="00BD7D20"/>
    <w:rsid w:val="00BE005B"/>
    <w:rsid w:val="00BE04FB"/>
    <w:rsid w:val="00BE06DB"/>
    <w:rsid w:val="00BE0851"/>
    <w:rsid w:val="00BE0B19"/>
    <w:rsid w:val="00BE11A9"/>
    <w:rsid w:val="00BE1494"/>
    <w:rsid w:val="00BE177F"/>
    <w:rsid w:val="00BE1B3F"/>
    <w:rsid w:val="00BE1BD1"/>
    <w:rsid w:val="00BE1CCA"/>
    <w:rsid w:val="00BE1D80"/>
    <w:rsid w:val="00BE1FA8"/>
    <w:rsid w:val="00BE20C6"/>
    <w:rsid w:val="00BE22B3"/>
    <w:rsid w:val="00BE2398"/>
    <w:rsid w:val="00BE265D"/>
    <w:rsid w:val="00BE287C"/>
    <w:rsid w:val="00BE2CB0"/>
    <w:rsid w:val="00BE2CE5"/>
    <w:rsid w:val="00BE2DB6"/>
    <w:rsid w:val="00BE3FC4"/>
    <w:rsid w:val="00BE404C"/>
    <w:rsid w:val="00BE44E7"/>
    <w:rsid w:val="00BE47FD"/>
    <w:rsid w:val="00BE491E"/>
    <w:rsid w:val="00BE496D"/>
    <w:rsid w:val="00BE4CA5"/>
    <w:rsid w:val="00BE4CB0"/>
    <w:rsid w:val="00BE4E5C"/>
    <w:rsid w:val="00BE5022"/>
    <w:rsid w:val="00BE506C"/>
    <w:rsid w:val="00BE5115"/>
    <w:rsid w:val="00BE54B1"/>
    <w:rsid w:val="00BE5918"/>
    <w:rsid w:val="00BE592B"/>
    <w:rsid w:val="00BE5AAC"/>
    <w:rsid w:val="00BE5EFE"/>
    <w:rsid w:val="00BE684C"/>
    <w:rsid w:val="00BE6F07"/>
    <w:rsid w:val="00BE7198"/>
    <w:rsid w:val="00BE71E1"/>
    <w:rsid w:val="00BE74A8"/>
    <w:rsid w:val="00BE74C3"/>
    <w:rsid w:val="00BE74DA"/>
    <w:rsid w:val="00BE74E2"/>
    <w:rsid w:val="00BE7687"/>
    <w:rsid w:val="00BE7ACF"/>
    <w:rsid w:val="00BE7C06"/>
    <w:rsid w:val="00BE7D62"/>
    <w:rsid w:val="00BE7F45"/>
    <w:rsid w:val="00BF003C"/>
    <w:rsid w:val="00BF0370"/>
    <w:rsid w:val="00BF0CFD"/>
    <w:rsid w:val="00BF0E2E"/>
    <w:rsid w:val="00BF1216"/>
    <w:rsid w:val="00BF1405"/>
    <w:rsid w:val="00BF143A"/>
    <w:rsid w:val="00BF14AE"/>
    <w:rsid w:val="00BF163F"/>
    <w:rsid w:val="00BF184A"/>
    <w:rsid w:val="00BF19D6"/>
    <w:rsid w:val="00BF1A1F"/>
    <w:rsid w:val="00BF1C23"/>
    <w:rsid w:val="00BF1E32"/>
    <w:rsid w:val="00BF1E7B"/>
    <w:rsid w:val="00BF1EFE"/>
    <w:rsid w:val="00BF1FAF"/>
    <w:rsid w:val="00BF23C6"/>
    <w:rsid w:val="00BF2736"/>
    <w:rsid w:val="00BF2B18"/>
    <w:rsid w:val="00BF2C86"/>
    <w:rsid w:val="00BF318D"/>
    <w:rsid w:val="00BF3209"/>
    <w:rsid w:val="00BF33CA"/>
    <w:rsid w:val="00BF393C"/>
    <w:rsid w:val="00BF3F83"/>
    <w:rsid w:val="00BF3FB4"/>
    <w:rsid w:val="00BF3FB6"/>
    <w:rsid w:val="00BF43D5"/>
    <w:rsid w:val="00BF43FD"/>
    <w:rsid w:val="00BF4F95"/>
    <w:rsid w:val="00BF5498"/>
    <w:rsid w:val="00BF5C08"/>
    <w:rsid w:val="00BF5D2D"/>
    <w:rsid w:val="00BF5F39"/>
    <w:rsid w:val="00BF63A9"/>
    <w:rsid w:val="00BF686D"/>
    <w:rsid w:val="00BF6902"/>
    <w:rsid w:val="00BF6D55"/>
    <w:rsid w:val="00BF6DE5"/>
    <w:rsid w:val="00BF7FED"/>
    <w:rsid w:val="00C00D64"/>
    <w:rsid w:val="00C01182"/>
    <w:rsid w:val="00C01381"/>
    <w:rsid w:val="00C013FD"/>
    <w:rsid w:val="00C01584"/>
    <w:rsid w:val="00C01A03"/>
    <w:rsid w:val="00C01B90"/>
    <w:rsid w:val="00C01B95"/>
    <w:rsid w:val="00C01E82"/>
    <w:rsid w:val="00C0207F"/>
    <w:rsid w:val="00C022AC"/>
    <w:rsid w:val="00C028CB"/>
    <w:rsid w:val="00C02A69"/>
    <w:rsid w:val="00C02AF4"/>
    <w:rsid w:val="00C02F93"/>
    <w:rsid w:val="00C03051"/>
    <w:rsid w:val="00C030DD"/>
    <w:rsid w:val="00C0324D"/>
    <w:rsid w:val="00C0375D"/>
    <w:rsid w:val="00C03878"/>
    <w:rsid w:val="00C0396E"/>
    <w:rsid w:val="00C03974"/>
    <w:rsid w:val="00C04148"/>
    <w:rsid w:val="00C04152"/>
    <w:rsid w:val="00C04287"/>
    <w:rsid w:val="00C044BD"/>
    <w:rsid w:val="00C0465D"/>
    <w:rsid w:val="00C04715"/>
    <w:rsid w:val="00C04D02"/>
    <w:rsid w:val="00C04DAA"/>
    <w:rsid w:val="00C04F5D"/>
    <w:rsid w:val="00C05005"/>
    <w:rsid w:val="00C05014"/>
    <w:rsid w:val="00C059C9"/>
    <w:rsid w:val="00C05B81"/>
    <w:rsid w:val="00C05CEA"/>
    <w:rsid w:val="00C05DA9"/>
    <w:rsid w:val="00C0612C"/>
    <w:rsid w:val="00C06560"/>
    <w:rsid w:val="00C065A0"/>
    <w:rsid w:val="00C067B3"/>
    <w:rsid w:val="00C06B12"/>
    <w:rsid w:val="00C06C57"/>
    <w:rsid w:val="00C06D7D"/>
    <w:rsid w:val="00C06DDB"/>
    <w:rsid w:val="00C06E11"/>
    <w:rsid w:val="00C0765D"/>
    <w:rsid w:val="00C07980"/>
    <w:rsid w:val="00C07A86"/>
    <w:rsid w:val="00C07C99"/>
    <w:rsid w:val="00C07DAE"/>
    <w:rsid w:val="00C100F4"/>
    <w:rsid w:val="00C106FF"/>
    <w:rsid w:val="00C10B9D"/>
    <w:rsid w:val="00C10D60"/>
    <w:rsid w:val="00C10DEC"/>
    <w:rsid w:val="00C10ECA"/>
    <w:rsid w:val="00C110AF"/>
    <w:rsid w:val="00C111C1"/>
    <w:rsid w:val="00C11555"/>
    <w:rsid w:val="00C115AD"/>
    <w:rsid w:val="00C11615"/>
    <w:rsid w:val="00C1163F"/>
    <w:rsid w:val="00C11A2E"/>
    <w:rsid w:val="00C11D81"/>
    <w:rsid w:val="00C11ED5"/>
    <w:rsid w:val="00C121E6"/>
    <w:rsid w:val="00C12438"/>
    <w:rsid w:val="00C12446"/>
    <w:rsid w:val="00C12818"/>
    <w:rsid w:val="00C12C5C"/>
    <w:rsid w:val="00C13070"/>
    <w:rsid w:val="00C13310"/>
    <w:rsid w:val="00C13346"/>
    <w:rsid w:val="00C1386C"/>
    <w:rsid w:val="00C139A3"/>
    <w:rsid w:val="00C13A2B"/>
    <w:rsid w:val="00C13B13"/>
    <w:rsid w:val="00C13B55"/>
    <w:rsid w:val="00C13FAA"/>
    <w:rsid w:val="00C13FFD"/>
    <w:rsid w:val="00C140D2"/>
    <w:rsid w:val="00C1448E"/>
    <w:rsid w:val="00C145F8"/>
    <w:rsid w:val="00C14932"/>
    <w:rsid w:val="00C14B82"/>
    <w:rsid w:val="00C14E76"/>
    <w:rsid w:val="00C14FC3"/>
    <w:rsid w:val="00C15817"/>
    <w:rsid w:val="00C15A05"/>
    <w:rsid w:val="00C15B60"/>
    <w:rsid w:val="00C15CF9"/>
    <w:rsid w:val="00C160DC"/>
    <w:rsid w:val="00C1637C"/>
    <w:rsid w:val="00C16567"/>
    <w:rsid w:val="00C16A31"/>
    <w:rsid w:val="00C16C50"/>
    <w:rsid w:val="00C16E92"/>
    <w:rsid w:val="00C17049"/>
    <w:rsid w:val="00C1734F"/>
    <w:rsid w:val="00C17460"/>
    <w:rsid w:val="00C17609"/>
    <w:rsid w:val="00C17836"/>
    <w:rsid w:val="00C17899"/>
    <w:rsid w:val="00C17A65"/>
    <w:rsid w:val="00C17FA0"/>
    <w:rsid w:val="00C20019"/>
    <w:rsid w:val="00C200B2"/>
    <w:rsid w:val="00C203C4"/>
    <w:rsid w:val="00C20453"/>
    <w:rsid w:val="00C20593"/>
    <w:rsid w:val="00C205AA"/>
    <w:rsid w:val="00C21101"/>
    <w:rsid w:val="00C214EF"/>
    <w:rsid w:val="00C21552"/>
    <w:rsid w:val="00C21922"/>
    <w:rsid w:val="00C21AAB"/>
    <w:rsid w:val="00C21F07"/>
    <w:rsid w:val="00C22156"/>
    <w:rsid w:val="00C224F6"/>
    <w:rsid w:val="00C225E9"/>
    <w:rsid w:val="00C228DD"/>
    <w:rsid w:val="00C2296D"/>
    <w:rsid w:val="00C22B21"/>
    <w:rsid w:val="00C22E2E"/>
    <w:rsid w:val="00C22F70"/>
    <w:rsid w:val="00C231DC"/>
    <w:rsid w:val="00C232DF"/>
    <w:rsid w:val="00C2364B"/>
    <w:rsid w:val="00C2370C"/>
    <w:rsid w:val="00C23831"/>
    <w:rsid w:val="00C2398A"/>
    <w:rsid w:val="00C23A72"/>
    <w:rsid w:val="00C23D67"/>
    <w:rsid w:val="00C23FFE"/>
    <w:rsid w:val="00C241FF"/>
    <w:rsid w:val="00C245E5"/>
    <w:rsid w:val="00C245FA"/>
    <w:rsid w:val="00C24742"/>
    <w:rsid w:val="00C24A09"/>
    <w:rsid w:val="00C24A63"/>
    <w:rsid w:val="00C24A88"/>
    <w:rsid w:val="00C24B59"/>
    <w:rsid w:val="00C24C68"/>
    <w:rsid w:val="00C25163"/>
    <w:rsid w:val="00C2594D"/>
    <w:rsid w:val="00C25D2A"/>
    <w:rsid w:val="00C25D69"/>
    <w:rsid w:val="00C25FF6"/>
    <w:rsid w:val="00C26077"/>
    <w:rsid w:val="00C26512"/>
    <w:rsid w:val="00C26893"/>
    <w:rsid w:val="00C26DB3"/>
    <w:rsid w:val="00C270CE"/>
    <w:rsid w:val="00C2745E"/>
    <w:rsid w:val="00C27851"/>
    <w:rsid w:val="00C27B5B"/>
    <w:rsid w:val="00C27DFC"/>
    <w:rsid w:val="00C30C23"/>
    <w:rsid w:val="00C30DDD"/>
    <w:rsid w:val="00C30F54"/>
    <w:rsid w:val="00C30F75"/>
    <w:rsid w:val="00C31201"/>
    <w:rsid w:val="00C3137A"/>
    <w:rsid w:val="00C31490"/>
    <w:rsid w:val="00C31A34"/>
    <w:rsid w:val="00C321F8"/>
    <w:rsid w:val="00C322CE"/>
    <w:rsid w:val="00C32366"/>
    <w:rsid w:val="00C32D5B"/>
    <w:rsid w:val="00C32F33"/>
    <w:rsid w:val="00C32F8B"/>
    <w:rsid w:val="00C33632"/>
    <w:rsid w:val="00C33751"/>
    <w:rsid w:val="00C33911"/>
    <w:rsid w:val="00C33A37"/>
    <w:rsid w:val="00C33A88"/>
    <w:rsid w:val="00C33B75"/>
    <w:rsid w:val="00C33BCC"/>
    <w:rsid w:val="00C33BCF"/>
    <w:rsid w:val="00C33E02"/>
    <w:rsid w:val="00C340B1"/>
    <w:rsid w:val="00C3445D"/>
    <w:rsid w:val="00C3486D"/>
    <w:rsid w:val="00C34877"/>
    <w:rsid w:val="00C34A56"/>
    <w:rsid w:val="00C34CFB"/>
    <w:rsid w:val="00C34FBA"/>
    <w:rsid w:val="00C3524A"/>
    <w:rsid w:val="00C354D3"/>
    <w:rsid w:val="00C35A07"/>
    <w:rsid w:val="00C35A85"/>
    <w:rsid w:val="00C35F57"/>
    <w:rsid w:val="00C361C4"/>
    <w:rsid w:val="00C36315"/>
    <w:rsid w:val="00C363D0"/>
    <w:rsid w:val="00C36734"/>
    <w:rsid w:val="00C36756"/>
    <w:rsid w:val="00C36BA5"/>
    <w:rsid w:val="00C36D84"/>
    <w:rsid w:val="00C36E10"/>
    <w:rsid w:val="00C372E4"/>
    <w:rsid w:val="00C37540"/>
    <w:rsid w:val="00C377A9"/>
    <w:rsid w:val="00C37880"/>
    <w:rsid w:val="00C37C9F"/>
    <w:rsid w:val="00C37F60"/>
    <w:rsid w:val="00C400ED"/>
    <w:rsid w:val="00C40175"/>
    <w:rsid w:val="00C40432"/>
    <w:rsid w:val="00C4076B"/>
    <w:rsid w:val="00C4076E"/>
    <w:rsid w:val="00C40878"/>
    <w:rsid w:val="00C40931"/>
    <w:rsid w:val="00C40947"/>
    <w:rsid w:val="00C40EC4"/>
    <w:rsid w:val="00C4120E"/>
    <w:rsid w:val="00C414FB"/>
    <w:rsid w:val="00C415E5"/>
    <w:rsid w:val="00C4161A"/>
    <w:rsid w:val="00C41700"/>
    <w:rsid w:val="00C418C0"/>
    <w:rsid w:val="00C41938"/>
    <w:rsid w:val="00C41A5F"/>
    <w:rsid w:val="00C42708"/>
    <w:rsid w:val="00C42741"/>
    <w:rsid w:val="00C42917"/>
    <w:rsid w:val="00C42BEF"/>
    <w:rsid w:val="00C42DE4"/>
    <w:rsid w:val="00C42E2C"/>
    <w:rsid w:val="00C42EDC"/>
    <w:rsid w:val="00C430BB"/>
    <w:rsid w:val="00C4325C"/>
    <w:rsid w:val="00C43574"/>
    <w:rsid w:val="00C4402D"/>
    <w:rsid w:val="00C44185"/>
    <w:rsid w:val="00C444B8"/>
    <w:rsid w:val="00C447F7"/>
    <w:rsid w:val="00C44BEC"/>
    <w:rsid w:val="00C44FC4"/>
    <w:rsid w:val="00C45437"/>
    <w:rsid w:val="00C45441"/>
    <w:rsid w:val="00C456E6"/>
    <w:rsid w:val="00C45A20"/>
    <w:rsid w:val="00C45B42"/>
    <w:rsid w:val="00C46028"/>
    <w:rsid w:val="00C46044"/>
    <w:rsid w:val="00C4605D"/>
    <w:rsid w:val="00C46127"/>
    <w:rsid w:val="00C46277"/>
    <w:rsid w:val="00C467FC"/>
    <w:rsid w:val="00C46B0D"/>
    <w:rsid w:val="00C46DF9"/>
    <w:rsid w:val="00C46E27"/>
    <w:rsid w:val="00C46EF5"/>
    <w:rsid w:val="00C47093"/>
    <w:rsid w:val="00C4756A"/>
    <w:rsid w:val="00C477F1"/>
    <w:rsid w:val="00C47A8C"/>
    <w:rsid w:val="00C47BFA"/>
    <w:rsid w:val="00C47C81"/>
    <w:rsid w:val="00C47F00"/>
    <w:rsid w:val="00C508B5"/>
    <w:rsid w:val="00C50F22"/>
    <w:rsid w:val="00C513D2"/>
    <w:rsid w:val="00C516A6"/>
    <w:rsid w:val="00C5171F"/>
    <w:rsid w:val="00C517D6"/>
    <w:rsid w:val="00C51A54"/>
    <w:rsid w:val="00C51AB0"/>
    <w:rsid w:val="00C52243"/>
    <w:rsid w:val="00C52432"/>
    <w:rsid w:val="00C5249C"/>
    <w:rsid w:val="00C525D1"/>
    <w:rsid w:val="00C52665"/>
    <w:rsid w:val="00C526BE"/>
    <w:rsid w:val="00C52A5C"/>
    <w:rsid w:val="00C52AF0"/>
    <w:rsid w:val="00C52DD2"/>
    <w:rsid w:val="00C52EA9"/>
    <w:rsid w:val="00C52EFF"/>
    <w:rsid w:val="00C53E29"/>
    <w:rsid w:val="00C53EFA"/>
    <w:rsid w:val="00C53FF4"/>
    <w:rsid w:val="00C54224"/>
    <w:rsid w:val="00C543BE"/>
    <w:rsid w:val="00C54D98"/>
    <w:rsid w:val="00C54E6C"/>
    <w:rsid w:val="00C55043"/>
    <w:rsid w:val="00C55115"/>
    <w:rsid w:val="00C551E4"/>
    <w:rsid w:val="00C555CD"/>
    <w:rsid w:val="00C5597E"/>
    <w:rsid w:val="00C55A0A"/>
    <w:rsid w:val="00C55D46"/>
    <w:rsid w:val="00C55D53"/>
    <w:rsid w:val="00C56284"/>
    <w:rsid w:val="00C5677F"/>
    <w:rsid w:val="00C56A54"/>
    <w:rsid w:val="00C56F38"/>
    <w:rsid w:val="00C56F68"/>
    <w:rsid w:val="00C56FF7"/>
    <w:rsid w:val="00C57073"/>
    <w:rsid w:val="00C577D3"/>
    <w:rsid w:val="00C57D6B"/>
    <w:rsid w:val="00C57FB6"/>
    <w:rsid w:val="00C60086"/>
    <w:rsid w:val="00C600D6"/>
    <w:rsid w:val="00C60274"/>
    <w:rsid w:val="00C602B9"/>
    <w:rsid w:val="00C607EC"/>
    <w:rsid w:val="00C60B88"/>
    <w:rsid w:val="00C60CBE"/>
    <w:rsid w:val="00C61029"/>
    <w:rsid w:val="00C61086"/>
    <w:rsid w:val="00C614BC"/>
    <w:rsid w:val="00C61872"/>
    <w:rsid w:val="00C61F62"/>
    <w:rsid w:val="00C626BE"/>
    <w:rsid w:val="00C62867"/>
    <w:rsid w:val="00C62BEE"/>
    <w:rsid w:val="00C63495"/>
    <w:rsid w:val="00C63551"/>
    <w:rsid w:val="00C63D36"/>
    <w:rsid w:val="00C63EB9"/>
    <w:rsid w:val="00C63F35"/>
    <w:rsid w:val="00C63FC8"/>
    <w:rsid w:val="00C64125"/>
    <w:rsid w:val="00C6426B"/>
    <w:rsid w:val="00C65045"/>
    <w:rsid w:val="00C65098"/>
    <w:rsid w:val="00C65458"/>
    <w:rsid w:val="00C654C6"/>
    <w:rsid w:val="00C65730"/>
    <w:rsid w:val="00C6581A"/>
    <w:rsid w:val="00C659B4"/>
    <w:rsid w:val="00C65C0F"/>
    <w:rsid w:val="00C65D36"/>
    <w:rsid w:val="00C65D8C"/>
    <w:rsid w:val="00C664A3"/>
    <w:rsid w:val="00C666F1"/>
    <w:rsid w:val="00C6678F"/>
    <w:rsid w:val="00C66980"/>
    <w:rsid w:val="00C66A3B"/>
    <w:rsid w:val="00C66A7A"/>
    <w:rsid w:val="00C66B36"/>
    <w:rsid w:val="00C66C65"/>
    <w:rsid w:val="00C66C74"/>
    <w:rsid w:val="00C66D44"/>
    <w:rsid w:val="00C66DE6"/>
    <w:rsid w:val="00C66F7D"/>
    <w:rsid w:val="00C67475"/>
    <w:rsid w:val="00C67631"/>
    <w:rsid w:val="00C67951"/>
    <w:rsid w:val="00C67DEB"/>
    <w:rsid w:val="00C70254"/>
    <w:rsid w:val="00C70B2A"/>
    <w:rsid w:val="00C70CE5"/>
    <w:rsid w:val="00C70F4C"/>
    <w:rsid w:val="00C70F97"/>
    <w:rsid w:val="00C71126"/>
    <w:rsid w:val="00C71209"/>
    <w:rsid w:val="00C71CEA"/>
    <w:rsid w:val="00C71F43"/>
    <w:rsid w:val="00C71FE8"/>
    <w:rsid w:val="00C72184"/>
    <w:rsid w:val="00C72783"/>
    <w:rsid w:val="00C7278F"/>
    <w:rsid w:val="00C7298E"/>
    <w:rsid w:val="00C72B18"/>
    <w:rsid w:val="00C72B23"/>
    <w:rsid w:val="00C72BCB"/>
    <w:rsid w:val="00C73051"/>
    <w:rsid w:val="00C73095"/>
    <w:rsid w:val="00C73326"/>
    <w:rsid w:val="00C7340F"/>
    <w:rsid w:val="00C73540"/>
    <w:rsid w:val="00C73641"/>
    <w:rsid w:val="00C73754"/>
    <w:rsid w:val="00C7377B"/>
    <w:rsid w:val="00C73AF5"/>
    <w:rsid w:val="00C73CBC"/>
    <w:rsid w:val="00C7409A"/>
    <w:rsid w:val="00C7431D"/>
    <w:rsid w:val="00C74387"/>
    <w:rsid w:val="00C74976"/>
    <w:rsid w:val="00C74AB9"/>
    <w:rsid w:val="00C74B7C"/>
    <w:rsid w:val="00C74D4A"/>
    <w:rsid w:val="00C74EAF"/>
    <w:rsid w:val="00C74F8F"/>
    <w:rsid w:val="00C7504D"/>
    <w:rsid w:val="00C750B1"/>
    <w:rsid w:val="00C75837"/>
    <w:rsid w:val="00C75ACD"/>
    <w:rsid w:val="00C75B21"/>
    <w:rsid w:val="00C75E1F"/>
    <w:rsid w:val="00C75E49"/>
    <w:rsid w:val="00C7607B"/>
    <w:rsid w:val="00C76106"/>
    <w:rsid w:val="00C763DE"/>
    <w:rsid w:val="00C765D9"/>
    <w:rsid w:val="00C76780"/>
    <w:rsid w:val="00C76F7F"/>
    <w:rsid w:val="00C770F9"/>
    <w:rsid w:val="00C77609"/>
    <w:rsid w:val="00C77696"/>
    <w:rsid w:val="00C7771D"/>
    <w:rsid w:val="00C7772F"/>
    <w:rsid w:val="00C77A14"/>
    <w:rsid w:val="00C77A4D"/>
    <w:rsid w:val="00C802C9"/>
    <w:rsid w:val="00C803AC"/>
    <w:rsid w:val="00C806B4"/>
    <w:rsid w:val="00C8079C"/>
    <w:rsid w:val="00C815BD"/>
    <w:rsid w:val="00C8164C"/>
    <w:rsid w:val="00C8170F"/>
    <w:rsid w:val="00C81DC8"/>
    <w:rsid w:val="00C81F57"/>
    <w:rsid w:val="00C820D2"/>
    <w:rsid w:val="00C82700"/>
    <w:rsid w:val="00C82B31"/>
    <w:rsid w:val="00C82D25"/>
    <w:rsid w:val="00C82E78"/>
    <w:rsid w:val="00C835E4"/>
    <w:rsid w:val="00C83C1F"/>
    <w:rsid w:val="00C83DB1"/>
    <w:rsid w:val="00C83E0C"/>
    <w:rsid w:val="00C8409E"/>
    <w:rsid w:val="00C842D8"/>
    <w:rsid w:val="00C8455C"/>
    <w:rsid w:val="00C84851"/>
    <w:rsid w:val="00C84DD9"/>
    <w:rsid w:val="00C8522D"/>
    <w:rsid w:val="00C854B4"/>
    <w:rsid w:val="00C857F0"/>
    <w:rsid w:val="00C85A9E"/>
    <w:rsid w:val="00C85B6D"/>
    <w:rsid w:val="00C85E43"/>
    <w:rsid w:val="00C86327"/>
    <w:rsid w:val="00C866F6"/>
    <w:rsid w:val="00C8683C"/>
    <w:rsid w:val="00C86ED4"/>
    <w:rsid w:val="00C87334"/>
    <w:rsid w:val="00C87346"/>
    <w:rsid w:val="00C87C67"/>
    <w:rsid w:val="00C87D4B"/>
    <w:rsid w:val="00C87E0A"/>
    <w:rsid w:val="00C90572"/>
    <w:rsid w:val="00C90E19"/>
    <w:rsid w:val="00C910C3"/>
    <w:rsid w:val="00C911AF"/>
    <w:rsid w:val="00C913C0"/>
    <w:rsid w:val="00C916C7"/>
    <w:rsid w:val="00C917B3"/>
    <w:rsid w:val="00C918B6"/>
    <w:rsid w:val="00C91D1B"/>
    <w:rsid w:val="00C91DD4"/>
    <w:rsid w:val="00C92633"/>
    <w:rsid w:val="00C92658"/>
    <w:rsid w:val="00C92C9B"/>
    <w:rsid w:val="00C92DBE"/>
    <w:rsid w:val="00C92FBD"/>
    <w:rsid w:val="00C9312C"/>
    <w:rsid w:val="00C9333D"/>
    <w:rsid w:val="00C933C7"/>
    <w:rsid w:val="00C93401"/>
    <w:rsid w:val="00C934A3"/>
    <w:rsid w:val="00C938FE"/>
    <w:rsid w:val="00C93FF2"/>
    <w:rsid w:val="00C94322"/>
    <w:rsid w:val="00C945F4"/>
    <w:rsid w:val="00C94636"/>
    <w:rsid w:val="00C947C2"/>
    <w:rsid w:val="00C94AB1"/>
    <w:rsid w:val="00C94AE1"/>
    <w:rsid w:val="00C95665"/>
    <w:rsid w:val="00C956F6"/>
    <w:rsid w:val="00C957D3"/>
    <w:rsid w:val="00C958CE"/>
    <w:rsid w:val="00C959FF"/>
    <w:rsid w:val="00C95A8D"/>
    <w:rsid w:val="00C95DC0"/>
    <w:rsid w:val="00C95EA6"/>
    <w:rsid w:val="00C95F17"/>
    <w:rsid w:val="00C961B3"/>
    <w:rsid w:val="00C962B9"/>
    <w:rsid w:val="00C962E3"/>
    <w:rsid w:val="00C9656D"/>
    <w:rsid w:val="00C96CC3"/>
    <w:rsid w:val="00C96EB7"/>
    <w:rsid w:val="00C975F9"/>
    <w:rsid w:val="00C97664"/>
    <w:rsid w:val="00C97983"/>
    <w:rsid w:val="00C97E60"/>
    <w:rsid w:val="00CA013B"/>
    <w:rsid w:val="00CA03CA"/>
    <w:rsid w:val="00CA0591"/>
    <w:rsid w:val="00CA0704"/>
    <w:rsid w:val="00CA07C4"/>
    <w:rsid w:val="00CA0FDB"/>
    <w:rsid w:val="00CA1082"/>
    <w:rsid w:val="00CA134B"/>
    <w:rsid w:val="00CA18F4"/>
    <w:rsid w:val="00CA1B40"/>
    <w:rsid w:val="00CA1D9F"/>
    <w:rsid w:val="00CA2026"/>
    <w:rsid w:val="00CA22EA"/>
    <w:rsid w:val="00CA2394"/>
    <w:rsid w:val="00CA23ED"/>
    <w:rsid w:val="00CA249D"/>
    <w:rsid w:val="00CA28CD"/>
    <w:rsid w:val="00CA2B46"/>
    <w:rsid w:val="00CA2D96"/>
    <w:rsid w:val="00CA342B"/>
    <w:rsid w:val="00CA3793"/>
    <w:rsid w:val="00CA3A3C"/>
    <w:rsid w:val="00CA3E6E"/>
    <w:rsid w:val="00CA3EE5"/>
    <w:rsid w:val="00CA4453"/>
    <w:rsid w:val="00CA44E3"/>
    <w:rsid w:val="00CA44EF"/>
    <w:rsid w:val="00CA4DDB"/>
    <w:rsid w:val="00CA4F3D"/>
    <w:rsid w:val="00CA53F5"/>
    <w:rsid w:val="00CA55B4"/>
    <w:rsid w:val="00CA5746"/>
    <w:rsid w:val="00CA58BC"/>
    <w:rsid w:val="00CA5AF4"/>
    <w:rsid w:val="00CA5E90"/>
    <w:rsid w:val="00CA60B0"/>
    <w:rsid w:val="00CA652F"/>
    <w:rsid w:val="00CA6759"/>
    <w:rsid w:val="00CA6777"/>
    <w:rsid w:val="00CA6895"/>
    <w:rsid w:val="00CA68D3"/>
    <w:rsid w:val="00CA69D0"/>
    <w:rsid w:val="00CA6C75"/>
    <w:rsid w:val="00CA702E"/>
    <w:rsid w:val="00CA7729"/>
    <w:rsid w:val="00CA7861"/>
    <w:rsid w:val="00CA7F79"/>
    <w:rsid w:val="00CB00D7"/>
    <w:rsid w:val="00CB0268"/>
    <w:rsid w:val="00CB0329"/>
    <w:rsid w:val="00CB0346"/>
    <w:rsid w:val="00CB05EF"/>
    <w:rsid w:val="00CB0A6F"/>
    <w:rsid w:val="00CB0EB8"/>
    <w:rsid w:val="00CB112E"/>
    <w:rsid w:val="00CB12B6"/>
    <w:rsid w:val="00CB13C2"/>
    <w:rsid w:val="00CB13FC"/>
    <w:rsid w:val="00CB1431"/>
    <w:rsid w:val="00CB14EB"/>
    <w:rsid w:val="00CB1538"/>
    <w:rsid w:val="00CB1933"/>
    <w:rsid w:val="00CB1B55"/>
    <w:rsid w:val="00CB1D5D"/>
    <w:rsid w:val="00CB239A"/>
    <w:rsid w:val="00CB23B2"/>
    <w:rsid w:val="00CB2460"/>
    <w:rsid w:val="00CB25FD"/>
    <w:rsid w:val="00CB27DB"/>
    <w:rsid w:val="00CB28AD"/>
    <w:rsid w:val="00CB2AC2"/>
    <w:rsid w:val="00CB2BA3"/>
    <w:rsid w:val="00CB2C50"/>
    <w:rsid w:val="00CB2DE2"/>
    <w:rsid w:val="00CB3AE9"/>
    <w:rsid w:val="00CB4274"/>
    <w:rsid w:val="00CB42E9"/>
    <w:rsid w:val="00CB4485"/>
    <w:rsid w:val="00CB4955"/>
    <w:rsid w:val="00CB4A7D"/>
    <w:rsid w:val="00CB4B02"/>
    <w:rsid w:val="00CB4EE3"/>
    <w:rsid w:val="00CB507F"/>
    <w:rsid w:val="00CB508C"/>
    <w:rsid w:val="00CB55BE"/>
    <w:rsid w:val="00CB5938"/>
    <w:rsid w:val="00CB5AB7"/>
    <w:rsid w:val="00CB5AFB"/>
    <w:rsid w:val="00CB6106"/>
    <w:rsid w:val="00CB6406"/>
    <w:rsid w:val="00CB64C2"/>
    <w:rsid w:val="00CB6838"/>
    <w:rsid w:val="00CB69D6"/>
    <w:rsid w:val="00CB6A6A"/>
    <w:rsid w:val="00CB6BDB"/>
    <w:rsid w:val="00CB6E31"/>
    <w:rsid w:val="00CB6F9D"/>
    <w:rsid w:val="00CB71C9"/>
    <w:rsid w:val="00CB74A5"/>
    <w:rsid w:val="00CB79E4"/>
    <w:rsid w:val="00CB7AD0"/>
    <w:rsid w:val="00CB7BAE"/>
    <w:rsid w:val="00CB7F8E"/>
    <w:rsid w:val="00CC03E3"/>
    <w:rsid w:val="00CC04CC"/>
    <w:rsid w:val="00CC06DF"/>
    <w:rsid w:val="00CC0791"/>
    <w:rsid w:val="00CC09A1"/>
    <w:rsid w:val="00CC0C8F"/>
    <w:rsid w:val="00CC0CA7"/>
    <w:rsid w:val="00CC0E27"/>
    <w:rsid w:val="00CC12E8"/>
    <w:rsid w:val="00CC1516"/>
    <w:rsid w:val="00CC17BC"/>
    <w:rsid w:val="00CC1953"/>
    <w:rsid w:val="00CC1F28"/>
    <w:rsid w:val="00CC2111"/>
    <w:rsid w:val="00CC2276"/>
    <w:rsid w:val="00CC2A3F"/>
    <w:rsid w:val="00CC2D10"/>
    <w:rsid w:val="00CC2DD8"/>
    <w:rsid w:val="00CC31B0"/>
    <w:rsid w:val="00CC3A2F"/>
    <w:rsid w:val="00CC44DE"/>
    <w:rsid w:val="00CC4AEE"/>
    <w:rsid w:val="00CC4C84"/>
    <w:rsid w:val="00CC4E13"/>
    <w:rsid w:val="00CC53F4"/>
    <w:rsid w:val="00CC589C"/>
    <w:rsid w:val="00CC58C0"/>
    <w:rsid w:val="00CC58F0"/>
    <w:rsid w:val="00CC5BA5"/>
    <w:rsid w:val="00CC5BC2"/>
    <w:rsid w:val="00CC5FF6"/>
    <w:rsid w:val="00CC666C"/>
    <w:rsid w:val="00CC66BD"/>
    <w:rsid w:val="00CC6C93"/>
    <w:rsid w:val="00CC7205"/>
    <w:rsid w:val="00CC7882"/>
    <w:rsid w:val="00CC79DF"/>
    <w:rsid w:val="00CC7BD8"/>
    <w:rsid w:val="00CC7C9B"/>
    <w:rsid w:val="00CD064A"/>
    <w:rsid w:val="00CD0A12"/>
    <w:rsid w:val="00CD0F6C"/>
    <w:rsid w:val="00CD1244"/>
    <w:rsid w:val="00CD1434"/>
    <w:rsid w:val="00CD18C2"/>
    <w:rsid w:val="00CD1DD8"/>
    <w:rsid w:val="00CD2A02"/>
    <w:rsid w:val="00CD2C51"/>
    <w:rsid w:val="00CD2E33"/>
    <w:rsid w:val="00CD2EAC"/>
    <w:rsid w:val="00CD3497"/>
    <w:rsid w:val="00CD375A"/>
    <w:rsid w:val="00CD3800"/>
    <w:rsid w:val="00CD3C06"/>
    <w:rsid w:val="00CD3C8A"/>
    <w:rsid w:val="00CD3E69"/>
    <w:rsid w:val="00CD4050"/>
    <w:rsid w:val="00CD44B3"/>
    <w:rsid w:val="00CD4C61"/>
    <w:rsid w:val="00CD4EB6"/>
    <w:rsid w:val="00CD5090"/>
    <w:rsid w:val="00CD51D7"/>
    <w:rsid w:val="00CD59DE"/>
    <w:rsid w:val="00CD5A8D"/>
    <w:rsid w:val="00CD62B0"/>
    <w:rsid w:val="00CD62E6"/>
    <w:rsid w:val="00CD667C"/>
    <w:rsid w:val="00CD6710"/>
    <w:rsid w:val="00CD6AB9"/>
    <w:rsid w:val="00CD6D02"/>
    <w:rsid w:val="00CD6D62"/>
    <w:rsid w:val="00CD6F4D"/>
    <w:rsid w:val="00CD70A6"/>
    <w:rsid w:val="00CD73B3"/>
    <w:rsid w:val="00CD742E"/>
    <w:rsid w:val="00CD79D1"/>
    <w:rsid w:val="00CD7BC5"/>
    <w:rsid w:val="00CD7C7B"/>
    <w:rsid w:val="00CD7C7C"/>
    <w:rsid w:val="00CD7F80"/>
    <w:rsid w:val="00CE0004"/>
    <w:rsid w:val="00CE00AF"/>
    <w:rsid w:val="00CE01E7"/>
    <w:rsid w:val="00CE025C"/>
    <w:rsid w:val="00CE03AE"/>
    <w:rsid w:val="00CE051C"/>
    <w:rsid w:val="00CE0D47"/>
    <w:rsid w:val="00CE1008"/>
    <w:rsid w:val="00CE1242"/>
    <w:rsid w:val="00CE1DFB"/>
    <w:rsid w:val="00CE2894"/>
    <w:rsid w:val="00CE29E1"/>
    <w:rsid w:val="00CE2AD4"/>
    <w:rsid w:val="00CE2CDA"/>
    <w:rsid w:val="00CE2F43"/>
    <w:rsid w:val="00CE30F6"/>
    <w:rsid w:val="00CE3283"/>
    <w:rsid w:val="00CE32DF"/>
    <w:rsid w:val="00CE39C8"/>
    <w:rsid w:val="00CE3C11"/>
    <w:rsid w:val="00CE3C78"/>
    <w:rsid w:val="00CE3F87"/>
    <w:rsid w:val="00CE4008"/>
    <w:rsid w:val="00CE403D"/>
    <w:rsid w:val="00CE4C7D"/>
    <w:rsid w:val="00CE4F28"/>
    <w:rsid w:val="00CE540C"/>
    <w:rsid w:val="00CE56DF"/>
    <w:rsid w:val="00CE56FE"/>
    <w:rsid w:val="00CE58B8"/>
    <w:rsid w:val="00CE6248"/>
    <w:rsid w:val="00CE64E8"/>
    <w:rsid w:val="00CE6A0F"/>
    <w:rsid w:val="00CE6B76"/>
    <w:rsid w:val="00CE6B85"/>
    <w:rsid w:val="00CE6D02"/>
    <w:rsid w:val="00CE6DE6"/>
    <w:rsid w:val="00CE7091"/>
    <w:rsid w:val="00CE70B8"/>
    <w:rsid w:val="00CE72F2"/>
    <w:rsid w:val="00CE75FB"/>
    <w:rsid w:val="00CE7634"/>
    <w:rsid w:val="00CE7A78"/>
    <w:rsid w:val="00CE7BDD"/>
    <w:rsid w:val="00CE7E65"/>
    <w:rsid w:val="00CF014A"/>
    <w:rsid w:val="00CF018A"/>
    <w:rsid w:val="00CF02D2"/>
    <w:rsid w:val="00CF02E0"/>
    <w:rsid w:val="00CF034B"/>
    <w:rsid w:val="00CF0916"/>
    <w:rsid w:val="00CF0D83"/>
    <w:rsid w:val="00CF0E68"/>
    <w:rsid w:val="00CF1D51"/>
    <w:rsid w:val="00CF1DA0"/>
    <w:rsid w:val="00CF2152"/>
    <w:rsid w:val="00CF21E2"/>
    <w:rsid w:val="00CF2B14"/>
    <w:rsid w:val="00CF2CBF"/>
    <w:rsid w:val="00CF3106"/>
    <w:rsid w:val="00CF33E8"/>
    <w:rsid w:val="00CF3625"/>
    <w:rsid w:val="00CF387E"/>
    <w:rsid w:val="00CF39F3"/>
    <w:rsid w:val="00CF3D61"/>
    <w:rsid w:val="00CF3D90"/>
    <w:rsid w:val="00CF3E3A"/>
    <w:rsid w:val="00CF3F86"/>
    <w:rsid w:val="00CF4374"/>
    <w:rsid w:val="00CF47CB"/>
    <w:rsid w:val="00CF4D86"/>
    <w:rsid w:val="00CF5153"/>
    <w:rsid w:val="00CF51CC"/>
    <w:rsid w:val="00CF5652"/>
    <w:rsid w:val="00CF5B34"/>
    <w:rsid w:val="00CF5B4B"/>
    <w:rsid w:val="00CF66E0"/>
    <w:rsid w:val="00CF674E"/>
    <w:rsid w:val="00CF6B3E"/>
    <w:rsid w:val="00CF6EBA"/>
    <w:rsid w:val="00CF7238"/>
    <w:rsid w:val="00CF7977"/>
    <w:rsid w:val="00CF79D4"/>
    <w:rsid w:val="00CF7D7D"/>
    <w:rsid w:val="00CF7F63"/>
    <w:rsid w:val="00D00CAF"/>
    <w:rsid w:val="00D01BD3"/>
    <w:rsid w:val="00D01C50"/>
    <w:rsid w:val="00D01ECB"/>
    <w:rsid w:val="00D02089"/>
    <w:rsid w:val="00D02A16"/>
    <w:rsid w:val="00D02F65"/>
    <w:rsid w:val="00D033CC"/>
    <w:rsid w:val="00D03D80"/>
    <w:rsid w:val="00D03DC1"/>
    <w:rsid w:val="00D04714"/>
    <w:rsid w:val="00D04A99"/>
    <w:rsid w:val="00D04C5B"/>
    <w:rsid w:val="00D04CD2"/>
    <w:rsid w:val="00D04E29"/>
    <w:rsid w:val="00D051F5"/>
    <w:rsid w:val="00D05250"/>
    <w:rsid w:val="00D0541E"/>
    <w:rsid w:val="00D058D4"/>
    <w:rsid w:val="00D05B80"/>
    <w:rsid w:val="00D0652E"/>
    <w:rsid w:val="00D0667A"/>
    <w:rsid w:val="00D06847"/>
    <w:rsid w:val="00D06A61"/>
    <w:rsid w:val="00D06BF9"/>
    <w:rsid w:val="00D06C0E"/>
    <w:rsid w:val="00D06D07"/>
    <w:rsid w:val="00D06DBC"/>
    <w:rsid w:val="00D070F4"/>
    <w:rsid w:val="00D073D9"/>
    <w:rsid w:val="00D07837"/>
    <w:rsid w:val="00D07ED6"/>
    <w:rsid w:val="00D101DF"/>
    <w:rsid w:val="00D104B6"/>
    <w:rsid w:val="00D10816"/>
    <w:rsid w:val="00D109AF"/>
    <w:rsid w:val="00D10A8F"/>
    <w:rsid w:val="00D10A92"/>
    <w:rsid w:val="00D10C52"/>
    <w:rsid w:val="00D11034"/>
    <w:rsid w:val="00D110E6"/>
    <w:rsid w:val="00D112A4"/>
    <w:rsid w:val="00D11467"/>
    <w:rsid w:val="00D11654"/>
    <w:rsid w:val="00D11708"/>
    <w:rsid w:val="00D119DE"/>
    <w:rsid w:val="00D11C98"/>
    <w:rsid w:val="00D11EB6"/>
    <w:rsid w:val="00D125CA"/>
    <w:rsid w:val="00D12685"/>
    <w:rsid w:val="00D1349D"/>
    <w:rsid w:val="00D13913"/>
    <w:rsid w:val="00D13DC9"/>
    <w:rsid w:val="00D13E2B"/>
    <w:rsid w:val="00D14161"/>
    <w:rsid w:val="00D1442A"/>
    <w:rsid w:val="00D14509"/>
    <w:rsid w:val="00D149B6"/>
    <w:rsid w:val="00D14A24"/>
    <w:rsid w:val="00D14A83"/>
    <w:rsid w:val="00D14C80"/>
    <w:rsid w:val="00D15BC0"/>
    <w:rsid w:val="00D15C17"/>
    <w:rsid w:val="00D15D09"/>
    <w:rsid w:val="00D15D75"/>
    <w:rsid w:val="00D16046"/>
    <w:rsid w:val="00D1669B"/>
    <w:rsid w:val="00D1685E"/>
    <w:rsid w:val="00D16BD7"/>
    <w:rsid w:val="00D16D13"/>
    <w:rsid w:val="00D17364"/>
    <w:rsid w:val="00D17836"/>
    <w:rsid w:val="00D1785D"/>
    <w:rsid w:val="00D17B65"/>
    <w:rsid w:val="00D17D66"/>
    <w:rsid w:val="00D200C2"/>
    <w:rsid w:val="00D20829"/>
    <w:rsid w:val="00D20899"/>
    <w:rsid w:val="00D20F7F"/>
    <w:rsid w:val="00D21038"/>
    <w:rsid w:val="00D213BE"/>
    <w:rsid w:val="00D2169A"/>
    <w:rsid w:val="00D220D7"/>
    <w:rsid w:val="00D2223D"/>
    <w:rsid w:val="00D226E1"/>
    <w:rsid w:val="00D22936"/>
    <w:rsid w:val="00D2298D"/>
    <w:rsid w:val="00D22AD3"/>
    <w:rsid w:val="00D22B07"/>
    <w:rsid w:val="00D22D11"/>
    <w:rsid w:val="00D22E1B"/>
    <w:rsid w:val="00D23198"/>
    <w:rsid w:val="00D231EB"/>
    <w:rsid w:val="00D231F3"/>
    <w:rsid w:val="00D232F0"/>
    <w:rsid w:val="00D234D1"/>
    <w:rsid w:val="00D237E7"/>
    <w:rsid w:val="00D239E8"/>
    <w:rsid w:val="00D23F63"/>
    <w:rsid w:val="00D2406F"/>
    <w:rsid w:val="00D24238"/>
    <w:rsid w:val="00D242BF"/>
    <w:rsid w:val="00D24746"/>
    <w:rsid w:val="00D248F0"/>
    <w:rsid w:val="00D2492D"/>
    <w:rsid w:val="00D24AD1"/>
    <w:rsid w:val="00D2505B"/>
    <w:rsid w:val="00D251DA"/>
    <w:rsid w:val="00D254AB"/>
    <w:rsid w:val="00D25571"/>
    <w:rsid w:val="00D25788"/>
    <w:rsid w:val="00D25EEE"/>
    <w:rsid w:val="00D25F16"/>
    <w:rsid w:val="00D261F7"/>
    <w:rsid w:val="00D262BE"/>
    <w:rsid w:val="00D263F6"/>
    <w:rsid w:val="00D269A8"/>
    <w:rsid w:val="00D26F5E"/>
    <w:rsid w:val="00D270DF"/>
    <w:rsid w:val="00D271A8"/>
    <w:rsid w:val="00D273D3"/>
    <w:rsid w:val="00D27828"/>
    <w:rsid w:val="00D27C4D"/>
    <w:rsid w:val="00D27CE1"/>
    <w:rsid w:val="00D27DA9"/>
    <w:rsid w:val="00D27ECB"/>
    <w:rsid w:val="00D30585"/>
    <w:rsid w:val="00D305D8"/>
    <w:rsid w:val="00D30669"/>
    <w:rsid w:val="00D30B1F"/>
    <w:rsid w:val="00D31188"/>
    <w:rsid w:val="00D313E0"/>
    <w:rsid w:val="00D31ED7"/>
    <w:rsid w:val="00D320BB"/>
    <w:rsid w:val="00D320E7"/>
    <w:rsid w:val="00D3265F"/>
    <w:rsid w:val="00D32BCD"/>
    <w:rsid w:val="00D32D79"/>
    <w:rsid w:val="00D3327D"/>
    <w:rsid w:val="00D33B36"/>
    <w:rsid w:val="00D33BB8"/>
    <w:rsid w:val="00D33BBB"/>
    <w:rsid w:val="00D33BC0"/>
    <w:rsid w:val="00D33CBD"/>
    <w:rsid w:val="00D33E54"/>
    <w:rsid w:val="00D34355"/>
    <w:rsid w:val="00D345EA"/>
    <w:rsid w:val="00D34C31"/>
    <w:rsid w:val="00D34DCD"/>
    <w:rsid w:val="00D35279"/>
    <w:rsid w:val="00D354EA"/>
    <w:rsid w:val="00D35A72"/>
    <w:rsid w:val="00D35B3D"/>
    <w:rsid w:val="00D36BC7"/>
    <w:rsid w:val="00D36EC7"/>
    <w:rsid w:val="00D370C7"/>
    <w:rsid w:val="00D372A2"/>
    <w:rsid w:val="00D374AD"/>
    <w:rsid w:val="00D377CE"/>
    <w:rsid w:val="00D3797C"/>
    <w:rsid w:val="00D37A1F"/>
    <w:rsid w:val="00D37D78"/>
    <w:rsid w:val="00D4011A"/>
    <w:rsid w:val="00D403D7"/>
    <w:rsid w:val="00D41A5B"/>
    <w:rsid w:val="00D41D8A"/>
    <w:rsid w:val="00D423B3"/>
    <w:rsid w:val="00D427FF"/>
    <w:rsid w:val="00D42D61"/>
    <w:rsid w:val="00D42F24"/>
    <w:rsid w:val="00D430DF"/>
    <w:rsid w:val="00D430FE"/>
    <w:rsid w:val="00D43603"/>
    <w:rsid w:val="00D44277"/>
    <w:rsid w:val="00D44677"/>
    <w:rsid w:val="00D45034"/>
    <w:rsid w:val="00D451F0"/>
    <w:rsid w:val="00D45EF1"/>
    <w:rsid w:val="00D45F55"/>
    <w:rsid w:val="00D460BF"/>
    <w:rsid w:val="00D462FC"/>
    <w:rsid w:val="00D46305"/>
    <w:rsid w:val="00D46445"/>
    <w:rsid w:val="00D467F7"/>
    <w:rsid w:val="00D4682D"/>
    <w:rsid w:val="00D46BCE"/>
    <w:rsid w:val="00D46F77"/>
    <w:rsid w:val="00D46F79"/>
    <w:rsid w:val="00D47284"/>
    <w:rsid w:val="00D47857"/>
    <w:rsid w:val="00D47D86"/>
    <w:rsid w:val="00D5004B"/>
    <w:rsid w:val="00D5021E"/>
    <w:rsid w:val="00D5033D"/>
    <w:rsid w:val="00D50423"/>
    <w:rsid w:val="00D5074A"/>
    <w:rsid w:val="00D50B2D"/>
    <w:rsid w:val="00D511C1"/>
    <w:rsid w:val="00D5123E"/>
    <w:rsid w:val="00D518BF"/>
    <w:rsid w:val="00D51BD9"/>
    <w:rsid w:val="00D51CB5"/>
    <w:rsid w:val="00D51D99"/>
    <w:rsid w:val="00D51DDE"/>
    <w:rsid w:val="00D51F75"/>
    <w:rsid w:val="00D5201D"/>
    <w:rsid w:val="00D52491"/>
    <w:rsid w:val="00D52532"/>
    <w:rsid w:val="00D52719"/>
    <w:rsid w:val="00D52E77"/>
    <w:rsid w:val="00D53335"/>
    <w:rsid w:val="00D53706"/>
    <w:rsid w:val="00D539BE"/>
    <w:rsid w:val="00D53CD2"/>
    <w:rsid w:val="00D54214"/>
    <w:rsid w:val="00D5446F"/>
    <w:rsid w:val="00D54AA2"/>
    <w:rsid w:val="00D54B3B"/>
    <w:rsid w:val="00D54B59"/>
    <w:rsid w:val="00D54D5A"/>
    <w:rsid w:val="00D5505A"/>
    <w:rsid w:val="00D55088"/>
    <w:rsid w:val="00D552FC"/>
    <w:rsid w:val="00D559B0"/>
    <w:rsid w:val="00D55DDC"/>
    <w:rsid w:val="00D55EB8"/>
    <w:rsid w:val="00D560CE"/>
    <w:rsid w:val="00D566A9"/>
    <w:rsid w:val="00D569B4"/>
    <w:rsid w:val="00D5731F"/>
    <w:rsid w:val="00D574BD"/>
    <w:rsid w:val="00D5751F"/>
    <w:rsid w:val="00D575F2"/>
    <w:rsid w:val="00D60065"/>
    <w:rsid w:val="00D60693"/>
    <w:rsid w:val="00D60DEF"/>
    <w:rsid w:val="00D60FAF"/>
    <w:rsid w:val="00D610DA"/>
    <w:rsid w:val="00D6132D"/>
    <w:rsid w:val="00D6144B"/>
    <w:rsid w:val="00D61483"/>
    <w:rsid w:val="00D614EA"/>
    <w:rsid w:val="00D61509"/>
    <w:rsid w:val="00D619C0"/>
    <w:rsid w:val="00D619FE"/>
    <w:rsid w:val="00D61A46"/>
    <w:rsid w:val="00D61D19"/>
    <w:rsid w:val="00D62352"/>
    <w:rsid w:val="00D623F8"/>
    <w:rsid w:val="00D627FA"/>
    <w:rsid w:val="00D62991"/>
    <w:rsid w:val="00D62B76"/>
    <w:rsid w:val="00D62D7B"/>
    <w:rsid w:val="00D63075"/>
    <w:rsid w:val="00D63090"/>
    <w:rsid w:val="00D63662"/>
    <w:rsid w:val="00D63C52"/>
    <w:rsid w:val="00D63E45"/>
    <w:rsid w:val="00D643CA"/>
    <w:rsid w:val="00D64620"/>
    <w:rsid w:val="00D64839"/>
    <w:rsid w:val="00D64957"/>
    <w:rsid w:val="00D64B7C"/>
    <w:rsid w:val="00D64E1A"/>
    <w:rsid w:val="00D64E85"/>
    <w:rsid w:val="00D64FB9"/>
    <w:rsid w:val="00D65126"/>
    <w:rsid w:val="00D654BD"/>
    <w:rsid w:val="00D6553F"/>
    <w:rsid w:val="00D655DE"/>
    <w:rsid w:val="00D65815"/>
    <w:rsid w:val="00D65B34"/>
    <w:rsid w:val="00D65D15"/>
    <w:rsid w:val="00D66191"/>
    <w:rsid w:val="00D663CD"/>
    <w:rsid w:val="00D66489"/>
    <w:rsid w:val="00D66D40"/>
    <w:rsid w:val="00D674BD"/>
    <w:rsid w:val="00D674EE"/>
    <w:rsid w:val="00D67514"/>
    <w:rsid w:val="00D676F1"/>
    <w:rsid w:val="00D6779A"/>
    <w:rsid w:val="00D67AAD"/>
    <w:rsid w:val="00D67B4D"/>
    <w:rsid w:val="00D67BBA"/>
    <w:rsid w:val="00D67DB0"/>
    <w:rsid w:val="00D67EE9"/>
    <w:rsid w:val="00D70223"/>
    <w:rsid w:val="00D706AA"/>
    <w:rsid w:val="00D70890"/>
    <w:rsid w:val="00D70B34"/>
    <w:rsid w:val="00D712F6"/>
    <w:rsid w:val="00D716E0"/>
    <w:rsid w:val="00D7182D"/>
    <w:rsid w:val="00D71C3A"/>
    <w:rsid w:val="00D723D8"/>
    <w:rsid w:val="00D72411"/>
    <w:rsid w:val="00D726C8"/>
    <w:rsid w:val="00D72B73"/>
    <w:rsid w:val="00D72E51"/>
    <w:rsid w:val="00D72E9C"/>
    <w:rsid w:val="00D73042"/>
    <w:rsid w:val="00D73047"/>
    <w:rsid w:val="00D732E7"/>
    <w:rsid w:val="00D732EA"/>
    <w:rsid w:val="00D733E8"/>
    <w:rsid w:val="00D733FA"/>
    <w:rsid w:val="00D73755"/>
    <w:rsid w:val="00D73994"/>
    <w:rsid w:val="00D739B5"/>
    <w:rsid w:val="00D73C4A"/>
    <w:rsid w:val="00D73CFE"/>
    <w:rsid w:val="00D73F4E"/>
    <w:rsid w:val="00D74799"/>
    <w:rsid w:val="00D74902"/>
    <w:rsid w:val="00D74A92"/>
    <w:rsid w:val="00D74B9D"/>
    <w:rsid w:val="00D7504E"/>
    <w:rsid w:val="00D75402"/>
    <w:rsid w:val="00D75755"/>
    <w:rsid w:val="00D75918"/>
    <w:rsid w:val="00D75DB5"/>
    <w:rsid w:val="00D7618B"/>
    <w:rsid w:val="00D76252"/>
    <w:rsid w:val="00D76361"/>
    <w:rsid w:val="00D764A7"/>
    <w:rsid w:val="00D766BE"/>
    <w:rsid w:val="00D76D4C"/>
    <w:rsid w:val="00D778F5"/>
    <w:rsid w:val="00D77A49"/>
    <w:rsid w:val="00D77A51"/>
    <w:rsid w:val="00D77A74"/>
    <w:rsid w:val="00D8047A"/>
    <w:rsid w:val="00D80791"/>
    <w:rsid w:val="00D8084D"/>
    <w:rsid w:val="00D80FD8"/>
    <w:rsid w:val="00D81214"/>
    <w:rsid w:val="00D81368"/>
    <w:rsid w:val="00D8138E"/>
    <w:rsid w:val="00D81696"/>
    <w:rsid w:val="00D817EC"/>
    <w:rsid w:val="00D81A72"/>
    <w:rsid w:val="00D81AF4"/>
    <w:rsid w:val="00D81C30"/>
    <w:rsid w:val="00D81E38"/>
    <w:rsid w:val="00D8231F"/>
    <w:rsid w:val="00D82DFB"/>
    <w:rsid w:val="00D8369D"/>
    <w:rsid w:val="00D83774"/>
    <w:rsid w:val="00D83B6D"/>
    <w:rsid w:val="00D83B89"/>
    <w:rsid w:val="00D83E3B"/>
    <w:rsid w:val="00D844CA"/>
    <w:rsid w:val="00D848CC"/>
    <w:rsid w:val="00D84B92"/>
    <w:rsid w:val="00D84E5C"/>
    <w:rsid w:val="00D85392"/>
    <w:rsid w:val="00D85539"/>
    <w:rsid w:val="00D8574B"/>
    <w:rsid w:val="00D85770"/>
    <w:rsid w:val="00D85832"/>
    <w:rsid w:val="00D858B3"/>
    <w:rsid w:val="00D85EAB"/>
    <w:rsid w:val="00D85EFD"/>
    <w:rsid w:val="00D866A6"/>
    <w:rsid w:val="00D86977"/>
    <w:rsid w:val="00D86B6B"/>
    <w:rsid w:val="00D86D37"/>
    <w:rsid w:val="00D86E2C"/>
    <w:rsid w:val="00D86F46"/>
    <w:rsid w:val="00D86FAB"/>
    <w:rsid w:val="00D870CD"/>
    <w:rsid w:val="00D870E7"/>
    <w:rsid w:val="00D87580"/>
    <w:rsid w:val="00D8758C"/>
    <w:rsid w:val="00D87635"/>
    <w:rsid w:val="00D877D5"/>
    <w:rsid w:val="00D87B57"/>
    <w:rsid w:val="00D87F74"/>
    <w:rsid w:val="00D90028"/>
    <w:rsid w:val="00D903CB"/>
    <w:rsid w:val="00D9047E"/>
    <w:rsid w:val="00D904C5"/>
    <w:rsid w:val="00D90768"/>
    <w:rsid w:val="00D9077F"/>
    <w:rsid w:val="00D90A40"/>
    <w:rsid w:val="00D90D29"/>
    <w:rsid w:val="00D91065"/>
    <w:rsid w:val="00D91067"/>
    <w:rsid w:val="00D91A19"/>
    <w:rsid w:val="00D91C85"/>
    <w:rsid w:val="00D92079"/>
    <w:rsid w:val="00D920F2"/>
    <w:rsid w:val="00D92166"/>
    <w:rsid w:val="00D921D2"/>
    <w:rsid w:val="00D92525"/>
    <w:rsid w:val="00D92844"/>
    <w:rsid w:val="00D92925"/>
    <w:rsid w:val="00D92AF7"/>
    <w:rsid w:val="00D93126"/>
    <w:rsid w:val="00D9329A"/>
    <w:rsid w:val="00D932D3"/>
    <w:rsid w:val="00D9355B"/>
    <w:rsid w:val="00D93864"/>
    <w:rsid w:val="00D938BB"/>
    <w:rsid w:val="00D9399D"/>
    <w:rsid w:val="00D93DB3"/>
    <w:rsid w:val="00D940A9"/>
    <w:rsid w:val="00D9419B"/>
    <w:rsid w:val="00D9430E"/>
    <w:rsid w:val="00D944CC"/>
    <w:rsid w:val="00D94774"/>
    <w:rsid w:val="00D949A8"/>
    <w:rsid w:val="00D94A27"/>
    <w:rsid w:val="00D94E04"/>
    <w:rsid w:val="00D95022"/>
    <w:rsid w:val="00D9560E"/>
    <w:rsid w:val="00D95976"/>
    <w:rsid w:val="00D95BD7"/>
    <w:rsid w:val="00D95BF4"/>
    <w:rsid w:val="00D95EB4"/>
    <w:rsid w:val="00D9648D"/>
    <w:rsid w:val="00D96A6A"/>
    <w:rsid w:val="00D96D4B"/>
    <w:rsid w:val="00D96F63"/>
    <w:rsid w:val="00D97265"/>
    <w:rsid w:val="00D9790A"/>
    <w:rsid w:val="00D979EC"/>
    <w:rsid w:val="00DA0541"/>
    <w:rsid w:val="00DA0846"/>
    <w:rsid w:val="00DA0A30"/>
    <w:rsid w:val="00DA0C2F"/>
    <w:rsid w:val="00DA0D11"/>
    <w:rsid w:val="00DA0D35"/>
    <w:rsid w:val="00DA10F1"/>
    <w:rsid w:val="00DA1262"/>
    <w:rsid w:val="00DA12E8"/>
    <w:rsid w:val="00DA12ED"/>
    <w:rsid w:val="00DA18CB"/>
    <w:rsid w:val="00DA1968"/>
    <w:rsid w:val="00DA2147"/>
    <w:rsid w:val="00DA2276"/>
    <w:rsid w:val="00DA2900"/>
    <w:rsid w:val="00DA2BD9"/>
    <w:rsid w:val="00DA2FF6"/>
    <w:rsid w:val="00DA3011"/>
    <w:rsid w:val="00DA3180"/>
    <w:rsid w:val="00DA32A3"/>
    <w:rsid w:val="00DA32CE"/>
    <w:rsid w:val="00DA3526"/>
    <w:rsid w:val="00DA35D3"/>
    <w:rsid w:val="00DA37E6"/>
    <w:rsid w:val="00DA3AD7"/>
    <w:rsid w:val="00DA3CDD"/>
    <w:rsid w:val="00DA3D14"/>
    <w:rsid w:val="00DA4669"/>
    <w:rsid w:val="00DA4966"/>
    <w:rsid w:val="00DA4AE3"/>
    <w:rsid w:val="00DA5226"/>
    <w:rsid w:val="00DA5389"/>
    <w:rsid w:val="00DA57CB"/>
    <w:rsid w:val="00DA5825"/>
    <w:rsid w:val="00DA58A8"/>
    <w:rsid w:val="00DA5DD0"/>
    <w:rsid w:val="00DA5EF0"/>
    <w:rsid w:val="00DA6088"/>
    <w:rsid w:val="00DA6234"/>
    <w:rsid w:val="00DA625B"/>
    <w:rsid w:val="00DA6570"/>
    <w:rsid w:val="00DA65AE"/>
    <w:rsid w:val="00DA69AB"/>
    <w:rsid w:val="00DA7172"/>
    <w:rsid w:val="00DA7345"/>
    <w:rsid w:val="00DA7828"/>
    <w:rsid w:val="00DA7B39"/>
    <w:rsid w:val="00DA7D3E"/>
    <w:rsid w:val="00DA7F63"/>
    <w:rsid w:val="00DB0571"/>
    <w:rsid w:val="00DB0878"/>
    <w:rsid w:val="00DB0981"/>
    <w:rsid w:val="00DB0E83"/>
    <w:rsid w:val="00DB0F7F"/>
    <w:rsid w:val="00DB1566"/>
    <w:rsid w:val="00DB19FA"/>
    <w:rsid w:val="00DB1A37"/>
    <w:rsid w:val="00DB1D9B"/>
    <w:rsid w:val="00DB2622"/>
    <w:rsid w:val="00DB27A6"/>
    <w:rsid w:val="00DB2A16"/>
    <w:rsid w:val="00DB3553"/>
    <w:rsid w:val="00DB3562"/>
    <w:rsid w:val="00DB3575"/>
    <w:rsid w:val="00DB375E"/>
    <w:rsid w:val="00DB3D78"/>
    <w:rsid w:val="00DB3F51"/>
    <w:rsid w:val="00DB3FB1"/>
    <w:rsid w:val="00DB4084"/>
    <w:rsid w:val="00DB451E"/>
    <w:rsid w:val="00DB453E"/>
    <w:rsid w:val="00DB4595"/>
    <w:rsid w:val="00DB4957"/>
    <w:rsid w:val="00DB4C9A"/>
    <w:rsid w:val="00DB4EC0"/>
    <w:rsid w:val="00DB4FFB"/>
    <w:rsid w:val="00DB508A"/>
    <w:rsid w:val="00DB520C"/>
    <w:rsid w:val="00DB52BC"/>
    <w:rsid w:val="00DB54DE"/>
    <w:rsid w:val="00DB58E0"/>
    <w:rsid w:val="00DB58F0"/>
    <w:rsid w:val="00DB627A"/>
    <w:rsid w:val="00DB6B30"/>
    <w:rsid w:val="00DB6D62"/>
    <w:rsid w:val="00DB6E76"/>
    <w:rsid w:val="00DB7F13"/>
    <w:rsid w:val="00DB7F4A"/>
    <w:rsid w:val="00DC02B9"/>
    <w:rsid w:val="00DC096F"/>
    <w:rsid w:val="00DC0BC5"/>
    <w:rsid w:val="00DC15BB"/>
    <w:rsid w:val="00DC16F5"/>
    <w:rsid w:val="00DC17D4"/>
    <w:rsid w:val="00DC1921"/>
    <w:rsid w:val="00DC1B1E"/>
    <w:rsid w:val="00DC1BAF"/>
    <w:rsid w:val="00DC1EDB"/>
    <w:rsid w:val="00DC26B7"/>
    <w:rsid w:val="00DC26D0"/>
    <w:rsid w:val="00DC286A"/>
    <w:rsid w:val="00DC29CF"/>
    <w:rsid w:val="00DC2A73"/>
    <w:rsid w:val="00DC2D2A"/>
    <w:rsid w:val="00DC2DA7"/>
    <w:rsid w:val="00DC2DB5"/>
    <w:rsid w:val="00DC2E45"/>
    <w:rsid w:val="00DC3121"/>
    <w:rsid w:val="00DC323C"/>
    <w:rsid w:val="00DC32CB"/>
    <w:rsid w:val="00DC34B1"/>
    <w:rsid w:val="00DC40DA"/>
    <w:rsid w:val="00DC418E"/>
    <w:rsid w:val="00DC4319"/>
    <w:rsid w:val="00DC45CE"/>
    <w:rsid w:val="00DC46FD"/>
    <w:rsid w:val="00DC472D"/>
    <w:rsid w:val="00DC4760"/>
    <w:rsid w:val="00DC4C6C"/>
    <w:rsid w:val="00DC4FC8"/>
    <w:rsid w:val="00DC5079"/>
    <w:rsid w:val="00DC51BD"/>
    <w:rsid w:val="00DC532F"/>
    <w:rsid w:val="00DC5556"/>
    <w:rsid w:val="00DC5B81"/>
    <w:rsid w:val="00DC5CF8"/>
    <w:rsid w:val="00DC5D4B"/>
    <w:rsid w:val="00DC5D68"/>
    <w:rsid w:val="00DC6228"/>
    <w:rsid w:val="00DC6297"/>
    <w:rsid w:val="00DC6387"/>
    <w:rsid w:val="00DC676B"/>
    <w:rsid w:val="00DC6AD7"/>
    <w:rsid w:val="00DC6BC6"/>
    <w:rsid w:val="00DC6E48"/>
    <w:rsid w:val="00DC6EC6"/>
    <w:rsid w:val="00DC7081"/>
    <w:rsid w:val="00DC7515"/>
    <w:rsid w:val="00DC75C9"/>
    <w:rsid w:val="00DC7D6F"/>
    <w:rsid w:val="00DC7E28"/>
    <w:rsid w:val="00DC7E6C"/>
    <w:rsid w:val="00DD0188"/>
    <w:rsid w:val="00DD02A9"/>
    <w:rsid w:val="00DD03C6"/>
    <w:rsid w:val="00DD0439"/>
    <w:rsid w:val="00DD097D"/>
    <w:rsid w:val="00DD0A34"/>
    <w:rsid w:val="00DD0C4F"/>
    <w:rsid w:val="00DD0DDC"/>
    <w:rsid w:val="00DD0F78"/>
    <w:rsid w:val="00DD14FB"/>
    <w:rsid w:val="00DD16B9"/>
    <w:rsid w:val="00DD16DC"/>
    <w:rsid w:val="00DD1749"/>
    <w:rsid w:val="00DD18B7"/>
    <w:rsid w:val="00DD1F08"/>
    <w:rsid w:val="00DD215F"/>
    <w:rsid w:val="00DD24A5"/>
    <w:rsid w:val="00DD2A09"/>
    <w:rsid w:val="00DD2A68"/>
    <w:rsid w:val="00DD2D50"/>
    <w:rsid w:val="00DD2E01"/>
    <w:rsid w:val="00DD324C"/>
    <w:rsid w:val="00DD3330"/>
    <w:rsid w:val="00DD358F"/>
    <w:rsid w:val="00DD3748"/>
    <w:rsid w:val="00DD3954"/>
    <w:rsid w:val="00DD3A67"/>
    <w:rsid w:val="00DD45AD"/>
    <w:rsid w:val="00DD45C4"/>
    <w:rsid w:val="00DD49BF"/>
    <w:rsid w:val="00DD5123"/>
    <w:rsid w:val="00DD52C8"/>
    <w:rsid w:val="00DD59DC"/>
    <w:rsid w:val="00DD5A14"/>
    <w:rsid w:val="00DD5D51"/>
    <w:rsid w:val="00DD6777"/>
    <w:rsid w:val="00DD6804"/>
    <w:rsid w:val="00DD6A49"/>
    <w:rsid w:val="00DD6A73"/>
    <w:rsid w:val="00DD6AB4"/>
    <w:rsid w:val="00DD6BFD"/>
    <w:rsid w:val="00DD733A"/>
    <w:rsid w:val="00DD73AB"/>
    <w:rsid w:val="00DD7661"/>
    <w:rsid w:val="00DD7B7D"/>
    <w:rsid w:val="00DD7BF2"/>
    <w:rsid w:val="00DD7EEC"/>
    <w:rsid w:val="00DE02F8"/>
    <w:rsid w:val="00DE03D7"/>
    <w:rsid w:val="00DE09A9"/>
    <w:rsid w:val="00DE0E40"/>
    <w:rsid w:val="00DE1183"/>
    <w:rsid w:val="00DE1241"/>
    <w:rsid w:val="00DE1462"/>
    <w:rsid w:val="00DE17B6"/>
    <w:rsid w:val="00DE18AE"/>
    <w:rsid w:val="00DE19B4"/>
    <w:rsid w:val="00DE1B11"/>
    <w:rsid w:val="00DE2351"/>
    <w:rsid w:val="00DE2473"/>
    <w:rsid w:val="00DE2AB4"/>
    <w:rsid w:val="00DE3111"/>
    <w:rsid w:val="00DE3442"/>
    <w:rsid w:val="00DE39DB"/>
    <w:rsid w:val="00DE3B03"/>
    <w:rsid w:val="00DE3C2B"/>
    <w:rsid w:val="00DE4003"/>
    <w:rsid w:val="00DE4074"/>
    <w:rsid w:val="00DE4A2B"/>
    <w:rsid w:val="00DE4B0B"/>
    <w:rsid w:val="00DE4C22"/>
    <w:rsid w:val="00DE5032"/>
    <w:rsid w:val="00DE559C"/>
    <w:rsid w:val="00DE5602"/>
    <w:rsid w:val="00DE590F"/>
    <w:rsid w:val="00DE5C02"/>
    <w:rsid w:val="00DE5CA7"/>
    <w:rsid w:val="00DE5FAD"/>
    <w:rsid w:val="00DE624F"/>
    <w:rsid w:val="00DE638C"/>
    <w:rsid w:val="00DE6440"/>
    <w:rsid w:val="00DE6718"/>
    <w:rsid w:val="00DE697F"/>
    <w:rsid w:val="00DE6CB1"/>
    <w:rsid w:val="00DE7140"/>
    <w:rsid w:val="00DE7169"/>
    <w:rsid w:val="00DE725B"/>
    <w:rsid w:val="00DE7621"/>
    <w:rsid w:val="00DE7758"/>
    <w:rsid w:val="00DE7982"/>
    <w:rsid w:val="00DE7A2D"/>
    <w:rsid w:val="00DE7B06"/>
    <w:rsid w:val="00DE7D27"/>
    <w:rsid w:val="00DF0136"/>
    <w:rsid w:val="00DF019A"/>
    <w:rsid w:val="00DF02B8"/>
    <w:rsid w:val="00DF0442"/>
    <w:rsid w:val="00DF04D4"/>
    <w:rsid w:val="00DF0B37"/>
    <w:rsid w:val="00DF0BA7"/>
    <w:rsid w:val="00DF0D7D"/>
    <w:rsid w:val="00DF0EC0"/>
    <w:rsid w:val="00DF0EF6"/>
    <w:rsid w:val="00DF13D5"/>
    <w:rsid w:val="00DF1657"/>
    <w:rsid w:val="00DF16B2"/>
    <w:rsid w:val="00DF1E84"/>
    <w:rsid w:val="00DF20BA"/>
    <w:rsid w:val="00DF23DE"/>
    <w:rsid w:val="00DF2632"/>
    <w:rsid w:val="00DF2636"/>
    <w:rsid w:val="00DF26F9"/>
    <w:rsid w:val="00DF27DF"/>
    <w:rsid w:val="00DF27FE"/>
    <w:rsid w:val="00DF3339"/>
    <w:rsid w:val="00DF341D"/>
    <w:rsid w:val="00DF3731"/>
    <w:rsid w:val="00DF37BF"/>
    <w:rsid w:val="00DF382C"/>
    <w:rsid w:val="00DF3E0E"/>
    <w:rsid w:val="00DF413D"/>
    <w:rsid w:val="00DF4201"/>
    <w:rsid w:val="00DF4342"/>
    <w:rsid w:val="00DF44AC"/>
    <w:rsid w:val="00DF45CE"/>
    <w:rsid w:val="00DF47A5"/>
    <w:rsid w:val="00DF49CD"/>
    <w:rsid w:val="00DF4C3A"/>
    <w:rsid w:val="00DF4DCA"/>
    <w:rsid w:val="00DF5339"/>
    <w:rsid w:val="00DF5421"/>
    <w:rsid w:val="00DF5758"/>
    <w:rsid w:val="00DF5ADD"/>
    <w:rsid w:val="00DF60F6"/>
    <w:rsid w:val="00DF61E5"/>
    <w:rsid w:val="00DF61FD"/>
    <w:rsid w:val="00DF64BA"/>
    <w:rsid w:val="00DF67A5"/>
    <w:rsid w:val="00DF6A8E"/>
    <w:rsid w:val="00DF714D"/>
    <w:rsid w:val="00DF71A8"/>
    <w:rsid w:val="00DF71B2"/>
    <w:rsid w:val="00DF7724"/>
    <w:rsid w:val="00DF7B9E"/>
    <w:rsid w:val="00DF7D3B"/>
    <w:rsid w:val="00E001C0"/>
    <w:rsid w:val="00E00D7C"/>
    <w:rsid w:val="00E0100D"/>
    <w:rsid w:val="00E012D4"/>
    <w:rsid w:val="00E015E3"/>
    <w:rsid w:val="00E0165F"/>
    <w:rsid w:val="00E01AD5"/>
    <w:rsid w:val="00E01DB2"/>
    <w:rsid w:val="00E01DD5"/>
    <w:rsid w:val="00E01E01"/>
    <w:rsid w:val="00E01E8E"/>
    <w:rsid w:val="00E02152"/>
    <w:rsid w:val="00E023E5"/>
    <w:rsid w:val="00E025EE"/>
    <w:rsid w:val="00E02AAB"/>
    <w:rsid w:val="00E02CB6"/>
    <w:rsid w:val="00E02DFA"/>
    <w:rsid w:val="00E03324"/>
    <w:rsid w:val="00E0350A"/>
    <w:rsid w:val="00E03576"/>
    <w:rsid w:val="00E0365B"/>
    <w:rsid w:val="00E036FF"/>
    <w:rsid w:val="00E03827"/>
    <w:rsid w:val="00E03D78"/>
    <w:rsid w:val="00E04567"/>
    <w:rsid w:val="00E045C8"/>
    <w:rsid w:val="00E04646"/>
    <w:rsid w:val="00E04BC8"/>
    <w:rsid w:val="00E04CED"/>
    <w:rsid w:val="00E04D49"/>
    <w:rsid w:val="00E04E7A"/>
    <w:rsid w:val="00E04F48"/>
    <w:rsid w:val="00E051A7"/>
    <w:rsid w:val="00E05335"/>
    <w:rsid w:val="00E053D9"/>
    <w:rsid w:val="00E05651"/>
    <w:rsid w:val="00E05CA5"/>
    <w:rsid w:val="00E05F7D"/>
    <w:rsid w:val="00E06421"/>
    <w:rsid w:val="00E0681E"/>
    <w:rsid w:val="00E068B8"/>
    <w:rsid w:val="00E06977"/>
    <w:rsid w:val="00E06A2A"/>
    <w:rsid w:val="00E06A9A"/>
    <w:rsid w:val="00E06D36"/>
    <w:rsid w:val="00E07431"/>
    <w:rsid w:val="00E07636"/>
    <w:rsid w:val="00E07BC2"/>
    <w:rsid w:val="00E10059"/>
    <w:rsid w:val="00E102E2"/>
    <w:rsid w:val="00E10351"/>
    <w:rsid w:val="00E107D1"/>
    <w:rsid w:val="00E10CAC"/>
    <w:rsid w:val="00E11528"/>
    <w:rsid w:val="00E11648"/>
    <w:rsid w:val="00E11841"/>
    <w:rsid w:val="00E11877"/>
    <w:rsid w:val="00E11946"/>
    <w:rsid w:val="00E11A3E"/>
    <w:rsid w:val="00E11B54"/>
    <w:rsid w:val="00E12085"/>
    <w:rsid w:val="00E127C3"/>
    <w:rsid w:val="00E128B6"/>
    <w:rsid w:val="00E12A44"/>
    <w:rsid w:val="00E12DB6"/>
    <w:rsid w:val="00E12FE2"/>
    <w:rsid w:val="00E13160"/>
    <w:rsid w:val="00E131E1"/>
    <w:rsid w:val="00E1321A"/>
    <w:rsid w:val="00E1352D"/>
    <w:rsid w:val="00E137A4"/>
    <w:rsid w:val="00E139D2"/>
    <w:rsid w:val="00E13B74"/>
    <w:rsid w:val="00E13D4B"/>
    <w:rsid w:val="00E13FBD"/>
    <w:rsid w:val="00E146DC"/>
    <w:rsid w:val="00E146FA"/>
    <w:rsid w:val="00E14B2F"/>
    <w:rsid w:val="00E14C45"/>
    <w:rsid w:val="00E14F79"/>
    <w:rsid w:val="00E15602"/>
    <w:rsid w:val="00E157A2"/>
    <w:rsid w:val="00E1590A"/>
    <w:rsid w:val="00E159DB"/>
    <w:rsid w:val="00E15A26"/>
    <w:rsid w:val="00E15CF3"/>
    <w:rsid w:val="00E15D5D"/>
    <w:rsid w:val="00E15E82"/>
    <w:rsid w:val="00E15ED7"/>
    <w:rsid w:val="00E1614B"/>
    <w:rsid w:val="00E16200"/>
    <w:rsid w:val="00E164E4"/>
    <w:rsid w:val="00E1682F"/>
    <w:rsid w:val="00E169C0"/>
    <w:rsid w:val="00E16DBC"/>
    <w:rsid w:val="00E16DC9"/>
    <w:rsid w:val="00E16FD8"/>
    <w:rsid w:val="00E17662"/>
    <w:rsid w:val="00E17B18"/>
    <w:rsid w:val="00E17B89"/>
    <w:rsid w:val="00E17BA7"/>
    <w:rsid w:val="00E17F1F"/>
    <w:rsid w:val="00E17FBD"/>
    <w:rsid w:val="00E2014F"/>
    <w:rsid w:val="00E20294"/>
    <w:rsid w:val="00E20674"/>
    <w:rsid w:val="00E20B25"/>
    <w:rsid w:val="00E20DF3"/>
    <w:rsid w:val="00E215AD"/>
    <w:rsid w:val="00E21DBC"/>
    <w:rsid w:val="00E21EA0"/>
    <w:rsid w:val="00E22089"/>
    <w:rsid w:val="00E22165"/>
    <w:rsid w:val="00E222AB"/>
    <w:rsid w:val="00E22349"/>
    <w:rsid w:val="00E22882"/>
    <w:rsid w:val="00E22C92"/>
    <w:rsid w:val="00E22F17"/>
    <w:rsid w:val="00E23219"/>
    <w:rsid w:val="00E2335B"/>
    <w:rsid w:val="00E234CC"/>
    <w:rsid w:val="00E236B0"/>
    <w:rsid w:val="00E23CEB"/>
    <w:rsid w:val="00E23D55"/>
    <w:rsid w:val="00E23EC6"/>
    <w:rsid w:val="00E247EF"/>
    <w:rsid w:val="00E24D28"/>
    <w:rsid w:val="00E24D61"/>
    <w:rsid w:val="00E24DEA"/>
    <w:rsid w:val="00E24E13"/>
    <w:rsid w:val="00E24E8C"/>
    <w:rsid w:val="00E257E5"/>
    <w:rsid w:val="00E25AE7"/>
    <w:rsid w:val="00E25E03"/>
    <w:rsid w:val="00E2608C"/>
    <w:rsid w:val="00E260CF"/>
    <w:rsid w:val="00E260DE"/>
    <w:rsid w:val="00E261BC"/>
    <w:rsid w:val="00E26424"/>
    <w:rsid w:val="00E2696C"/>
    <w:rsid w:val="00E27241"/>
    <w:rsid w:val="00E2753E"/>
    <w:rsid w:val="00E27622"/>
    <w:rsid w:val="00E2769E"/>
    <w:rsid w:val="00E2789E"/>
    <w:rsid w:val="00E27966"/>
    <w:rsid w:val="00E27B91"/>
    <w:rsid w:val="00E27BB9"/>
    <w:rsid w:val="00E27BC9"/>
    <w:rsid w:val="00E27C72"/>
    <w:rsid w:val="00E30C1B"/>
    <w:rsid w:val="00E30D4B"/>
    <w:rsid w:val="00E30EEA"/>
    <w:rsid w:val="00E30F84"/>
    <w:rsid w:val="00E30F9A"/>
    <w:rsid w:val="00E31500"/>
    <w:rsid w:val="00E31651"/>
    <w:rsid w:val="00E316DB"/>
    <w:rsid w:val="00E3181D"/>
    <w:rsid w:val="00E31933"/>
    <w:rsid w:val="00E31940"/>
    <w:rsid w:val="00E319D2"/>
    <w:rsid w:val="00E320A1"/>
    <w:rsid w:val="00E3218A"/>
    <w:rsid w:val="00E3219A"/>
    <w:rsid w:val="00E323B3"/>
    <w:rsid w:val="00E32A4C"/>
    <w:rsid w:val="00E32B2A"/>
    <w:rsid w:val="00E32C7B"/>
    <w:rsid w:val="00E32DDE"/>
    <w:rsid w:val="00E33028"/>
    <w:rsid w:val="00E330DF"/>
    <w:rsid w:val="00E331DE"/>
    <w:rsid w:val="00E3330A"/>
    <w:rsid w:val="00E33429"/>
    <w:rsid w:val="00E335EB"/>
    <w:rsid w:val="00E33643"/>
    <w:rsid w:val="00E338D2"/>
    <w:rsid w:val="00E33A86"/>
    <w:rsid w:val="00E33C7E"/>
    <w:rsid w:val="00E33ED5"/>
    <w:rsid w:val="00E3424C"/>
    <w:rsid w:val="00E34252"/>
    <w:rsid w:val="00E3438C"/>
    <w:rsid w:val="00E3462F"/>
    <w:rsid w:val="00E34929"/>
    <w:rsid w:val="00E34B4D"/>
    <w:rsid w:val="00E34C5E"/>
    <w:rsid w:val="00E34CE4"/>
    <w:rsid w:val="00E34F0D"/>
    <w:rsid w:val="00E352A0"/>
    <w:rsid w:val="00E353CB"/>
    <w:rsid w:val="00E356CB"/>
    <w:rsid w:val="00E35AA2"/>
    <w:rsid w:val="00E35B17"/>
    <w:rsid w:val="00E35BD9"/>
    <w:rsid w:val="00E35C9B"/>
    <w:rsid w:val="00E35D1B"/>
    <w:rsid w:val="00E35E72"/>
    <w:rsid w:val="00E366D2"/>
    <w:rsid w:val="00E367FC"/>
    <w:rsid w:val="00E36BD8"/>
    <w:rsid w:val="00E37155"/>
    <w:rsid w:val="00E372D2"/>
    <w:rsid w:val="00E3734C"/>
    <w:rsid w:val="00E37644"/>
    <w:rsid w:val="00E37696"/>
    <w:rsid w:val="00E37E64"/>
    <w:rsid w:val="00E37FA6"/>
    <w:rsid w:val="00E40311"/>
    <w:rsid w:val="00E40358"/>
    <w:rsid w:val="00E405FD"/>
    <w:rsid w:val="00E40610"/>
    <w:rsid w:val="00E40CD7"/>
    <w:rsid w:val="00E40E02"/>
    <w:rsid w:val="00E40FF8"/>
    <w:rsid w:val="00E411E3"/>
    <w:rsid w:val="00E4165C"/>
    <w:rsid w:val="00E41704"/>
    <w:rsid w:val="00E41819"/>
    <w:rsid w:val="00E41A7D"/>
    <w:rsid w:val="00E41B0A"/>
    <w:rsid w:val="00E41C17"/>
    <w:rsid w:val="00E41C94"/>
    <w:rsid w:val="00E42075"/>
    <w:rsid w:val="00E42428"/>
    <w:rsid w:val="00E42538"/>
    <w:rsid w:val="00E425E7"/>
    <w:rsid w:val="00E428F4"/>
    <w:rsid w:val="00E42AF4"/>
    <w:rsid w:val="00E42B88"/>
    <w:rsid w:val="00E42D4A"/>
    <w:rsid w:val="00E42F4C"/>
    <w:rsid w:val="00E43157"/>
    <w:rsid w:val="00E431A7"/>
    <w:rsid w:val="00E432B8"/>
    <w:rsid w:val="00E439E6"/>
    <w:rsid w:val="00E43A90"/>
    <w:rsid w:val="00E43DCA"/>
    <w:rsid w:val="00E4402B"/>
    <w:rsid w:val="00E442CE"/>
    <w:rsid w:val="00E44354"/>
    <w:rsid w:val="00E444B3"/>
    <w:rsid w:val="00E44658"/>
    <w:rsid w:val="00E44798"/>
    <w:rsid w:val="00E4498C"/>
    <w:rsid w:val="00E44AD4"/>
    <w:rsid w:val="00E44EA5"/>
    <w:rsid w:val="00E45198"/>
    <w:rsid w:val="00E4560F"/>
    <w:rsid w:val="00E456D6"/>
    <w:rsid w:val="00E45A2F"/>
    <w:rsid w:val="00E45B69"/>
    <w:rsid w:val="00E4625C"/>
    <w:rsid w:val="00E4668C"/>
    <w:rsid w:val="00E467D3"/>
    <w:rsid w:val="00E46849"/>
    <w:rsid w:val="00E46A32"/>
    <w:rsid w:val="00E46F35"/>
    <w:rsid w:val="00E471C2"/>
    <w:rsid w:val="00E4739F"/>
    <w:rsid w:val="00E4755B"/>
    <w:rsid w:val="00E47652"/>
    <w:rsid w:val="00E47D72"/>
    <w:rsid w:val="00E503F8"/>
    <w:rsid w:val="00E505F8"/>
    <w:rsid w:val="00E5075A"/>
    <w:rsid w:val="00E508C9"/>
    <w:rsid w:val="00E508D5"/>
    <w:rsid w:val="00E50A78"/>
    <w:rsid w:val="00E50B0B"/>
    <w:rsid w:val="00E50B37"/>
    <w:rsid w:val="00E50CCF"/>
    <w:rsid w:val="00E50E45"/>
    <w:rsid w:val="00E50E64"/>
    <w:rsid w:val="00E50EB9"/>
    <w:rsid w:val="00E50F12"/>
    <w:rsid w:val="00E511E4"/>
    <w:rsid w:val="00E511FB"/>
    <w:rsid w:val="00E5123E"/>
    <w:rsid w:val="00E5124F"/>
    <w:rsid w:val="00E512C5"/>
    <w:rsid w:val="00E512C8"/>
    <w:rsid w:val="00E51303"/>
    <w:rsid w:val="00E51322"/>
    <w:rsid w:val="00E51AAE"/>
    <w:rsid w:val="00E52857"/>
    <w:rsid w:val="00E52A30"/>
    <w:rsid w:val="00E52FCC"/>
    <w:rsid w:val="00E53051"/>
    <w:rsid w:val="00E5353B"/>
    <w:rsid w:val="00E538CD"/>
    <w:rsid w:val="00E5390D"/>
    <w:rsid w:val="00E53A3E"/>
    <w:rsid w:val="00E53CE7"/>
    <w:rsid w:val="00E53FF0"/>
    <w:rsid w:val="00E540E9"/>
    <w:rsid w:val="00E543EB"/>
    <w:rsid w:val="00E54840"/>
    <w:rsid w:val="00E559C2"/>
    <w:rsid w:val="00E55BEE"/>
    <w:rsid w:val="00E55E0F"/>
    <w:rsid w:val="00E55E1E"/>
    <w:rsid w:val="00E5623D"/>
    <w:rsid w:val="00E564BC"/>
    <w:rsid w:val="00E56727"/>
    <w:rsid w:val="00E56967"/>
    <w:rsid w:val="00E56B37"/>
    <w:rsid w:val="00E5762E"/>
    <w:rsid w:val="00E57A70"/>
    <w:rsid w:val="00E57C29"/>
    <w:rsid w:val="00E57CB7"/>
    <w:rsid w:val="00E57D59"/>
    <w:rsid w:val="00E57E74"/>
    <w:rsid w:val="00E57F73"/>
    <w:rsid w:val="00E60116"/>
    <w:rsid w:val="00E6026B"/>
    <w:rsid w:val="00E603CD"/>
    <w:rsid w:val="00E60640"/>
    <w:rsid w:val="00E60882"/>
    <w:rsid w:val="00E609EA"/>
    <w:rsid w:val="00E60AB4"/>
    <w:rsid w:val="00E60F5E"/>
    <w:rsid w:val="00E6114B"/>
    <w:rsid w:val="00E61799"/>
    <w:rsid w:val="00E61FC9"/>
    <w:rsid w:val="00E62453"/>
    <w:rsid w:val="00E6267D"/>
    <w:rsid w:val="00E627EF"/>
    <w:rsid w:val="00E6286D"/>
    <w:rsid w:val="00E6316F"/>
    <w:rsid w:val="00E634C3"/>
    <w:rsid w:val="00E63957"/>
    <w:rsid w:val="00E63AA5"/>
    <w:rsid w:val="00E63CD8"/>
    <w:rsid w:val="00E64035"/>
    <w:rsid w:val="00E640A7"/>
    <w:rsid w:val="00E644A3"/>
    <w:rsid w:val="00E64649"/>
    <w:rsid w:val="00E64832"/>
    <w:rsid w:val="00E64A1D"/>
    <w:rsid w:val="00E64C71"/>
    <w:rsid w:val="00E6553C"/>
    <w:rsid w:val="00E658B0"/>
    <w:rsid w:val="00E659EB"/>
    <w:rsid w:val="00E65A35"/>
    <w:rsid w:val="00E65BE2"/>
    <w:rsid w:val="00E65BFD"/>
    <w:rsid w:val="00E6639A"/>
    <w:rsid w:val="00E66883"/>
    <w:rsid w:val="00E669D6"/>
    <w:rsid w:val="00E66BA5"/>
    <w:rsid w:val="00E66ECB"/>
    <w:rsid w:val="00E67273"/>
    <w:rsid w:val="00E673E2"/>
    <w:rsid w:val="00E673F7"/>
    <w:rsid w:val="00E676A4"/>
    <w:rsid w:val="00E67700"/>
    <w:rsid w:val="00E678BE"/>
    <w:rsid w:val="00E700F2"/>
    <w:rsid w:val="00E7030D"/>
    <w:rsid w:val="00E7047E"/>
    <w:rsid w:val="00E7092C"/>
    <w:rsid w:val="00E70B2D"/>
    <w:rsid w:val="00E712D9"/>
    <w:rsid w:val="00E7138A"/>
    <w:rsid w:val="00E714E8"/>
    <w:rsid w:val="00E71641"/>
    <w:rsid w:val="00E718E8"/>
    <w:rsid w:val="00E71EDA"/>
    <w:rsid w:val="00E72626"/>
    <w:rsid w:val="00E72688"/>
    <w:rsid w:val="00E726B4"/>
    <w:rsid w:val="00E72C5A"/>
    <w:rsid w:val="00E72E61"/>
    <w:rsid w:val="00E7310E"/>
    <w:rsid w:val="00E732E4"/>
    <w:rsid w:val="00E738A2"/>
    <w:rsid w:val="00E73AEA"/>
    <w:rsid w:val="00E73DB3"/>
    <w:rsid w:val="00E73E52"/>
    <w:rsid w:val="00E74814"/>
    <w:rsid w:val="00E74CD7"/>
    <w:rsid w:val="00E74FE0"/>
    <w:rsid w:val="00E74FF0"/>
    <w:rsid w:val="00E75264"/>
    <w:rsid w:val="00E75274"/>
    <w:rsid w:val="00E75B13"/>
    <w:rsid w:val="00E7655B"/>
    <w:rsid w:val="00E7667C"/>
    <w:rsid w:val="00E76A2D"/>
    <w:rsid w:val="00E76E33"/>
    <w:rsid w:val="00E76E97"/>
    <w:rsid w:val="00E77018"/>
    <w:rsid w:val="00E772F3"/>
    <w:rsid w:val="00E77657"/>
    <w:rsid w:val="00E776FD"/>
    <w:rsid w:val="00E77BBC"/>
    <w:rsid w:val="00E77C10"/>
    <w:rsid w:val="00E77F09"/>
    <w:rsid w:val="00E801D9"/>
    <w:rsid w:val="00E80CBD"/>
    <w:rsid w:val="00E80EE2"/>
    <w:rsid w:val="00E80FC9"/>
    <w:rsid w:val="00E81663"/>
    <w:rsid w:val="00E8191B"/>
    <w:rsid w:val="00E8199D"/>
    <w:rsid w:val="00E81F7E"/>
    <w:rsid w:val="00E8213A"/>
    <w:rsid w:val="00E826C8"/>
    <w:rsid w:val="00E82E9D"/>
    <w:rsid w:val="00E82EAB"/>
    <w:rsid w:val="00E8327F"/>
    <w:rsid w:val="00E832FB"/>
    <w:rsid w:val="00E837E9"/>
    <w:rsid w:val="00E837FE"/>
    <w:rsid w:val="00E838CD"/>
    <w:rsid w:val="00E83B22"/>
    <w:rsid w:val="00E84E10"/>
    <w:rsid w:val="00E853C0"/>
    <w:rsid w:val="00E859AF"/>
    <w:rsid w:val="00E860E1"/>
    <w:rsid w:val="00E8610F"/>
    <w:rsid w:val="00E86279"/>
    <w:rsid w:val="00E862AC"/>
    <w:rsid w:val="00E865C3"/>
    <w:rsid w:val="00E865FA"/>
    <w:rsid w:val="00E86AF9"/>
    <w:rsid w:val="00E86FD2"/>
    <w:rsid w:val="00E87D68"/>
    <w:rsid w:val="00E87E6B"/>
    <w:rsid w:val="00E87F28"/>
    <w:rsid w:val="00E87F65"/>
    <w:rsid w:val="00E9002E"/>
    <w:rsid w:val="00E900A9"/>
    <w:rsid w:val="00E90249"/>
    <w:rsid w:val="00E90392"/>
    <w:rsid w:val="00E90857"/>
    <w:rsid w:val="00E90E5A"/>
    <w:rsid w:val="00E91040"/>
    <w:rsid w:val="00E912DE"/>
    <w:rsid w:val="00E917B7"/>
    <w:rsid w:val="00E91CEF"/>
    <w:rsid w:val="00E91ED1"/>
    <w:rsid w:val="00E9261B"/>
    <w:rsid w:val="00E929CE"/>
    <w:rsid w:val="00E92DB1"/>
    <w:rsid w:val="00E932BB"/>
    <w:rsid w:val="00E93686"/>
    <w:rsid w:val="00E93D95"/>
    <w:rsid w:val="00E942FA"/>
    <w:rsid w:val="00E9437F"/>
    <w:rsid w:val="00E945E1"/>
    <w:rsid w:val="00E94D06"/>
    <w:rsid w:val="00E94DAB"/>
    <w:rsid w:val="00E950CD"/>
    <w:rsid w:val="00E950D9"/>
    <w:rsid w:val="00E951D6"/>
    <w:rsid w:val="00E95C1F"/>
    <w:rsid w:val="00E95CC6"/>
    <w:rsid w:val="00E95EE9"/>
    <w:rsid w:val="00E9625A"/>
    <w:rsid w:val="00E96371"/>
    <w:rsid w:val="00E963D7"/>
    <w:rsid w:val="00E96657"/>
    <w:rsid w:val="00E9667B"/>
    <w:rsid w:val="00E9685C"/>
    <w:rsid w:val="00E96BAD"/>
    <w:rsid w:val="00E96CD9"/>
    <w:rsid w:val="00E96E1A"/>
    <w:rsid w:val="00E97099"/>
    <w:rsid w:val="00E97658"/>
    <w:rsid w:val="00E976F6"/>
    <w:rsid w:val="00E97A62"/>
    <w:rsid w:val="00EA021D"/>
    <w:rsid w:val="00EA02FB"/>
    <w:rsid w:val="00EA03CC"/>
    <w:rsid w:val="00EA0835"/>
    <w:rsid w:val="00EA0D90"/>
    <w:rsid w:val="00EA0E19"/>
    <w:rsid w:val="00EA0FB1"/>
    <w:rsid w:val="00EA1372"/>
    <w:rsid w:val="00EA1426"/>
    <w:rsid w:val="00EA146E"/>
    <w:rsid w:val="00EA15A3"/>
    <w:rsid w:val="00EA16AC"/>
    <w:rsid w:val="00EA1761"/>
    <w:rsid w:val="00EA17E2"/>
    <w:rsid w:val="00EA18F8"/>
    <w:rsid w:val="00EA1C04"/>
    <w:rsid w:val="00EA1FCC"/>
    <w:rsid w:val="00EA2309"/>
    <w:rsid w:val="00EA285C"/>
    <w:rsid w:val="00EA293B"/>
    <w:rsid w:val="00EA29C5"/>
    <w:rsid w:val="00EA3033"/>
    <w:rsid w:val="00EA3285"/>
    <w:rsid w:val="00EA32F3"/>
    <w:rsid w:val="00EA3350"/>
    <w:rsid w:val="00EA34BF"/>
    <w:rsid w:val="00EA353F"/>
    <w:rsid w:val="00EA3547"/>
    <w:rsid w:val="00EA4114"/>
    <w:rsid w:val="00EA4131"/>
    <w:rsid w:val="00EA41C6"/>
    <w:rsid w:val="00EA433B"/>
    <w:rsid w:val="00EA4362"/>
    <w:rsid w:val="00EA44F4"/>
    <w:rsid w:val="00EA460A"/>
    <w:rsid w:val="00EA4AAA"/>
    <w:rsid w:val="00EA4B52"/>
    <w:rsid w:val="00EA4D1D"/>
    <w:rsid w:val="00EA5530"/>
    <w:rsid w:val="00EA59DB"/>
    <w:rsid w:val="00EA5EA6"/>
    <w:rsid w:val="00EA5FA0"/>
    <w:rsid w:val="00EA6076"/>
    <w:rsid w:val="00EA60C6"/>
    <w:rsid w:val="00EA6159"/>
    <w:rsid w:val="00EA6532"/>
    <w:rsid w:val="00EA66A5"/>
    <w:rsid w:val="00EA6A38"/>
    <w:rsid w:val="00EA6D63"/>
    <w:rsid w:val="00EA6E30"/>
    <w:rsid w:val="00EA6F9E"/>
    <w:rsid w:val="00EA743A"/>
    <w:rsid w:val="00EA7985"/>
    <w:rsid w:val="00EA7ADD"/>
    <w:rsid w:val="00EA7B1C"/>
    <w:rsid w:val="00EA7B4F"/>
    <w:rsid w:val="00EA7BC2"/>
    <w:rsid w:val="00EA7BF4"/>
    <w:rsid w:val="00EB00C0"/>
    <w:rsid w:val="00EB0242"/>
    <w:rsid w:val="00EB04D7"/>
    <w:rsid w:val="00EB0AE2"/>
    <w:rsid w:val="00EB0FDC"/>
    <w:rsid w:val="00EB1126"/>
    <w:rsid w:val="00EB11CD"/>
    <w:rsid w:val="00EB18F7"/>
    <w:rsid w:val="00EB195B"/>
    <w:rsid w:val="00EB197A"/>
    <w:rsid w:val="00EB1BD6"/>
    <w:rsid w:val="00EB1CC3"/>
    <w:rsid w:val="00EB1DD7"/>
    <w:rsid w:val="00EB2102"/>
    <w:rsid w:val="00EB22B5"/>
    <w:rsid w:val="00EB248E"/>
    <w:rsid w:val="00EB24DE"/>
    <w:rsid w:val="00EB2547"/>
    <w:rsid w:val="00EB257B"/>
    <w:rsid w:val="00EB25DE"/>
    <w:rsid w:val="00EB2DC7"/>
    <w:rsid w:val="00EB3071"/>
    <w:rsid w:val="00EB3174"/>
    <w:rsid w:val="00EB32AF"/>
    <w:rsid w:val="00EB33E0"/>
    <w:rsid w:val="00EB34BF"/>
    <w:rsid w:val="00EB35D9"/>
    <w:rsid w:val="00EB3EA7"/>
    <w:rsid w:val="00EB40DA"/>
    <w:rsid w:val="00EB421E"/>
    <w:rsid w:val="00EB4377"/>
    <w:rsid w:val="00EB44F4"/>
    <w:rsid w:val="00EB46A0"/>
    <w:rsid w:val="00EB470E"/>
    <w:rsid w:val="00EB4830"/>
    <w:rsid w:val="00EB4982"/>
    <w:rsid w:val="00EB4A7C"/>
    <w:rsid w:val="00EB4E3E"/>
    <w:rsid w:val="00EB4F0F"/>
    <w:rsid w:val="00EB51A7"/>
    <w:rsid w:val="00EB51E6"/>
    <w:rsid w:val="00EB541F"/>
    <w:rsid w:val="00EB565D"/>
    <w:rsid w:val="00EB5803"/>
    <w:rsid w:val="00EB591B"/>
    <w:rsid w:val="00EB5E77"/>
    <w:rsid w:val="00EB5EC6"/>
    <w:rsid w:val="00EB6425"/>
    <w:rsid w:val="00EB65FF"/>
    <w:rsid w:val="00EB674D"/>
    <w:rsid w:val="00EB6C52"/>
    <w:rsid w:val="00EB6D20"/>
    <w:rsid w:val="00EB71C7"/>
    <w:rsid w:val="00EB71F6"/>
    <w:rsid w:val="00EB747F"/>
    <w:rsid w:val="00EB7991"/>
    <w:rsid w:val="00EB7A0D"/>
    <w:rsid w:val="00EB7A35"/>
    <w:rsid w:val="00EB7A56"/>
    <w:rsid w:val="00EB7A65"/>
    <w:rsid w:val="00EB7EB6"/>
    <w:rsid w:val="00EB7EC0"/>
    <w:rsid w:val="00EC0318"/>
    <w:rsid w:val="00EC04BF"/>
    <w:rsid w:val="00EC0E2F"/>
    <w:rsid w:val="00EC162D"/>
    <w:rsid w:val="00EC1659"/>
    <w:rsid w:val="00EC1FF4"/>
    <w:rsid w:val="00EC2031"/>
    <w:rsid w:val="00EC205C"/>
    <w:rsid w:val="00EC261F"/>
    <w:rsid w:val="00EC2862"/>
    <w:rsid w:val="00EC326E"/>
    <w:rsid w:val="00EC34DD"/>
    <w:rsid w:val="00EC368E"/>
    <w:rsid w:val="00EC3696"/>
    <w:rsid w:val="00EC3C44"/>
    <w:rsid w:val="00EC3DD3"/>
    <w:rsid w:val="00EC442D"/>
    <w:rsid w:val="00EC4C51"/>
    <w:rsid w:val="00EC509C"/>
    <w:rsid w:val="00EC5288"/>
    <w:rsid w:val="00EC55FB"/>
    <w:rsid w:val="00EC56BD"/>
    <w:rsid w:val="00EC5BF4"/>
    <w:rsid w:val="00EC616A"/>
    <w:rsid w:val="00EC6738"/>
    <w:rsid w:val="00EC6C59"/>
    <w:rsid w:val="00EC6DB4"/>
    <w:rsid w:val="00EC6F63"/>
    <w:rsid w:val="00EC6FC6"/>
    <w:rsid w:val="00EC7209"/>
    <w:rsid w:val="00EC72A5"/>
    <w:rsid w:val="00EC78B2"/>
    <w:rsid w:val="00EC7C5C"/>
    <w:rsid w:val="00ED0166"/>
    <w:rsid w:val="00ED03CA"/>
    <w:rsid w:val="00ED0733"/>
    <w:rsid w:val="00ED0C3F"/>
    <w:rsid w:val="00ED0D1A"/>
    <w:rsid w:val="00ED0F55"/>
    <w:rsid w:val="00ED1171"/>
    <w:rsid w:val="00ED1503"/>
    <w:rsid w:val="00ED1546"/>
    <w:rsid w:val="00ED1AB4"/>
    <w:rsid w:val="00ED1E30"/>
    <w:rsid w:val="00ED21D0"/>
    <w:rsid w:val="00ED29E8"/>
    <w:rsid w:val="00ED2F04"/>
    <w:rsid w:val="00ED3323"/>
    <w:rsid w:val="00ED34C5"/>
    <w:rsid w:val="00ED37E4"/>
    <w:rsid w:val="00ED3E9E"/>
    <w:rsid w:val="00ED4424"/>
    <w:rsid w:val="00ED44FF"/>
    <w:rsid w:val="00ED4600"/>
    <w:rsid w:val="00ED4908"/>
    <w:rsid w:val="00ED4AD7"/>
    <w:rsid w:val="00ED4BD4"/>
    <w:rsid w:val="00ED4C19"/>
    <w:rsid w:val="00ED4F1B"/>
    <w:rsid w:val="00ED52E4"/>
    <w:rsid w:val="00ED56F8"/>
    <w:rsid w:val="00ED5778"/>
    <w:rsid w:val="00ED59D3"/>
    <w:rsid w:val="00ED6046"/>
    <w:rsid w:val="00ED6805"/>
    <w:rsid w:val="00ED69BA"/>
    <w:rsid w:val="00ED6D7F"/>
    <w:rsid w:val="00ED6EF2"/>
    <w:rsid w:val="00ED70FB"/>
    <w:rsid w:val="00ED75DD"/>
    <w:rsid w:val="00ED782A"/>
    <w:rsid w:val="00EE05F6"/>
    <w:rsid w:val="00EE079B"/>
    <w:rsid w:val="00EE07A3"/>
    <w:rsid w:val="00EE09F0"/>
    <w:rsid w:val="00EE0AA3"/>
    <w:rsid w:val="00EE0F15"/>
    <w:rsid w:val="00EE11BB"/>
    <w:rsid w:val="00EE15E2"/>
    <w:rsid w:val="00EE1786"/>
    <w:rsid w:val="00EE1875"/>
    <w:rsid w:val="00EE23F1"/>
    <w:rsid w:val="00EE25F1"/>
    <w:rsid w:val="00EE26EA"/>
    <w:rsid w:val="00EE27DE"/>
    <w:rsid w:val="00EE2C9C"/>
    <w:rsid w:val="00EE2ED4"/>
    <w:rsid w:val="00EE31BC"/>
    <w:rsid w:val="00EE34EF"/>
    <w:rsid w:val="00EE368A"/>
    <w:rsid w:val="00EE3B8B"/>
    <w:rsid w:val="00EE3BC9"/>
    <w:rsid w:val="00EE3CBD"/>
    <w:rsid w:val="00EE460A"/>
    <w:rsid w:val="00EE4929"/>
    <w:rsid w:val="00EE4CBA"/>
    <w:rsid w:val="00EE4DB3"/>
    <w:rsid w:val="00EE5188"/>
    <w:rsid w:val="00EE51B5"/>
    <w:rsid w:val="00EE570C"/>
    <w:rsid w:val="00EE5785"/>
    <w:rsid w:val="00EE5874"/>
    <w:rsid w:val="00EE5C4B"/>
    <w:rsid w:val="00EE5FED"/>
    <w:rsid w:val="00EE603A"/>
    <w:rsid w:val="00EE60D9"/>
    <w:rsid w:val="00EE6148"/>
    <w:rsid w:val="00EE621D"/>
    <w:rsid w:val="00EE6ABD"/>
    <w:rsid w:val="00EE6C3C"/>
    <w:rsid w:val="00EE6D5F"/>
    <w:rsid w:val="00EE70D8"/>
    <w:rsid w:val="00EE70E1"/>
    <w:rsid w:val="00EE7438"/>
    <w:rsid w:val="00EE7444"/>
    <w:rsid w:val="00EE774C"/>
    <w:rsid w:val="00EE77C2"/>
    <w:rsid w:val="00EE7822"/>
    <w:rsid w:val="00EE7D03"/>
    <w:rsid w:val="00EF0162"/>
    <w:rsid w:val="00EF0350"/>
    <w:rsid w:val="00EF03DC"/>
    <w:rsid w:val="00EF067B"/>
    <w:rsid w:val="00EF07D8"/>
    <w:rsid w:val="00EF0E7A"/>
    <w:rsid w:val="00EF0FE4"/>
    <w:rsid w:val="00EF106D"/>
    <w:rsid w:val="00EF10EB"/>
    <w:rsid w:val="00EF1217"/>
    <w:rsid w:val="00EF1456"/>
    <w:rsid w:val="00EF17DB"/>
    <w:rsid w:val="00EF1A20"/>
    <w:rsid w:val="00EF1A6F"/>
    <w:rsid w:val="00EF1FD8"/>
    <w:rsid w:val="00EF20F5"/>
    <w:rsid w:val="00EF2248"/>
    <w:rsid w:val="00EF260A"/>
    <w:rsid w:val="00EF28DF"/>
    <w:rsid w:val="00EF2920"/>
    <w:rsid w:val="00EF2C5A"/>
    <w:rsid w:val="00EF33F0"/>
    <w:rsid w:val="00EF38FA"/>
    <w:rsid w:val="00EF3933"/>
    <w:rsid w:val="00EF3963"/>
    <w:rsid w:val="00EF3CBA"/>
    <w:rsid w:val="00EF3DCD"/>
    <w:rsid w:val="00EF3FDA"/>
    <w:rsid w:val="00EF47D7"/>
    <w:rsid w:val="00EF47EF"/>
    <w:rsid w:val="00EF49FD"/>
    <w:rsid w:val="00EF4A36"/>
    <w:rsid w:val="00EF4ADA"/>
    <w:rsid w:val="00EF4ECA"/>
    <w:rsid w:val="00EF5210"/>
    <w:rsid w:val="00EF5352"/>
    <w:rsid w:val="00EF572E"/>
    <w:rsid w:val="00EF5CD1"/>
    <w:rsid w:val="00EF5E42"/>
    <w:rsid w:val="00EF5F37"/>
    <w:rsid w:val="00EF6267"/>
    <w:rsid w:val="00EF6697"/>
    <w:rsid w:val="00EF6863"/>
    <w:rsid w:val="00EF6A08"/>
    <w:rsid w:val="00EF6A77"/>
    <w:rsid w:val="00EF6B31"/>
    <w:rsid w:val="00EF6E5C"/>
    <w:rsid w:val="00EF6EC0"/>
    <w:rsid w:val="00EF725E"/>
    <w:rsid w:val="00EF7371"/>
    <w:rsid w:val="00EF748F"/>
    <w:rsid w:val="00EF774F"/>
    <w:rsid w:val="00EF77A8"/>
    <w:rsid w:val="00F00066"/>
    <w:rsid w:val="00F003E7"/>
    <w:rsid w:val="00F004D4"/>
    <w:rsid w:val="00F00713"/>
    <w:rsid w:val="00F0078B"/>
    <w:rsid w:val="00F00820"/>
    <w:rsid w:val="00F00B7D"/>
    <w:rsid w:val="00F01367"/>
    <w:rsid w:val="00F01914"/>
    <w:rsid w:val="00F01B70"/>
    <w:rsid w:val="00F01E1D"/>
    <w:rsid w:val="00F01FD7"/>
    <w:rsid w:val="00F0203B"/>
    <w:rsid w:val="00F021EB"/>
    <w:rsid w:val="00F02389"/>
    <w:rsid w:val="00F0289C"/>
    <w:rsid w:val="00F02939"/>
    <w:rsid w:val="00F02942"/>
    <w:rsid w:val="00F02E1B"/>
    <w:rsid w:val="00F02E5D"/>
    <w:rsid w:val="00F0338C"/>
    <w:rsid w:val="00F0339F"/>
    <w:rsid w:val="00F035F9"/>
    <w:rsid w:val="00F03802"/>
    <w:rsid w:val="00F03B14"/>
    <w:rsid w:val="00F03E0A"/>
    <w:rsid w:val="00F03FF7"/>
    <w:rsid w:val="00F0445A"/>
    <w:rsid w:val="00F04882"/>
    <w:rsid w:val="00F05241"/>
    <w:rsid w:val="00F0535F"/>
    <w:rsid w:val="00F05408"/>
    <w:rsid w:val="00F0559E"/>
    <w:rsid w:val="00F05785"/>
    <w:rsid w:val="00F0586B"/>
    <w:rsid w:val="00F05B3F"/>
    <w:rsid w:val="00F05C11"/>
    <w:rsid w:val="00F05FA5"/>
    <w:rsid w:val="00F06203"/>
    <w:rsid w:val="00F064A7"/>
    <w:rsid w:val="00F0655A"/>
    <w:rsid w:val="00F06A89"/>
    <w:rsid w:val="00F07216"/>
    <w:rsid w:val="00F0738D"/>
    <w:rsid w:val="00F07645"/>
    <w:rsid w:val="00F078E1"/>
    <w:rsid w:val="00F103F1"/>
    <w:rsid w:val="00F109AC"/>
    <w:rsid w:val="00F10B95"/>
    <w:rsid w:val="00F10EC5"/>
    <w:rsid w:val="00F10FB6"/>
    <w:rsid w:val="00F1155B"/>
    <w:rsid w:val="00F117ED"/>
    <w:rsid w:val="00F119A9"/>
    <w:rsid w:val="00F119E8"/>
    <w:rsid w:val="00F11BC1"/>
    <w:rsid w:val="00F11F67"/>
    <w:rsid w:val="00F12098"/>
    <w:rsid w:val="00F121C0"/>
    <w:rsid w:val="00F121E3"/>
    <w:rsid w:val="00F12203"/>
    <w:rsid w:val="00F123B6"/>
    <w:rsid w:val="00F127EC"/>
    <w:rsid w:val="00F127F6"/>
    <w:rsid w:val="00F128BE"/>
    <w:rsid w:val="00F12A3B"/>
    <w:rsid w:val="00F12E66"/>
    <w:rsid w:val="00F12E9E"/>
    <w:rsid w:val="00F13092"/>
    <w:rsid w:val="00F13349"/>
    <w:rsid w:val="00F13695"/>
    <w:rsid w:val="00F14211"/>
    <w:rsid w:val="00F14243"/>
    <w:rsid w:val="00F146C9"/>
    <w:rsid w:val="00F14923"/>
    <w:rsid w:val="00F14D08"/>
    <w:rsid w:val="00F14EC2"/>
    <w:rsid w:val="00F14FB5"/>
    <w:rsid w:val="00F15449"/>
    <w:rsid w:val="00F154A4"/>
    <w:rsid w:val="00F158EF"/>
    <w:rsid w:val="00F15B65"/>
    <w:rsid w:val="00F15BA7"/>
    <w:rsid w:val="00F15E61"/>
    <w:rsid w:val="00F16344"/>
    <w:rsid w:val="00F167DC"/>
    <w:rsid w:val="00F16AA1"/>
    <w:rsid w:val="00F17139"/>
    <w:rsid w:val="00F172A1"/>
    <w:rsid w:val="00F1730F"/>
    <w:rsid w:val="00F17318"/>
    <w:rsid w:val="00F173D5"/>
    <w:rsid w:val="00F1782C"/>
    <w:rsid w:val="00F1798E"/>
    <w:rsid w:val="00F2043D"/>
    <w:rsid w:val="00F2057D"/>
    <w:rsid w:val="00F20678"/>
    <w:rsid w:val="00F209D5"/>
    <w:rsid w:val="00F20B7E"/>
    <w:rsid w:val="00F20B87"/>
    <w:rsid w:val="00F20D81"/>
    <w:rsid w:val="00F2135B"/>
    <w:rsid w:val="00F2161F"/>
    <w:rsid w:val="00F21F53"/>
    <w:rsid w:val="00F221AA"/>
    <w:rsid w:val="00F223C5"/>
    <w:rsid w:val="00F229CA"/>
    <w:rsid w:val="00F22A4E"/>
    <w:rsid w:val="00F22B35"/>
    <w:rsid w:val="00F22CDE"/>
    <w:rsid w:val="00F22DC4"/>
    <w:rsid w:val="00F22FC7"/>
    <w:rsid w:val="00F2328D"/>
    <w:rsid w:val="00F2341A"/>
    <w:rsid w:val="00F2361E"/>
    <w:rsid w:val="00F238D2"/>
    <w:rsid w:val="00F23CEE"/>
    <w:rsid w:val="00F24245"/>
    <w:rsid w:val="00F2461F"/>
    <w:rsid w:val="00F246E3"/>
    <w:rsid w:val="00F24867"/>
    <w:rsid w:val="00F24AC2"/>
    <w:rsid w:val="00F24EA8"/>
    <w:rsid w:val="00F24EB8"/>
    <w:rsid w:val="00F252AE"/>
    <w:rsid w:val="00F254DC"/>
    <w:rsid w:val="00F255B6"/>
    <w:rsid w:val="00F25808"/>
    <w:rsid w:val="00F25951"/>
    <w:rsid w:val="00F25A51"/>
    <w:rsid w:val="00F25ACF"/>
    <w:rsid w:val="00F26638"/>
    <w:rsid w:val="00F268BE"/>
    <w:rsid w:val="00F26DE5"/>
    <w:rsid w:val="00F274E0"/>
    <w:rsid w:val="00F274F6"/>
    <w:rsid w:val="00F2770C"/>
    <w:rsid w:val="00F27783"/>
    <w:rsid w:val="00F27B82"/>
    <w:rsid w:val="00F300E6"/>
    <w:rsid w:val="00F3018F"/>
    <w:rsid w:val="00F30444"/>
    <w:rsid w:val="00F305B2"/>
    <w:rsid w:val="00F30A56"/>
    <w:rsid w:val="00F30CD3"/>
    <w:rsid w:val="00F31546"/>
    <w:rsid w:val="00F3189B"/>
    <w:rsid w:val="00F31906"/>
    <w:rsid w:val="00F31D3E"/>
    <w:rsid w:val="00F31F8D"/>
    <w:rsid w:val="00F321BD"/>
    <w:rsid w:val="00F322A2"/>
    <w:rsid w:val="00F322FC"/>
    <w:rsid w:val="00F32322"/>
    <w:rsid w:val="00F32539"/>
    <w:rsid w:val="00F32558"/>
    <w:rsid w:val="00F32C78"/>
    <w:rsid w:val="00F3371C"/>
    <w:rsid w:val="00F337D5"/>
    <w:rsid w:val="00F33A77"/>
    <w:rsid w:val="00F33EA5"/>
    <w:rsid w:val="00F3402F"/>
    <w:rsid w:val="00F343C5"/>
    <w:rsid w:val="00F34417"/>
    <w:rsid w:val="00F344DA"/>
    <w:rsid w:val="00F34631"/>
    <w:rsid w:val="00F34738"/>
    <w:rsid w:val="00F3474C"/>
    <w:rsid w:val="00F34C1A"/>
    <w:rsid w:val="00F352D6"/>
    <w:rsid w:val="00F354A2"/>
    <w:rsid w:val="00F354D1"/>
    <w:rsid w:val="00F35548"/>
    <w:rsid w:val="00F359B9"/>
    <w:rsid w:val="00F36721"/>
    <w:rsid w:val="00F36C56"/>
    <w:rsid w:val="00F36D85"/>
    <w:rsid w:val="00F370CD"/>
    <w:rsid w:val="00F370CE"/>
    <w:rsid w:val="00F37762"/>
    <w:rsid w:val="00F377C4"/>
    <w:rsid w:val="00F3783D"/>
    <w:rsid w:val="00F40DD5"/>
    <w:rsid w:val="00F40FC3"/>
    <w:rsid w:val="00F41133"/>
    <w:rsid w:val="00F41349"/>
    <w:rsid w:val="00F414BB"/>
    <w:rsid w:val="00F41640"/>
    <w:rsid w:val="00F417E9"/>
    <w:rsid w:val="00F41B72"/>
    <w:rsid w:val="00F41BC4"/>
    <w:rsid w:val="00F41C5C"/>
    <w:rsid w:val="00F424D3"/>
    <w:rsid w:val="00F42586"/>
    <w:rsid w:val="00F42656"/>
    <w:rsid w:val="00F42CD3"/>
    <w:rsid w:val="00F43037"/>
    <w:rsid w:val="00F4306F"/>
    <w:rsid w:val="00F430DB"/>
    <w:rsid w:val="00F43333"/>
    <w:rsid w:val="00F4347B"/>
    <w:rsid w:val="00F434FB"/>
    <w:rsid w:val="00F43787"/>
    <w:rsid w:val="00F438C9"/>
    <w:rsid w:val="00F4398C"/>
    <w:rsid w:val="00F43DE7"/>
    <w:rsid w:val="00F44383"/>
    <w:rsid w:val="00F45290"/>
    <w:rsid w:val="00F456C8"/>
    <w:rsid w:val="00F45826"/>
    <w:rsid w:val="00F45CCE"/>
    <w:rsid w:val="00F45D33"/>
    <w:rsid w:val="00F45FA8"/>
    <w:rsid w:val="00F460C7"/>
    <w:rsid w:val="00F4745E"/>
    <w:rsid w:val="00F476C6"/>
    <w:rsid w:val="00F4785C"/>
    <w:rsid w:val="00F47A2E"/>
    <w:rsid w:val="00F47A51"/>
    <w:rsid w:val="00F47C11"/>
    <w:rsid w:val="00F47C94"/>
    <w:rsid w:val="00F47F0D"/>
    <w:rsid w:val="00F47FE6"/>
    <w:rsid w:val="00F5036D"/>
    <w:rsid w:val="00F503BB"/>
    <w:rsid w:val="00F50A10"/>
    <w:rsid w:val="00F50C00"/>
    <w:rsid w:val="00F51769"/>
    <w:rsid w:val="00F51AEC"/>
    <w:rsid w:val="00F51B16"/>
    <w:rsid w:val="00F51BA9"/>
    <w:rsid w:val="00F51F0C"/>
    <w:rsid w:val="00F521CD"/>
    <w:rsid w:val="00F5273F"/>
    <w:rsid w:val="00F5333D"/>
    <w:rsid w:val="00F538ED"/>
    <w:rsid w:val="00F53EF8"/>
    <w:rsid w:val="00F543FF"/>
    <w:rsid w:val="00F5449B"/>
    <w:rsid w:val="00F54652"/>
    <w:rsid w:val="00F55109"/>
    <w:rsid w:val="00F551A5"/>
    <w:rsid w:val="00F556AE"/>
    <w:rsid w:val="00F556B6"/>
    <w:rsid w:val="00F55BAF"/>
    <w:rsid w:val="00F55E66"/>
    <w:rsid w:val="00F56730"/>
    <w:rsid w:val="00F56A99"/>
    <w:rsid w:val="00F56CAF"/>
    <w:rsid w:val="00F5778A"/>
    <w:rsid w:val="00F57877"/>
    <w:rsid w:val="00F578EE"/>
    <w:rsid w:val="00F57EEE"/>
    <w:rsid w:val="00F57FDE"/>
    <w:rsid w:val="00F60172"/>
    <w:rsid w:val="00F60293"/>
    <w:rsid w:val="00F603BD"/>
    <w:rsid w:val="00F60498"/>
    <w:rsid w:val="00F60737"/>
    <w:rsid w:val="00F607BA"/>
    <w:rsid w:val="00F60C02"/>
    <w:rsid w:val="00F60D5D"/>
    <w:rsid w:val="00F60F8D"/>
    <w:rsid w:val="00F61243"/>
    <w:rsid w:val="00F612D9"/>
    <w:rsid w:val="00F61A85"/>
    <w:rsid w:val="00F61BAF"/>
    <w:rsid w:val="00F61CD7"/>
    <w:rsid w:val="00F61F4F"/>
    <w:rsid w:val="00F61F95"/>
    <w:rsid w:val="00F6207F"/>
    <w:rsid w:val="00F623C2"/>
    <w:rsid w:val="00F62415"/>
    <w:rsid w:val="00F62567"/>
    <w:rsid w:val="00F6269C"/>
    <w:rsid w:val="00F6272D"/>
    <w:rsid w:val="00F62922"/>
    <w:rsid w:val="00F62C30"/>
    <w:rsid w:val="00F6321A"/>
    <w:rsid w:val="00F6326E"/>
    <w:rsid w:val="00F63399"/>
    <w:rsid w:val="00F63406"/>
    <w:rsid w:val="00F64111"/>
    <w:rsid w:val="00F64165"/>
    <w:rsid w:val="00F64DF0"/>
    <w:rsid w:val="00F64E07"/>
    <w:rsid w:val="00F65364"/>
    <w:rsid w:val="00F65511"/>
    <w:rsid w:val="00F658B7"/>
    <w:rsid w:val="00F658C7"/>
    <w:rsid w:val="00F660A2"/>
    <w:rsid w:val="00F66242"/>
    <w:rsid w:val="00F66DF1"/>
    <w:rsid w:val="00F66E2B"/>
    <w:rsid w:val="00F677DC"/>
    <w:rsid w:val="00F6784E"/>
    <w:rsid w:val="00F678C8"/>
    <w:rsid w:val="00F67BEE"/>
    <w:rsid w:val="00F67C42"/>
    <w:rsid w:val="00F67DC0"/>
    <w:rsid w:val="00F67FC0"/>
    <w:rsid w:val="00F700B5"/>
    <w:rsid w:val="00F70209"/>
    <w:rsid w:val="00F70372"/>
    <w:rsid w:val="00F70671"/>
    <w:rsid w:val="00F7076C"/>
    <w:rsid w:val="00F708E3"/>
    <w:rsid w:val="00F70E40"/>
    <w:rsid w:val="00F7110E"/>
    <w:rsid w:val="00F71129"/>
    <w:rsid w:val="00F71662"/>
    <w:rsid w:val="00F71703"/>
    <w:rsid w:val="00F71709"/>
    <w:rsid w:val="00F718FD"/>
    <w:rsid w:val="00F71C7F"/>
    <w:rsid w:val="00F71C84"/>
    <w:rsid w:val="00F71CC3"/>
    <w:rsid w:val="00F71D55"/>
    <w:rsid w:val="00F721BB"/>
    <w:rsid w:val="00F72499"/>
    <w:rsid w:val="00F72A7C"/>
    <w:rsid w:val="00F72DD8"/>
    <w:rsid w:val="00F72DF1"/>
    <w:rsid w:val="00F7318E"/>
    <w:rsid w:val="00F73407"/>
    <w:rsid w:val="00F735F2"/>
    <w:rsid w:val="00F73E07"/>
    <w:rsid w:val="00F740BD"/>
    <w:rsid w:val="00F742FD"/>
    <w:rsid w:val="00F74635"/>
    <w:rsid w:val="00F74671"/>
    <w:rsid w:val="00F74BEB"/>
    <w:rsid w:val="00F74CAB"/>
    <w:rsid w:val="00F75043"/>
    <w:rsid w:val="00F75183"/>
    <w:rsid w:val="00F7537C"/>
    <w:rsid w:val="00F753BD"/>
    <w:rsid w:val="00F7553F"/>
    <w:rsid w:val="00F75559"/>
    <w:rsid w:val="00F75580"/>
    <w:rsid w:val="00F7587E"/>
    <w:rsid w:val="00F761AD"/>
    <w:rsid w:val="00F76B69"/>
    <w:rsid w:val="00F770DA"/>
    <w:rsid w:val="00F77424"/>
    <w:rsid w:val="00F77788"/>
    <w:rsid w:val="00F77A2C"/>
    <w:rsid w:val="00F77BE9"/>
    <w:rsid w:val="00F77E82"/>
    <w:rsid w:val="00F77EB6"/>
    <w:rsid w:val="00F77F01"/>
    <w:rsid w:val="00F7EB50"/>
    <w:rsid w:val="00F80462"/>
    <w:rsid w:val="00F80496"/>
    <w:rsid w:val="00F807A9"/>
    <w:rsid w:val="00F80802"/>
    <w:rsid w:val="00F80870"/>
    <w:rsid w:val="00F8089B"/>
    <w:rsid w:val="00F80F5A"/>
    <w:rsid w:val="00F811C1"/>
    <w:rsid w:val="00F811CD"/>
    <w:rsid w:val="00F815D8"/>
    <w:rsid w:val="00F81883"/>
    <w:rsid w:val="00F819B5"/>
    <w:rsid w:val="00F81BF7"/>
    <w:rsid w:val="00F81CDD"/>
    <w:rsid w:val="00F81D9D"/>
    <w:rsid w:val="00F81DB7"/>
    <w:rsid w:val="00F81E47"/>
    <w:rsid w:val="00F81EA2"/>
    <w:rsid w:val="00F81EFE"/>
    <w:rsid w:val="00F824D1"/>
    <w:rsid w:val="00F82827"/>
    <w:rsid w:val="00F82956"/>
    <w:rsid w:val="00F82AED"/>
    <w:rsid w:val="00F82B6A"/>
    <w:rsid w:val="00F82EFE"/>
    <w:rsid w:val="00F838A1"/>
    <w:rsid w:val="00F83A19"/>
    <w:rsid w:val="00F83C29"/>
    <w:rsid w:val="00F83D2F"/>
    <w:rsid w:val="00F83D40"/>
    <w:rsid w:val="00F83E9B"/>
    <w:rsid w:val="00F83F75"/>
    <w:rsid w:val="00F84184"/>
    <w:rsid w:val="00F84204"/>
    <w:rsid w:val="00F842BE"/>
    <w:rsid w:val="00F849A4"/>
    <w:rsid w:val="00F84B3B"/>
    <w:rsid w:val="00F84BB5"/>
    <w:rsid w:val="00F84F73"/>
    <w:rsid w:val="00F8526C"/>
    <w:rsid w:val="00F853A9"/>
    <w:rsid w:val="00F85881"/>
    <w:rsid w:val="00F85928"/>
    <w:rsid w:val="00F85B11"/>
    <w:rsid w:val="00F85E94"/>
    <w:rsid w:val="00F8619A"/>
    <w:rsid w:val="00F86328"/>
    <w:rsid w:val="00F8653A"/>
    <w:rsid w:val="00F869AE"/>
    <w:rsid w:val="00F86B82"/>
    <w:rsid w:val="00F86BD6"/>
    <w:rsid w:val="00F87112"/>
    <w:rsid w:val="00F87245"/>
    <w:rsid w:val="00F879F7"/>
    <w:rsid w:val="00F87C1B"/>
    <w:rsid w:val="00F87C59"/>
    <w:rsid w:val="00F87D25"/>
    <w:rsid w:val="00F87F67"/>
    <w:rsid w:val="00F90450"/>
    <w:rsid w:val="00F90A70"/>
    <w:rsid w:val="00F90CA9"/>
    <w:rsid w:val="00F912E0"/>
    <w:rsid w:val="00F9177E"/>
    <w:rsid w:val="00F91A0F"/>
    <w:rsid w:val="00F91EAB"/>
    <w:rsid w:val="00F92154"/>
    <w:rsid w:val="00F92301"/>
    <w:rsid w:val="00F925B0"/>
    <w:rsid w:val="00F92603"/>
    <w:rsid w:val="00F92730"/>
    <w:rsid w:val="00F92BED"/>
    <w:rsid w:val="00F92E06"/>
    <w:rsid w:val="00F93216"/>
    <w:rsid w:val="00F93C6D"/>
    <w:rsid w:val="00F949A1"/>
    <w:rsid w:val="00F94B27"/>
    <w:rsid w:val="00F95291"/>
    <w:rsid w:val="00F9570D"/>
    <w:rsid w:val="00F95A89"/>
    <w:rsid w:val="00F962EB"/>
    <w:rsid w:val="00F962F8"/>
    <w:rsid w:val="00F9640E"/>
    <w:rsid w:val="00F9666D"/>
    <w:rsid w:val="00F972BD"/>
    <w:rsid w:val="00F9760C"/>
    <w:rsid w:val="00F97B4D"/>
    <w:rsid w:val="00F97D97"/>
    <w:rsid w:val="00FA00E9"/>
    <w:rsid w:val="00FA0379"/>
    <w:rsid w:val="00FA03FC"/>
    <w:rsid w:val="00FA04B7"/>
    <w:rsid w:val="00FA04DD"/>
    <w:rsid w:val="00FA06A2"/>
    <w:rsid w:val="00FA08FF"/>
    <w:rsid w:val="00FA0A5F"/>
    <w:rsid w:val="00FA0BFE"/>
    <w:rsid w:val="00FA0C13"/>
    <w:rsid w:val="00FA1350"/>
    <w:rsid w:val="00FA1958"/>
    <w:rsid w:val="00FA1BAD"/>
    <w:rsid w:val="00FA22CF"/>
    <w:rsid w:val="00FA24FD"/>
    <w:rsid w:val="00FA26BE"/>
    <w:rsid w:val="00FA2B0D"/>
    <w:rsid w:val="00FA2C52"/>
    <w:rsid w:val="00FA2DAE"/>
    <w:rsid w:val="00FA2E98"/>
    <w:rsid w:val="00FA300A"/>
    <w:rsid w:val="00FA31A7"/>
    <w:rsid w:val="00FA3246"/>
    <w:rsid w:val="00FA337E"/>
    <w:rsid w:val="00FA383B"/>
    <w:rsid w:val="00FA3860"/>
    <w:rsid w:val="00FA3C35"/>
    <w:rsid w:val="00FA3DED"/>
    <w:rsid w:val="00FA3E95"/>
    <w:rsid w:val="00FA3FDB"/>
    <w:rsid w:val="00FA465A"/>
    <w:rsid w:val="00FA488A"/>
    <w:rsid w:val="00FA48DE"/>
    <w:rsid w:val="00FA4B05"/>
    <w:rsid w:val="00FA50C5"/>
    <w:rsid w:val="00FA53C3"/>
    <w:rsid w:val="00FA53D5"/>
    <w:rsid w:val="00FA6213"/>
    <w:rsid w:val="00FA6A02"/>
    <w:rsid w:val="00FA6F57"/>
    <w:rsid w:val="00FA721D"/>
    <w:rsid w:val="00FA7283"/>
    <w:rsid w:val="00FA784B"/>
    <w:rsid w:val="00FA7CB7"/>
    <w:rsid w:val="00FB0507"/>
    <w:rsid w:val="00FB092A"/>
    <w:rsid w:val="00FB0BAC"/>
    <w:rsid w:val="00FB0D1C"/>
    <w:rsid w:val="00FB0EFD"/>
    <w:rsid w:val="00FB0F03"/>
    <w:rsid w:val="00FB0FD8"/>
    <w:rsid w:val="00FB11C9"/>
    <w:rsid w:val="00FB173E"/>
    <w:rsid w:val="00FB1860"/>
    <w:rsid w:val="00FB1937"/>
    <w:rsid w:val="00FB1DD7"/>
    <w:rsid w:val="00FB202E"/>
    <w:rsid w:val="00FB27C3"/>
    <w:rsid w:val="00FB290A"/>
    <w:rsid w:val="00FB2967"/>
    <w:rsid w:val="00FB29DB"/>
    <w:rsid w:val="00FB3261"/>
    <w:rsid w:val="00FB36D3"/>
    <w:rsid w:val="00FB375A"/>
    <w:rsid w:val="00FB3783"/>
    <w:rsid w:val="00FB379B"/>
    <w:rsid w:val="00FB37B7"/>
    <w:rsid w:val="00FB3995"/>
    <w:rsid w:val="00FB3B0B"/>
    <w:rsid w:val="00FB3D7D"/>
    <w:rsid w:val="00FB3DC2"/>
    <w:rsid w:val="00FB40D3"/>
    <w:rsid w:val="00FB4131"/>
    <w:rsid w:val="00FB4643"/>
    <w:rsid w:val="00FB4805"/>
    <w:rsid w:val="00FB481B"/>
    <w:rsid w:val="00FB4C93"/>
    <w:rsid w:val="00FB4F73"/>
    <w:rsid w:val="00FB5070"/>
    <w:rsid w:val="00FB5329"/>
    <w:rsid w:val="00FB57B5"/>
    <w:rsid w:val="00FB5EBB"/>
    <w:rsid w:val="00FB5FD9"/>
    <w:rsid w:val="00FB60B0"/>
    <w:rsid w:val="00FB63DD"/>
    <w:rsid w:val="00FB64DD"/>
    <w:rsid w:val="00FB6ECB"/>
    <w:rsid w:val="00FB7242"/>
    <w:rsid w:val="00FB74DE"/>
    <w:rsid w:val="00FB758A"/>
    <w:rsid w:val="00FB7C36"/>
    <w:rsid w:val="00FB7E5F"/>
    <w:rsid w:val="00FC0265"/>
    <w:rsid w:val="00FC036B"/>
    <w:rsid w:val="00FC0547"/>
    <w:rsid w:val="00FC0878"/>
    <w:rsid w:val="00FC0905"/>
    <w:rsid w:val="00FC0D01"/>
    <w:rsid w:val="00FC14D0"/>
    <w:rsid w:val="00FC16A2"/>
    <w:rsid w:val="00FC1952"/>
    <w:rsid w:val="00FC1A80"/>
    <w:rsid w:val="00FC1C8A"/>
    <w:rsid w:val="00FC2045"/>
    <w:rsid w:val="00FC22F2"/>
    <w:rsid w:val="00FC233C"/>
    <w:rsid w:val="00FC23DA"/>
    <w:rsid w:val="00FC26B4"/>
    <w:rsid w:val="00FC2F8B"/>
    <w:rsid w:val="00FC33C1"/>
    <w:rsid w:val="00FC3B91"/>
    <w:rsid w:val="00FC3F3E"/>
    <w:rsid w:val="00FC405A"/>
    <w:rsid w:val="00FC481E"/>
    <w:rsid w:val="00FC4BEC"/>
    <w:rsid w:val="00FC4FE2"/>
    <w:rsid w:val="00FC5291"/>
    <w:rsid w:val="00FC54A3"/>
    <w:rsid w:val="00FC57B0"/>
    <w:rsid w:val="00FC5934"/>
    <w:rsid w:val="00FC5D07"/>
    <w:rsid w:val="00FC5EC4"/>
    <w:rsid w:val="00FC62A2"/>
    <w:rsid w:val="00FC631C"/>
    <w:rsid w:val="00FC6370"/>
    <w:rsid w:val="00FC6462"/>
    <w:rsid w:val="00FC6B32"/>
    <w:rsid w:val="00FC711F"/>
    <w:rsid w:val="00FC745B"/>
    <w:rsid w:val="00FC76B9"/>
    <w:rsid w:val="00FC7742"/>
    <w:rsid w:val="00FC7792"/>
    <w:rsid w:val="00FC7CA1"/>
    <w:rsid w:val="00FD019F"/>
    <w:rsid w:val="00FD0568"/>
    <w:rsid w:val="00FD05CE"/>
    <w:rsid w:val="00FD07B1"/>
    <w:rsid w:val="00FD10CA"/>
    <w:rsid w:val="00FD12D9"/>
    <w:rsid w:val="00FD1804"/>
    <w:rsid w:val="00FD1897"/>
    <w:rsid w:val="00FD2057"/>
    <w:rsid w:val="00FD258F"/>
    <w:rsid w:val="00FD275F"/>
    <w:rsid w:val="00FD2765"/>
    <w:rsid w:val="00FD3464"/>
    <w:rsid w:val="00FD34CC"/>
    <w:rsid w:val="00FD3784"/>
    <w:rsid w:val="00FD39E4"/>
    <w:rsid w:val="00FD3D2A"/>
    <w:rsid w:val="00FD40DD"/>
    <w:rsid w:val="00FD4236"/>
    <w:rsid w:val="00FD4464"/>
    <w:rsid w:val="00FD46D7"/>
    <w:rsid w:val="00FD4BCF"/>
    <w:rsid w:val="00FD4C22"/>
    <w:rsid w:val="00FD4D2E"/>
    <w:rsid w:val="00FD50DA"/>
    <w:rsid w:val="00FD53AE"/>
    <w:rsid w:val="00FD5691"/>
    <w:rsid w:val="00FD57D2"/>
    <w:rsid w:val="00FD5B9B"/>
    <w:rsid w:val="00FD609A"/>
    <w:rsid w:val="00FD60C6"/>
    <w:rsid w:val="00FD6134"/>
    <w:rsid w:val="00FD6416"/>
    <w:rsid w:val="00FD6AEE"/>
    <w:rsid w:val="00FD6F67"/>
    <w:rsid w:val="00FD72DC"/>
    <w:rsid w:val="00FD74AF"/>
    <w:rsid w:val="00FD74BD"/>
    <w:rsid w:val="00FD755B"/>
    <w:rsid w:val="00FD7AE4"/>
    <w:rsid w:val="00FD7B15"/>
    <w:rsid w:val="00FD7F7D"/>
    <w:rsid w:val="00FE025C"/>
    <w:rsid w:val="00FE05EF"/>
    <w:rsid w:val="00FE0661"/>
    <w:rsid w:val="00FE086F"/>
    <w:rsid w:val="00FE08AA"/>
    <w:rsid w:val="00FE0907"/>
    <w:rsid w:val="00FE0AD3"/>
    <w:rsid w:val="00FE0C4C"/>
    <w:rsid w:val="00FE0CB8"/>
    <w:rsid w:val="00FE0E0E"/>
    <w:rsid w:val="00FE10DD"/>
    <w:rsid w:val="00FE1939"/>
    <w:rsid w:val="00FE1978"/>
    <w:rsid w:val="00FE1FB5"/>
    <w:rsid w:val="00FE2188"/>
    <w:rsid w:val="00FE22ED"/>
    <w:rsid w:val="00FE25F3"/>
    <w:rsid w:val="00FE2AAC"/>
    <w:rsid w:val="00FE2E6F"/>
    <w:rsid w:val="00FE30D0"/>
    <w:rsid w:val="00FE36F6"/>
    <w:rsid w:val="00FE389D"/>
    <w:rsid w:val="00FE3B87"/>
    <w:rsid w:val="00FE3CDD"/>
    <w:rsid w:val="00FE3D4C"/>
    <w:rsid w:val="00FE3DA4"/>
    <w:rsid w:val="00FE44CA"/>
    <w:rsid w:val="00FE44FD"/>
    <w:rsid w:val="00FE47C5"/>
    <w:rsid w:val="00FE4A3D"/>
    <w:rsid w:val="00FE4AAF"/>
    <w:rsid w:val="00FE4D8A"/>
    <w:rsid w:val="00FE5013"/>
    <w:rsid w:val="00FE505D"/>
    <w:rsid w:val="00FE5068"/>
    <w:rsid w:val="00FE514D"/>
    <w:rsid w:val="00FE51C8"/>
    <w:rsid w:val="00FE53A8"/>
    <w:rsid w:val="00FE56C9"/>
    <w:rsid w:val="00FE5827"/>
    <w:rsid w:val="00FE5B8A"/>
    <w:rsid w:val="00FE5FF5"/>
    <w:rsid w:val="00FE6288"/>
    <w:rsid w:val="00FE6550"/>
    <w:rsid w:val="00FE684B"/>
    <w:rsid w:val="00FE6A51"/>
    <w:rsid w:val="00FE6A7D"/>
    <w:rsid w:val="00FE6CA0"/>
    <w:rsid w:val="00FE6F56"/>
    <w:rsid w:val="00FE6F8D"/>
    <w:rsid w:val="00FE746C"/>
    <w:rsid w:val="00FE790F"/>
    <w:rsid w:val="00FE7DC9"/>
    <w:rsid w:val="00FE7F66"/>
    <w:rsid w:val="00FF0388"/>
    <w:rsid w:val="00FF0562"/>
    <w:rsid w:val="00FF056F"/>
    <w:rsid w:val="00FF0B60"/>
    <w:rsid w:val="00FF0ED4"/>
    <w:rsid w:val="00FF121A"/>
    <w:rsid w:val="00FF1840"/>
    <w:rsid w:val="00FF18B4"/>
    <w:rsid w:val="00FF1968"/>
    <w:rsid w:val="00FF1A08"/>
    <w:rsid w:val="00FF1CD4"/>
    <w:rsid w:val="00FF1CDA"/>
    <w:rsid w:val="00FF2099"/>
    <w:rsid w:val="00FF2122"/>
    <w:rsid w:val="00FF219E"/>
    <w:rsid w:val="00FF21A6"/>
    <w:rsid w:val="00FF270B"/>
    <w:rsid w:val="00FF297E"/>
    <w:rsid w:val="00FF2A35"/>
    <w:rsid w:val="00FF2AC6"/>
    <w:rsid w:val="00FF2D51"/>
    <w:rsid w:val="00FF2D58"/>
    <w:rsid w:val="00FF2D72"/>
    <w:rsid w:val="00FF3149"/>
    <w:rsid w:val="00FF3458"/>
    <w:rsid w:val="00FF3550"/>
    <w:rsid w:val="00FF3AE3"/>
    <w:rsid w:val="00FF3B31"/>
    <w:rsid w:val="00FF4157"/>
    <w:rsid w:val="00FF430A"/>
    <w:rsid w:val="00FF4804"/>
    <w:rsid w:val="00FF4D38"/>
    <w:rsid w:val="00FF5AE0"/>
    <w:rsid w:val="00FF5E13"/>
    <w:rsid w:val="00FF5FD0"/>
    <w:rsid w:val="00FF67DC"/>
    <w:rsid w:val="00FF67EB"/>
    <w:rsid w:val="00FF68C4"/>
    <w:rsid w:val="00FF68C7"/>
    <w:rsid w:val="00FF6E48"/>
    <w:rsid w:val="00FF734E"/>
    <w:rsid w:val="00FF7504"/>
    <w:rsid w:val="00FF76E6"/>
    <w:rsid w:val="00FF7721"/>
    <w:rsid w:val="00FF776F"/>
    <w:rsid w:val="00FF79FD"/>
    <w:rsid w:val="0101C9F8"/>
    <w:rsid w:val="010CB673"/>
    <w:rsid w:val="010CD467"/>
    <w:rsid w:val="010D01CD"/>
    <w:rsid w:val="010E9F76"/>
    <w:rsid w:val="010EB829"/>
    <w:rsid w:val="0124AFE0"/>
    <w:rsid w:val="0127EF3B"/>
    <w:rsid w:val="012BEDA8"/>
    <w:rsid w:val="01301B8D"/>
    <w:rsid w:val="015AD255"/>
    <w:rsid w:val="0160D5B3"/>
    <w:rsid w:val="016372FE"/>
    <w:rsid w:val="01A81C21"/>
    <w:rsid w:val="01A9BBFB"/>
    <w:rsid w:val="01AAC6D2"/>
    <w:rsid w:val="01B1921B"/>
    <w:rsid w:val="01BCC24A"/>
    <w:rsid w:val="01D1DDB5"/>
    <w:rsid w:val="01D3946D"/>
    <w:rsid w:val="01D43D40"/>
    <w:rsid w:val="01D72DBF"/>
    <w:rsid w:val="01DF114F"/>
    <w:rsid w:val="01E3ADE9"/>
    <w:rsid w:val="01EBF5D1"/>
    <w:rsid w:val="01ED3DE0"/>
    <w:rsid w:val="020566FC"/>
    <w:rsid w:val="021CFAC7"/>
    <w:rsid w:val="02300C0A"/>
    <w:rsid w:val="02386A33"/>
    <w:rsid w:val="023CAEE9"/>
    <w:rsid w:val="02433893"/>
    <w:rsid w:val="024F287F"/>
    <w:rsid w:val="02523AC6"/>
    <w:rsid w:val="026FD389"/>
    <w:rsid w:val="0273F6D6"/>
    <w:rsid w:val="0287F8EC"/>
    <w:rsid w:val="0295F916"/>
    <w:rsid w:val="02A809E7"/>
    <w:rsid w:val="02B239C7"/>
    <w:rsid w:val="02BD27D9"/>
    <w:rsid w:val="02C4640A"/>
    <w:rsid w:val="02C8CD87"/>
    <w:rsid w:val="02CE14FB"/>
    <w:rsid w:val="02CE24AB"/>
    <w:rsid w:val="02CF45ED"/>
    <w:rsid w:val="02D59D1B"/>
    <w:rsid w:val="02EE3A5E"/>
    <w:rsid w:val="0308B68B"/>
    <w:rsid w:val="03203229"/>
    <w:rsid w:val="0320B019"/>
    <w:rsid w:val="03348336"/>
    <w:rsid w:val="033EAAA8"/>
    <w:rsid w:val="035C25CA"/>
    <w:rsid w:val="0362678C"/>
    <w:rsid w:val="03858CDF"/>
    <w:rsid w:val="03928A21"/>
    <w:rsid w:val="039ED866"/>
    <w:rsid w:val="03BA84DD"/>
    <w:rsid w:val="03D9794E"/>
    <w:rsid w:val="03EEB24F"/>
    <w:rsid w:val="03F248BC"/>
    <w:rsid w:val="03F823BC"/>
    <w:rsid w:val="0402A7DF"/>
    <w:rsid w:val="04040E58"/>
    <w:rsid w:val="04148CAA"/>
    <w:rsid w:val="041A74A6"/>
    <w:rsid w:val="044BA3C8"/>
    <w:rsid w:val="04587AB1"/>
    <w:rsid w:val="047EC435"/>
    <w:rsid w:val="048280D6"/>
    <w:rsid w:val="04890206"/>
    <w:rsid w:val="048DA568"/>
    <w:rsid w:val="048FBFA1"/>
    <w:rsid w:val="0494F955"/>
    <w:rsid w:val="04992B32"/>
    <w:rsid w:val="04A82B4A"/>
    <w:rsid w:val="04BD876C"/>
    <w:rsid w:val="04D1D0E8"/>
    <w:rsid w:val="04DB8933"/>
    <w:rsid w:val="04F2FDFD"/>
    <w:rsid w:val="04FFFD5A"/>
    <w:rsid w:val="0502E302"/>
    <w:rsid w:val="050E9BC8"/>
    <w:rsid w:val="05112B7E"/>
    <w:rsid w:val="05266264"/>
    <w:rsid w:val="053087AC"/>
    <w:rsid w:val="05324AFE"/>
    <w:rsid w:val="05354D09"/>
    <w:rsid w:val="0542CB33"/>
    <w:rsid w:val="0546C46B"/>
    <w:rsid w:val="05512FDC"/>
    <w:rsid w:val="05534EB6"/>
    <w:rsid w:val="055EC733"/>
    <w:rsid w:val="056D5191"/>
    <w:rsid w:val="056E3325"/>
    <w:rsid w:val="058325FA"/>
    <w:rsid w:val="058DDA94"/>
    <w:rsid w:val="059632C4"/>
    <w:rsid w:val="05989D28"/>
    <w:rsid w:val="059E3CD9"/>
    <w:rsid w:val="05ADCD3F"/>
    <w:rsid w:val="05B52252"/>
    <w:rsid w:val="05BC060B"/>
    <w:rsid w:val="05D7EBA3"/>
    <w:rsid w:val="05E7D7B3"/>
    <w:rsid w:val="05E8173B"/>
    <w:rsid w:val="06085FBB"/>
    <w:rsid w:val="0610FA29"/>
    <w:rsid w:val="062A9D87"/>
    <w:rsid w:val="062CF3C5"/>
    <w:rsid w:val="062D70B2"/>
    <w:rsid w:val="064EAABD"/>
    <w:rsid w:val="06775221"/>
    <w:rsid w:val="06793521"/>
    <w:rsid w:val="067D6BAA"/>
    <w:rsid w:val="0685265F"/>
    <w:rsid w:val="0686554F"/>
    <w:rsid w:val="069A2D71"/>
    <w:rsid w:val="069DEC17"/>
    <w:rsid w:val="069E5328"/>
    <w:rsid w:val="06ACA3EB"/>
    <w:rsid w:val="06B4B288"/>
    <w:rsid w:val="06BA85BE"/>
    <w:rsid w:val="06C0ABE1"/>
    <w:rsid w:val="06CFBCA4"/>
    <w:rsid w:val="06D833F4"/>
    <w:rsid w:val="06DFEDAE"/>
    <w:rsid w:val="06E18EF3"/>
    <w:rsid w:val="06EE73AC"/>
    <w:rsid w:val="06F25775"/>
    <w:rsid w:val="06F78F27"/>
    <w:rsid w:val="06FAF3BE"/>
    <w:rsid w:val="070377C1"/>
    <w:rsid w:val="071976B6"/>
    <w:rsid w:val="071A8F9A"/>
    <w:rsid w:val="071D9C3D"/>
    <w:rsid w:val="07295F9B"/>
    <w:rsid w:val="0730E362"/>
    <w:rsid w:val="07384A83"/>
    <w:rsid w:val="073DDCFA"/>
    <w:rsid w:val="07400336"/>
    <w:rsid w:val="07492B4B"/>
    <w:rsid w:val="074C3D0E"/>
    <w:rsid w:val="074C6027"/>
    <w:rsid w:val="075340E3"/>
    <w:rsid w:val="07540D2E"/>
    <w:rsid w:val="07738C7D"/>
    <w:rsid w:val="077CDCCB"/>
    <w:rsid w:val="077DDE71"/>
    <w:rsid w:val="077DE382"/>
    <w:rsid w:val="077E1B00"/>
    <w:rsid w:val="0797A05A"/>
    <w:rsid w:val="07A686AD"/>
    <w:rsid w:val="07A85369"/>
    <w:rsid w:val="07B5F5B8"/>
    <w:rsid w:val="07BA1113"/>
    <w:rsid w:val="07D4729B"/>
    <w:rsid w:val="07D4DC94"/>
    <w:rsid w:val="07D850DB"/>
    <w:rsid w:val="07DA2AC0"/>
    <w:rsid w:val="07E41F2D"/>
    <w:rsid w:val="07E43CEB"/>
    <w:rsid w:val="07E634D5"/>
    <w:rsid w:val="07E66484"/>
    <w:rsid w:val="07FD14B9"/>
    <w:rsid w:val="08319A1F"/>
    <w:rsid w:val="084354E0"/>
    <w:rsid w:val="08547A2B"/>
    <w:rsid w:val="08718152"/>
    <w:rsid w:val="087442DE"/>
    <w:rsid w:val="087CB82C"/>
    <w:rsid w:val="088B654F"/>
    <w:rsid w:val="08ADF343"/>
    <w:rsid w:val="08B47F08"/>
    <w:rsid w:val="08BF860E"/>
    <w:rsid w:val="08C9042E"/>
    <w:rsid w:val="08C9CE77"/>
    <w:rsid w:val="08CA0FFD"/>
    <w:rsid w:val="08D4CAA2"/>
    <w:rsid w:val="08D7AF4F"/>
    <w:rsid w:val="08E06623"/>
    <w:rsid w:val="08EDD5FA"/>
    <w:rsid w:val="08F0E75C"/>
    <w:rsid w:val="08F34ED9"/>
    <w:rsid w:val="090833D4"/>
    <w:rsid w:val="090E3B83"/>
    <w:rsid w:val="091502E3"/>
    <w:rsid w:val="09177674"/>
    <w:rsid w:val="091E7C56"/>
    <w:rsid w:val="09213BC7"/>
    <w:rsid w:val="092922A9"/>
    <w:rsid w:val="093C823D"/>
    <w:rsid w:val="0951BB73"/>
    <w:rsid w:val="0955E764"/>
    <w:rsid w:val="09589162"/>
    <w:rsid w:val="096AEB79"/>
    <w:rsid w:val="09720EB6"/>
    <w:rsid w:val="097A92B9"/>
    <w:rsid w:val="0980BBD9"/>
    <w:rsid w:val="0981F5FE"/>
    <w:rsid w:val="0986EFAA"/>
    <w:rsid w:val="098FFE72"/>
    <w:rsid w:val="0996EEDE"/>
    <w:rsid w:val="099B2A71"/>
    <w:rsid w:val="09B0A0C2"/>
    <w:rsid w:val="09B50C6C"/>
    <w:rsid w:val="09D70E62"/>
    <w:rsid w:val="09DBC0AA"/>
    <w:rsid w:val="09DD1DF3"/>
    <w:rsid w:val="09DF608F"/>
    <w:rsid w:val="09E6D495"/>
    <w:rsid w:val="0A0C22C3"/>
    <w:rsid w:val="0A1E7FD7"/>
    <w:rsid w:val="0A332BF8"/>
    <w:rsid w:val="0A34E4B2"/>
    <w:rsid w:val="0A36E883"/>
    <w:rsid w:val="0A383EB1"/>
    <w:rsid w:val="0A43509F"/>
    <w:rsid w:val="0A5069F4"/>
    <w:rsid w:val="0A566CE4"/>
    <w:rsid w:val="0A5D1CD7"/>
    <w:rsid w:val="0A62DD3B"/>
    <w:rsid w:val="0A679F7B"/>
    <w:rsid w:val="0A822AD1"/>
    <w:rsid w:val="0A8586D2"/>
    <w:rsid w:val="0A8C1297"/>
    <w:rsid w:val="0A9464C4"/>
    <w:rsid w:val="0A9FC255"/>
    <w:rsid w:val="0AA45620"/>
    <w:rsid w:val="0AA8C603"/>
    <w:rsid w:val="0AA93703"/>
    <w:rsid w:val="0AC38B53"/>
    <w:rsid w:val="0AC941DB"/>
    <w:rsid w:val="0ADE8E46"/>
    <w:rsid w:val="0AE581B6"/>
    <w:rsid w:val="0AED8665"/>
    <w:rsid w:val="0AEF8EB8"/>
    <w:rsid w:val="0B00178C"/>
    <w:rsid w:val="0B02A742"/>
    <w:rsid w:val="0B0E43BE"/>
    <w:rsid w:val="0B1566FB"/>
    <w:rsid w:val="0B1576AB"/>
    <w:rsid w:val="0B2A3B3C"/>
    <w:rsid w:val="0B4B9A40"/>
    <w:rsid w:val="0B577842"/>
    <w:rsid w:val="0B5988AD"/>
    <w:rsid w:val="0B5BE4F5"/>
    <w:rsid w:val="0B5C4F0F"/>
    <w:rsid w:val="0B627252"/>
    <w:rsid w:val="0B6BD75E"/>
    <w:rsid w:val="0B6C648B"/>
    <w:rsid w:val="0B75DB14"/>
    <w:rsid w:val="0B7B5A49"/>
    <w:rsid w:val="0B7C16E4"/>
    <w:rsid w:val="0B7DFA69"/>
    <w:rsid w:val="0B8318EE"/>
    <w:rsid w:val="0B8F1621"/>
    <w:rsid w:val="0B909957"/>
    <w:rsid w:val="0B915D2D"/>
    <w:rsid w:val="0B980C60"/>
    <w:rsid w:val="0B996D26"/>
    <w:rsid w:val="0B9E8A90"/>
    <w:rsid w:val="0BAD35B1"/>
    <w:rsid w:val="0BB32CFB"/>
    <w:rsid w:val="0BB8C954"/>
    <w:rsid w:val="0BCB8812"/>
    <w:rsid w:val="0BD5FAEA"/>
    <w:rsid w:val="0BD894A8"/>
    <w:rsid w:val="0BD8A357"/>
    <w:rsid w:val="0BE0F3CB"/>
    <w:rsid w:val="0BF5D2BD"/>
    <w:rsid w:val="0BFC1264"/>
    <w:rsid w:val="0C249C39"/>
    <w:rsid w:val="0C276FE2"/>
    <w:rsid w:val="0C2B7351"/>
    <w:rsid w:val="0C334F5D"/>
    <w:rsid w:val="0C433930"/>
    <w:rsid w:val="0C481C84"/>
    <w:rsid w:val="0C4C9BFB"/>
    <w:rsid w:val="0C5178A7"/>
    <w:rsid w:val="0C53AF88"/>
    <w:rsid w:val="0C54DE78"/>
    <w:rsid w:val="0C8439DA"/>
    <w:rsid w:val="0C867183"/>
    <w:rsid w:val="0C8CA554"/>
    <w:rsid w:val="0C9940EC"/>
    <w:rsid w:val="0CA0C8D0"/>
    <w:rsid w:val="0CA0D583"/>
    <w:rsid w:val="0CA927B0"/>
    <w:rsid w:val="0CAD5595"/>
    <w:rsid w:val="0CBE2BC5"/>
    <w:rsid w:val="0CC39212"/>
    <w:rsid w:val="0CC5E163"/>
    <w:rsid w:val="0CD713FA"/>
    <w:rsid w:val="0CDDB72B"/>
    <w:rsid w:val="0CE34BD2"/>
    <w:rsid w:val="0CEFD759"/>
    <w:rsid w:val="0CF67A69"/>
    <w:rsid w:val="0CFF96DF"/>
    <w:rsid w:val="0D03548A"/>
    <w:rsid w:val="0D0E1CC4"/>
    <w:rsid w:val="0D1321E8"/>
    <w:rsid w:val="0D21D9BC"/>
    <w:rsid w:val="0D299471"/>
    <w:rsid w:val="0D2B7DFA"/>
    <w:rsid w:val="0D4C1BB7"/>
    <w:rsid w:val="0D5B17A7"/>
    <w:rsid w:val="0D5B18C7"/>
    <w:rsid w:val="0D6002CC"/>
    <w:rsid w:val="0D7193CD"/>
    <w:rsid w:val="0D77BF08"/>
    <w:rsid w:val="0D84F136"/>
    <w:rsid w:val="0DA65D17"/>
    <w:rsid w:val="0DA7BED8"/>
    <w:rsid w:val="0DACF68A"/>
    <w:rsid w:val="0DAD39AF"/>
    <w:rsid w:val="0DB1AD29"/>
    <w:rsid w:val="0DBC5C44"/>
    <w:rsid w:val="0DD5C311"/>
    <w:rsid w:val="0DE6597A"/>
    <w:rsid w:val="0DEFC04F"/>
    <w:rsid w:val="0DF637C6"/>
    <w:rsid w:val="0DFEA1DB"/>
    <w:rsid w:val="0E05335D"/>
    <w:rsid w:val="0E1210DA"/>
    <w:rsid w:val="0E290053"/>
    <w:rsid w:val="0E2B9030"/>
    <w:rsid w:val="0E396FFF"/>
    <w:rsid w:val="0E4424BB"/>
    <w:rsid w:val="0E46636F"/>
    <w:rsid w:val="0E4C079C"/>
    <w:rsid w:val="0E4DD408"/>
    <w:rsid w:val="0E560DF8"/>
    <w:rsid w:val="0E58B69E"/>
    <w:rsid w:val="0E5C80DD"/>
    <w:rsid w:val="0E62E3B0"/>
    <w:rsid w:val="0E80F5AB"/>
    <w:rsid w:val="0E91054D"/>
    <w:rsid w:val="0E919A05"/>
    <w:rsid w:val="0EAB52ED"/>
    <w:rsid w:val="0EB1C7A9"/>
    <w:rsid w:val="0ECDB4E4"/>
    <w:rsid w:val="0ED473DF"/>
    <w:rsid w:val="0ED47F41"/>
    <w:rsid w:val="0EE1ACFE"/>
    <w:rsid w:val="0EEBB9A5"/>
    <w:rsid w:val="0EFACCAE"/>
    <w:rsid w:val="0F13773C"/>
    <w:rsid w:val="0F286E9E"/>
    <w:rsid w:val="0F2C37DC"/>
    <w:rsid w:val="0F3C8DF5"/>
    <w:rsid w:val="0F4E75D1"/>
    <w:rsid w:val="0F549400"/>
    <w:rsid w:val="0F6AD81B"/>
    <w:rsid w:val="0F7A7D17"/>
    <w:rsid w:val="0F82C153"/>
    <w:rsid w:val="0F85C19F"/>
    <w:rsid w:val="0F88F844"/>
    <w:rsid w:val="0F8F5C09"/>
    <w:rsid w:val="0F97F8D8"/>
    <w:rsid w:val="0F9E1FB3"/>
    <w:rsid w:val="0FA41602"/>
    <w:rsid w:val="0FB16D10"/>
    <w:rsid w:val="0FB2692F"/>
    <w:rsid w:val="0FB875A9"/>
    <w:rsid w:val="0FBD3E5F"/>
    <w:rsid w:val="0FC7B842"/>
    <w:rsid w:val="0FE689EE"/>
    <w:rsid w:val="0FEB821C"/>
    <w:rsid w:val="0FEE44A3"/>
    <w:rsid w:val="0FF06204"/>
    <w:rsid w:val="1009A2A7"/>
    <w:rsid w:val="1009FA9B"/>
    <w:rsid w:val="10203A53"/>
    <w:rsid w:val="102200BB"/>
    <w:rsid w:val="1033F82D"/>
    <w:rsid w:val="103BBF95"/>
    <w:rsid w:val="10555731"/>
    <w:rsid w:val="105ACC8F"/>
    <w:rsid w:val="106EE435"/>
    <w:rsid w:val="106F6DFF"/>
    <w:rsid w:val="107F0681"/>
    <w:rsid w:val="1086462A"/>
    <w:rsid w:val="10AE3ECB"/>
    <w:rsid w:val="10B43FCB"/>
    <w:rsid w:val="10BAF0B3"/>
    <w:rsid w:val="10BC2250"/>
    <w:rsid w:val="10C15755"/>
    <w:rsid w:val="10CC2988"/>
    <w:rsid w:val="10D6F6E5"/>
    <w:rsid w:val="10D78A5A"/>
    <w:rsid w:val="10E2F2CD"/>
    <w:rsid w:val="10EB1361"/>
    <w:rsid w:val="10F3A714"/>
    <w:rsid w:val="11024285"/>
    <w:rsid w:val="110A7C29"/>
    <w:rsid w:val="110CCD56"/>
    <w:rsid w:val="111BB700"/>
    <w:rsid w:val="1120303F"/>
    <w:rsid w:val="11277B59"/>
    <w:rsid w:val="113D6360"/>
    <w:rsid w:val="1149B19C"/>
    <w:rsid w:val="115AB9A2"/>
    <w:rsid w:val="116105E3"/>
    <w:rsid w:val="117016A6"/>
    <w:rsid w:val="11846AF3"/>
    <w:rsid w:val="11BC78D3"/>
    <w:rsid w:val="11C49C4C"/>
    <w:rsid w:val="11C8D525"/>
    <w:rsid w:val="11D02B33"/>
    <w:rsid w:val="11DB9E7F"/>
    <w:rsid w:val="11E00544"/>
    <w:rsid w:val="11ED6516"/>
    <w:rsid w:val="11F9AB95"/>
    <w:rsid w:val="1214FF01"/>
    <w:rsid w:val="12214C42"/>
    <w:rsid w:val="122ABFB1"/>
    <w:rsid w:val="12357A56"/>
    <w:rsid w:val="12444AB3"/>
    <w:rsid w:val="124974B7"/>
    <w:rsid w:val="12510C4B"/>
    <w:rsid w:val="12699B15"/>
    <w:rsid w:val="129340B3"/>
    <w:rsid w:val="12A4003C"/>
    <w:rsid w:val="12A5B512"/>
    <w:rsid w:val="12BC6844"/>
    <w:rsid w:val="12C5D4F4"/>
    <w:rsid w:val="12CFA1E5"/>
    <w:rsid w:val="12D1E308"/>
    <w:rsid w:val="12EAC68C"/>
    <w:rsid w:val="12F87B99"/>
    <w:rsid w:val="12FD6DBC"/>
    <w:rsid w:val="1309269B"/>
    <w:rsid w:val="13123563"/>
    <w:rsid w:val="1314A031"/>
    <w:rsid w:val="13169619"/>
    <w:rsid w:val="1316FB30"/>
    <w:rsid w:val="13196338"/>
    <w:rsid w:val="1322F00D"/>
    <w:rsid w:val="134306BB"/>
    <w:rsid w:val="1356CD84"/>
    <w:rsid w:val="13580DE6"/>
    <w:rsid w:val="135F62F9"/>
    <w:rsid w:val="13654CAE"/>
    <w:rsid w:val="1366EADD"/>
    <w:rsid w:val="137D8C01"/>
    <w:rsid w:val="138D6D1A"/>
    <w:rsid w:val="13972B39"/>
    <w:rsid w:val="13A64C9C"/>
    <w:rsid w:val="13B1BECE"/>
    <w:rsid w:val="13CD7E7C"/>
    <w:rsid w:val="13D7B05E"/>
    <w:rsid w:val="13DB0A5D"/>
    <w:rsid w:val="13DEC903"/>
    <w:rsid w:val="1406AF85"/>
    <w:rsid w:val="14216212"/>
    <w:rsid w:val="14251203"/>
    <w:rsid w:val="14285379"/>
    <w:rsid w:val="1451F6FC"/>
    <w:rsid w:val="14753F4D"/>
    <w:rsid w:val="147B8420"/>
    <w:rsid w:val="149D21DD"/>
    <w:rsid w:val="14B4187B"/>
    <w:rsid w:val="14CA2A19"/>
    <w:rsid w:val="14D48ECC"/>
    <w:rsid w:val="14DAF0CC"/>
    <w:rsid w:val="14EFB96B"/>
    <w:rsid w:val="14F62E79"/>
    <w:rsid w:val="14FB335A"/>
    <w:rsid w:val="150773E8"/>
    <w:rsid w:val="1508F685"/>
    <w:rsid w:val="1520C383"/>
    <w:rsid w:val="15309D94"/>
    <w:rsid w:val="1532D33B"/>
    <w:rsid w:val="15412668"/>
    <w:rsid w:val="154A42E0"/>
    <w:rsid w:val="15502159"/>
    <w:rsid w:val="156555CB"/>
    <w:rsid w:val="1566936B"/>
    <w:rsid w:val="1571A30C"/>
    <w:rsid w:val="15751456"/>
    <w:rsid w:val="15776077"/>
    <w:rsid w:val="157924B3"/>
    <w:rsid w:val="157EFA1A"/>
    <w:rsid w:val="158026EF"/>
    <w:rsid w:val="1585530E"/>
    <w:rsid w:val="15864E60"/>
    <w:rsid w:val="159DE3F3"/>
    <w:rsid w:val="159F778A"/>
    <w:rsid w:val="15A489DD"/>
    <w:rsid w:val="15A7C9B7"/>
    <w:rsid w:val="15B34DAA"/>
    <w:rsid w:val="15D4A746"/>
    <w:rsid w:val="15D7ACE1"/>
    <w:rsid w:val="15E5CD24"/>
    <w:rsid w:val="15F13C95"/>
    <w:rsid w:val="15FAD972"/>
    <w:rsid w:val="160CA483"/>
    <w:rsid w:val="1630DD9C"/>
    <w:rsid w:val="164F0BBC"/>
    <w:rsid w:val="165662EA"/>
    <w:rsid w:val="165DABA2"/>
    <w:rsid w:val="166E95B3"/>
    <w:rsid w:val="16766C03"/>
    <w:rsid w:val="16771DC3"/>
    <w:rsid w:val="1685EE07"/>
    <w:rsid w:val="168F569B"/>
    <w:rsid w:val="16957024"/>
    <w:rsid w:val="169DCACE"/>
    <w:rsid w:val="16AF551C"/>
    <w:rsid w:val="16BA10E1"/>
    <w:rsid w:val="16BB4ACC"/>
    <w:rsid w:val="16BCF3A0"/>
    <w:rsid w:val="16C035E4"/>
    <w:rsid w:val="16F01B29"/>
    <w:rsid w:val="16F3E3AD"/>
    <w:rsid w:val="16FD27BF"/>
    <w:rsid w:val="170CA722"/>
    <w:rsid w:val="171506E4"/>
    <w:rsid w:val="171EC68A"/>
    <w:rsid w:val="172E92ED"/>
    <w:rsid w:val="17315574"/>
    <w:rsid w:val="173717EB"/>
    <w:rsid w:val="173A9791"/>
    <w:rsid w:val="173CD744"/>
    <w:rsid w:val="175CD5DA"/>
    <w:rsid w:val="176D4713"/>
    <w:rsid w:val="17755CF7"/>
    <w:rsid w:val="17778806"/>
    <w:rsid w:val="1792B339"/>
    <w:rsid w:val="179E913B"/>
    <w:rsid w:val="179EB65E"/>
    <w:rsid w:val="17A29241"/>
    <w:rsid w:val="17BD9341"/>
    <w:rsid w:val="17BE455D"/>
    <w:rsid w:val="17BEA7E9"/>
    <w:rsid w:val="17C687DA"/>
    <w:rsid w:val="17CE04CA"/>
    <w:rsid w:val="17CFBC28"/>
    <w:rsid w:val="17E2E3FF"/>
    <w:rsid w:val="17E442C3"/>
    <w:rsid w:val="17E562A6"/>
    <w:rsid w:val="17EEAD57"/>
    <w:rsid w:val="17F5C3C1"/>
    <w:rsid w:val="17F5FC89"/>
    <w:rsid w:val="1804037F"/>
    <w:rsid w:val="180475D4"/>
    <w:rsid w:val="180911A0"/>
    <w:rsid w:val="1816EB0D"/>
    <w:rsid w:val="18224898"/>
    <w:rsid w:val="183ECA4B"/>
    <w:rsid w:val="1846F49B"/>
    <w:rsid w:val="184CEAEA"/>
    <w:rsid w:val="185C842C"/>
    <w:rsid w:val="1863E95C"/>
    <w:rsid w:val="186612B6"/>
    <w:rsid w:val="1871A3ED"/>
    <w:rsid w:val="187780F2"/>
    <w:rsid w:val="18870DA4"/>
    <w:rsid w:val="189937E7"/>
    <w:rsid w:val="18A28336"/>
    <w:rsid w:val="18A85462"/>
    <w:rsid w:val="18B85194"/>
    <w:rsid w:val="18C8904C"/>
    <w:rsid w:val="18D20675"/>
    <w:rsid w:val="18E02512"/>
    <w:rsid w:val="18E42323"/>
    <w:rsid w:val="18E7E1C9"/>
    <w:rsid w:val="18EFCC52"/>
    <w:rsid w:val="19385CAB"/>
    <w:rsid w:val="1938BB5E"/>
    <w:rsid w:val="194F9667"/>
    <w:rsid w:val="1953B5E1"/>
    <w:rsid w:val="1973306D"/>
    <w:rsid w:val="197E41C8"/>
    <w:rsid w:val="197FB06C"/>
    <w:rsid w:val="19846506"/>
    <w:rsid w:val="19851A07"/>
    <w:rsid w:val="19869D20"/>
    <w:rsid w:val="198E26CD"/>
    <w:rsid w:val="198EE9FF"/>
    <w:rsid w:val="19939352"/>
    <w:rsid w:val="1999879F"/>
    <w:rsid w:val="199D9E39"/>
    <w:rsid w:val="19A565A1"/>
    <w:rsid w:val="19A986D3"/>
    <w:rsid w:val="19CD589D"/>
    <w:rsid w:val="19CE0D05"/>
    <w:rsid w:val="19D42ED3"/>
    <w:rsid w:val="19D6527F"/>
    <w:rsid w:val="19DD4D52"/>
    <w:rsid w:val="1A081779"/>
    <w:rsid w:val="1A0D8C7B"/>
    <w:rsid w:val="1A0E0BC6"/>
    <w:rsid w:val="1A125531"/>
    <w:rsid w:val="1A1EC752"/>
    <w:rsid w:val="1A275403"/>
    <w:rsid w:val="1A2798CA"/>
    <w:rsid w:val="1A31B4F4"/>
    <w:rsid w:val="1A392B95"/>
    <w:rsid w:val="1A4EE7E5"/>
    <w:rsid w:val="1A53CC03"/>
    <w:rsid w:val="1A5E8F25"/>
    <w:rsid w:val="1A6730C9"/>
    <w:rsid w:val="1A96EF14"/>
    <w:rsid w:val="1AA0A0C8"/>
    <w:rsid w:val="1AA2E61F"/>
    <w:rsid w:val="1AC5B3C1"/>
    <w:rsid w:val="1ACBE792"/>
    <w:rsid w:val="1AF166B3"/>
    <w:rsid w:val="1B1B3384"/>
    <w:rsid w:val="1B263A8A"/>
    <w:rsid w:val="1B28D7EE"/>
    <w:rsid w:val="1B32188C"/>
    <w:rsid w:val="1B497A81"/>
    <w:rsid w:val="1B4AA76F"/>
    <w:rsid w:val="1B4C909C"/>
    <w:rsid w:val="1B6D3765"/>
    <w:rsid w:val="1B6EBB4C"/>
    <w:rsid w:val="1B7E628C"/>
    <w:rsid w:val="1B8788E7"/>
    <w:rsid w:val="1B8D502E"/>
    <w:rsid w:val="1B8F06E6"/>
    <w:rsid w:val="1B9BEB9F"/>
    <w:rsid w:val="1BAC9B90"/>
    <w:rsid w:val="1BB72682"/>
    <w:rsid w:val="1BD8608D"/>
    <w:rsid w:val="1BDBC524"/>
    <w:rsid w:val="1BE42608"/>
    <w:rsid w:val="1BE9DAE8"/>
    <w:rsid w:val="1BF98CC0"/>
    <w:rsid w:val="1BFEAD27"/>
    <w:rsid w:val="1C0ABE97"/>
    <w:rsid w:val="1C0E07ED"/>
    <w:rsid w:val="1C0F5B1E"/>
    <w:rsid w:val="1C107F76"/>
    <w:rsid w:val="1C1844C3"/>
    <w:rsid w:val="1C1CC004"/>
    <w:rsid w:val="1C36FBCB"/>
    <w:rsid w:val="1C38AF45"/>
    <w:rsid w:val="1C3ADF94"/>
    <w:rsid w:val="1C490232"/>
    <w:rsid w:val="1C4EAB1C"/>
    <w:rsid w:val="1C54F71A"/>
    <w:rsid w:val="1C64FF89"/>
    <w:rsid w:val="1C6DB5B8"/>
    <w:rsid w:val="1C6EC498"/>
    <w:rsid w:val="1C6FA43A"/>
    <w:rsid w:val="1C7D105F"/>
    <w:rsid w:val="1C8B99FA"/>
    <w:rsid w:val="1C941DFD"/>
    <w:rsid w:val="1C9A20E7"/>
    <w:rsid w:val="1CC5A46E"/>
    <w:rsid w:val="1CC71AB4"/>
    <w:rsid w:val="1CC75B26"/>
    <w:rsid w:val="1CCC3033"/>
    <w:rsid w:val="1CCCECCE"/>
    <w:rsid w:val="1CD54BAE"/>
    <w:rsid w:val="1CDFAA29"/>
    <w:rsid w:val="1CF39BF4"/>
    <w:rsid w:val="1CFA653B"/>
    <w:rsid w:val="1D02ACB7"/>
    <w:rsid w:val="1D0402E5"/>
    <w:rsid w:val="1D22B9ED"/>
    <w:rsid w:val="1D2BE000"/>
    <w:rsid w:val="1D3471B1"/>
    <w:rsid w:val="1D3F830C"/>
    <w:rsid w:val="1D43253B"/>
    <w:rsid w:val="1D495E7B"/>
    <w:rsid w:val="1D4A0D3E"/>
    <w:rsid w:val="1D4BA0D5"/>
    <w:rsid w:val="1D573D51"/>
    <w:rsid w:val="1D7129DA"/>
    <w:rsid w:val="1D72A7EF"/>
    <w:rsid w:val="1D93A549"/>
    <w:rsid w:val="1D9674C6"/>
    <w:rsid w:val="1D98AA6D"/>
    <w:rsid w:val="1D9A4AB7"/>
    <w:rsid w:val="1DACA7CB"/>
    <w:rsid w:val="1DB93AB2"/>
    <w:rsid w:val="1DB9FED9"/>
    <w:rsid w:val="1DBA4724"/>
    <w:rsid w:val="1DD5740F"/>
    <w:rsid w:val="1DD65801"/>
    <w:rsid w:val="1DD75B84"/>
    <w:rsid w:val="1DD80EB9"/>
    <w:rsid w:val="1DDB502F"/>
    <w:rsid w:val="1DF8F3CD"/>
    <w:rsid w:val="1E10C50D"/>
    <w:rsid w:val="1E157DC4"/>
    <w:rsid w:val="1E1AF715"/>
    <w:rsid w:val="1E27D08B"/>
    <w:rsid w:val="1E30943B"/>
    <w:rsid w:val="1E37DBE4"/>
    <w:rsid w:val="1E427E43"/>
    <w:rsid w:val="1E43DD07"/>
    <w:rsid w:val="1E4A9D9F"/>
    <w:rsid w:val="1E5C5A25"/>
    <w:rsid w:val="1E5D1EB1"/>
    <w:rsid w:val="1E5E4DA1"/>
    <w:rsid w:val="1E61FC97"/>
    <w:rsid w:val="1E653E0D"/>
    <w:rsid w:val="1E66604A"/>
    <w:rsid w:val="1E6C866D"/>
    <w:rsid w:val="1E77337D"/>
    <w:rsid w:val="1E8F948E"/>
    <w:rsid w:val="1EABBBE0"/>
    <w:rsid w:val="1EB2125E"/>
    <w:rsid w:val="1EB418A5"/>
    <w:rsid w:val="1EB59415"/>
    <w:rsid w:val="1EB66AA1"/>
    <w:rsid w:val="1EC22E69"/>
    <w:rsid w:val="1EC2F7B7"/>
    <w:rsid w:val="1ED29EF7"/>
    <w:rsid w:val="1EE7A407"/>
    <w:rsid w:val="1EFD0CC3"/>
    <w:rsid w:val="1F030B71"/>
    <w:rsid w:val="1F04D50D"/>
    <w:rsid w:val="1F0940B7"/>
    <w:rsid w:val="1F0D0CF2"/>
    <w:rsid w:val="1F1ABAF9"/>
    <w:rsid w:val="1F213A24"/>
    <w:rsid w:val="1F22B532"/>
    <w:rsid w:val="1F287DAF"/>
    <w:rsid w:val="1F2E04B5"/>
    <w:rsid w:val="1F34F3B1"/>
    <w:rsid w:val="1F38AD97"/>
    <w:rsid w:val="1F3CA358"/>
    <w:rsid w:val="1F3CFED1"/>
    <w:rsid w:val="1F3DA2FC"/>
    <w:rsid w:val="1F3E07A3"/>
    <w:rsid w:val="1F4F7330"/>
    <w:rsid w:val="1F50AED3"/>
    <w:rsid w:val="1F5CBFA6"/>
    <w:rsid w:val="1F5FE153"/>
    <w:rsid w:val="1F732361"/>
    <w:rsid w:val="1F7671CD"/>
    <w:rsid w:val="1F8A8556"/>
    <w:rsid w:val="1F929E7D"/>
    <w:rsid w:val="1F9A9D72"/>
    <w:rsid w:val="1F9DC7C0"/>
    <w:rsid w:val="1FA07AF2"/>
    <w:rsid w:val="1FA1B695"/>
    <w:rsid w:val="1FA8FEF5"/>
    <w:rsid w:val="1FAAFA9F"/>
    <w:rsid w:val="1FB4A5F5"/>
    <w:rsid w:val="1FBFD625"/>
    <w:rsid w:val="1FC039AC"/>
    <w:rsid w:val="1FD08741"/>
    <w:rsid w:val="1FED372E"/>
    <w:rsid w:val="1FF7E640"/>
    <w:rsid w:val="200A5A9F"/>
    <w:rsid w:val="200E7323"/>
    <w:rsid w:val="2015C132"/>
    <w:rsid w:val="203497B5"/>
    <w:rsid w:val="20400160"/>
    <w:rsid w:val="20476623"/>
    <w:rsid w:val="204912E2"/>
    <w:rsid w:val="206F412B"/>
    <w:rsid w:val="20762A0D"/>
    <w:rsid w:val="208571A7"/>
    <w:rsid w:val="208B9298"/>
    <w:rsid w:val="208DBED3"/>
    <w:rsid w:val="209F1CCB"/>
    <w:rsid w:val="20AE79F8"/>
    <w:rsid w:val="20AF1124"/>
    <w:rsid w:val="20B19937"/>
    <w:rsid w:val="20B3CBE9"/>
    <w:rsid w:val="20B9FD8D"/>
    <w:rsid w:val="20C30A4D"/>
    <w:rsid w:val="20D02511"/>
    <w:rsid w:val="20DC8BD6"/>
    <w:rsid w:val="20E9ED38"/>
    <w:rsid w:val="20EBA46F"/>
    <w:rsid w:val="20EE12CB"/>
    <w:rsid w:val="20F72E46"/>
    <w:rsid w:val="20FCB311"/>
    <w:rsid w:val="2107C2F0"/>
    <w:rsid w:val="210BCEAF"/>
    <w:rsid w:val="211AD1C4"/>
    <w:rsid w:val="2127394D"/>
    <w:rsid w:val="213122ED"/>
    <w:rsid w:val="214533FD"/>
    <w:rsid w:val="2154B61A"/>
    <w:rsid w:val="218255AC"/>
    <w:rsid w:val="21857B4A"/>
    <w:rsid w:val="2196B7B1"/>
    <w:rsid w:val="21A9522E"/>
    <w:rsid w:val="21B40140"/>
    <w:rsid w:val="21B50B0D"/>
    <w:rsid w:val="21B7FF6C"/>
    <w:rsid w:val="21CB6335"/>
    <w:rsid w:val="21D3BC0A"/>
    <w:rsid w:val="21D49664"/>
    <w:rsid w:val="21D94508"/>
    <w:rsid w:val="21DFAE2E"/>
    <w:rsid w:val="21F333B6"/>
    <w:rsid w:val="21F61902"/>
    <w:rsid w:val="21FD7265"/>
    <w:rsid w:val="220EBC99"/>
    <w:rsid w:val="2227C8CC"/>
    <w:rsid w:val="222E79B4"/>
    <w:rsid w:val="22414B49"/>
    <w:rsid w:val="224DD3C7"/>
    <w:rsid w:val="224FF141"/>
    <w:rsid w:val="22658FCB"/>
    <w:rsid w:val="226F7AA9"/>
    <w:rsid w:val="227E8557"/>
    <w:rsid w:val="2283881D"/>
    <w:rsid w:val="2287B81D"/>
    <w:rsid w:val="228C410C"/>
    <w:rsid w:val="2294694B"/>
    <w:rsid w:val="22A26EE9"/>
    <w:rsid w:val="22A9647D"/>
    <w:rsid w:val="22B5DBC7"/>
    <w:rsid w:val="22C6BABF"/>
    <w:rsid w:val="22D436F0"/>
    <w:rsid w:val="22DF3BF4"/>
    <w:rsid w:val="230223DE"/>
    <w:rsid w:val="2304E665"/>
    <w:rsid w:val="230CE09E"/>
    <w:rsid w:val="230F7054"/>
    <w:rsid w:val="231E7E01"/>
    <w:rsid w:val="232D812F"/>
    <w:rsid w:val="232E18A7"/>
    <w:rsid w:val="23354EDF"/>
    <w:rsid w:val="233DD2EA"/>
    <w:rsid w:val="23448B21"/>
    <w:rsid w:val="234954B6"/>
    <w:rsid w:val="234A3415"/>
    <w:rsid w:val="234DD963"/>
    <w:rsid w:val="234FE2C1"/>
    <w:rsid w:val="2354D682"/>
    <w:rsid w:val="235AF308"/>
    <w:rsid w:val="235C9137"/>
    <w:rsid w:val="2364416D"/>
    <w:rsid w:val="237635A0"/>
    <w:rsid w:val="2377B2C4"/>
    <w:rsid w:val="237B63C5"/>
    <w:rsid w:val="23A6CAB3"/>
    <w:rsid w:val="23A8390E"/>
    <w:rsid w:val="23B0BF54"/>
    <w:rsid w:val="23B9B369"/>
    <w:rsid w:val="23DB929A"/>
    <w:rsid w:val="23DE4E80"/>
    <w:rsid w:val="23E5EE41"/>
    <w:rsid w:val="23F0EEA3"/>
    <w:rsid w:val="23F1C59F"/>
    <w:rsid w:val="2410BCAA"/>
    <w:rsid w:val="2412F2B4"/>
    <w:rsid w:val="24142714"/>
    <w:rsid w:val="242804BA"/>
    <w:rsid w:val="242DF1F4"/>
    <w:rsid w:val="24362516"/>
    <w:rsid w:val="24386F01"/>
    <w:rsid w:val="24630D27"/>
    <w:rsid w:val="2464A97C"/>
    <w:rsid w:val="24681EAB"/>
    <w:rsid w:val="24820C71"/>
    <w:rsid w:val="24860880"/>
    <w:rsid w:val="2490780E"/>
    <w:rsid w:val="2498A41D"/>
    <w:rsid w:val="249BFC01"/>
    <w:rsid w:val="24A8A44C"/>
    <w:rsid w:val="24ABCB7A"/>
    <w:rsid w:val="24ACE85C"/>
    <w:rsid w:val="24BC62D0"/>
    <w:rsid w:val="24BD9E7C"/>
    <w:rsid w:val="24C00773"/>
    <w:rsid w:val="24CA67F7"/>
    <w:rsid w:val="24CEE920"/>
    <w:rsid w:val="24CFAA84"/>
    <w:rsid w:val="24ED03C3"/>
    <w:rsid w:val="24ED3599"/>
    <w:rsid w:val="24EFC34D"/>
    <w:rsid w:val="24FFA9F8"/>
    <w:rsid w:val="2500F60B"/>
    <w:rsid w:val="250C1F72"/>
    <w:rsid w:val="250FB0EF"/>
    <w:rsid w:val="2517B018"/>
    <w:rsid w:val="2522DCF9"/>
    <w:rsid w:val="25364FC0"/>
    <w:rsid w:val="2538E538"/>
    <w:rsid w:val="25392AA2"/>
    <w:rsid w:val="2543328C"/>
    <w:rsid w:val="2547963F"/>
    <w:rsid w:val="25491FDC"/>
    <w:rsid w:val="25514932"/>
    <w:rsid w:val="25612248"/>
    <w:rsid w:val="2576F9F7"/>
    <w:rsid w:val="257FA77A"/>
    <w:rsid w:val="25872D5C"/>
    <w:rsid w:val="25905D65"/>
    <w:rsid w:val="2595E612"/>
    <w:rsid w:val="25989D06"/>
    <w:rsid w:val="259F9B20"/>
    <w:rsid w:val="25A9B63F"/>
    <w:rsid w:val="25C92DD2"/>
    <w:rsid w:val="25DC2014"/>
    <w:rsid w:val="25EA1407"/>
    <w:rsid w:val="25F05A3B"/>
    <w:rsid w:val="25F2CF2C"/>
    <w:rsid w:val="25FE95A1"/>
    <w:rsid w:val="260A60A5"/>
    <w:rsid w:val="260D06A2"/>
    <w:rsid w:val="2611FED0"/>
    <w:rsid w:val="26158C3F"/>
    <w:rsid w:val="261AB994"/>
    <w:rsid w:val="261E2221"/>
    <w:rsid w:val="261E744A"/>
    <w:rsid w:val="2625D49B"/>
    <w:rsid w:val="26292DF4"/>
    <w:rsid w:val="262AF45C"/>
    <w:rsid w:val="26324A6A"/>
    <w:rsid w:val="26344DEE"/>
    <w:rsid w:val="26362B36"/>
    <w:rsid w:val="2640099E"/>
    <w:rsid w:val="26484A9E"/>
    <w:rsid w:val="264DC1FE"/>
    <w:rsid w:val="2650CEA1"/>
    <w:rsid w:val="26527178"/>
    <w:rsid w:val="2664BD4A"/>
    <w:rsid w:val="26799E3E"/>
    <w:rsid w:val="26847273"/>
    <w:rsid w:val="2695F861"/>
    <w:rsid w:val="2697AD35"/>
    <w:rsid w:val="26A74BD3"/>
    <w:rsid w:val="26B38079"/>
    <w:rsid w:val="26C6A4D9"/>
    <w:rsid w:val="26C73C51"/>
    <w:rsid w:val="26D13C5D"/>
    <w:rsid w:val="26F568C3"/>
    <w:rsid w:val="26FC2724"/>
    <w:rsid w:val="26FC5C2C"/>
    <w:rsid w:val="27129526"/>
    <w:rsid w:val="27195A7A"/>
    <w:rsid w:val="271D5EEF"/>
    <w:rsid w:val="272203A0"/>
    <w:rsid w:val="27282139"/>
    <w:rsid w:val="27289144"/>
    <w:rsid w:val="272B2CC9"/>
    <w:rsid w:val="273FCC37"/>
    <w:rsid w:val="274D1597"/>
    <w:rsid w:val="274D361B"/>
    <w:rsid w:val="275232B2"/>
    <w:rsid w:val="275D6C7C"/>
    <w:rsid w:val="27630A13"/>
    <w:rsid w:val="27696FBA"/>
    <w:rsid w:val="278D4729"/>
    <w:rsid w:val="2791B574"/>
    <w:rsid w:val="279BE799"/>
    <w:rsid w:val="27C49501"/>
    <w:rsid w:val="27D1A6A0"/>
    <w:rsid w:val="27D4C11B"/>
    <w:rsid w:val="27DC2E74"/>
    <w:rsid w:val="27DDE72E"/>
    <w:rsid w:val="27E96089"/>
    <w:rsid w:val="27EDCDF2"/>
    <w:rsid w:val="27FB02F2"/>
    <w:rsid w:val="280B55C5"/>
    <w:rsid w:val="282515DF"/>
    <w:rsid w:val="284B7AE9"/>
    <w:rsid w:val="28519F23"/>
    <w:rsid w:val="28534251"/>
    <w:rsid w:val="285560AD"/>
    <w:rsid w:val="2878786B"/>
    <w:rsid w:val="2881774F"/>
    <w:rsid w:val="28846105"/>
    <w:rsid w:val="2888F6A7"/>
    <w:rsid w:val="28973B06"/>
    <w:rsid w:val="28A7D0D0"/>
    <w:rsid w:val="28ADF9F0"/>
    <w:rsid w:val="28AE14EC"/>
    <w:rsid w:val="28AED0EC"/>
    <w:rsid w:val="28BA54DF"/>
    <w:rsid w:val="28BD6120"/>
    <w:rsid w:val="28CFA650"/>
    <w:rsid w:val="28D3E1E3"/>
    <w:rsid w:val="28D49E7E"/>
    <w:rsid w:val="28D542A9"/>
    <w:rsid w:val="28D74EF7"/>
    <w:rsid w:val="28E1C2BB"/>
    <w:rsid w:val="28E5B432"/>
    <w:rsid w:val="28EC99EC"/>
    <w:rsid w:val="28F79AAB"/>
    <w:rsid w:val="28F7A703"/>
    <w:rsid w:val="29281B6B"/>
    <w:rsid w:val="2938BECA"/>
    <w:rsid w:val="29494368"/>
    <w:rsid w:val="294A2A57"/>
    <w:rsid w:val="2965897B"/>
    <w:rsid w:val="29829343"/>
    <w:rsid w:val="299113C3"/>
    <w:rsid w:val="29AAE60C"/>
    <w:rsid w:val="29ABD27B"/>
    <w:rsid w:val="29AD9E92"/>
    <w:rsid w:val="29E78ACE"/>
    <w:rsid w:val="29F77C9A"/>
    <w:rsid w:val="2A013AF3"/>
    <w:rsid w:val="2A04F93D"/>
    <w:rsid w:val="2A223B5D"/>
    <w:rsid w:val="2A3203B5"/>
    <w:rsid w:val="2A3F9B29"/>
    <w:rsid w:val="2A422259"/>
    <w:rsid w:val="2A45E688"/>
    <w:rsid w:val="2A4B04D4"/>
    <w:rsid w:val="2A5723FD"/>
    <w:rsid w:val="2A57B8D7"/>
    <w:rsid w:val="2A59E3E6"/>
    <w:rsid w:val="2A5CE5C0"/>
    <w:rsid w:val="2A6CEFBD"/>
    <w:rsid w:val="2A6D7A82"/>
    <w:rsid w:val="2A76EFCF"/>
    <w:rsid w:val="2A7925B3"/>
    <w:rsid w:val="2A85E549"/>
    <w:rsid w:val="2A8F8B89"/>
    <w:rsid w:val="2AA7D78F"/>
    <w:rsid w:val="2AA7EE5A"/>
    <w:rsid w:val="2AAF3CAE"/>
    <w:rsid w:val="2AB87F18"/>
    <w:rsid w:val="2ABBBEC2"/>
    <w:rsid w:val="2AC5A284"/>
    <w:rsid w:val="2ACF17B2"/>
    <w:rsid w:val="2AE1F8DA"/>
    <w:rsid w:val="2AE37557"/>
    <w:rsid w:val="2AEF634C"/>
    <w:rsid w:val="2AF21531"/>
    <w:rsid w:val="2AF93A80"/>
    <w:rsid w:val="2AFBFA48"/>
    <w:rsid w:val="2B04FED9"/>
    <w:rsid w:val="2B184A77"/>
    <w:rsid w:val="2B26F598"/>
    <w:rsid w:val="2B2B6A2A"/>
    <w:rsid w:val="2B46D98E"/>
    <w:rsid w:val="2B622BA3"/>
    <w:rsid w:val="2B64F91E"/>
    <w:rsid w:val="2B6F991F"/>
    <w:rsid w:val="2B7A718A"/>
    <w:rsid w:val="2B8B6ADB"/>
    <w:rsid w:val="2B93BBCC"/>
    <w:rsid w:val="2B9AB762"/>
    <w:rsid w:val="2BB1AAC2"/>
    <w:rsid w:val="2BB803B6"/>
    <w:rsid w:val="2BCD0AC8"/>
    <w:rsid w:val="2BD061CA"/>
    <w:rsid w:val="2BD86401"/>
    <w:rsid w:val="2BDE7573"/>
    <w:rsid w:val="2BEEB42B"/>
    <w:rsid w:val="2BEFCA92"/>
    <w:rsid w:val="2BF3A169"/>
    <w:rsid w:val="2BFCC7D4"/>
    <w:rsid w:val="2BFE8E3C"/>
    <w:rsid w:val="2C027DF1"/>
    <w:rsid w:val="2C04E730"/>
    <w:rsid w:val="2C098A67"/>
    <w:rsid w:val="2C1B336E"/>
    <w:rsid w:val="2C1F34EF"/>
    <w:rsid w:val="2C302DFA"/>
    <w:rsid w:val="2C5E5A6C"/>
    <w:rsid w:val="2C60CE28"/>
    <w:rsid w:val="2C64B45B"/>
    <w:rsid w:val="2C65B07A"/>
    <w:rsid w:val="2C6EE422"/>
    <w:rsid w:val="2C70925D"/>
    <w:rsid w:val="2C762108"/>
    <w:rsid w:val="2C7849FC"/>
    <w:rsid w:val="2C887C1A"/>
    <w:rsid w:val="2C91E3B3"/>
    <w:rsid w:val="2C9D2A3D"/>
    <w:rsid w:val="2CAB3E4D"/>
    <w:rsid w:val="2CACD278"/>
    <w:rsid w:val="2CBB3E15"/>
    <w:rsid w:val="2CC5CF98"/>
    <w:rsid w:val="2CD5DE83"/>
    <w:rsid w:val="2CDF201C"/>
    <w:rsid w:val="2CDF39D9"/>
    <w:rsid w:val="2CE7B0D2"/>
    <w:rsid w:val="2CF7E2D7"/>
    <w:rsid w:val="2CF85431"/>
    <w:rsid w:val="2CF88702"/>
    <w:rsid w:val="2CFF2AF4"/>
    <w:rsid w:val="2D0A96BA"/>
    <w:rsid w:val="2D0B3ED1"/>
    <w:rsid w:val="2D231519"/>
    <w:rsid w:val="2D292355"/>
    <w:rsid w:val="2D342FA5"/>
    <w:rsid w:val="2D41472F"/>
    <w:rsid w:val="2D47ADB8"/>
    <w:rsid w:val="2D6EDC29"/>
    <w:rsid w:val="2D6F73A1"/>
    <w:rsid w:val="2D7B283B"/>
    <w:rsid w:val="2D8CA4A7"/>
    <w:rsid w:val="2D93ED20"/>
    <w:rsid w:val="2D9EC155"/>
    <w:rsid w:val="2DC2FB12"/>
    <w:rsid w:val="2DD045C4"/>
    <w:rsid w:val="2DD2EBB6"/>
    <w:rsid w:val="2DDA12FF"/>
    <w:rsid w:val="2DEA76DA"/>
    <w:rsid w:val="2DF09F03"/>
    <w:rsid w:val="2DFE7438"/>
    <w:rsid w:val="2E0A338C"/>
    <w:rsid w:val="2E18515A"/>
    <w:rsid w:val="2E1C1496"/>
    <w:rsid w:val="2E2817BB"/>
    <w:rsid w:val="2E34E0C9"/>
    <w:rsid w:val="2E44B162"/>
    <w:rsid w:val="2E45E052"/>
    <w:rsid w:val="2E463E96"/>
    <w:rsid w:val="2E4A8E64"/>
    <w:rsid w:val="2E4C3946"/>
    <w:rsid w:val="2E611402"/>
    <w:rsid w:val="2E6D3E7E"/>
    <w:rsid w:val="2E767F88"/>
    <w:rsid w:val="2E7A0111"/>
    <w:rsid w:val="2E7EC66E"/>
    <w:rsid w:val="2E8DFE6F"/>
    <w:rsid w:val="2EA35A78"/>
    <w:rsid w:val="2EBD3198"/>
    <w:rsid w:val="2ED00006"/>
    <w:rsid w:val="2EDA2863"/>
    <w:rsid w:val="2EEF41D3"/>
    <w:rsid w:val="2EF1E9CF"/>
    <w:rsid w:val="2F067EA5"/>
    <w:rsid w:val="2F10ACE6"/>
    <w:rsid w:val="2F186921"/>
    <w:rsid w:val="2F1871C2"/>
    <w:rsid w:val="2F258DA1"/>
    <w:rsid w:val="2F34A597"/>
    <w:rsid w:val="2F3B7EDE"/>
    <w:rsid w:val="2F4F02C9"/>
    <w:rsid w:val="2F5C7B7F"/>
    <w:rsid w:val="2F5CE026"/>
    <w:rsid w:val="2F62D56E"/>
    <w:rsid w:val="2F720881"/>
    <w:rsid w:val="2F772982"/>
    <w:rsid w:val="2F789DDB"/>
    <w:rsid w:val="2F806F50"/>
    <w:rsid w:val="2F909E59"/>
    <w:rsid w:val="2F90A8F1"/>
    <w:rsid w:val="2F962BE4"/>
    <w:rsid w:val="2FA9525F"/>
    <w:rsid w:val="2FAD10A9"/>
    <w:rsid w:val="2FB0CD36"/>
    <w:rsid w:val="2FC10381"/>
    <w:rsid w:val="2FCB7DAE"/>
    <w:rsid w:val="2FCBFA82"/>
    <w:rsid w:val="2FDF4620"/>
    <w:rsid w:val="2FE205AA"/>
    <w:rsid w:val="30191DC3"/>
    <w:rsid w:val="302E47B3"/>
    <w:rsid w:val="303E2EBA"/>
    <w:rsid w:val="303EF606"/>
    <w:rsid w:val="3055C083"/>
    <w:rsid w:val="305FE2B1"/>
    <w:rsid w:val="30643742"/>
    <w:rsid w:val="3072C0D3"/>
    <w:rsid w:val="307C8CEE"/>
    <w:rsid w:val="307DD587"/>
    <w:rsid w:val="3090D37B"/>
    <w:rsid w:val="30915136"/>
    <w:rsid w:val="3095A6BB"/>
    <w:rsid w:val="30A63F3F"/>
    <w:rsid w:val="30BABEA0"/>
    <w:rsid w:val="30CEA85D"/>
    <w:rsid w:val="30E5E434"/>
    <w:rsid w:val="30E9AD72"/>
    <w:rsid w:val="30F9EC2A"/>
    <w:rsid w:val="311D2A06"/>
    <w:rsid w:val="312E0CE9"/>
    <w:rsid w:val="31324BA1"/>
    <w:rsid w:val="315A3685"/>
    <w:rsid w:val="315B0A37"/>
    <w:rsid w:val="3160B29A"/>
    <w:rsid w:val="3161E38C"/>
    <w:rsid w:val="31764333"/>
    <w:rsid w:val="31922830"/>
    <w:rsid w:val="319C0646"/>
    <w:rsid w:val="31A425A2"/>
    <w:rsid w:val="31A5B939"/>
    <w:rsid w:val="31AAA3B9"/>
    <w:rsid w:val="31B26906"/>
    <w:rsid w:val="31B7EDC7"/>
    <w:rsid w:val="31CDBE8D"/>
    <w:rsid w:val="31EC8C45"/>
    <w:rsid w:val="31F3EEC4"/>
    <w:rsid w:val="32012D30"/>
    <w:rsid w:val="320E5F5E"/>
    <w:rsid w:val="3210AF90"/>
    <w:rsid w:val="321F464B"/>
    <w:rsid w:val="3227A9E1"/>
    <w:rsid w:val="32326688"/>
    <w:rsid w:val="323AEA8B"/>
    <w:rsid w:val="323B502D"/>
    <w:rsid w:val="323B5540"/>
    <w:rsid w:val="3242ED70"/>
    <w:rsid w:val="3260B36D"/>
    <w:rsid w:val="326647DC"/>
    <w:rsid w:val="326BD984"/>
    <w:rsid w:val="326CB080"/>
    <w:rsid w:val="326EAF1E"/>
    <w:rsid w:val="326F3383"/>
    <w:rsid w:val="327FF7E5"/>
    <w:rsid w:val="3288732B"/>
    <w:rsid w:val="328A8E8A"/>
    <w:rsid w:val="329A12A9"/>
    <w:rsid w:val="32AF0600"/>
    <w:rsid w:val="32B8BAFC"/>
    <w:rsid w:val="32C51533"/>
    <w:rsid w:val="32CF9529"/>
    <w:rsid w:val="32D7A10C"/>
    <w:rsid w:val="32D7BBE2"/>
    <w:rsid w:val="32E1FFB1"/>
    <w:rsid w:val="32EBEE51"/>
    <w:rsid w:val="32EC146F"/>
    <w:rsid w:val="32F8A134"/>
    <w:rsid w:val="32FA9972"/>
    <w:rsid w:val="3300E9A0"/>
    <w:rsid w:val="330516AE"/>
    <w:rsid w:val="330C8EE2"/>
    <w:rsid w:val="332159DB"/>
    <w:rsid w:val="3332ABA8"/>
    <w:rsid w:val="334F1A6E"/>
    <w:rsid w:val="335C3D48"/>
    <w:rsid w:val="3375CF7C"/>
    <w:rsid w:val="337BE8A9"/>
    <w:rsid w:val="337DF237"/>
    <w:rsid w:val="3397E083"/>
    <w:rsid w:val="33A6FD8E"/>
    <w:rsid w:val="33BF59F2"/>
    <w:rsid w:val="33CB62DC"/>
    <w:rsid w:val="33D8B425"/>
    <w:rsid w:val="33E676DD"/>
    <w:rsid w:val="33E96236"/>
    <w:rsid w:val="33ED6046"/>
    <w:rsid w:val="33F5A4C5"/>
    <w:rsid w:val="33F679A6"/>
    <w:rsid w:val="33FB9694"/>
    <w:rsid w:val="33FEAA05"/>
    <w:rsid w:val="34265EEB"/>
    <w:rsid w:val="342908E9"/>
    <w:rsid w:val="344325C2"/>
    <w:rsid w:val="3444C0FC"/>
    <w:rsid w:val="345C9230"/>
    <w:rsid w:val="34618568"/>
    <w:rsid w:val="34635D55"/>
    <w:rsid w:val="346EE4AC"/>
    <w:rsid w:val="3471C4E4"/>
    <w:rsid w:val="3472836F"/>
    <w:rsid w:val="34831E78"/>
    <w:rsid w:val="348AFB2B"/>
    <w:rsid w:val="3491C797"/>
    <w:rsid w:val="3497014B"/>
    <w:rsid w:val="349ED42D"/>
    <w:rsid w:val="34A0F24E"/>
    <w:rsid w:val="34A470C9"/>
    <w:rsid w:val="34AC057D"/>
    <w:rsid w:val="34B9828C"/>
    <w:rsid w:val="34BC76E9"/>
    <w:rsid w:val="34C49645"/>
    <w:rsid w:val="34E4A999"/>
    <w:rsid w:val="34E6B401"/>
    <w:rsid w:val="34ECF18B"/>
    <w:rsid w:val="34F34A7F"/>
    <w:rsid w:val="34F68EB3"/>
    <w:rsid w:val="34FC3424"/>
    <w:rsid w:val="3501EA22"/>
    <w:rsid w:val="3502C1EB"/>
    <w:rsid w:val="350C72DC"/>
    <w:rsid w:val="351575CE"/>
    <w:rsid w:val="3520BC58"/>
    <w:rsid w:val="3525815A"/>
    <w:rsid w:val="3533D73E"/>
    <w:rsid w:val="353EDCE3"/>
    <w:rsid w:val="354E7770"/>
    <w:rsid w:val="354FA363"/>
    <w:rsid w:val="3556135D"/>
    <w:rsid w:val="3556EE7D"/>
    <w:rsid w:val="3561F4A1"/>
    <w:rsid w:val="3574A966"/>
    <w:rsid w:val="3575B079"/>
    <w:rsid w:val="357F963D"/>
    <w:rsid w:val="358BFB70"/>
    <w:rsid w:val="358D51D9"/>
    <w:rsid w:val="3597CAF9"/>
    <w:rsid w:val="35996C5D"/>
    <w:rsid w:val="359A3361"/>
    <w:rsid w:val="359BF262"/>
    <w:rsid w:val="35A2847F"/>
    <w:rsid w:val="35AACD57"/>
    <w:rsid w:val="35BA3BC4"/>
    <w:rsid w:val="35BAF9B2"/>
    <w:rsid w:val="35BD074A"/>
    <w:rsid w:val="35C9B730"/>
    <w:rsid w:val="35D13420"/>
    <w:rsid w:val="35D97AFD"/>
    <w:rsid w:val="35E1009C"/>
    <w:rsid w:val="35EAE660"/>
    <w:rsid w:val="36158656"/>
    <w:rsid w:val="362843C7"/>
    <w:rsid w:val="362A5E1A"/>
    <w:rsid w:val="3630E2E6"/>
    <w:rsid w:val="363CDC93"/>
    <w:rsid w:val="36534067"/>
    <w:rsid w:val="3656D2B1"/>
    <w:rsid w:val="3656E684"/>
    <w:rsid w:val="366034D0"/>
    <w:rsid w:val="366AD72F"/>
    <w:rsid w:val="36800E15"/>
    <w:rsid w:val="3682334C"/>
    <w:rsid w:val="36911419"/>
    <w:rsid w:val="3691AD93"/>
    <w:rsid w:val="36977CBD"/>
    <w:rsid w:val="36B4069B"/>
    <w:rsid w:val="36C1B7B8"/>
    <w:rsid w:val="36E3AF16"/>
    <w:rsid w:val="36F95633"/>
    <w:rsid w:val="37246990"/>
    <w:rsid w:val="372A11BF"/>
    <w:rsid w:val="372C8779"/>
    <w:rsid w:val="3738FC4B"/>
    <w:rsid w:val="374F3C03"/>
    <w:rsid w:val="3767FFB9"/>
    <w:rsid w:val="376FF1CC"/>
    <w:rsid w:val="37734643"/>
    <w:rsid w:val="37742258"/>
    <w:rsid w:val="377DB3CF"/>
    <w:rsid w:val="3790CE5B"/>
    <w:rsid w:val="3794C323"/>
    <w:rsid w:val="379634A8"/>
    <w:rsid w:val="37A26ED4"/>
    <w:rsid w:val="37ACAD88"/>
    <w:rsid w:val="37CD666A"/>
    <w:rsid w:val="37DBFD1C"/>
    <w:rsid w:val="37DC118B"/>
    <w:rsid w:val="37E0FD1F"/>
    <w:rsid w:val="37E8F95A"/>
    <w:rsid w:val="37EB2F01"/>
    <w:rsid w:val="37F28414"/>
    <w:rsid w:val="37FBD045"/>
    <w:rsid w:val="380409E9"/>
    <w:rsid w:val="38113C17"/>
    <w:rsid w:val="381BDB79"/>
    <w:rsid w:val="38359B4E"/>
    <w:rsid w:val="3837951C"/>
    <w:rsid w:val="38485133"/>
    <w:rsid w:val="385BF872"/>
    <w:rsid w:val="387618FE"/>
    <w:rsid w:val="388590B9"/>
    <w:rsid w:val="38B94985"/>
    <w:rsid w:val="38C0DAE1"/>
    <w:rsid w:val="38CD9ED7"/>
    <w:rsid w:val="38D20C40"/>
    <w:rsid w:val="38E88A43"/>
    <w:rsid w:val="38EADF3B"/>
    <w:rsid w:val="39087B2F"/>
    <w:rsid w:val="392D83EA"/>
    <w:rsid w:val="393A37DB"/>
    <w:rsid w:val="393EF7A1"/>
    <w:rsid w:val="394ABF47"/>
    <w:rsid w:val="394CDAA6"/>
    <w:rsid w:val="394E08A0"/>
    <w:rsid w:val="394E55B4"/>
    <w:rsid w:val="395CDC94"/>
    <w:rsid w:val="395CE0AC"/>
    <w:rsid w:val="3965EA7A"/>
    <w:rsid w:val="3973B10A"/>
    <w:rsid w:val="3987892C"/>
    <w:rsid w:val="398955C3"/>
    <w:rsid w:val="39920668"/>
    <w:rsid w:val="39A08C66"/>
    <w:rsid w:val="39D3198E"/>
    <w:rsid w:val="39D6F8ED"/>
    <w:rsid w:val="39D8BADD"/>
    <w:rsid w:val="39DE01A9"/>
    <w:rsid w:val="39E114F1"/>
    <w:rsid w:val="39E7EAD2"/>
    <w:rsid w:val="39ED6FE0"/>
    <w:rsid w:val="39F883F6"/>
    <w:rsid w:val="39FF7F98"/>
    <w:rsid w:val="3A067004"/>
    <w:rsid w:val="3A0B8F70"/>
    <w:rsid w:val="3A10BA6F"/>
    <w:rsid w:val="3A242627"/>
    <w:rsid w:val="3A38E2E4"/>
    <w:rsid w:val="3A39BBE2"/>
    <w:rsid w:val="3A3FAC40"/>
    <w:rsid w:val="3A4540E0"/>
    <w:rsid w:val="3A6D9D1D"/>
    <w:rsid w:val="3A70DC91"/>
    <w:rsid w:val="3A72260C"/>
    <w:rsid w:val="3A774E0E"/>
    <w:rsid w:val="3A81CDFF"/>
    <w:rsid w:val="3A834658"/>
    <w:rsid w:val="3A896D76"/>
    <w:rsid w:val="3A8AAF06"/>
    <w:rsid w:val="3A960813"/>
    <w:rsid w:val="3A992F41"/>
    <w:rsid w:val="3A9F0903"/>
    <w:rsid w:val="3A9F6DAA"/>
    <w:rsid w:val="3AB26EE9"/>
    <w:rsid w:val="3ABEBA71"/>
    <w:rsid w:val="3AC23589"/>
    <w:rsid w:val="3AC2C35B"/>
    <w:rsid w:val="3AE47F24"/>
    <w:rsid w:val="3AEE7C33"/>
    <w:rsid w:val="3AF09A48"/>
    <w:rsid w:val="3AF9E710"/>
    <w:rsid w:val="3B05DE28"/>
    <w:rsid w:val="3B073EEE"/>
    <w:rsid w:val="3B08B04F"/>
    <w:rsid w:val="3B0D07F5"/>
    <w:rsid w:val="3B112F4A"/>
    <w:rsid w:val="3B21A0D3"/>
    <w:rsid w:val="3B29E552"/>
    <w:rsid w:val="3B439F94"/>
    <w:rsid w:val="3B490EAF"/>
    <w:rsid w:val="3B4F689E"/>
    <w:rsid w:val="3B6DECD5"/>
    <w:rsid w:val="3B6E2266"/>
    <w:rsid w:val="3B8A9252"/>
    <w:rsid w:val="3B934E4F"/>
    <w:rsid w:val="3B9622DF"/>
    <w:rsid w:val="3B96D49F"/>
    <w:rsid w:val="3BA7775F"/>
    <w:rsid w:val="3BBBFF3F"/>
    <w:rsid w:val="3BD00621"/>
    <w:rsid w:val="3BD8E058"/>
    <w:rsid w:val="3BECACB2"/>
    <w:rsid w:val="3BEF23DF"/>
    <w:rsid w:val="3BF69478"/>
    <w:rsid w:val="3BF921A7"/>
    <w:rsid w:val="3BFAF52E"/>
    <w:rsid w:val="3BFB34B2"/>
    <w:rsid w:val="3C02ED4C"/>
    <w:rsid w:val="3C285398"/>
    <w:rsid w:val="3C341ACE"/>
    <w:rsid w:val="3C355753"/>
    <w:rsid w:val="3C496C3F"/>
    <w:rsid w:val="3C49B65B"/>
    <w:rsid w:val="3C4BE22F"/>
    <w:rsid w:val="3C4C6C2F"/>
    <w:rsid w:val="3C5BBB7B"/>
    <w:rsid w:val="3C5F84B9"/>
    <w:rsid w:val="3C672526"/>
    <w:rsid w:val="3C6F4482"/>
    <w:rsid w:val="3C70439E"/>
    <w:rsid w:val="3C797664"/>
    <w:rsid w:val="3C7DB0B3"/>
    <w:rsid w:val="3C8357DD"/>
    <w:rsid w:val="3C8DC9B4"/>
    <w:rsid w:val="3C9CF3C4"/>
    <w:rsid w:val="3CAABD51"/>
    <w:rsid w:val="3CAE54B9"/>
    <w:rsid w:val="3CBA0C59"/>
    <w:rsid w:val="3CC4ACFA"/>
    <w:rsid w:val="3CCE1278"/>
    <w:rsid w:val="3CCEF48D"/>
    <w:rsid w:val="3CD3F195"/>
    <w:rsid w:val="3CE1EAB3"/>
    <w:rsid w:val="3CFE329B"/>
    <w:rsid w:val="3D07480B"/>
    <w:rsid w:val="3D0C881D"/>
    <w:rsid w:val="3D1CA4CC"/>
    <w:rsid w:val="3D41F410"/>
    <w:rsid w:val="3D452C61"/>
    <w:rsid w:val="3D4C0A27"/>
    <w:rsid w:val="3D4CF54E"/>
    <w:rsid w:val="3D51973D"/>
    <w:rsid w:val="3D6C952C"/>
    <w:rsid w:val="3D78746C"/>
    <w:rsid w:val="3D7FFAE1"/>
    <w:rsid w:val="3D9353A3"/>
    <w:rsid w:val="3D9B65C9"/>
    <w:rsid w:val="3D9F8E34"/>
    <w:rsid w:val="3DA54DFF"/>
    <w:rsid w:val="3DA95B25"/>
    <w:rsid w:val="3DA9A38E"/>
    <w:rsid w:val="3DAE2D8F"/>
    <w:rsid w:val="3DB465F8"/>
    <w:rsid w:val="3DBE0195"/>
    <w:rsid w:val="3DBF4929"/>
    <w:rsid w:val="3DC61F5F"/>
    <w:rsid w:val="3DCA5B89"/>
    <w:rsid w:val="3DD7F340"/>
    <w:rsid w:val="3DE03B2D"/>
    <w:rsid w:val="3DE5D962"/>
    <w:rsid w:val="3DF46A0F"/>
    <w:rsid w:val="3DF95029"/>
    <w:rsid w:val="3E0E2869"/>
    <w:rsid w:val="3E1625BC"/>
    <w:rsid w:val="3E20F2F1"/>
    <w:rsid w:val="3E22CD0E"/>
    <w:rsid w:val="3E28B704"/>
    <w:rsid w:val="3E318F5E"/>
    <w:rsid w:val="3E45F63A"/>
    <w:rsid w:val="3E48F62A"/>
    <w:rsid w:val="3E4FBD2D"/>
    <w:rsid w:val="3E515A45"/>
    <w:rsid w:val="3E5D003B"/>
    <w:rsid w:val="3E65B70F"/>
    <w:rsid w:val="3E729BC8"/>
    <w:rsid w:val="3E7E1308"/>
    <w:rsid w:val="3E9D2FB2"/>
    <w:rsid w:val="3E9D4212"/>
    <w:rsid w:val="3EAA39A7"/>
    <w:rsid w:val="3ED4B628"/>
    <w:rsid w:val="3EDBFF83"/>
    <w:rsid w:val="3EE151C0"/>
    <w:rsid w:val="3EE5AF79"/>
    <w:rsid w:val="3EEE03A8"/>
    <w:rsid w:val="3EF501C2"/>
    <w:rsid w:val="3EFDA8E6"/>
    <w:rsid w:val="3F031D49"/>
    <w:rsid w:val="3F192DA1"/>
    <w:rsid w:val="3F262D29"/>
    <w:rsid w:val="3F29FD9F"/>
    <w:rsid w:val="3F2A7694"/>
    <w:rsid w:val="3F35A293"/>
    <w:rsid w:val="3F3F5586"/>
    <w:rsid w:val="3F486151"/>
    <w:rsid w:val="3F48C8F5"/>
    <w:rsid w:val="3F6A82DC"/>
    <w:rsid w:val="3F6BFA6B"/>
    <w:rsid w:val="3F77021A"/>
    <w:rsid w:val="3F7EA985"/>
    <w:rsid w:val="3F7FAC3B"/>
    <w:rsid w:val="3F835056"/>
    <w:rsid w:val="3F980A4F"/>
    <w:rsid w:val="3FA5B951"/>
    <w:rsid w:val="3FAAB17F"/>
    <w:rsid w:val="3FAD7109"/>
    <w:rsid w:val="3FC155DE"/>
    <w:rsid w:val="3FC17BFC"/>
    <w:rsid w:val="3FCEFF9C"/>
    <w:rsid w:val="3FF8F3BD"/>
    <w:rsid w:val="3FFF5C61"/>
    <w:rsid w:val="40076C0D"/>
    <w:rsid w:val="4007D009"/>
    <w:rsid w:val="400F02B3"/>
    <w:rsid w:val="40103291"/>
    <w:rsid w:val="401659AF"/>
    <w:rsid w:val="401B6F5D"/>
    <w:rsid w:val="401E463A"/>
    <w:rsid w:val="4023B089"/>
    <w:rsid w:val="403E1C82"/>
    <w:rsid w:val="403F4E6F"/>
    <w:rsid w:val="40526715"/>
    <w:rsid w:val="405598BF"/>
    <w:rsid w:val="4058D06F"/>
    <w:rsid w:val="406071BA"/>
    <w:rsid w:val="4076E078"/>
    <w:rsid w:val="4088E49D"/>
    <w:rsid w:val="408C4934"/>
    <w:rsid w:val="408FF2EF"/>
    <w:rsid w:val="409007DA"/>
    <w:rsid w:val="409DB6DC"/>
    <w:rsid w:val="40A98CF3"/>
    <w:rsid w:val="40B222D5"/>
    <w:rsid w:val="40B7DB58"/>
    <w:rsid w:val="40B82656"/>
    <w:rsid w:val="40BEFE95"/>
    <w:rsid w:val="40CD3761"/>
    <w:rsid w:val="40D968F7"/>
    <w:rsid w:val="40DB62C8"/>
    <w:rsid w:val="40DCA9CE"/>
    <w:rsid w:val="40E0EFBB"/>
    <w:rsid w:val="40E5A3C0"/>
    <w:rsid w:val="40EE2726"/>
    <w:rsid w:val="410514C4"/>
    <w:rsid w:val="4112A0A5"/>
    <w:rsid w:val="4126A89B"/>
    <w:rsid w:val="41374BFA"/>
    <w:rsid w:val="4141F8F1"/>
    <w:rsid w:val="416C2954"/>
    <w:rsid w:val="417116EA"/>
    <w:rsid w:val="417748A0"/>
    <w:rsid w:val="418262DA"/>
    <w:rsid w:val="418851A1"/>
    <w:rsid w:val="41989274"/>
    <w:rsid w:val="419D38F4"/>
    <w:rsid w:val="41A59A4E"/>
    <w:rsid w:val="41A7DFA5"/>
    <w:rsid w:val="41AD5705"/>
    <w:rsid w:val="41BE413D"/>
    <w:rsid w:val="41C22944"/>
    <w:rsid w:val="41D3520D"/>
    <w:rsid w:val="41DA5285"/>
    <w:rsid w:val="41EC70F2"/>
    <w:rsid w:val="420426DE"/>
    <w:rsid w:val="420CBC8C"/>
    <w:rsid w:val="420FC3E3"/>
    <w:rsid w:val="421694A2"/>
    <w:rsid w:val="4216EC53"/>
    <w:rsid w:val="4222B882"/>
    <w:rsid w:val="42281995"/>
    <w:rsid w:val="422F882C"/>
    <w:rsid w:val="4234DF22"/>
    <w:rsid w:val="4246074F"/>
    <w:rsid w:val="424BE154"/>
    <w:rsid w:val="42546652"/>
    <w:rsid w:val="42634646"/>
    <w:rsid w:val="427ADA11"/>
    <w:rsid w:val="42806879"/>
    <w:rsid w:val="428A3C3D"/>
    <w:rsid w:val="42A221C7"/>
    <w:rsid w:val="42CC83E3"/>
    <w:rsid w:val="42DC6AA7"/>
    <w:rsid w:val="42E4BAC6"/>
    <w:rsid w:val="42EC3508"/>
    <w:rsid w:val="430DB509"/>
    <w:rsid w:val="4318966E"/>
    <w:rsid w:val="43332D37"/>
    <w:rsid w:val="433F3FA0"/>
    <w:rsid w:val="4348DA0A"/>
    <w:rsid w:val="4351D144"/>
    <w:rsid w:val="4356EDB3"/>
    <w:rsid w:val="4359641C"/>
    <w:rsid w:val="435C006C"/>
    <w:rsid w:val="43680F3D"/>
    <w:rsid w:val="437BD185"/>
    <w:rsid w:val="437BF412"/>
    <w:rsid w:val="43984E35"/>
    <w:rsid w:val="43A9890C"/>
    <w:rsid w:val="43BA12C2"/>
    <w:rsid w:val="43D4A8DB"/>
    <w:rsid w:val="43D64024"/>
    <w:rsid w:val="43D6EB35"/>
    <w:rsid w:val="43DF0A91"/>
    <w:rsid w:val="43E39E18"/>
    <w:rsid w:val="43E7F436"/>
    <w:rsid w:val="43EA9A2F"/>
    <w:rsid w:val="43EE1A59"/>
    <w:rsid w:val="43F44177"/>
    <w:rsid w:val="43F8ED87"/>
    <w:rsid w:val="43FAFEDE"/>
    <w:rsid w:val="43FCD560"/>
    <w:rsid w:val="43FEC1B4"/>
    <w:rsid w:val="441293D8"/>
    <w:rsid w:val="441FDE33"/>
    <w:rsid w:val="44295E55"/>
    <w:rsid w:val="442B22A2"/>
    <w:rsid w:val="44525113"/>
    <w:rsid w:val="44758FA3"/>
    <w:rsid w:val="448CA7A5"/>
    <w:rsid w:val="448E9EC3"/>
    <w:rsid w:val="44974A04"/>
    <w:rsid w:val="44A76E31"/>
    <w:rsid w:val="44AF416F"/>
    <w:rsid w:val="44C28ECC"/>
    <w:rsid w:val="44CAD34B"/>
    <w:rsid w:val="44D5B32C"/>
    <w:rsid w:val="44DAECE0"/>
    <w:rsid w:val="44DE075B"/>
    <w:rsid w:val="44E344FF"/>
    <w:rsid w:val="44E57D31"/>
    <w:rsid w:val="451190A2"/>
    <w:rsid w:val="45257375"/>
    <w:rsid w:val="453B0F02"/>
    <w:rsid w:val="453B31E1"/>
    <w:rsid w:val="4541CD98"/>
    <w:rsid w:val="454922AB"/>
    <w:rsid w:val="454FEDDB"/>
    <w:rsid w:val="45572BBC"/>
    <w:rsid w:val="455CFC62"/>
    <w:rsid w:val="455E4CDE"/>
    <w:rsid w:val="455E98D6"/>
    <w:rsid w:val="455FBA57"/>
    <w:rsid w:val="45656488"/>
    <w:rsid w:val="45698526"/>
    <w:rsid w:val="457D697D"/>
    <w:rsid w:val="457DF36B"/>
    <w:rsid w:val="4587B2F8"/>
    <w:rsid w:val="458A1D8B"/>
    <w:rsid w:val="458D0333"/>
    <w:rsid w:val="45965E19"/>
    <w:rsid w:val="45A37CB0"/>
    <w:rsid w:val="45AF13DE"/>
    <w:rsid w:val="45B53064"/>
    <w:rsid w:val="45C62AD5"/>
    <w:rsid w:val="45C7121A"/>
    <w:rsid w:val="45E3E1B6"/>
    <w:rsid w:val="45E60FAD"/>
    <w:rsid w:val="45E9765F"/>
    <w:rsid w:val="45F91D9F"/>
    <w:rsid w:val="45FCF472"/>
    <w:rsid w:val="46312227"/>
    <w:rsid w:val="4635D15C"/>
    <w:rsid w:val="464061C3"/>
    <w:rsid w:val="4640D61A"/>
    <w:rsid w:val="467E05A1"/>
    <w:rsid w:val="46924D1B"/>
    <w:rsid w:val="4696C85C"/>
    <w:rsid w:val="46A15030"/>
    <w:rsid w:val="46B18857"/>
    <w:rsid w:val="46B3E9CB"/>
    <w:rsid w:val="46BA8540"/>
    <w:rsid w:val="46D90A72"/>
    <w:rsid w:val="46ECF228"/>
    <w:rsid w:val="47040FB6"/>
    <w:rsid w:val="4707442A"/>
    <w:rsid w:val="470B4D7E"/>
    <w:rsid w:val="4712ECAD"/>
    <w:rsid w:val="47336A1D"/>
    <w:rsid w:val="4734506E"/>
    <w:rsid w:val="473726A8"/>
    <w:rsid w:val="473838F2"/>
    <w:rsid w:val="474DE68D"/>
    <w:rsid w:val="475D9865"/>
    <w:rsid w:val="4772F487"/>
    <w:rsid w:val="47918969"/>
    <w:rsid w:val="4797190F"/>
    <w:rsid w:val="47A386F7"/>
    <w:rsid w:val="47C2D894"/>
    <w:rsid w:val="47CCBFB7"/>
    <w:rsid w:val="47CEAAFF"/>
    <w:rsid w:val="47D59C66"/>
    <w:rsid w:val="47F07FB3"/>
    <w:rsid w:val="47F7886F"/>
    <w:rsid w:val="4800EE24"/>
    <w:rsid w:val="48095783"/>
    <w:rsid w:val="480AF90B"/>
    <w:rsid w:val="4813A1EE"/>
    <w:rsid w:val="48294B6C"/>
    <w:rsid w:val="484EBE0D"/>
    <w:rsid w:val="4860132C"/>
    <w:rsid w:val="487E7E16"/>
    <w:rsid w:val="4886D043"/>
    <w:rsid w:val="488C7568"/>
    <w:rsid w:val="488D5E0A"/>
    <w:rsid w:val="489391DB"/>
    <w:rsid w:val="48AB4B10"/>
    <w:rsid w:val="48C2094B"/>
    <w:rsid w:val="48D2B79E"/>
    <w:rsid w:val="48D2B9A0"/>
    <w:rsid w:val="48DABECC"/>
    <w:rsid w:val="48DD45CC"/>
    <w:rsid w:val="48E17599"/>
    <w:rsid w:val="48E41C72"/>
    <w:rsid w:val="48E6F467"/>
    <w:rsid w:val="48EF4397"/>
    <w:rsid w:val="48F26DC2"/>
    <w:rsid w:val="48F55778"/>
    <w:rsid w:val="48F9D88E"/>
    <w:rsid w:val="491DB070"/>
    <w:rsid w:val="4921E603"/>
    <w:rsid w:val="492CD8A6"/>
    <w:rsid w:val="4944BBBF"/>
    <w:rsid w:val="494B4569"/>
    <w:rsid w:val="4962D2A6"/>
    <w:rsid w:val="496370AC"/>
    <w:rsid w:val="496F8E34"/>
    <w:rsid w:val="4975CFDB"/>
    <w:rsid w:val="4977DF64"/>
    <w:rsid w:val="49796446"/>
    <w:rsid w:val="4986D583"/>
    <w:rsid w:val="498A8694"/>
    <w:rsid w:val="4995FFEF"/>
    <w:rsid w:val="499B0178"/>
    <w:rsid w:val="49A6A133"/>
    <w:rsid w:val="49A8D8F5"/>
    <w:rsid w:val="49B44827"/>
    <w:rsid w:val="49BD39DA"/>
    <w:rsid w:val="49CF6638"/>
    <w:rsid w:val="49D6381C"/>
    <w:rsid w:val="49F28AA9"/>
    <w:rsid w:val="49FB5BB8"/>
    <w:rsid w:val="49FC22BC"/>
    <w:rsid w:val="49FCA123"/>
    <w:rsid w:val="4A0167BC"/>
    <w:rsid w:val="4A044E43"/>
    <w:rsid w:val="4A17B3CD"/>
    <w:rsid w:val="4A2270D0"/>
    <w:rsid w:val="4A2CD286"/>
    <w:rsid w:val="4A3A9C13"/>
    <w:rsid w:val="4A57E931"/>
    <w:rsid w:val="4A62ABFF"/>
    <w:rsid w:val="4A654963"/>
    <w:rsid w:val="4A6DB3BD"/>
    <w:rsid w:val="4A7C68D7"/>
    <w:rsid w:val="4A8C75B9"/>
    <w:rsid w:val="4AAECD79"/>
    <w:rsid w:val="4AB628EC"/>
    <w:rsid w:val="4AC77FB2"/>
    <w:rsid w:val="4ACF831F"/>
    <w:rsid w:val="4AD1EB97"/>
    <w:rsid w:val="4ADAE1D6"/>
    <w:rsid w:val="4ADB0712"/>
    <w:rsid w:val="4AE3CB7B"/>
    <w:rsid w:val="4AE77C8C"/>
    <w:rsid w:val="4AE7D6DB"/>
    <w:rsid w:val="4AEE8525"/>
    <w:rsid w:val="4AFCA6BF"/>
    <w:rsid w:val="4AFDE485"/>
    <w:rsid w:val="4B074E9D"/>
    <w:rsid w:val="4B0A3207"/>
    <w:rsid w:val="4B1D265B"/>
    <w:rsid w:val="4B255F86"/>
    <w:rsid w:val="4B2656F5"/>
    <w:rsid w:val="4B33176D"/>
    <w:rsid w:val="4B348327"/>
    <w:rsid w:val="4B3B0EEC"/>
    <w:rsid w:val="4B3F7A72"/>
    <w:rsid w:val="4B478E14"/>
    <w:rsid w:val="4B4EC1EB"/>
    <w:rsid w:val="4B5C3E1C"/>
    <w:rsid w:val="4B6CAFA5"/>
    <w:rsid w:val="4B6FFBF6"/>
    <w:rsid w:val="4B872918"/>
    <w:rsid w:val="4B89A045"/>
    <w:rsid w:val="4B8CBE07"/>
    <w:rsid w:val="4B8F15A3"/>
    <w:rsid w:val="4B9E99FE"/>
    <w:rsid w:val="4BA4FC85"/>
    <w:rsid w:val="4BAFF437"/>
    <w:rsid w:val="4BBC286B"/>
    <w:rsid w:val="4BBF35EB"/>
    <w:rsid w:val="4BD02ACB"/>
    <w:rsid w:val="4BD66BC1"/>
    <w:rsid w:val="4BD94646"/>
    <w:rsid w:val="4BDA108F"/>
    <w:rsid w:val="4BDF08BD"/>
    <w:rsid w:val="4BE7A0B6"/>
    <w:rsid w:val="4C03090A"/>
    <w:rsid w:val="4C096091"/>
    <w:rsid w:val="4C356C59"/>
    <w:rsid w:val="4C47D405"/>
    <w:rsid w:val="4C5D64FA"/>
    <w:rsid w:val="4C655280"/>
    <w:rsid w:val="4C69E50C"/>
    <w:rsid w:val="4C6F226C"/>
    <w:rsid w:val="4C85DA88"/>
    <w:rsid w:val="4C982C99"/>
    <w:rsid w:val="4CAFE5C8"/>
    <w:rsid w:val="4CB98B0D"/>
    <w:rsid w:val="4CC22756"/>
    <w:rsid w:val="4CC3EDBE"/>
    <w:rsid w:val="4CD20167"/>
    <w:rsid w:val="4CD3622D"/>
    <w:rsid w:val="4CEBF312"/>
    <w:rsid w:val="4CFBD196"/>
    <w:rsid w:val="4D0352EC"/>
    <w:rsid w:val="4D1297A0"/>
    <w:rsid w:val="4D2FB8F6"/>
    <w:rsid w:val="4D5BCA09"/>
    <w:rsid w:val="4D5D50EE"/>
    <w:rsid w:val="4D5E9207"/>
    <w:rsid w:val="4D6C92A4"/>
    <w:rsid w:val="4D7D8101"/>
    <w:rsid w:val="4D7E2EE3"/>
    <w:rsid w:val="4D992B7F"/>
    <w:rsid w:val="4DAFC32B"/>
    <w:rsid w:val="4DB2462E"/>
    <w:rsid w:val="4DC7D922"/>
    <w:rsid w:val="4DCB06E7"/>
    <w:rsid w:val="4DE03FCF"/>
    <w:rsid w:val="4DF7744B"/>
    <w:rsid w:val="4DF89DE3"/>
    <w:rsid w:val="4E00BAE2"/>
    <w:rsid w:val="4E07259E"/>
    <w:rsid w:val="4E0CE658"/>
    <w:rsid w:val="4E146E3C"/>
    <w:rsid w:val="4E1DAEDA"/>
    <w:rsid w:val="4E259963"/>
    <w:rsid w:val="4E3DAED1"/>
    <w:rsid w:val="4E428D00"/>
    <w:rsid w:val="4E5AB93E"/>
    <w:rsid w:val="4E5B50B6"/>
    <w:rsid w:val="4E63E16C"/>
    <w:rsid w:val="4E699635"/>
    <w:rsid w:val="4E6B8C71"/>
    <w:rsid w:val="4E705331"/>
    <w:rsid w:val="4E86ACB0"/>
    <w:rsid w:val="4E8C0CDE"/>
    <w:rsid w:val="4E904776"/>
    <w:rsid w:val="4EA8FB7C"/>
    <w:rsid w:val="4EC43318"/>
    <w:rsid w:val="4EC61EED"/>
    <w:rsid w:val="4ED2A1FC"/>
    <w:rsid w:val="4ED62BCF"/>
    <w:rsid w:val="4ED6C347"/>
    <w:rsid w:val="4EE16348"/>
    <w:rsid w:val="4EF7BFA6"/>
    <w:rsid w:val="4F1BB2BA"/>
    <w:rsid w:val="4F293869"/>
    <w:rsid w:val="4F2C6A2F"/>
    <w:rsid w:val="4F34BC5C"/>
    <w:rsid w:val="4F482040"/>
    <w:rsid w:val="4F489497"/>
    <w:rsid w:val="4F4CF54D"/>
    <w:rsid w:val="4F4F6AD0"/>
    <w:rsid w:val="4F4F7553"/>
    <w:rsid w:val="4F50A443"/>
    <w:rsid w:val="4F586EA5"/>
    <w:rsid w:val="4F6A18BE"/>
    <w:rsid w:val="4F6E5F2C"/>
    <w:rsid w:val="4F7E6E10"/>
    <w:rsid w:val="4F86E367"/>
    <w:rsid w:val="4F997420"/>
    <w:rsid w:val="4F9BC452"/>
    <w:rsid w:val="4F9E397D"/>
    <w:rsid w:val="4FA02081"/>
    <w:rsid w:val="4FA5DBEC"/>
    <w:rsid w:val="4FA78D78"/>
    <w:rsid w:val="4FAE138E"/>
    <w:rsid w:val="4FB76E5A"/>
    <w:rsid w:val="4FB8253E"/>
    <w:rsid w:val="4FC25E8B"/>
    <w:rsid w:val="4FC6F256"/>
    <w:rsid w:val="4FC9AF3A"/>
    <w:rsid w:val="4FD71501"/>
    <w:rsid w:val="4FE0C7F4"/>
    <w:rsid w:val="4FE90A71"/>
    <w:rsid w:val="4FFD54E8"/>
    <w:rsid w:val="4FFDB98F"/>
    <w:rsid w:val="5003ADDC"/>
    <w:rsid w:val="500559A0"/>
    <w:rsid w:val="5014D914"/>
    <w:rsid w:val="501FD52E"/>
    <w:rsid w:val="5022EFA9"/>
    <w:rsid w:val="502614D5"/>
    <w:rsid w:val="505A6A67"/>
    <w:rsid w:val="505E2555"/>
    <w:rsid w:val="50632DEE"/>
    <w:rsid w:val="506434A5"/>
    <w:rsid w:val="506CB8A8"/>
    <w:rsid w:val="507DE6CC"/>
    <w:rsid w:val="507FDD08"/>
    <w:rsid w:val="508353BF"/>
    <w:rsid w:val="508F93F8"/>
    <w:rsid w:val="50913227"/>
    <w:rsid w:val="50ACEA3A"/>
    <w:rsid w:val="50B43F4D"/>
    <w:rsid w:val="50BA3495"/>
    <w:rsid w:val="50C381E6"/>
    <w:rsid w:val="50CAA308"/>
    <w:rsid w:val="50D35BF7"/>
    <w:rsid w:val="50D7FD13"/>
    <w:rsid w:val="50DA4C63"/>
    <w:rsid w:val="50E5D056"/>
    <w:rsid w:val="50E8F784"/>
    <w:rsid w:val="50F6D957"/>
    <w:rsid w:val="510444E5"/>
    <w:rsid w:val="51059F03"/>
    <w:rsid w:val="5110BE4F"/>
    <w:rsid w:val="51124EE9"/>
    <w:rsid w:val="511A220C"/>
    <w:rsid w:val="51324F29"/>
    <w:rsid w:val="513F4F68"/>
    <w:rsid w:val="51425C0B"/>
    <w:rsid w:val="5144871A"/>
    <w:rsid w:val="514DA295"/>
    <w:rsid w:val="51515FE9"/>
    <w:rsid w:val="51557F70"/>
    <w:rsid w:val="51699716"/>
    <w:rsid w:val="516E2A9D"/>
    <w:rsid w:val="517B6252"/>
    <w:rsid w:val="518356EB"/>
    <w:rsid w:val="5189A32C"/>
    <w:rsid w:val="518A9F4B"/>
    <w:rsid w:val="51A136F7"/>
    <w:rsid w:val="51C25DBC"/>
    <w:rsid w:val="51C3F7BC"/>
    <w:rsid w:val="51C44FB0"/>
    <w:rsid w:val="51C526AC"/>
    <w:rsid w:val="51C6108F"/>
    <w:rsid w:val="51C78391"/>
    <w:rsid w:val="51C7ABDB"/>
    <w:rsid w:val="51D02AB5"/>
    <w:rsid w:val="520D11F8"/>
    <w:rsid w:val="5210768F"/>
    <w:rsid w:val="52120A26"/>
    <w:rsid w:val="52377FC4"/>
    <w:rsid w:val="523F9F20"/>
    <w:rsid w:val="524279D4"/>
    <w:rsid w:val="52494560"/>
    <w:rsid w:val="524D7DC4"/>
    <w:rsid w:val="5252F853"/>
    <w:rsid w:val="5268BFC4"/>
    <w:rsid w:val="526AF247"/>
    <w:rsid w:val="527B1E6A"/>
    <w:rsid w:val="52907291"/>
    <w:rsid w:val="52AA55B0"/>
    <w:rsid w:val="52AB9196"/>
    <w:rsid w:val="52B03B48"/>
    <w:rsid w:val="52CD8812"/>
    <w:rsid w:val="52F06147"/>
    <w:rsid w:val="52F528BF"/>
    <w:rsid w:val="52FF4154"/>
    <w:rsid w:val="530DEC75"/>
    <w:rsid w:val="530F4D3B"/>
    <w:rsid w:val="530FD503"/>
    <w:rsid w:val="5311ECD4"/>
    <w:rsid w:val="5317201D"/>
    <w:rsid w:val="531F274C"/>
    <w:rsid w:val="532FEDCC"/>
    <w:rsid w:val="53306CBB"/>
    <w:rsid w:val="53345E32"/>
    <w:rsid w:val="53348CC5"/>
    <w:rsid w:val="5334DB06"/>
    <w:rsid w:val="533F4181"/>
    <w:rsid w:val="5341CDB0"/>
    <w:rsid w:val="5342A3B1"/>
    <w:rsid w:val="5345F0FD"/>
    <w:rsid w:val="534898F9"/>
    <w:rsid w:val="53536D2E"/>
    <w:rsid w:val="53652949"/>
    <w:rsid w:val="5369DFB7"/>
    <w:rsid w:val="5370E86B"/>
    <w:rsid w:val="537986F7"/>
    <w:rsid w:val="5388B9E0"/>
    <w:rsid w:val="5394B22A"/>
    <w:rsid w:val="539ACC95"/>
    <w:rsid w:val="53A6FA7C"/>
    <w:rsid w:val="53C8D2E9"/>
    <w:rsid w:val="53CE18EB"/>
    <w:rsid w:val="53EB16C1"/>
    <w:rsid w:val="53FA6159"/>
    <w:rsid w:val="53FC32CA"/>
    <w:rsid w:val="53FED299"/>
    <w:rsid w:val="5405C305"/>
    <w:rsid w:val="540B1FDA"/>
    <w:rsid w:val="5411A060"/>
    <w:rsid w:val="5419FFCE"/>
    <w:rsid w:val="5422E676"/>
    <w:rsid w:val="5436CB4B"/>
    <w:rsid w:val="543ED446"/>
    <w:rsid w:val="544C0BA9"/>
    <w:rsid w:val="546F02A4"/>
    <w:rsid w:val="5472B037"/>
    <w:rsid w:val="549056EC"/>
    <w:rsid w:val="5494EAB7"/>
    <w:rsid w:val="54B2F07E"/>
    <w:rsid w:val="54BE0E26"/>
    <w:rsid w:val="54C047CF"/>
    <w:rsid w:val="54D96CAA"/>
    <w:rsid w:val="54E3042C"/>
    <w:rsid w:val="54F69E35"/>
    <w:rsid w:val="55041C81"/>
    <w:rsid w:val="551A1DB0"/>
    <w:rsid w:val="551CDF3C"/>
    <w:rsid w:val="552517F3"/>
    <w:rsid w:val="55327BC4"/>
    <w:rsid w:val="553A9B20"/>
    <w:rsid w:val="55567FCB"/>
    <w:rsid w:val="555A0CC8"/>
    <w:rsid w:val="555A36AE"/>
    <w:rsid w:val="55639C93"/>
    <w:rsid w:val="5566E40B"/>
    <w:rsid w:val="557C69E6"/>
    <w:rsid w:val="55834105"/>
    <w:rsid w:val="559D7CB3"/>
    <w:rsid w:val="559F5DFF"/>
    <w:rsid w:val="55A52CD0"/>
    <w:rsid w:val="55AB5D26"/>
    <w:rsid w:val="55BCF36C"/>
    <w:rsid w:val="55C201C5"/>
    <w:rsid w:val="55C69FCB"/>
    <w:rsid w:val="55E6528C"/>
    <w:rsid w:val="55ECB375"/>
    <w:rsid w:val="55FCD5F1"/>
    <w:rsid w:val="560D9C2A"/>
    <w:rsid w:val="56119E4E"/>
    <w:rsid w:val="5622EC2E"/>
    <w:rsid w:val="562E2B42"/>
    <w:rsid w:val="56338784"/>
    <w:rsid w:val="56386E08"/>
    <w:rsid w:val="563ACC86"/>
    <w:rsid w:val="56419904"/>
    <w:rsid w:val="56436228"/>
    <w:rsid w:val="564A91FF"/>
    <w:rsid w:val="5653A0E0"/>
    <w:rsid w:val="5653AC93"/>
    <w:rsid w:val="565C57B4"/>
    <w:rsid w:val="565D85A9"/>
    <w:rsid w:val="568135DA"/>
    <w:rsid w:val="568289ED"/>
    <w:rsid w:val="568ACE29"/>
    <w:rsid w:val="569CC5B4"/>
    <w:rsid w:val="56A704C8"/>
    <w:rsid w:val="56AB3AB8"/>
    <w:rsid w:val="56CA5016"/>
    <w:rsid w:val="56E39D96"/>
    <w:rsid w:val="56EB6F96"/>
    <w:rsid w:val="56F1EEA8"/>
    <w:rsid w:val="56FD0145"/>
    <w:rsid w:val="56FF084D"/>
    <w:rsid w:val="573FAD0E"/>
    <w:rsid w:val="574B5EE7"/>
    <w:rsid w:val="5753FE70"/>
    <w:rsid w:val="57563417"/>
    <w:rsid w:val="575C1DCC"/>
    <w:rsid w:val="575DFB7F"/>
    <w:rsid w:val="57648744"/>
    <w:rsid w:val="57862E9C"/>
    <w:rsid w:val="5787EC5E"/>
    <w:rsid w:val="57990CAA"/>
    <w:rsid w:val="579AF835"/>
    <w:rsid w:val="57B0A170"/>
    <w:rsid w:val="57B299AE"/>
    <w:rsid w:val="57B6BAE0"/>
    <w:rsid w:val="57D80F4C"/>
    <w:rsid w:val="57EB02DD"/>
    <w:rsid w:val="5802077F"/>
    <w:rsid w:val="5809EC2C"/>
    <w:rsid w:val="582CDF51"/>
    <w:rsid w:val="58406F4A"/>
    <w:rsid w:val="58416572"/>
    <w:rsid w:val="584AE18E"/>
    <w:rsid w:val="584AF591"/>
    <w:rsid w:val="586FDE02"/>
    <w:rsid w:val="587ABFE5"/>
    <w:rsid w:val="588DD439"/>
    <w:rsid w:val="5898AD9F"/>
    <w:rsid w:val="58A3CBF0"/>
    <w:rsid w:val="58A87E74"/>
    <w:rsid w:val="58AF454B"/>
    <w:rsid w:val="58C0A343"/>
    <w:rsid w:val="58C7C680"/>
    <w:rsid w:val="58CF2928"/>
    <w:rsid w:val="58D21E80"/>
    <w:rsid w:val="58DE9187"/>
    <w:rsid w:val="58E37B69"/>
    <w:rsid w:val="58E419E9"/>
    <w:rsid w:val="58EFE61C"/>
    <w:rsid w:val="58F275D2"/>
    <w:rsid w:val="590BBE92"/>
    <w:rsid w:val="590C5721"/>
    <w:rsid w:val="590DEE61"/>
    <w:rsid w:val="59104918"/>
    <w:rsid w:val="591B9D63"/>
    <w:rsid w:val="592235DB"/>
    <w:rsid w:val="593AE9E1"/>
    <w:rsid w:val="5946E22B"/>
    <w:rsid w:val="595BF3D5"/>
    <w:rsid w:val="596CE193"/>
    <w:rsid w:val="596E5007"/>
    <w:rsid w:val="5976B5B2"/>
    <w:rsid w:val="597DAACD"/>
    <w:rsid w:val="59898087"/>
    <w:rsid w:val="59965FF3"/>
    <w:rsid w:val="59A42980"/>
    <w:rsid w:val="59B83F24"/>
    <w:rsid w:val="59BADE1E"/>
    <w:rsid w:val="59D101DF"/>
    <w:rsid w:val="59F043AC"/>
    <w:rsid w:val="5A25394C"/>
    <w:rsid w:val="5A26F21F"/>
    <w:rsid w:val="5A2AA1B4"/>
    <w:rsid w:val="5A430E7D"/>
    <w:rsid w:val="5A4610CB"/>
    <w:rsid w:val="5A4DA64C"/>
    <w:rsid w:val="5A6511EF"/>
    <w:rsid w:val="5A6C2A94"/>
    <w:rsid w:val="5A912BC1"/>
    <w:rsid w:val="5A9DFD69"/>
    <w:rsid w:val="5AAD1D48"/>
    <w:rsid w:val="5AAEE6C4"/>
    <w:rsid w:val="5AB4A08E"/>
    <w:rsid w:val="5ACAD685"/>
    <w:rsid w:val="5ACE9CE8"/>
    <w:rsid w:val="5ADE74F7"/>
    <w:rsid w:val="5AF4425A"/>
    <w:rsid w:val="5AF4D9D2"/>
    <w:rsid w:val="5AF9ACC4"/>
    <w:rsid w:val="5AFADDCF"/>
    <w:rsid w:val="5B0C560F"/>
    <w:rsid w:val="5B19B887"/>
    <w:rsid w:val="5B237880"/>
    <w:rsid w:val="5B39CDA4"/>
    <w:rsid w:val="5B39D3BE"/>
    <w:rsid w:val="5B419B26"/>
    <w:rsid w:val="5B4524E0"/>
    <w:rsid w:val="5B4826EB"/>
    <w:rsid w:val="5B485602"/>
    <w:rsid w:val="5B517221"/>
    <w:rsid w:val="5B69DDE3"/>
    <w:rsid w:val="5B7D0445"/>
    <w:rsid w:val="5BA424C5"/>
    <w:rsid w:val="5BA67505"/>
    <w:rsid w:val="5BB4C3AF"/>
    <w:rsid w:val="5BD3E6F7"/>
    <w:rsid w:val="5BEF902E"/>
    <w:rsid w:val="5BF2AC73"/>
    <w:rsid w:val="5C1CCD34"/>
    <w:rsid w:val="5C1FB4DE"/>
    <w:rsid w:val="5C20BB95"/>
    <w:rsid w:val="5C2297C2"/>
    <w:rsid w:val="5C354E69"/>
    <w:rsid w:val="5C44083F"/>
    <w:rsid w:val="5C48044E"/>
    <w:rsid w:val="5C4B11D3"/>
    <w:rsid w:val="5C4ED1DF"/>
    <w:rsid w:val="5C596B22"/>
    <w:rsid w:val="5C5E6A24"/>
    <w:rsid w:val="5C7AA9FF"/>
    <w:rsid w:val="5C7B6A43"/>
    <w:rsid w:val="5C8308C6"/>
    <w:rsid w:val="5C8CA4FF"/>
    <w:rsid w:val="5C90478E"/>
    <w:rsid w:val="5C910FD5"/>
    <w:rsid w:val="5C9F6025"/>
    <w:rsid w:val="5CA7B731"/>
    <w:rsid w:val="5CA81492"/>
    <w:rsid w:val="5CB6132D"/>
    <w:rsid w:val="5CBA2B90"/>
    <w:rsid w:val="5CBCAD04"/>
    <w:rsid w:val="5CC27CC2"/>
    <w:rsid w:val="5CC2E264"/>
    <w:rsid w:val="5CD289A4"/>
    <w:rsid w:val="5CD32A78"/>
    <w:rsid w:val="5CD3AA75"/>
    <w:rsid w:val="5CD6D678"/>
    <w:rsid w:val="5CD8FFD2"/>
    <w:rsid w:val="5CDCC661"/>
    <w:rsid w:val="5CDD7A29"/>
    <w:rsid w:val="5CDF7F7B"/>
    <w:rsid w:val="5CE41C6F"/>
    <w:rsid w:val="5CE7F260"/>
    <w:rsid w:val="5CEE0233"/>
    <w:rsid w:val="5D02AE54"/>
    <w:rsid w:val="5D0DF816"/>
    <w:rsid w:val="5D118A2B"/>
    <w:rsid w:val="5D17FD67"/>
    <w:rsid w:val="5D26C32C"/>
    <w:rsid w:val="5D28ABBA"/>
    <w:rsid w:val="5D38957B"/>
    <w:rsid w:val="5D5B4892"/>
    <w:rsid w:val="5D6D65DF"/>
    <w:rsid w:val="5D773D13"/>
    <w:rsid w:val="5D7F8F40"/>
    <w:rsid w:val="5D7FE834"/>
    <w:rsid w:val="5D8A944F"/>
    <w:rsid w:val="5D8F412B"/>
    <w:rsid w:val="5DA3F079"/>
    <w:rsid w:val="5DAE2059"/>
    <w:rsid w:val="5DC73B08"/>
    <w:rsid w:val="5DCADF23"/>
    <w:rsid w:val="5DD97D91"/>
    <w:rsid w:val="5DDBB553"/>
    <w:rsid w:val="5DE09339"/>
    <w:rsid w:val="5DE81E1A"/>
    <w:rsid w:val="5DEAF7EC"/>
    <w:rsid w:val="5DED20E0"/>
    <w:rsid w:val="5DF7387A"/>
    <w:rsid w:val="5DF931B3"/>
    <w:rsid w:val="5DF9C830"/>
    <w:rsid w:val="5DFA6C66"/>
    <w:rsid w:val="5E119C7A"/>
    <w:rsid w:val="5E1361E7"/>
    <w:rsid w:val="5E23BB57"/>
    <w:rsid w:val="5E25A470"/>
    <w:rsid w:val="5E2866F7"/>
    <w:rsid w:val="5E30AE6E"/>
    <w:rsid w:val="5E36952B"/>
    <w:rsid w:val="5E3B28B2"/>
    <w:rsid w:val="5E511BF0"/>
    <w:rsid w:val="5E716388"/>
    <w:rsid w:val="5E740436"/>
    <w:rsid w:val="5E744E52"/>
    <w:rsid w:val="5E7EBBC3"/>
    <w:rsid w:val="5E82C6A2"/>
    <w:rsid w:val="5E89BFAA"/>
    <w:rsid w:val="5EA0E72D"/>
    <w:rsid w:val="5EA3048E"/>
    <w:rsid w:val="5EA9CFD7"/>
    <w:rsid w:val="5EB06931"/>
    <w:rsid w:val="5EBD9B5F"/>
    <w:rsid w:val="5EC2F619"/>
    <w:rsid w:val="5ED16E69"/>
    <w:rsid w:val="5ED48AFF"/>
    <w:rsid w:val="5EE3FD6C"/>
    <w:rsid w:val="5EF3D77D"/>
    <w:rsid w:val="5EF55332"/>
    <w:rsid w:val="5EFDFCAC"/>
    <w:rsid w:val="5F203D87"/>
    <w:rsid w:val="5F21E0CE"/>
    <w:rsid w:val="5F259B6B"/>
    <w:rsid w:val="5F347EE7"/>
    <w:rsid w:val="5F40267C"/>
    <w:rsid w:val="5F4999A8"/>
    <w:rsid w:val="5F4D4AB9"/>
    <w:rsid w:val="5F55F3DF"/>
    <w:rsid w:val="5F5E2B81"/>
    <w:rsid w:val="5F8257E7"/>
    <w:rsid w:val="5F85E6B9"/>
    <w:rsid w:val="5F906E8D"/>
    <w:rsid w:val="5F9B8246"/>
    <w:rsid w:val="5FB78475"/>
    <w:rsid w:val="5FB83B15"/>
    <w:rsid w:val="5FBA46CE"/>
    <w:rsid w:val="5FC20C49"/>
    <w:rsid w:val="5FC708AD"/>
    <w:rsid w:val="5FD866F7"/>
    <w:rsid w:val="5FDD0AC2"/>
    <w:rsid w:val="600A8F0D"/>
    <w:rsid w:val="60217EAD"/>
    <w:rsid w:val="60268489"/>
    <w:rsid w:val="6033F622"/>
    <w:rsid w:val="603B7E06"/>
    <w:rsid w:val="604E1B3B"/>
    <w:rsid w:val="60582D20"/>
    <w:rsid w:val="6058F96B"/>
    <w:rsid w:val="6075F7B9"/>
    <w:rsid w:val="607716F9"/>
    <w:rsid w:val="60791CCC"/>
    <w:rsid w:val="60819407"/>
    <w:rsid w:val="6084CB62"/>
    <w:rsid w:val="608E55CD"/>
    <w:rsid w:val="60A0F8E5"/>
    <w:rsid w:val="60B6988A"/>
    <w:rsid w:val="60C0B024"/>
    <w:rsid w:val="60E4F7CD"/>
    <w:rsid w:val="60F895A9"/>
    <w:rsid w:val="610EA8E5"/>
    <w:rsid w:val="6117B6CB"/>
    <w:rsid w:val="611866CC"/>
    <w:rsid w:val="611BBC21"/>
    <w:rsid w:val="611F2764"/>
    <w:rsid w:val="612C70C4"/>
    <w:rsid w:val="612D9FB4"/>
    <w:rsid w:val="614B9A21"/>
    <w:rsid w:val="61580EF1"/>
    <w:rsid w:val="616A6A51"/>
    <w:rsid w:val="6170973C"/>
    <w:rsid w:val="618E28D7"/>
    <w:rsid w:val="619A354E"/>
    <w:rsid w:val="61A0E7F5"/>
    <w:rsid w:val="61A68491"/>
    <w:rsid w:val="61A7D95C"/>
    <w:rsid w:val="61B23975"/>
    <w:rsid w:val="61B46DF5"/>
    <w:rsid w:val="61C4B1CF"/>
    <w:rsid w:val="61F1BAFB"/>
    <w:rsid w:val="6209CF97"/>
    <w:rsid w:val="621380D4"/>
    <w:rsid w:val="62174B0D"/>
    <w:rsid w:val="622470D4"/>
    <w:rsid w:val="6229B1D7"/>
    <w:rsid w:val="622C0FB7"/>
    <w:rsid w:val="62330FD3"/>
    <w:rsid w:val="6237ED94"/>
    <w:rsid w:val="623B9E6E"/>
    <w:rsid w:val="62502394"/>
    <w:rsid w:val="627A7020"/>
    <w:rsid w:val="62A57383"/>
    <w:rsid w:val="62B54323"/>
    <w:rsid w:val="62BE9BE0"/>
    <w:rsid w:val="62C8CBB2"/>
    <w:rsid w:val="62D2BC5F"/>
    <w:rsid w:val="62E93B82"/>
    <w:rsid w:val="62E9B29C"/>
    <w:rsid w:val="62F02156"/>
    <w:rsid w:val="62FB40A2"/>
    <w:rsid w:val="630D0AC8"/>
    <w:rsid w:val="632C1F6F"/>
    <w:rsid w:val="633B3D48"/>
    <w:rsid w:val="636765E9"/>
    <w:rsid w:val="63683ACA"/>
    <w:rsid w:val="636A65D9"/>
    <w:rsid w:val="6373111A"/>
    <w:rsid w:val="638CB664"/>
    <w:rsid w:val="638DA5D0"/>
    <w:rsid w:val="639A4999"/>
    <w:rsid w:val="63A0D6E3"/>
    <w:rsid w:val="63B98002"/>
    <w:rsid w:val="63BABDE4"/>
    <w:rsid w:val="63BC33EC"/>
    <w:rsid w:val="63D3D647"/>
    <w:rsid w:val="63D93537"/>
    <w:rsid w:val="63EBF3F5"/>
    <w:rsid w:val="63F87422"/>
    <w:rsid w:val="6404DA70"/>
    <w:rsid w:val="640B4572"/>
    <w:rsid w:val="64119E66"/>
    <w:rsid w:val="6415B71E"/>
    <w:rsid w:val="641A9F56"/>
    <w:rsid w:val="6424DD0E"/>
    <w:rsid w:val="642D6111"/>
    <w:rsid w:val="64354296"/>
    <w:rsid w:val="64438624"/>
    <w:rsid w:val="64569353"/>
    <w:rsid w:val="645B358F"/>
    <w:rsid w:val="645C57CC"/>
    <w:rsid w:val="64631567"/>
    <w:rsid w:val="64658A92"/>
    <w:rsid w:val="648296B8"/>
    <w:rsid w:val="6492483B"/>
    <w:rsid w:val="6492B517"/>
    <w:rsid w:val="649EFDCC"/>
    <w:rsid w:val="64A9CFC1"/>
    <w:rsid w:val="64AFD2DC"/>
    <w:rsid w:val="64B18A76"/>
    <w:rsid w:val="64B2AE72"/>
    <w:rsid w:val="64B4368B"/>
    <w:rsid w:val="64C31266"/>
    <w:rsid w:val="64C433A8"/>
    <w:rsid w:val="64C5A3E5"/>
    <w:rsid w:val="64C5E65D"/>
    <w:rsid w:val="64D3DBE3"/>
    <w:rsid w:val="64D56A25"/>
    <w:rsid w:val="64D751E9"/>
    <w:rsid w:val="64E6B704"/>
    <w:rsid w:val="650373B3"/>
    <w:rsid w:val="6516F96E"/>
    <w:rsid w:val="65177DC4"/>
    <w:rsid w:val="651A731C"/>
    <w:rsid w:val="6537318C"/>
    <w:rsid w:val="653B9CED"/>
    <w:rsid w:val="65548D92"/>
    <w:rsid w:val="655CC20F"/>
    <w:rsid w:val="65800A9C"/>
    <w:rsid w:val="659E8ED3"/>
    <w:rsid w:val="65A4B593"/>
    <w:rsid w:val="65A77A7A"/>
    <w:rsid w:val="65AAEBC4"/>
    <w:rsid w:val="65AC7F5B"/>
    <w:rsid w:val="65B60078"/>
    <w:rsid w:val="65B6A288"/>
    <w:rsid w:val="65BB23D4"/>
    <w:rsid w:val="65BF1024"/>
    <w:rsid w:val="65C015F7"/>
    <w:rsid w:val="65C51AD8"/>
    <w:rsid w:val="65C8D763"/>
    <w:rsid w:val="65DD2994"/>
    <w:rsid w:val="65E3D828"/>
    <w:rsid w:val="65E78166"/>
    <w:rsid w:val="65EC6B48"/>
    <w:rsid w:val="65F57454"/>
    <w:rsid w:val="6600EBB4"/>
    <w:rsid w:val="661FD1DE"/>
    <w:rsid w:val="6620C4F9"/>
    <w:rsid w:val="66342030"/>
    <w:rsid w:val="6635F8E2"/>
    <w:rsid w:val="663DE86A"/>
    <w:rsid w:val="665D1C5F"/>
    <w:rsid w:val="6698BA6A"/>
    <w:rsid w:val="66A1DA3A"/>
    <w:rsid w:val="66A732BA"/>
    <w:rsid w:val="66ABC641"/>
    <w:rsid w:val="66AE7C15"/>
    <w:rsid w:val="66B3C216"/>
    <w:rsid w:val="66BCC194"/>
    <w:rsid w:val="66BF8FAE"/>
    <w:rsid w:val="66C18A07"/>
    <w:rsid w:val="66DA17D6"/>
    <w:rsid w:val="66FE5332"/>
    <w:rsid w:val="66FE53EC"/>
    <w:rsid w:val="66FF4315"/>
    <w:rsid w:val="67033090"/>
    <w:rsid w:val="6708E873"/>
    <w:rsid w:val="67134B0B"/>
    <w:rsid w:val="671B0189"/>
    <w:rsid w:val="672E842F"/>
    <w:rsid w:val="673017C6"/>
    <w:rsid w:val="674CF0DC"/>
    <w:rsid w:val="674D1614"/>
    <w:rsid w:val="674E84D5"/>
    <w:rsid w:val="674F019F"/>
    <w:rsid w:val="6755683B"/>
    <w:rsid w:val="675FE482"/>
    <w:rsid w:val="676E501F"/>
    <w:rsid w:val="6773BAA2"/>
    <w:rsid w:val="67740AA4"/>
    <w:rsid w:val="67835FF7"/>
    <w:rsid w:val="678AD17F"/>
    <w:rsid w:val="679461CD"/>
    <w:rsid w:val="6795EECA"/>
    <w:rsid w:val="67A0925C"/>
    <w:rsid w:val="67B27CC5"/>
    <w:rsid w:val="67B4B408"/>
    <w:rsid w:val="67B5180E"/>
    <w:rsid w:val="67B59F68"/>
    <w:rsid w:val="67BE2E77"/>
    <w:rsid w:val="67DB30E6"/>
    <w:rsid w:val="67E896BD"/>
    <w:rsid w:val="67EA3221"/>
    <w:rsid w:val="68224722"/>
    <w:rsid w:val="68366CF9"/>
    <w:rsid w:val="68391E52"/>
    <w:rsid w:val="683C0FE5"/>
    <w:rsid w:val="6843FE1A"/>
    <w:rsid w:val="68456B93"/>
    <w:rsid w:val="68461B94"/>
    <w:rsid w:val="684796A2"/>
    <w:rsid w:val="684BBC9D"/>
    <w:rsid w:val="6862AA8A"/>
    <w:rsid w:val="687100D6"/>
    <w:rsid w:val="68724ECD"/>
    <w:rsid w:val="687BCFEA"/>
    <w:rsid w:val="688701FB"/>
    <w:rsid w:val="689B38B2"/>
    <w:rsid w:val="68ACA65A"/>
    <w:rsid w:val="68ADF769"/>
    <w:rsid w:val="68B42E3E"/>
    <w:rsid w:val="68C274B8"/>
    <w:rsid w:val="68C6335E"/>
    <w:rsid w:val="68C6D869"/>
    <w:rsid w:val="68C93BCB"/>
    <w:rsid w:val="68E0D8ED"/>
    <w:rsid w:val="68E13955"/>
    <w:rsid w:val="68E5A5AD"/>
    <w:rsid w:val="68E784B4"/>
    <w:rsid w:val="68E9C7F0"/>
    <w:rsid w:val="6909C88C"/>
    <w:rsid w:val="690F8B03"/>
    <w:rsid w:val="691AF6B0"/>
    <w:rsid w:val="692575A5"/>
    <w:rsid w:val="6925BE08"/>
    <w:rsid w:val="69296CFE"/>
    <w:rsid w:val="692C7BA3"/>
    <w:rsid w:val="692F5657"/>
    <w:rsid w:val="69472AE4"/>
    <w:rsid w:val="694954F8"/>
    <w:rsid w:val="6952D2A0"/>
    <w:rsid w:val="69574163"/>
    <w:rsid w:val="695CC374"/>
    <w:rsid w:val="695F9390"/>
    <w:rsid w:val="696391BA"/>
    <w:rsid w:val="69694683"/>
    <w:rsid w:val="69814CA3"/>
    <w:rsid w:val="69908F3C"/>
    <w:rsid w:val="6991E34F"/>
    <w:rsid w:val="699C9CF9"/>
    <w:rsid w:val="699DC151"/>
    <w:rsid w:val="69A25F70"/>
    <w:rsid w:val="69B9B3D0"/>
    <w:rsid w:val="69BB7A38"/>
    <w:rsid w:val="69C45C68"/>
    <w:rsid w:val="69E78A50"/>
    <w:rsid w:val="69F65EBD"/>
    <w:rsid w:val="69FF0472"/>
    <w:rsid w:val="6A03EDF3"/>
    <w:rsid w:val="6A09D8C0"/>
    <w:rsid w:val="6A16A24E"/>
    <w:rsid w:val="6A1B06E4"/>
    <w:rsid w:val="6A226202"/>
    <w:rsid w:val="6A2ADEC1"/>
    <w:rsid w:val="6A2B7570"/>
    <w:rsid w:val="6A37C5AE"/>
    <w:rsid w:val="6A383803"/>
    <w:rsid w:val="6A3C8E21"/>
    <w:rsid w:val="6A49B850"/>
    <w:rsid w:val="6A69032A"/>
    <w:rsid w:val="6A6B6520"/>
    <w:rsid w:val="6A95F0EB"/>
    <w:rsid w:val="6AB3953A"/>
    <w:rsid w:val="6ABFE28C"/>
    <w:rsid w:val="6AC7249C"/>
    <w:rsid w:val="6AC87ED5"/>
    <w:rsid w:val="6AD41D53"/>
    <w:rsid w:val="6AFBD2A1"/>
    <w:rsid w:val="6AFE005A"/>
    <w:rsid w:val="6B0891BE"/>
    <w:rsid w:val="6B0A98F5"/>
    <w:rsid w:val="6B109CF2"/>
    <w:rsid w:val="6B326C73"/>
    <w:rsid w:val="6B3BC759"/>
    <w:rsid w:val="6B42EA96"/>
    <w:rsid w:val="6B47D6B9"/>
    <w:rsid w:val="6B4AE4CF"/>
    <w:rsid w:val="6B50737A"/>
    <w:rsid w:val="6B573210"/>
    <w:rsid w:val="6B81BA67"/>
    <w:rsid w:val="6B81F9EB"/>
    <w:rsid w:val="6B849439"/>
    <w:rsid w:val="6B9BAA10"/>
    <w:rsid w:val="6BA32700"/>
    <w:rsid w:val="6BA4158A"/>
    <w:rsid w:val="6BA95B14"/>
    <w:rsid w:val="6BBB12D8"/>
    <w:rsid w:val="6BBB6ACC"/>
    <w:rsid w:val="6BC286D5"/>
    <w:rsid w:val="6BCFA7AE"/>
    <w:rsid w:val="6BD2BBD9"/>
    <w:rsid w:val="6C027ED9"/>
    <w:rsid w:val="6C02975E"/>
    <w:rsid w:val="6C0C9D7B"/>
    <w:rsid w:val="6C1239DD"/>
    <w:rsid w:val="6C123EA2"/>
    <w:rsid w:val="6C1B2847"/>
    <w:rsid w:val="6C1BB42C"/>
    <w:rsid w:val="6C1D163B"/>
    <w:rsid w:val="6C51FFFA"/>
    <w:rsid w:val="6C5232CB"/>
    <w:rsid w:val="6C5EBDB4"/>
    <w:rsid w:val="6C668210"/>
    <w:rsid w:val="6C7BA1C7"/>
    <w:rsid w:val="6C7E8B0C"/>
    <w:rsid w:val="6C81D849"/>
    <w:rsid w:val="6C88EDD8"/>
    <w:rsid w:val="6C956352"/>
    <w:rsid w:val="6CBB1659"/>
    <w:rsid w:val="6CBD1B4A"/>
    <w:rsid w:val="6CCC9065"/>
    <w:rsid w:val="6CCD5A02"/>
    <w:rsid w:val="6CD0E6D2"/>
    <w:rsid w:val="6CD6B36D"/>
    <w:rsid w:val="6CD7FC61"/>
    <w:rsid w:val="6CDBB39E"/>
    <w:rsid w:val="6CE771CB"/>
    <w:rsid w:val="6CF782B3"/>
    <w:rsid w:val="6CFA8A55"/>
    <w:rsid w:val="6D03D8A1"/>
    <w:rsid w:val="6D261C79"/>
    <w:rsid w:val="6D39DA53"/>
    <w:rsid w:val="6D5752A0"/>
    <w:rsid w:val="6D5A6BD3"/>
    <w:rsid w:val="6D649ADA"/>
    <w:rsid w:val="6D691814"/>
    <w:rsid w:val="6D75686B"/>
    <w:rsid w:val="6DB03A76"/>
    <w:rsid w:val="6DB058F9"/>
    <w:rsid w:val="6DBE1052"/>
    <w:rsid w:val="6DC5FDD8"/>
    <w:rsid w:val="6DCD201A"/>
    <w:rsid w:val="6DE5ABDB"/>
    <w:rsid w:val="6DE9E16E"/>
    <w:rsid w:val="6DF5F6A7"/>
    <w:rsid w:val="6DFC34DB"/>
    <w:rsid w:val="6E01856E"/>
    <w:rsid w:val="6E09F7AD"/>
    <w:rsid w:val="6E1AA8BA"/>
    <w:rsid w:val="6E20F4FB"/>
    <w:rsid w:val="6E26B677"/>
    <w:rsid w:val="6E373E73"/>
    <w:rsid w:val="6E389674"/>
    <w:rsid w:val="6E3D2900"/>
    <w:rsid w:val="6E46CF40"/>
    <w:rsid w:val="6E633616"/>
    <w:rsid w:val="6E6E4ACA"/>
    <w:rsid w:val="6E7A0E28"/>
    <w:rsid w:val="6E813165"/>
    <w:rsid w:val="6E83422C"/>
    <w:rsid w:val="6E85ACBF"/>
    <w:rsid w:val="6E96109A"/>
    <w:rsid w:val="6EA5EAAB"/>
    <w:rsid w:val="6EB27770"/>
    <w:rsid w:val="6EBCFE38"/>
    <w:rsid w:val="6EDA3B3E"/>
    <w:rsid w:val="6EE0645E"/>
    <w:rsid w:val="6F06A445"/>
    <w:rsid w:val="6F0DD435"/>
    <w:rsid w:val="6F188721"/>
    <w:rsid w:val="6F1D0920"/>
    <w:rsid w:val="6F245E73"/>
    <w:rsid w:val="6F250359"/>
    <w:rsid w:val="6F52BD76"/>
    <w:rsid w:val="6F83FBA5"/>
    <w:rsid w:val="6F95EEF8"/>
    <w:rsid w:val="6FA8E6AC"/>
    <w:rsid w:val="6FAA3672"/>
    <w:rsid w:val="6FADCC6A"/>
    <w:rsid w:val="6FB9AAE1"/>
    <w:rsid w:val="6FC37601"/>
    <w:rsid w:val="6FC57C30"/>
    <w:rsid w:val="6FD464BA"/>
    <w:rsid w:val="6FE610EB"/>
    <w:rsid w:val="6FEC5294"/>
    <w:rsid w:val="6FF5C5C0"/>
    <w:rsid w:val="6FFAFBB3"/>
    <w:rsid w:val="70037FB6"/>
    <w:rsid w:val="700E5288"/>
    <w:rsid w:val="7014702E"/>
    <w:rsid w:val="7030C790"/>
    <w:rsid w:val="703191C3"/>
    <w:rsid w:val="703CD80E"/>
    <w:rsid w:val="7059344C"/>
    <w:rsid w:val="70618679"/>
    <w:rsid w:val="7064DF7D"/>
    <w:rsid w:val="70760B9F"/>
    <w:rsid w:val="707902F9"/>
    <w:rsid w:val="707CFF08"/>
    <w:rsid w:val="709707FE"/>
    <w:rsid w:val="70996F49"/>
    <w:rsid w:val="709D8710"/>
    <w:rsid w:val="70A367ED"/>
    <w:rsid w:val="70D19D37"/>
    <w:rsid w:val="70EF62B8"/>
    <w:rsid w:val="71041C6E"/>
    <w:rsid w:val="71082573"/>
    <w:rsid w:val="7108BCEB"/>
    <w:rsid w:val="712E1AFB"/>
    <w:rsid w:val="713CD101"/>
    <w:rsid w:val="71547F23"/>
    <w:rsid w:val="715741AA"/>
    <w:rsid w:val="7164E2FE"/>
    <w:rsid w:val="717F1604"/>
    <w:rsid w:val="718CB49C"/>
    <w:rsid w:val="7194A307"/>
    <w:rsid w:val="719A7EC4"/>
    <w:rsid w:val="71B08DEB"/>
    <w:rsid w:val="71B912A1"/>
    <w:rsid w:val="71C86BD2"/>
    <w:rsid w:val="71E38C6D"/>
    <w:rsid w:val="71E63B17"/>
    <w:rsid w:val="71F754DF"/>
    <w:rsid w:val="71F7AB9F"/>
    <w:rsid w:val="720C16FD"/>
    <w:rsid w:val="72104869"/>
    <w:rsid w:val="723713D9"/>
    <w:rsid w:val="723BB554"/>
    <w:rsid w:val="723D131A"/>
    <w:rsid w:val="723E2372"/>
    <w:rsid w:val="72413964"/>
    <w:rsid w:val="724798FE"/>
    <w:rsid w:val="7251C238"/>
    <w:rsid w:val="7258E575"/>
    <w:rsid w:val="726E11C3"/>
    <w:rsid w:val="727B4E70"/>
    <w:rsid w:val="72908556"/>
    <w:rsid w:val="72941ED9"/>
    <w:rsid w:val="729BA4A2"/>
    <w:rsid w:val="729BB155"/>
    <w:rsid w:val="729CCFC5"/>
    <w:rsid w:val="72A1BE2B"/>
    <w:rsid w:val="72A7DA98"/>
    <w:rsid w:val="72B4E96F"/>
    <w:rsid w:val="72B95F8B"/>
    <w:rsid w:val="72C8CC9C"/>
    <w:rsid w:val="72DA8603"/>
    <w:rsid w:val="72E4AD1C"/>
    <w:rsid w:val="72F6F5D4"/>
    <w:rsid w:val="72F86E98"/>
    <w:rsid w:val="730DBE4F"/>
    <w:rsid w:val="7314E38E"/>
    <w:rsid w:val="7316EBEE"/>
    <w:rsid w:val="73176287"/>
    <w:rsid w:val="733DCA76"/>
    <w:rsid w:val="734BE2C6"/>
    <w:rsid w:val="734FCF96"/>
    <w:rsid w:val="735F3486"/>
    <w:rsid w:val="737CFFE9"/>
    <w:rsid w:val="737EA18F"/>
    <w:rsid w:val="738BBDE8"/>
    <w:rsid w:val="738F59A4"/>
    <w:rsid w:val="739088F0"/>
    <w:rsid w:val="7394EBA8"/>
    <w:rsid w:val="73B33E09"/>
    <w:rsid w:val="73B41540"/>
    <w:rsid w:val="73C966EF"/>
    <w:rsid w:val="73CDDF72"/>
    <w:rsid w:val="73D131CE"/>
    <w:rsid w:val="73E06166"/>
    <w:rsid w:val="73E2D8EF"/>
    <w:rsid w:val="73F1418F"/>
    <w:rsid w:val="7402B234"/>
    <w:rsid w:val="7405F20E"/>
    <w:rsid w:val="740E1009"/>
    <w:rsid w:val="7427F2FF"/>
    <w:rsid w:val="74418C9D"/>
    <w:rsid w:val="744A1E4E"/>
    <w:rsid w:val="744BCA7F"/>
    <w:rsid w:val="7469C4C2"/>
    <w:rsid w:val="746A26C3"/>
    <w:rsid w:val="74702A69"/>
    <w:rsid w:val="7483E2EE"/>
    <w:rsid w:val="748F05F1"/>
    <w:rsid w:val="748F79E4"/>
    <w:rsid w:val="749B4FF4"/>
    <w:rsid w:val="74AD34CD"/>
    <w:rsid w:val="74B1AE0C"/>
    <w:rsid w:val="74B9FE3E"/>
    <w:rsid w:val="74C0BAED"/>
    <w:rsid w:val="74CEE12D"/>
    <w:rsid w:val="74DCB552"/>
    <w:rsid w:val="74E1885D"/>
    <w:rsid w:val="74E47CBA"/>
    <w:rsid w:val="74E51432"/>
    <w:rsid w:val="74E89354"/>
    <w:rsid w:val="74F250DF"/>
    <w:rsid w:val="75000C94"/>
    <w:rsid w:val="7507136B"/>
    <w:rsid w:val="75283806"/>
    <w:rsid w:val="752C5B53"/>
    <w:rsid w:val="75347AAF"/>
    <w:rsid w:val="75388371"/>
    <w:rsid w:val="7552246A"/>
    <w:rsid w:val="75590B79"/>
    <w:rsid w:val="75593E4A"/>
    <w:rsid w:val="756484D4"/>
    <w:rsid w:val="757F40C8"/>
    <w:rsid w:val="758080A9"/>
    <w:rsid w:val="758A2D43"/>
    <w:rsid w:val="758BBEBF"/>
    <w:rsid w:val="7590B908"/>
    <w:rsid w:val="759D861F"/>
    <w:rsid w:val="759FE68F"/>
    <w:rsid w:val="75F3F4AA"/>
    <w:rsid w:val="75F5631E"/>
    <w:rsid w:val="7614D7BC"/>
    <w:rsid w:val="761830C0"/>
    <w:rsid w:val="761F74C0"/>
    <w:rsid w:val="76242708"/>
    <w:rsid w:val="763AE4D2"/>
    <w:rsid w:val="763B88FD"/>
    <w:rsid w:val="7642774E"/>
    <w:rsid w:val="765DD676"/>
    <w:rsid w:val="766A2D45"/>
    <w:rsid w:val="766C8B0B"/>
    <w:rsid w:val="7671FFF9"/>
    <w:rsid w:val="767BEA4A"/>
    <w:rsid w:val="768E7C05"/>
    <w:rsid w:val="76B9946C"/>
    <w:rsid w:val="76C05674"/>
    <w:rsid w:val="76D63D5B"/>
    <w:rsid w:val="76DB1B9C"/>
    <w:rsid w:val="76E70767"/>
    <w:rsid w:val="76E9EF5F"/>
    <w:rsid w:val="76FF1607"/>
    <w:rsid w:val="7705A557"/>
    <w:rsid w:val="770D3964"/>
    <w:rsid w:val="770D9F90"/>
    <w:rsid w:val="7717E9FB"/>
    <w:rsid w:val="77184EA2"/>
    <w:rsid w:val="771F3F0E"/>
    <w:rsid w:val="7729CF5F"/>
    <w:rsid w:val="772D0F2F"/>
    <w:rsid w:val="77309A54"/>
    <w:rsid w:val="77496D68"/>
    <w:rsid w:val="7765AEF0"/>
    <w:rsid w:val="7766D04B"/>
    <w:rsid w:val="7767C9AC"/>
    <w:rsid w:val="7782A08B"/>
    <w:rsid w:val="7787B35D"/>
    <w:rsid w:val="778B2F82"/>
    <w:rsid w:val="778D6826"/>
    <w:rsid w:val="779A3551"/>
    <w:rsid w:val="779ACCC9"/>
    <w:rsid w:val="77B010A5"/>
    <w:rsid w:val="77B3CF4B"/>
    <w:rsid w:val="77C6BC9E"/>
    <w:rsid w:val="77D0246D"/>
    <w:rsid w:val="77DFA599"/>
    <w:rsid w:val="77EB9425"/>
    <w:rsid w:val="77ED0D18"/>
    <w:rsid w:val="77F3FD84"/>
    <w:rsid w:val="77F6FFD2"/>
    <w:rsid w:val="77F8208E"/>
    <w:rsid w:val="77FA41B4"/>
    <w:rsid w:val="78008B87"/>
    <w:rsid w:val="780BB44B"/>
    <w:rsid w:val="781462C7"/>
    <w:rsid w:val="78164C50"/>
    <w:rsid w:val="781710A1"/>
    <w:rsid w:val="78177B40"/>
    <w:rsid w:val="781CC19C"/>
    <w:rsid w:val="7822BFC0"/>
    <w:rsid w:val="782407EC"/>
    <w:rsid w:val="7824D234"/>
    <w:rsid w:val="7836671B"/>
    <w:rsid w:val="78377B80"/>
    <w:rsid w:val="784FCBE6"/>
    <w:rsid w:val="78528C6B"/>
    <w:rsid w:val="785D22F4"/>
    <w:rsid w:val="786D79D9"/>
    <w:rsid w:val="7871E98B"/>
    <w:rsid w:val="78759935"/>
    <w:rsid w:val="78768EFD"/>
    <w:rsid w:val="787DD335"/>
    <w:rsid w:val="788F98C7"/>
    <w:rsid w:val="789ECD79"/>
    <w:rsid w:val="78A37AA6"/>
    <w:rsid w:val="78A6D08F"/>
    <w:rsid w:val="78A932CB"/>
    <w:rsid w:val="78BACF7C"/>
    <w:rsid w:val="78D8FD29"/>
    <w:rsid w:val="78E39EFE"/>
    <w:rsid w:val="78E80AD6"/>
    <w:rsid w:val="78EE5932"/>
    <w:rsid w:val="78F53210"/>
    <w:rsid w:val="78F99FBC"/>
    <w:rsid w:val="79055039"/>
    <w:rsid w:val="7909B736"/>
    <w:rsid w:val="79143472"/>
    <w:rsid w:val="7919EB56"/>
    <w:rsid w:val="7921E33C"/>
    <w:rsid w:val="792D993D"/>
    <w:rsid w:val="792EBC9A"/>
    <w:rsid w:val="793EC97C"/>
    <w:rsid w:val="794207F5"/>
    <w:rsid w:val="7943CC42"/>
    <w:rsid w:val="794B9F7D"/>
    <w:rsid w:val="794FB6F7"/>
    <w:rsid w:val="79657ABD"/>
    <w:rsid w:val="7969C766"/>
    <w:rsid w:val="796A08FC"/>
    <w:rsid w:val="7972C41D"/>
    <w:rsid w:val="79A8D067"/>
    <w:rsid w:val="79B4872B"/>
    <w:rsid w:val="79B63B4A"/>
    <w:rsid w:val="79C79FB5"/>
    <w:rsid w:val="79C84FB6"/>
    <w:rsid w:val="79EF8BBC"/>
    <w:rsid w:val="7A016900"/>
    <w:rsid w:val="7A137736"/>
    <w:rsid w:val="7A139F99"/>
    <w:rsid w:val="7A168B74"/>
    <w:rsid w:val="7A2F9717"/>
    <w:rsid w:val="7A35B39D"/>
    <w:rsid w:val="7A387DBF"/>
    <w:rsid w:val="7A39AEB1"/>
    <w:rsid w:val="7A53EB73"/>
    <w:rsid w:val="7A54501A"/>
    <w:rsid w:val="7A5D60B2"/>
    <w:rsid w:val="7A5D9E66"/>
    <w:rsid w:val="7A5DD03C"/>
    <w:rsid w:val="7A5FF930"/>
    <w:rsid w:val="7A9CF5FF"/>
    <w:rsid w:val="7AB66A7A"/>
    <w:rsid w:val="7AB7CC3B"/>
    <w:rsid w:val="7AB8B71C"/>
    <w:rsid w:val="7AB9125D"/>
    <w:rsid w:val="7AD215DA"/>
    <w:rsid w:val="7AD2DD26"/>
    <w:rsid w:val="7AD418B0"/>
    <w:rsid w:val="7AE5C803"/>
    <w:rsid w:val="7AE8D0E0"/>
    <w:rsid w:val="7AF3CE8D"/>
    <w:rsid w:val="7AF71319"/>
    <w:rsid w:val="7B024522"/>
    <w:rsid w:val="7B0DBB80"/>
    <w:rsid w:val="7B20CA54"/>
    <w:rsid w:val="7B2109D8"/>
    <w:rsid w:val="7B29E5CF"/>
    <w:rsid w:val="7B389DA3"/>
    <w:rsid w:val="7B39024A"/>
    <w:rsid w:val="7B3924C4"/>
    <w:rsid w:val="7B434CB5"/>
    <w:rsid w:val="7B4687F3"/>
    <w:rsid w:val="7B59B043"/>
    <w:rsid w:val="7B5C02BD"/>
    <w:rsid w:val="7B5E4612"/>
    <w:rsid w:val="7B62C153"/>
    <w:rsid w:val="7B62CE06"/>
    <w:rsid w:val="7B707055"/>
    <w:rsid w:val="7B72DAE8"/>
    <w:rsid w:val="7B739783"/>
    <w:rsid w:val="7B8B653F"/>
    <w:rsid w:val="7B8E9D93"/>
    <w:rsid w:val="7B9DA0A8"/>
    <w:rsid w:val="7BBA01CF"/>
    <w:rsid w:val="7BC2F028"/>
    <w:rsid w:val="7BC354CF"/>
    <w:rsid w:val="7BD8E3A9"/>
    <w:rsid w:val="7BDF7D1C"/>
    <w:rsid w:val="7BE2969C"/>
    <w:rsid w:val="7BEA5151"/>
    <w:rsid w:val="7BECDF05"/>
    <w:rsid w:val="7BF36ACA"/>
    <w:rsid w:val="7BF6C77E"/>
    <w:rsid w:val="7BF6E78E"/>
    <w:rsid w:val="7BF9D153"/>
    <w:rsid w:val="7C10D0BC"/>
    <w:rsid w:val="7C190E3B"/>
    <w:rsid w:val="7C240E69"/>
    <w:rsid w:val="7C3083E3"/>
    <w:rsid w:val="7C3383D3"/>
    <w:rsid w:val="7C37D7D6"/>
    <w:rsid w:val="7C71F2ED"/>
    <w:rsid w:val="7C846C0F"/>
    <w:rsid w:val="7CCD1B42"/>
    <w:rsid w:val="7CD53D80"/>
    <w:rsid w:val="7CD9E362"/>
    <w:rsid w:val="7CF27649"/>
    <w:rsid w:val="7D0364BF"/>
    <w:rsid w:val="7D058220"/>
    <w:rsid w:val="7D146012"/>
    <w:rsid w:val="7D1C277A"/>
    <w:rsid w:val="7D2713F5"/>
    <w:rsid w:val="7D29D67C"/>
    <w:rsid w:val="7D358C45"/>
    <w:rsid w:val="7D51D9B5"/>
    <w:rsid w:val="7D5C0C35"/>
    <w:rsid w:val="7D5C6C21"/>
    <w:rsid w:val="7D7BE4F5"/>
    <w:rsid w:val="7D89DE56"/>
    <w:rsid w:val="7D8F5FCA"/>
    <w:rsid w:val="7D9727B6"/>
    <w:rsid w:val="7D9DC89B"/>
    <w:rsid w:val="7DA8182E"/>
    <w:rsid w:val="7DB9BA6E"/>
    <w:rsid w:val="7DBB7E14"/>
    <w:rsid w:val="7DC62073"/>
    <w:rsid w:val="7DCBDFED"/>
    <w:rsid w:val="7DD3FF49"/>
    <w:rsid w:val="7DD55B26"/>
    <w:rsid w:val="7DDD30EF"/>
    <w:rsid w:val="7DE2AD67"/>
    <w:rsid w:val="7DE2B7FF"/>
    <w:rsid w:val="7DF249C5"/>
    <w:rsid w:val="7DF52E79"/>
    <w:rsid w:val="7E02D2E3"/>
    <w:rsid w:val="7E298132"/>
    <w:rsid w:val="7E37BAD5"/>
    <w:rsid w:val="7E3B14D4"/>
    <w:rsid w:val="7E3CA86B"/>
    <w:rsid w:val="7E3E48B5"/>
    <w:rsid w:val="7E3F6AF2"/>
    <w:rsid w:val="7E471D4D"/>
    <w:rsid w:val="7E47325A"/>
    <w:rsid w:val="7E5AFACC"/>
    <w:rsid w:val="7E5CE614"/>
    <w:rsid w:val="7E6304A0"/>
    <w:rsid w:val="7E736593"/>
    <w:rsid w:val="7E7D913D"/>
    <w:rsid w:val="7E86800E"/>
    <w:rsid w:val="7E89CB69"/>
    <w:rsid w:val="7E8A09E7"/>
    <w:rsid w:val="7E939E14"/>
    <w:rsid w:val="7E9F7A3A"/>
    <w:rsid w:val="7E9FB1CE"/>
    <w:rsid w:val="7EA1458B"/>
    <w:rsid w:val="7EA7799F"/>
    <w:rsid w:val="7EAF0183"/>
    <w:rsid w:val="7EB9AE93"/>
    <w:rsid w:val="7EBE4EB4"/>
    <w:rsid w:val="7EC3DA4D"/>
    <w:rsid w:val="7ECF5859"/>
    <w:rsid w:val="7EDBB089"/>
    <w:rsid w:val="7EDFBDAB"/>
    <w:rsid w:val="7EE4E8AA"/>
    <w:rsid w:val="7EEB8122"/>
    <w:rsid w:val="7EED14B9"/>
    <w:rsid w:val="7EEF3018"/>
    <w:rsid w:val="7EF8B135"/>
    <w:rsid w:val="7EF96B72"/>
    <w:rsid w:val="7EFFD47A"/>
    <w:rsid w:val="7F10E64A"/>
    <w:rsid w:val="7F13EB1D"/>
    <w:rsid w:val="7F18E151"/>
    <w:rsid w:val="7F248F77"/>
    <w:rsid w:val="7F2C7C02"/>
    <w:rsid w:val="7F3D74D5"/>
    <w:rsid w:val="7F56270E"/>
    <w:rsid w:val="7F7626B4"/>
    <w:rsid w:val="7F892CA1"/>
    <w:rsid w:val="7F9886BE"/>
    <w:rsid w:val="7F9CDCDC"/>
    <w:rsid w:val="7F9D7454"/>
    <w:rsid w:val="7FA51F59"/>
    <w:rsid w:val="7FCAE234"/>
    <w:rsid w:val="7FE1026E"/>
    <w:rsid w:val="7FF0B0C2"/>
    <w:rsid w:val="7FF2F3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A50F1"/>
  <w15:chartTrackingRefBased/>
  <w15:docId w15:val="{3E6780CA-EAE2-43C8-9082-D125D69C6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09E7F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F37"/>
  </w:style>
  <w:style w:type="paragraph" w:styleId="Footer">
    <w:name w:val="footer"/>
    <w:basedOn w:val="Normal"/>
    <w:link w:val="FooterChar"/>
    <w:uiPriority w:val="99"/>
    <w:unhideWhenUsed/>
    <w:rsid w:val="009E7F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F37"/>
  </w:style>
  <w:style w:type="table" w:styleId="TableGrid">
    <w:name w:val="Table Grid"/>
    <w:basedOn w:val="TableNormal"/>
    <w:uiPriority w:val="59"/>
    <w:rsid w:val="009E7F3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F12E9E"/>
    <w:rPr>
      <w:color w:val="666666"/>
    </w:rPr>
  </w:style>
  <w:style w:type="paragraph" w:styleId="NoSpacing">
    <w:name w:val="No Spacing"/>
    <w:uiPriority w:val="1"/>
    <w:qFormat/>
    <w:rsid w:val="007C2B8E"/>
    <w:pPr>
      <w:spacing w:after="0" w:line="240" w:lineRule="auto"/>
    </w:pPr>
  </w:style>
  <w:style w:type="paragraph" w:styleId="ListParagraph">
    <w:name w:val="List Paragraph"/>
    <w:basedOn w:val="Normal"/>
    <w:uiPriority w:val="34"/>
    <w:qFormat/>
    <w:rsid w:val="00FF2AC6"/>
    <w:pPr>
      <w:ind w:left="720"/>
      <w:contextualSpacing/>
    </w:pPr>
  </w:style>
  <w:style w:type="character" w:styleId="Hyperlink">
    <w:name w:val="Hyperlink"/>
    <w:basedOn w:val="DefaultParagraphFont"/>
    <w:uiPriority w:val="99"/>
    <w:unhideWhenUsed/>
    <w:rsid w:val="00E35B17"/>
    <w:rPr>
      <w:color w:val="467886" w:themeColor="hyperlink"/>
      <w:u w:val="single"/>
    </w:rPr>
  </w:style>
  <w:style w:type="character" w:styleId="Strong">
    <w:name w:val="Strong"/>
    <w:basedOn w:val="DefaultParagraphFont"/>
    <w:uiPriority w:val="22"/>
    <w:qFormat/>
    <w:rsid w:val="00037884"/>
    <w:rPr>
      <w:b/>
      <w:bCs/>
    </w:rPr>
  </w:style>
  <w:style w:type="paragraph" w:customStyle="1" w:styleId="paragraph">
    <w:name w:val="paragraph"/>
    <w:basedOn w:val="Normal"/>
    <w:rsid w:val="001872A9"/>
    <w:pPr>
      <w:spacing w:before="100" w:beforeAutospacing="1" w:after="100" w:afterAutospacing="1" w:line="240" w:lineRule="auto"/>
    </w:pPr>
    <w:rPr>
      <w:rFonts w:ascii="Times New Roman" w:eastAsia="Times New Roman" w:hAnsi="Times New Roman" w:cs="Times New Roman"/>
      <w:lang w:eastAsia="en-US"/>
    </w:rPr>
  </w:style>
  <w:style w:type="character" w:customStyle="1" w:styleId="normaltextrun">
    <w:name w:val="normaltextrun"/>
    <w:basedOn w:val="DefaultParagraphFont"/>
    <w:rsid w:val="001872A9"/>
  </w:style>
  <w:style w:type="character" w:customStyle="1" w:styleId="eop">
    <w:name w:val="eop"/>
    <w:basedOn w:val="DefaultParagraphFont"/>
    <w:rsid w:val="00187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67944">
      <w:bodyDiv w:val="1"/>
      <w:marLeft w:val="0"/>
      <w:marRight w:val="0"/>
      <w:marTop w:val="0"/>
      <w:marBottom w:val="0"/>
      <w:divBdr>
        <w:top w:val="none" w:sz="0" w:space="0" w:color="auto"/>
        <w:left w:val="none" w:sz="0" w:space="0" w:color="auto"/>
        <w:bottom w:val="none" w:sz="0" w:space="0" w:color="auto"/>
        <w:right w:val="none" w:sz="0" w:space="0" w:color="auto"/>
      </w:divBdr>
      <w:divsChild>
        <w:div w:id="1062799495">
          <w:marLeft w:val="0"/>
          <w:marRight w:val="0"/>
          <w:marTop w:val="0"/>
          <w:marBottom w:val="0"/>
          <w:divBdr>
            <w:top w:val="none" w:sz="0" w:space="0" w:color="auto"/>
            <w:left w:val="none" w:sz="0" w:space="0" w:color="auto"/>
            <w:bottom w:val="none" w:sz="0" w:space="0" w:color="auto"/>
            <w:right w:val="none" w:sz="0" w:space="0" w:color="auto"/>
          </w:divBdr>
        </w:div>
        <w:div w:id="1743061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4AEF8-B103-46A1-9BA2-35A844818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1626</Words>
  <Characters>9274</Characters>
  <Application>Microsoft Office Word</Application>
  <DocSecurity>0</DocSecurity>
  <Lines>77</Lines>
  <Paragraphs>21</Paragraphs>
  <ScaleCrop>false</ScaleCrop>
  <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Cordero Garcia Estefany</dc:creator>
  <cp:keywords/>
  <dc:description/>
  <cp:lastModifiedBy>Campogni Francine</cp:lastModifiedBy>
  <cp:revision>2</cp:revision>
  <dcterms:created xsi:type="dcterms:W3CDTF">2024-04-03T11:40:00Z</dcterms:created>
  <dcterms:modified xsi:type="dcterms:W3CDTF">2024-04-03T11:40:00Z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_WORD_DOCUMENT_FILENAME">
    <vt:lpwstr>16 April Newpaper Article.docx</vt:lpwstr>
  </property>
</Properties>
</file>