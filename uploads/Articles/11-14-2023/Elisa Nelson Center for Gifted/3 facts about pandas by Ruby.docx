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AE90" w14:textId="36F7DD53" w:rsidR="794B99DF" w:rsidRDefault="794B99DF" w:rsidP="00FC1644">
      <w:pPr>
        <w:jc w:val="center"/>
      </w:pPr>
      <w:r w:rsidRPr="00FC1644">
        <w:t>An</w:t>
      </w:r>
      <w:r w:rsidR="07206F91" w:rsidRPr="00FC1644">
        <w:t xml:space="preserve"> </w:t>
      </w:r>
      <w:ins w:id="0" w:author="Stanfield Ruby" w:date="2023-11-07T15:16:00Z">
        <w:r w:rsidRPr="00FC1644">
          <w:t>otter's</w:t>
        </w:r>
      </w:ins>
      <w:r w:rsidRPr="00FC1644">
        <w:t xml:space="preserve"> </w:t>
      </w:r>
      <w:ins w:id="1" w:author="Stanfield Ruby" w:date="2023-11-07T15:15:00Z">
        <w:r w:rsidRPr="00FC1644">
          <w:t>l</w:t>
        </w:r>
      </w:ins>
      <w:ins w:id="2" w:author="Stanfield Ruby" w:date="2023-11-07T15:16:00Z">
        <w:r w:rsidRPr="00FC1644">
          <w:t>ife</w:t>
        </w:r>
      </w:ins>
    </w:p>
    <w:p w14:paraId="3EB023ED" w14:textId="43EFC88C" w:rsidR="00FC1644" w:rsidRPr="00FC1644" w:rsidRDefault="00FC1644" w:rsidP="00FC1644">
      <w:pPr>
        <w:jc w:val="center"/>
      </w:pPr>
      <w:r>
        <w:t>By Rudy Stanfield</w:t>
      </w:r>
    </w:p>
    <w:p w14:paraId="2C078E63" w14:textId="798B4F6F" w:rsidR="00594A12" w:rsidRDefault="0B19461E">
      <w:r>
        <w:t xml:space="preserve">Hi, I </w:t>
      </w:r>
      <w:r w:rsidR="7C9EF2B4">
        <w:t>am king I</w:t>
      </w:r>
      <w:r>
        <w:t xml:space="preserve"> live in the se</w:t>
      </w:r>
      <w:r w:rsidR="796751F2">
        <w:t>a</w:t>
      </w:r>
      <w:r>
        <w:t xml:space="preserve"> with my</w:t>
      </w:r>
      <w:r w:rsidR="7EE22861">
        <w:t xml:space="preserve"> friend</w:t>
      </w:r>
      <w:r>
        <w:t xml:space="preserve"> Jef </w:t>
      </w:r>
      <w:r w:rsidR="5ECFB14C">
        <w:t>me and Jef love</w:t>
      </w:r>
      <w:r>
        <w:t xml:space="preserve"> to swim and e</w:t>
      </w:r>
      <w:r w:rsidR="53414920">
        <w:t xml:space="preserve">at fish.my mom says that I am a hand full because </w:t>
      </w:r>
      <w:r w:rsidR="58588242">
        <w:t xml:space="preserve">I like to run of </w:t>
      </w:r>
      <w:proofErr w:type="gramStart"/>
      <w:r w:rsidR="58588242">
        <w:t>a lot</w:t>
      </w:r>
      <w:proofErr w:type="gramEnd"/>
      <w:r w:rsidR="58588242">
        <w:t xml:space="preserve">. But it is because there </w:t>
      </w:r>
      <w:r w:rsidR="6E88E4BA">
        <w:t xml:space="preserve">are so many things in the world I have never seen </w:t>
      </w:r>
      <w:r w:rsidR="7FD69376">
        <w:t xml:space="preserve">be for. Like a </w:t>
      </w:r>
      <w:r w:rsidR="3D870D93">
        <w:t>crab</w:t>
      </w:r>
      <w:r w:rsidR="5D33E0EB">
        <w:t xml:space="preserve"> or people my mom says that people </w:t>
      </w:r>
      <w:proofErr w:type="gramStart"/>
      <w:r w:rsidR="20E56327">
        <w:t>don’t</w:t>
      </w:r>
      <w:proofErr w:type="gramEnd"/>
      <w:r w:rsidR="20E56327">
        <w:t xml:space="preserve"> like otters she says that the</w:t>
      </w:r>
      <w:r w:rsidR="6AA9368A">
        <w:t>y will turn us into a hat.</w:t>
      </w:r>
      <w:r w:rsidR="7ABBCE92">
        <w:t xml:space="preserve"> I </w:t>
      </w:r>
      <w:r w:rsidR="6F7407D2">
        <w:t>know</w:t>
      </w:r>
      <w:r w:rsidR="7ABBCE92">
        <w:t xml:space="preserve"> that </w:t>
      </w:r>
      <w:r w:rsidR="61BB8877">
        <w:t xml:space="preserve">inset correct. But I </w:t>
      </w:r>
      <w:r w:rsidR="09BAFED6">
        <w:t xml:space="preserve">know </w:t>
      </w:r>
      <w:bookmarkStart w:id="3" w:name="_Int_P7F2AL8I"/>
      <w:r w:rsidR="09BAFED6">
        <w:t>something</w:t>
      </w:r>
      <w:bookmarkEnd w:id="3"/>
      <w:r w:rsidR="09BAFED6">
        <w:t xml:space="preserve"> </w:t>
      </w:r>
      <w:bookmarkStart w:id="4" w:name="_Int_4X61rFgM"/>
      <w:r w:rsidR="09BAFED6">
        <w:t>supper</w:t>
      </w:r>
      <w:bookmarkEnd w:id="4"/>
      <w:r w:rsidR="09BAFED6">
        <w:t xml:space="preserve"> scary</w:t>
      </w:r>
      <w:r w:rsidR="722A3D6F">
        <w:t xml:space="preserve"> sharks!</w:t>
      </w:r>
      <w:r w:rsidR="50D2F817">
        <w:t xml:space="preserve"> Sharks have </w:t>
      </w:r>
      <w:r w:rsidR="0C4BAEA4">
        <w:t>a taste for otters</w:t>
      </w:r>
      <w:r w:rsidR="01201E7B">
        <w:t>. And</w:t>
      </w:r>
      <w:r w:rsidR="29E943FD">
        <w:t xml:space="preserve"> the</w:t>
      </w:r>
      <w:r w:rsidR="01201E7B">
        <w:t xml:space="preserve"> worst</w:t>
      </w:r>
      <w:r w:rsidR="3242AC88">
        <w:t xml:space="preserve"> part is</w:t>
      </w:r>
      <w:r w:rsidR="2578BF5E">
        <w:t xml:space="preserve"> that if you get bit by a </w:t>
      </w:r>
      <w:r w:rsidR="029244D4">
        <w:t>shark,</w:t>
      </w:r>
      <w:r w:rsidR="2578BF5E">
        <w:t xml:space="preserve"> you </w:t>
      </w:r>
      <w:r w:rsidR="042E1535">
        <w:t xml:space="preserve">will be </w:t>
      </w:r>
      <w:r w:rsidR="59E0CA57">
        <w:t xml:space="preserve">taken to a place that will         </w:t>
      </w:r>
      <w:r w:rsidR="042E1535">
        <w:t xml:space="preserve"> </w:t>
      </w:r>
      <w:r w:rsidR="2578BF5E">
        <w:t xml:space="preserve"> </w:t>
      </w:r>
      <w:r w:rsidR="3242AC88">
        <w:t xml:space="preserve"> </w:t>
      </w:r>
      <w:r w:rsidR="516D5159">
        <w:t>put you in a glass cage for people to loo</w:t>
      </w:r>
      <w:r w:rsidR="72A98332">
        <w:t>k al you</w:t>
      </w:r>
      <w:proofErr w:type="gramStart"/>
      <w:r w:rsidR="72A98332">
        <w:t>!</w:t>
      </w:r>
      <w:r w:rsidR="516D5159">
        <w:t xml:space="preserve"> </w:t>
      </w:r>
      <w:r w:rsidR="01201E7B">
        <w:t xml:space="preserve"> </w:t>
      </w:r>
      <w:proofErr w:type="gramEnd"/>
      <w:r w:rsidR="0C4BAEA4">
        <w:t xml:space="preserve"> </w:t>
      </w:r>
      <w:r w:rsidR="722A3D6F">
        <w:t xml:space="preserve"> </w:t>
      </w:r>
      <w:r w:rsidR="1F19BCC1">
        <w:t xml:space="preserve"> </w:t>
      </w:r>
      <w:r w:rsidR="6AA9368A">
        <w:t xml:space="preserve"> </w:t>
      </w:r>
      <w:r w:rsidR="7FD69376">
        <w:t xml:space="preserve">  </w:t>
      </w:r>
      <w:r>
        <w:t xml:space="preserve">  </w:t>
      </w:r>
    </w:p>
    <w:sectPr w:rsidR="0059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X61rFgM" int2:invalidationBookmarkName="" int2:hashCode="KwFjqTJ52zdV7h" int2:id="6Xi18i3F">
      <int2:state int2:value="Rejected" int2:type="AugLoop_Text_Critique"/>
    </int2:bookmark>
    <int2:bookmark int2:bookmarkName="_Int_P7F2AL8I" int2:invalidationBookmarkName="" int2:hashCode="GvF+c3IdvgxAAR" int2:id="yIkm3IRI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F4B87F"/>
    <w:rsid w:val="00594A12"/>
    <w:rsid w:val="00BB4F1F"/>
    <w:rsid w:val="00FC1644"/>
    <w:rsid w:val="01201E7B"/>
    <w:rsid w:val="017263D8"/>
    <w:rsid w:val="018B8C35"/>
    <w:rsid w:val="02571F80"/>
    <w:rsid w:val="029244D4"/>
    <w:rsid w:val="03F2EFE1"/>
    <w:rsid w:val="03FE05B5"/>
    <w:rsid w:val="042E1535"/>
    <w:rsid w:val="058EC042"/>
    <w:rsid w:val="07206F91"/>
    <w:rsid w:val="09BAFED6"/>
    <w:rsid w:val="0B19461E"/>
    <w:rsid w:val="0C4BAEA4"/>
    <w:rsid w:val="0F29BC09"/>
    <w:rsid w:val="0F336EFC"/>
    <w:rsid w:val="11F9795A"/>
    <w:rsid w:val="126B0FBE"/>
    <w:rsid w:val="1346BB23"/>
    <w:rsid w:val="157AFF9F"/>
    <w:rsid w:val="176D14F2"/>
    <w:rsid w:val="1C2728EA"/>
    <w:rsid w:val="1C6ADA02"/>
    <w:rsid w:val="1F19BCC1"/>
    <w:rsid w:val="2089E0F3"/>
    <w:rsid w:val="20E56327"/>
    <w:rsid w:val="21709BF1"/>
    <w:rsid w:val="2232C2EF"/>
    <w:rsid w:val="2578BF5E"/>
    <w:rsid w:val="259FABED"/>
    <w:rsid w:val="27EB7742"/>
    <w:rsid w:val="27F4B87F"/>
    <w:rsid w:val="2836B064"/>
    <w:rsid w:val="29E943FD"/>
    <w:rsid w:val="2A5C9424"/>
    <w:rsid w:val="2AEA77E3"/>
    <w:rsid w:val="2B4F8EF0"/>
    <w:rsid w:val="2C2815CE"/>
    <w:rsid w:val="2C68BC14"/>
    <w:rsid w:val="2D17B91E"/>
    <w:rsid w:val="2DA82E1C"/>
    <w:rsid w:val="2E855868"/>
    <w:rsid w:val="3242AC88"/>
    <w:rsid w:val="33F4488A"/>
    <w:rsid w:val="3408C47F"/>
    <w:rsid w:val="34F499EC"/>
    <w:rsid w:val="36B3B3BC"/>
    <w:rsid w:val="37598D9E"/>
    <w:rsid w:val="37ABD9AF"/>
    <w:rsid w:val="39333CF0"/>
    <w:rsid w:val="3D870D93"/>
    <w:rsid w:val="3F559838"/>
    <w:rsid w:val="425008F1"/>
    <w:rsid w:val="4D1DBD21"/>
    <w:rsid w:val="4F965BA4"/>
    <w:rsid w:val="503C3586"/>
    <w:rsid w:val="50D2F817"/>
    <w:rsid w:val="516D5159"/>
    <w:rsid w:val="53414920"/>
    <w:rsid w:val="53A2358B"/>
    <w:rsid w:val="54DD1981"/>
    <w:rsid w:val="56BCB1E1"/>
    <w:rsid w:val="56C20FB1"/>
    <w:rsid w:val="58588242"/>
    <w:rsid w:val="59E0CA57"/>
    <w:rsid w:val="59F9B073"/>
    <w:rsid w:val="5A157189"/>
    <w:rsid w:val="5A843A33"/>
    <w:rsid w:val="5D33E0EB"/>
    <w:rsid w:val="5ECFB14C"/>
    <w:rsid w:val="5FAA4BE2"/>
    <w:rsid w:val="61BB8877"/>
    <w:rsid w:val="6439F506"/>
    <w:rsid w:val="677BB6DA"/>
    <w:rsid w:val="68CD513D"/>
    <w:rsid w:val="6AA9368A"/>
    <w:rsid w:val="6C04F1FF"/>
    <w:rsid w:val="6CAAA9BE"/>
    <w:rsid w:val="6CFF240B"/>
    <w:rsid w:val="6D74A457"/>
    <w:rsid w:val="6E88E4BA"/>
    <w:rsid w:val="6F7407D2"/>
    <w:rsid w:val="6FEA00DA"/>
    <w:rsid w:val="722A3D6F"/>
    <w:rsid w:val="72A98332"/>
    <w:rsid w:val="76DFAC24"/>
    <w:rsid w:val="7878ECCF"/>
    <w:rsid w:val="794B99DF"/>
    <w:rsid w:val="796751F2"/>
    <w:rsid w:val="7ABBCE92"/>
    <w:rsid w:val="7B032253"/>
    <w:rsid w:val="7C08201D"/>
    <w:rsid w:val="7C2BF2C4"/>
    <w:rsid w:val="7C9EF2B4"/>
    <w:rsid w:val="7E7A53FA"/>
    <w:rsid w:val="7EE22861"/>
    <w:rsid w:val="7FD69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65C6"/>
  <w15:chartTrackingRefBased/>
  <w15:docId w15:val="{E2A8BC8E-6C7C-4184-A7B2-4E5A6F76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4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Stanfield Ruby</dc:creator>
  <cp:keywords/>
  <dc:description/>
  <cp:lastModifiedBy>Koehler Krystal</cp:lastModifiedBy>
  <cp:revision>2</cp:revision>
  <dcterms:created xsi:type="dcterms:W3CDTF">2023-11-08T16:35:00Z</dcterms:created>
  <dcterms:modified xsi:type="dcterms:W3CDTF">2023-11-08T16:35:00Z</dcterms:modified>
</cp:coreProperties>
</file>