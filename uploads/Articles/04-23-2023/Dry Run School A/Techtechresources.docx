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D528" w14:textId="793D619D" w:rsidR="00FB1A68" w:rsidRDefault="002B789F">
      <w:pPr>
        <w:rPr>
          <w:b/>
          <w:bCs/>
        </w:rPr>
      </w:pPr>
      <w:r w:rsidRPr="00E57666">
        <w:rPr>
          <w:b/>
          <w:bCs/>
        </w:rPr>
        <w:t>Tech. tech. resources</w:t>
      </w:r>
    </w:p>
    <w:p w14:paraId="2091D3BC" w14:textId="09281F8C" w:rsidR="0088673D" w:rsidRPr="00C715A6" w:rsidRDefault="0088673D">
      <w:pPr>
        <w:rPr>
          <w:b/>
          <w:bCs/>
        </w:rPr>
      </w:pPr>
      <w:proofErr w:type="spellStart"/>
      <w:r w:rsidRPr="00C715A6">
        <w:rPr>
          <w:b/>
          <w:bCs/>
        </w:rPr>
        <w:t>TechHelp</w:t>
      </w:r>
      <w:proofErr w:type="spellEnd"/>
      <w:r w:rsidR="000F6A1D" w:rsidRPr="00C715A6">
        <w:rPr>
          <w:b/>
          <w:bCs/>
        </w:rPr>
        <w:t xml:space="preserve">: </w:t>
      </w:r>
    </w:p>
    <w:p w14:paraId="634EF767" w14:textId="6D9E7EEA" w:rsidR="000F6A1D" w:rsidRDefault="00654491" w:rsidP="000F6A1D">
      <w:pPr>
        <w:pStyle w:val="ListParagraph"/>
        <w:numPr>
          <w:ilvl w:val="0"/>
          <w:numId w:val="2"/>
        </w:numPr>
      </w:pPr>
      <w:hyperlink r:id="rId6" w:history="1">
        <w:r w:rsidR="000F6A1D" w:rsidRPr="00254EC0">
          <w:rPr>
            <w:rStyle w:val="Hyperlink"/>
          </w:rPr>
          <w:t>https://techhelp2.pcsb.org</w:t>
        </w:r>
      </w:hyperlink>
    </w:p>
    <w:p w14:paraId="47E017B2" w14:textId="74FC6035" w:rsidR="000F6A1D" w:rsidRDefault="00E06F59" w:rsidP="000F6A1D">
      <w:pPr>
        <w:pStyle w:val="ListParagraph"/>
        <w:numPr>
          <w:ilvl w:val="0"/>
          <w:numId w:val="2"/>
        </w:numPr>
      </w:pPr>
      <w:r>
        <w:t>Status changes</w:t>
      </w:r>
    </w:p>
    <w:p w14:paraId="1103D847" w14:textId="34BA9E4D" w:rsidR="000B387E" w:rsidRDefault="000B387E" w:rsidP="000B387E">
      <w:pPr>
        <w:pStyle w:val="ListParagraph"/>
        <w:numPr>
          <w:ilvl w:val="1"/>
          <w:numId w:val="2"/>
        </w:numPr>
      </w:pPr>
      <w:r>
        <w:t xml:space="preserve">Pending- </w:t>
      </w:r>
      <w:r w:rsidR="002C22AC">
        <w:t>usually pending info or response</w:t>
      </w:r>
    </w:p>
    <w:p w14:paraId="7657B833" w14:textId="35A148C3" w:rsidR="002C22AC" w:rsidRDefault="00F30AD3" w:rsidP="000B387E">
      <w:pPr>
        <w:pStyle w:val="ListParagraph"/>
        <w:numPr>
          <w:ilvl w:val="1"/>
          <w:numId w:val="2"/>
        </w:numPr>
      </w:pPr>
      <w:r>
        <w:t xml:space="preserve">Open – </w:t>
      </w:r>
      <w:proofErr w:type="gramStart"/>
      <w:r>
        <w:t>hasn’t</w:t>
      </w:r>
      <w:proofErr w:type="gramEnd"/>
      <w:r>
        <w:t xml:space="preserve"> been seen yet</w:t>
      </w:r>
    </w:p>
    <w:p w14:paraId="0771336A" w14:textId="583A73C0" w:rsidR="00F30AD3" w:rsidRDefault="00F30AD3" w:rsidP="000B387E">
      <w:pPr>
        <w:pStyle w:val="ListParagraph"/>
        <w:numPr>
          <w:ilvl w:val="1"/>
          <w:numId w:val="2"/>
        </w:numPr>
      </w:pPr>
      <w:r>
        <w:t xml:space="preserve">ACK – seen </w:t>
      </w:r>
      <w:r w:rsidR="000D5E5A">
        <w:t>and will get to it asap</w:t>
      </w:r>
    </w:p>
    <w:p w14:paraId="557760F8" w14:textId="0CB2828E" w:rsidR="000D5E5A" w:rsidRDefault="000D5E5A" w:rsidP="000B387E">
      <w:pPr>
        <w:pStyle w:val="ListParagraph"/>
        <w:numPr>
          <w:ilvl w:val="1"/>
          <w:numId w:val="2"/>
        </w:numPr>
      </w:pPr>
      <w:r>
        <w:t>Transfer to Helpdesk – escalation or dept transfe</w:t>
      </w:r>
      <w:r w:rsidR="000F29E9">
        <w:t>r</w:t>
      </w:r>
    </w:p>
    <w:p w14:paraId="3747392F" w14:textId="046E21F6" w:rsidR="000F29E9" w:rsidRDefault="000F29E9" w:rsidP="000B387E">
      <w:pPr>
        <w:pStyle w:val="ListParagraph"/>
        <w:numPr>
          <w:ilvl w:val="1"/>
          <w:numId w:val="2"/>
        </w:numPr>
      </w:pPr>
      <w:r>
        <w:t>Transfer to helpdesk hardware – Vender Assign/</w:t>
      </w:r>
      <w:proofErr w:type="spellStart"/>
      <w:r>
        <w:t>dbsys</w:t>
      </w:r>
      <w:proofErr w:type="spellEnd"/>
      <w:r w:rsidR="00D01ED8">
        <w:t>/warranty</w:t>
      </w:r>
    </w:p>
    <w:p w14:paraId="10198C33" w14:textId="4ECF6DB5" w:rsidR="00D01ED8" w:rsidRDefault="00D01ED8" w:rsidP="000B387E">
      <w:pPr>
        <w:pStyle w:val="ListParagraph"/>
        <w:numPr>
          <w:ilvl w:val="1"/>
          <w:numId w:val="2"/>
        </w:numPr>
      </w:pPr>
      <w:r>
        <w:t>Work in Progress – actively working on solution</w:t>
      </w:r>
    </w:p>
    <w:p w14:paraId="06B08A5B" w14:textId="7C5A24F7" w:rsidR="00D01ED8" w:rsidRDefault="00A3275A" w:rsidP="000B387E">
      <w:pPr>
        <w:pStyle w:val="ListParagraph"/>
        <w:numPr>
          <w:ilvl w:val="1"/>
          <w:numId w:val="2"/>
        </w:numPr>
      </w:pPr>
      <w:r>
        <w:t xml:space="preserve">Request a Part – Order out of warranty parts through </w:t>
      </w:r>
      <w:ins w:id="0" w:author="Drake Nathan" w:date="2023-01-31T12:05:00Z">
        <w:r w:rsidR="2D02BB18">
          <w:t>W</w:t>
        </w:r>
      </w:ins>
      <w:ins w:id="1" w:author="Drake Nathan" w:date="2023-01-31T12:06:00Z">
        <w:r w:rsidR="2D02BB18">
          <w:t xml:space="preserve">ill </w:t>
        </w:r>
      </w:ins>
      <w:del w:id="2" w:author="Drake Nathan" w:date="2023-01-31T12:05:00Z">
        <w:r w:rsidDel="00A3275A">
          <w:delText>Tyler</w:delText>
        </w:r>
      </w:del>
      <w:r>
        <w:t xml:space="preserve">(TIS) 5 </w:t>
      </w:r>
      <w:proofErr w:type="gramStart"/>
      <w:r>
        <w:t>year</w:t>
      </w:r>
      <w:proofErr w:type="gramEnd"/>
      <w:r>
        <w:t xml:space="preserve"> cut off. </w:t>
      </w:r>
    </w:p>
    <w:p w14:paraId="09041B01" w14:textId="51AB096E" w:rsidR="00A3275A" w:rsidRDefault="00A52735" w:rsidP="000B387E">
      <w:pPr>
        <w:pStyle w:val="ListParagraph"/>
        <w:numPr>
          <w:ilvl w:val="1"/>
          <w:numId w:val="2"/>
        </w:numPr>
      </w:pPr>
      <w:r>
        <w:t>Closed – issue is resolved</w:t>
      </w:r>
    </w:p>
    <w:p w14:paraId="2995A2F8" w14:textId="254B62DB" w:rsidR="00FD0EE6" w:rsidRDefault="00FD0EE6" w:rsidP="00FD0EE6">
      <w:pPr>
        <w:pStyle w:val="ListParagraph"/>
        <w:numPr>
          <w:ilvl w:val="0"/>
          <w:numId w:val="2"/>
        </w:numPr>
      </w:pPr>
      <w:r>
        <w:t xml:space="preserve">Always be as detailed as possible. Include troubleshooting steps, diagnosis, </w:t>
      </w:r>
      <w:r w:rsidR="009B2C64">
        <w:t xml:space="preserve">pictures if required, status updates, etc. </w:t>
      </w:r>
    </w:p>
    <w:p w14:paraId="581C4027" w14:textId="3C862382" w:rsidR="0064347B" w:rsidRPr="0064347B" w:rsidRDefault="0064347B" w:rsidP="0064347B">
      <w:pPr>
        <w:rPr>
          <w:b/>
          <w:bCs/>
        </w:rPr>
      </w:pPr>
      <w:r w:rsidRPr="0064347B">
        <w:rPr>
          <w:b/>
          <w:bCs/>
        </w:rPr>
        <w:t>How to install/use new Ricoh MFDs.</w:t>
      </w:r>
    </w:p>
    <w:p w14:paraId="23134B03" w14:textId="57FDC2B0" w:rsidR="0064347B" w:rsidRPr="0064347B" w:rsidRDefault="0064347B" w:rsidP="0064347B">
      <w:pPr>
        <w:rPr>
          <w:rFonts w:cstheme="minorHAnsi"/>
        </w:rPr>
      </w:pPr>
      <w:r w:rsidRPr="0064347B">
        <w:rPr>
          <w:rFonts w:cstheme="minorHAnsi"/>
          <w:b/>
          <w:bCs/>
          <w:highlight w:val="yellow"/>
        </w:rPr>
        <w:t>Use these steps:</w:t>
      </w:r>
    </w:p>
    <w:p w14:paraId="3631839D" w14:textId="77777777" w:rsidR="0064347B" w:rsidRPr="0064347B" w:rsidRDefault="0064347B" w:rsidP="0064347B">
      <w:pPr>
        <w:pStyle w:val="ListParagraph"/>
        <w:numPr>
          <w:ilvl w:val="0"/>
          <w:numId w:val="2"/>
        </w:numPr>
        <w:rPr>
          <w:rFonts w:cstheme="minorHAnsi"/>
        </w:rPr>
      </w:pPr>
      <w:r w:rsidRPr="0064347B">
        <w:rPr>
          <w:rFonts w:cstheme="minorHAnsi"/>
        </w:rPr>
        <w:t xml:space="preserve">On your keyboard, </w:t>
      </w:r>
    </w:p>
    <w:p w14:paraId="2492E97D" w14:textId="468A23C1" w:rsidR="0064347B" w:rsidRPr="0064347B" w:rsidRDefault="0064347B" w:rsidP="0064347B">
      <w:pPr>
        <w:pStyle w:val="Default"/>
        <w:ind w:left="720"/>
        <w:rPr>
          <w:rFonts w:asciiTheme="minorHAnsi" w:hAnsiTheme="minorHAnsi" w:cstheme="minorHAnsi"/>
          <w:sz w:val="22"/>
          <w:szCs w:val="22"/>
        </w:rPr>
      </w:pPr>
      <w:r w:rsidRPr="0064347B">
        <w:rPr>
          <w:rFonts w:asciiTheme="minorHAnsi" w:hAnsiTheme="minorHAnsi" w:cstheme="minorHAnsi"/>
          <w:noProof/>
          <w:sz w:val="22"/>
          <w:szCs w:val="22"/>
        </w:rPr>
        <w:drawing>
          <wp:inline distT="0" distB="0" distL="0" distR="0" wp14:anchorId="6AE121C8" wp14:editId="6613F65E">
            <wp:extent cx="1889185" cy="17058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964284" cy="177362"/>
                    </a:xfrm>
                    <a:prstGeom prst="rect">
                      <a:avLst/>
                    </a:prstGeom>
                    <a:noFill/>
                    <a:ln>
                      <a:noFill/>
                    </a:ln>
                  </pic:spPr>
                </pic:pic>
              </a:graphicData>
            </a:graphic>
          </wp:inline>
        </w:drawing>
      </w:r>
    </w:p>
    <w:p w14:paraId="3316EC0C" w14:textId="77777777" w:rsidR="0064347B" w:rsidRPr="0064347B" w:rsidRDefault="0064347B" w:rsidP="0064347B">
      <w:pPr>
        <w:pStyle w:val="Default"/>
        <w:ind w:left="720"/>
        <w:rPr>
          <w:rFonts w:asciiTheme="minorHAnsi" w:hAnsiTheme="minorHAnsi" w:cstheme="minorHAnsi"/>
          <w:sz w:val="22"/>
          <w:szCs w:val="22"/>
        </w:rPr>
      </w:pPr>
      <w:r w:rsidRPr="0064347B">
        <w:rPr>
          <w:rFonts w:asciiTheme="minorHAnsi" w:hAnsiTheme="minorHAnsi" w:cstheme="minorHAnsi"/>
          <w:sz w:val="22"/>
          <w:szCs w:val="22"/>
        </w:rPr>
        <w:t>This screen will pop up:</w:t>
      </w:r>
    </w:p>
    <w:p w14:paraId="116A45BB" w14:textId="1F810F26" w:rsidR="0064347B" w:rsidRPr="0064347B" w:rsidRDefault="0064347B" w:rsidP="0064347B">
      <w:pPr>
        <w:pStyle w:val="Default"/>
        <w:ind w:left="720"/>
        <w:rPr>
          <w:rFonts w:asciiTheme="minorHAnsi" w:hAnsiTheme="minorHAnsi" w:cstheme="minorHAnsi"/>
          <w:sz w:val="22"/>
          <w:szCs w:val="22"/>
        </w:rPr>
      </w:pPr>
      <w:r w:rsidRPr="0064347B">
        <w:rPr>
          <w:rFonts w:asciiTheme="minorHAnsi" w:hAnsiTheme="minorHAnsi" w:cstheme="minorHAnsi"/>
          <w:noProof/>
          <w:sz w:val="22"/>
          <w:szCs w:val="22"/>
        </w:rPr>
        <w:drawing>
          <wp:inline distT="0" distB="0" distL="0" distR="0" wp14:anchorId="59D9EA3E" wp14:editId="65791998">
            <wp:extent cx="2130725" cy="1212245"/>
            <wp:effectExtent l="0" t="0" r="3175"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137956" cy="1216359"/>
                    </a:xfrm>
                    <a:prstGeom prst="rect">
                      <a:avLst/>
                    </a:prstGeom>
                    <a:noFill/>
                    <a:ln>
                      <a:noFill/>
                    </a:ln>
                  </pic:spPr>
                </pic:pic>
              </a:graphicData>
            </a:graphic>
          </wp:inline>
        </w:drawing>
      </w:r>
    </w:p>
    <w:p w14:paraId="1F631F78" w14:textId="77777777" w:rsidR="0064347B" w:rsidRPr="0064347B" w:rsidRDefault="0064347B" w:rsidP="0064347B">
      <w:pPr>
        <w:pStyle w:val="Default"/>
        <w:rPr>
          <w:rFonts w:asciiTheme="minorHAnsi" w:hAnsiTheme="minorHAnsi" w:cstheme="minorHAnsi"/>
          <w:sz w:val="22"/>
          <w:szCs w:val="22"/>
        </w:rPr>
      </w:pPr>
    </w:p>
    <w:p w14:paraId="7539098C" w14:textId="64B85213" w:rsidR="0064347B" w:rsidRPr="00D95DC2" w:rsidRDefault="0064347B" w:rsidP="00D95DC2">
      <w:pPr>
        <w:pStyle w:val="Default"/>
        <w:numPr>
          <w:ilvl w:val="0"/>
          <w:numId w:val="2"/>
        </w:numPr>
        <w:rPr>
          <w:rFonts w:asciiTheme="minorHAnsi" w:hAnsiTheme="minorHAnsi" w:cstheme="minorHAnsi"/>
          <w:sz w:val="22"/>
          <w:szCs w:val="22"/>
        </w:rPr>
      </w:pPr>
      <w:r w:rsidRPr="0064347B">
        <w:rPr>
          <w:rFonts w:asciiTheme="minorHAnsi" w:hAnsiTheme="minorHAnsi" w:cstheme="minorHAnsi"/>
          <w:sz w:val="22"/>
          <w:szCs w:val="22"/>
        </w:rPr>
        <w:t>Copy this phrase into the box next to Open:</w:t>
      </w:r>
      <w:hyperlink r:id="rId11" w:history="1">
        <w:r w:rsidRPr="0064347B">
          <w:rPr>
            <w:rStyle w:val="Hyperlink"/>
            <w:rFonts w:asciiTheme="minorHAnsi" w:hAnsiTheme="minorHAnsi" w:cstheme="minorHAnsi"/>
            <w:sz w:val="22"/>
            <w:szCs w:val="22"/>
          </w:rPr>
          <w:t>\\A0040SRICOHP2\Print-to-Me</w:t>
        </w:r>
      </w:hyperlink>
    </w:p>
    <w:p w14:paraId="5F24AB67" w14:textId="0FE9C498" w:rsidR="0064347B" w:rsidRPr="00D95DC2" w:rsidRDefault="0064347B" w:rsidP="00D95DC2">
      <w:pPr>
        <w:pStyle w:val="ListParagraph"/>
        <w:numPr>
          <w:ilvl w:val="0"/>
          <w:numId w:val="2"/>
        </w:numPr>
        <w:rPr>
          <w:rFonts w:cstheme="minorHAnsi"/>
        </w:rPr>
      </w:pPr>
      <w:r w:rsidRPr="0064347B">
        <w:rPr>
          <w:rFonts w:cstheme="minorHAnsi"/>
        </w:rPr>
        <w:t>Click OK</w:t>
      </w:r>
    </w:p>
    <w:p w14:paraId="55DA70A6" w14:textId="765EF4C5" w:rsidR="0064347B" w:rsidRPr="00D95DC2" w:rsidRDefault="0064347B" w:rsidP="00D95DC2">
      <w:pPr>
        <w:pStyle w:val="ListParagraph"/>
        <w:numPr>
          <w:ilvl w:val="0"/>
          <w:numId w:val="2"/>
        </w:numPr>
        <w:rPr>
          <w:rFonts w:cstheme="minorHAnsi"/>
        </w:rPr>
      </w:pPr>
      <w:r w:rsidRPr="0064347B">
        <w:rPr>
          <w:rFonts w:cstheme="minorHAnsi"/>
        </w:rPr>
        <w:t>It will take a few minutes to run, then this screen will pop up</w:t>
      </w:r>
    </w:p>
    <w:p w14:paraId="2FF315F1" w14:textId="3775C091" w:rsidR="0064347B" w:rsidRPr="0064347B" w:rsidRDefault="0064347B" w:rsidP="0064347B">
      <w:pPr>
        <w:pStyle w:val="ListParagraph"/>
        <w:rPr>
          <w:rFonts w:cstheme="minorHAnsi"/>
        </w:rPr>
      </w:pPr>
      <w:r w:rsidRPr="0064347B">
        <w:rPr>
          <w:rFonts w:cstheme="minorHAnsi"/>
          <w:noProof/>
        </w:rPr>
        <w:drawing>
          <wp:inline distT="0" distB="0" distL="0" distR="0" wp14:anchorId="17FC3EA4" wp14:editId="1386EC36">
            <wp:extent cx="2534918" cy="793631"/>
            <wp:effectExtent l="0" t="0" r="0"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570073" cy="804637"/>
                    </a:xfrm>
                    <a:prstGeom prst="rect">
                      <a:avLst/>
                    </a:prstGeom>
                    <a:noFill/>
                    <a:ln>
                      <a:noFill/>
                    </a:ln>
                  </pic:spPr>
                </pic:pic>
              </a:graphicData>
            </a:graphic>
          </wp:inline>
        </w:drawing>
      </w:r>
    </w:p>
    <w:p w14:paraId="1A5582BC" w14:textId="7677E6D6" w:rsidR="0064347B" w:rsidRPr="0064347B" w:rsidRDefault="0064347B" w:rsidP="0064347B">
      <w:pPr>
        <w:pStyle w:val="ListParagraph"/>
        <w:numPr>
          <w:ilvl w:val="0"/>
          <w:numId w:val="2"/>
        </w:numPr>
        <w:rPr>
          <w:rFonts w:cstheme="minorHAnsi"/>
        </w:rPr>
      </w:pPr>
      <w:r w:rsidRPr="0064347B">
        <w:rPr>
          <w:rFonts w:cstheme="minorHAnsi"/>
        </w:rPr>
        <w:t xml:space="preserve">If a RICOH app </w:t>
      </w:r>
      <w:proofErr w:type="gramStart"/>
      <w:r w:rsidRPr="0064347B">
        <w:rPr>
          <w:rFonts w:cstheme="minorHAnsi"/>
        </w:rPr>
        <w:t>opens up</w:t>
      </w:r>
      <w:proofErr w:type="gramEnd"/>
      <w:r w:rsidRPr="0064347B">
        <w:rPr>
          <w:rFonts w:cstheme="minorHAnsi"/>
        </w:rPr>
        <w:t>, you can tell it to Lau</w:t>
      </w:r>
      <w:r w:rsidR="00F34EF9">
        <w:rPr>
          <w:rFonts w:cstheme="minorHAnsi"/>
        </w:rPr>
        <w:t>n</w:t>
      </w:r>
      <w:r w:rsidRPr="0064347B">
        <w:rPr>
          <w:rFonts w:cstheme="minorHAnsi"/>
        </w:rPr>
        <w:t>ch or just ignore it and it should go away.</w:t>
      </w:r>
    </w:p>
    <w:p w14:paraId="54890B05" w14:textId="36BB6B90" w:rsidR="0064347B" w:rsidRPr="00D95DC2" w:rsidRDefault="0064347B" w:rsidP="00D95DC2">
      <w:pPr>
        <w:pStyle w:val="ListParagraph"/>
        <w:numPr>
          <w:ilvl w:val="0"/>
          <w:numId w:val="2"/>
        </w:numPr>
        <w:rPr>
          <w:rFonts w:cstheme="minorHAnsi"/>
          <w:b/>
          <w:bCs/>
        </w:rPr>
      </w:pPr>
      <w:r w:rsidRPr="0064347B">
        <w:rPr>
          <w:rFonts w:cstheme="minorHAnsi"/>
          <w:b/>
          <w:bCs/>
          <w:highlight w:val="yellow"/>
        </w:rPr>
        <w:t>TO PRINT:</w:t>
      </w:r>
      <w:r w:rsidR="00F34EF9">
        <w:rPr>
          <w:rFonts w:cstheme="minorHAnsi"/>
          <w:b/>
          <w:bCs/>
        </w:rPr>
        <w:t xml:space="preserve"> </w:t>
      </w:r>
      <w:r w:rsidRPr="00F34EF9">
        <w:rPr>
          <w:rFonts w:cstheme="minorHAnsi"/>
        </w:rPr>
        <w:t>For all printers across campus, you will be using the Print-To-Me printer. It will send your document to whichever printer you swipe in on and you will be able to print at any school with this printer.</w:t>
      </w:r>
    </w:p>
    <w:p w14:paraId="38429726" w14:textId="57323262" w:rsidR="0064347B" w:rsidRPr="00D95DC2" w:rsidRDefault="0064347B" w:rsidP="00D95DC2">
      <w:pPr>
        <w:pStyle w:val="ListParagraph"/>
        <w:rPr>
          <w:rFonts w:cstheme="minorHAnsi"/>
        </w:rPr>
      </w:pPr>
      <w:r w:rsidRPr="0064347B">
        <w:rPr>
          <w:rFonts w:cstheme="minorHAnsi"/>
          <w:noProof/>
        </w:rPr>
        <w:drawing>
          <wp:inline distT="0" distB="0" distL="0" distR="0" wp14:anchorId="42FBE58E" wp14:editId="6CC86447">
            <wp:extent cx="1932317" cy="615231"/>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940110" cy="617712"/>
                    </a:xfrm>
                    <a:prstGeom prst="rect">
                      <a:avLst/>
                    </a:prstGeom>
                    <a:noFill/>
                    <a:ln>
                      <a:noFill/>
                    </a:ln>
                  </pic:spPr>
                </pic:pic>
              </a:graphicData>
            </a:graphic>
          </wp:inline>
        </w:drawing>
      </w:r>
    </w:p>
    <w:p w14:paraId="6DAD5E19" w14:textId="77777777" w:rsidR="0064347B" w:rsidRPr="0064347B" w:rsidRDefault="0064347B" w:rsidP="0064347B">
      <w:pPr>
        <w:pStyle w:val="ListParagraph"/>
        <w:numPr>
          <w:ilvl w:val="0"/>
          <w:numId w:val="2"/>
        </w:numPr>
        <w:rPr>
          <w:rFonts w:cstheme="minorHAnsi"/>
        </w:rPr>
      </w:pPr>
      <w:r w:rsidRPr="0064347B">
        <w:rPr>
          <w:rFonts w:cstheme="minorHAnsi"/>
        </w:rPr>
        <w:lastRenderedPageBreak/>
        <w:t>Your swipe card will still work, but you will need to hold it on the card reader until it has logged you in. It will take about 3-5 seconds.</w:t>
      </w:r>
    </w:p>
    <w:p w14:paraId="1D03430D" w14:textId="14E52A34" w:rsidR="0064347B" w:rsidRDefault="008B5857" w:rsidP="0064347B">
      <w:r>
        <w:t xml:space="preserve">Account Manager Guide: </w:t>
      </w:r>
      <w:hyperlink r:id="rId16" w:history="1">
        <w:r w:rsidR="00624070" w:rsidRPr="00624070">
          <w:rPr>
            <w:rStyle w:val="Hyperlink"/>
          </w:rPr>
          <w:t>https://pinellascountyschools-my.sharepoint.com/personal/blanchardda_pcsb_org/Documents/Documents/Accounts%20Manager%20Guide_20220902081602.pdf</w:t>
        </w:r>
      </w:hyperlink>
    </w:p>
    <w:p w14:paraId="2AB524AB" w14:textId="206B2E07" w:rsidR="00D82A8A" w:rsidRPr="00524B12" w:rsidRDefault="00D82A8A">
      <w:pPr>
        <w:rPr>
          <w:b/>
          <w:bCs/>
        </w:rPr>
      </w:pPr>
      <w:r w:rsidRPr="00524B12">
        <w:rPr>
          <w:b/>
          <w:bCs/>
        </w:rPr>
        <w:t>Print serv</w:t>
      </w:r>
      <w:r w:rsidR="001379CC" w:rsidRPr="00524B12">
        <w:rPr>
          <w:b/>
          <w:bCs/>
        </w:rPr>
        <w:t>er service start instructions:</w:t>
      </w:r>
      <w:r w:rsidR="005B02D4">
        <w:rPr>
          <w:b/>
          <w:bCs/>
        </w:rPr>
        <w:t xml:space="preserve"> (not applicable for new </w:t>
      </w:r>
      <w:hyperlink r:id="rId17" w:history="1">
        <w:r w:rsidR="003D4AC3" w:rsidRPr="00486294">
          <w:rPr>
            <w:rStyle w:val="Hyperlink"/>
            <w:b/>
            <w:bCs/>
          </w:rPr>
          <w:t>\\a0040ricohp2\print-to-me</w:t>
        </w:r>
      </w:hyperlink>
      <w:r w:rsidR="003D4AC3">
        <w:rPr>
          <w:b/>
          <w:bCs/>
        </w:rPr>
        <w:t xml:space="preserve"> printers) </w:t>
      </w:r>
    </w:p>
    <w:p w14:paraId="24B01CDD" w14:textId="77777777" w:rsidR="00524B12" w:rsidRDefault="001379CC" w:rsidP="00524B12">
      <w:pPr>
        <w:pStyle w:val="paragraph"/>
        <w:spacing w:before="0" w:beforeAutospacing="0" w:after="0" w:afterAutospacing="0"/>
        <w:textAlignment w:val="baseline"/>
        <w:rPr>
          <w:rFonts w:ascii="Segoe UI" w:hAnsi="Segoe UI" w:cs="Segoe UI"/>
          <w:sz w:val="18"/>
          <w:szCs w:val="18"/>
        </w:rPr>
      </w:pPr>
      <w:r>
        <w:tab/>
      </w:r>
      <w:r w:rsidR="00524B12">
        <w:rPr>
          <w:rStyle w:val="normaltextrun"/>
          <w:rFonts w:ascii="Calibri" w:hAnsi="Calibri" w:cs="Calibri"/>
          <w:sz w:val="22"/>
          <w:szCs w:val="22"/>
        </w:rPr>
        <w:t>Subject: </w:t>
      </w:r>
      <w:proofErr w:type="spellStart"/>
      <w:r w:rsidR="00524B12">
        <w:rPr>
          <w:rStyle w:val="normaltextrun"/>
          <w:rFonts w:ascii="Calibri" w:hAnsi="Calibri" w:cs="Calibri"/>
          <w:sz w:val="22"/>
          <w:szCs w:val="22"/>
        </w:rPr>
        <w:t>Equitrac</w:t>
      </w:r>
      <w:proofErr w:type="spellEnd"/>
      <w:r w:rsidR="00524B12">
        <w:rPr>
          <w:rStyle w:val="normaltextrun"/>
          <w:rFonts w:ascii="Calibri" w:hAnsi="Calibri" w:cs="Calibri"/>
          <w:sz w:val="22"/>
          <w:szCs w:val="22"/>
        </w:rPr>
        <w:t> Printing Service</w:t>
      </w:r>
      <w:r w:rsidR="00524B12">
        <w:rPr>
          <w:rStyle w:val="eop"/>
          <w:rFonts w:ascii="Calibri" w:hAnsi="Calibri" w:cs="Calibri"/>
          <w:sz w:val="22"/>
          <w:szCs w:val="22"/>
        </w:rPr>
        <w:t> </w:t>
      </w:r>
    </w:p>
    <w:p w14:paraId="7F3CCE35"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BFB77F" w14:textId="1F55F5FD"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There </w:t>
      </w:r>
      <w:r w:rsidR="008542C6">
        <w:rPr>
          <w:rStyle w:val="normaltextrun"/>
          <w:rFonts w:ascii="Calibri" w:hAnsi="Calibri" w:cs="Calibri"/>
          <w:sz w:val="22"/>
          <w:szCs w:val="22"/>
        </w:rPr>
        <w:t>have</w:t>
      </w:r>
      <w:r>
        <w:rPr>
          <w:rStyle w:val="normaltextrun"/>
          <w:rFonts w:ascii="Calibri" w:hAnsi="Calibri" w:cs="Calibri"/>
          <w:sz w:val="22"/>
          <w:szCs w:val="22"/>
        </w:rPr>
        <w:t> been several changes to the school and district support structure such as changes to Technology Coordinators and Technology Technicians, so I just wanted to send out a quick reminder.</w:t>
      </w:r>
      <w:r>
        <w:rPr>
          <w:rStyle w:val="eop"/>
          <w:rFonts w:ascii="Calibri" w:hAnsi="Calibri" w:cs="Calibri"/>
          <w:sz w:val="22"/>
          <w:szCs w:val="22"/>
        </w:rPr>
        <w:t> </w:t>
      </w:r>
    </w:p>
    <w:p w14:paraId="07EF60E0"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642DC5" w14:textId="53F7AF3D"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Several years </w:t>
      </w:r>
      <w:r w:rsidR="008542C6">
        <w:rPr>
          <w:rStyle w:val="normaltextrun"/>
          <w:rFonts w:ascii="Calibri" w:hAnsi="Calibri" w:cs="Calibri"/>
          <w:sz w:val="22"/>
          <w:szCs w:val="22"/>
        </w:rPr>
        <w:t>ago,</w:t>
      </w:r>
      <w:r>
        <w:rPr>
          <w:rStyle w:val="normaltextrun"/>
          <w:rFonts w:ascii="Calibri" w:hAnsi="Calibri" w:cs="Calibri"/>
          <w:sz w:val="22"/>
          <w:szCs w:val="22"/>
        </w:rPr>
        <w:t> we provided access the key services on the Tech Servers so schools could troubleshoot printing issues first before having to engage the Help Desk, Analysts, or Ricoh. The services that all Technology Coordinators, Technology Technicians, User Support Analyst, and </w:t>
      </w:r>
      <w:r w:rsidR="008542C6">
        <w:rPr>
          <w:rStyle w:val="normaltextrun"/>
          <w:rFonts w:ascii="Calibri" w:hAnsi="Calibri" w:cs="Calibri"/>
          <w:sz w:val="22"/>
          <w:szCs w:val="22"/>
        </w:rPr>
        <w:t>Helpdesk</w:t>
      </w:r>
      <w:r>
        <w:rPr>
          <w:rStyle w:val="normaltextrun"/>
          <w:rFonts w:ascii="Calibri" w:hAnsi="Calibri" w:cs="Calibri"/>
          <w:sz w:val="22"/>
          <w:szCs w:val="22"/>
        </w:rPr>
        <w:t> have access to are:</w:t>
      </w:r>
      <w:r>
        <w:rPr>
          <w:rStyle w:val="eop"/>
          <w:rFonts w:ascii="Calibri" w:hAnsi="Calibri" w:cs="Calibri"/>
          <w:sz w:val="22"/>
          <w:szCs w:val="22"/>
        </w:rPr>
        <w:t> </w:t>
      </w:r>
    </w:p>
    <w:p w14:paraId="6F3CA17A"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0BA708"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EQ CAS Service</w:t>
      </w:r>
      <w:r>
        <w:rPr>
          <w:rStyle w:val="eop"/>
          <w:rFonts w:ascii="Calibri" w:hAnsi="Calibri" w:cs="Calibri"/>
          <w:sz w:val="22"/>
          <w:szCs w:val="22"/>
        </w:rPr>
        <w:t> </w:t>
      </w:r>
    </w:p>
    <w:p w14:paraId="4E138BFD"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EQ DCE Service</w:t>
      </w:r>
      <w:r>
        <w:rPr>
          <w:rStyle w:val="eop"/>
          <w:rFonts w:ascii="Calibri" w:hAnsi="Calibri" w:cs="Calibri"/>
          <w:sz w:val="22"/>
          <w:szCs w:val="22"/>
        </w:rPr>
        <w:t> </w:t>
      </w:r>
    </w:p>
    <w:p w14:paraId="5EEE3795"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EQ DME Service</w:t>
      </w:r>
      <w:r>
        <w:rPr>
          <w:rStyle w:val="eop"/>
          <w:rFonts w:ascii="Calibri" w:hAnsi="Calibri" w:cs="Calibri"/>
          <w:sz w:val="22"/>
          <w:szCs w:val="22"/>
        </w:rPr>
        <w:t> </w:t>
      </w:r>
    </w:p>
    <w:p w14:paraId="73D744B0"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EQ DRE Service</w:t>
      </w:r>
      <w:r>
        <w:rPr>
          <w:rStyle w:val="eop"/>
          <w:rFonts w:ascii="Calibri" w:hAnsi="Calibri" w:cs="Calibri"/>
          <w:sz w:val="22"/>
          <w:szCs w:val="22"/>
        </w:rPr>
        <w:t> </w:t>
      </w:r>
    </w:p>
    <w:p w14:paraId="247313EB"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EQ Scheduler Service</w:t>
      </w:r>
      <w:r>
        <w:rPr>
          <w:rStyle w:val="eop"/>
          <w:rFonts w:ascii="Calibri" w:hAnsi="Calibri" w:cs="Calibri"/>
          <w:sz w:val="22"/>
          <w:szCs w:val="22"/>
        </w:rPr>
        <w:t> </w:t>
      </w:r>
    </w:p>
    <w:p w14:paraId="6DCFDB23"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EQ SLP Service</w:t>
      </w:r>
      <w:r>
        <w:rPr>
          <w:rStyle w:val="eop"/>
          <w:rFonts w:ascii="Calibri" w:hAnsi="Calibri" w:cs="Calibri"/>
          <w:sz w:val="22"/>
          <w:szCs w:val="22"/>
        </w:rPr>
        <w:t> </w:t>
      </w:r>
    </w:p>
    <w:p w14:paraId="5A16B377"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Print Spooler</w:t>
      </w:r>
      <w:r>
        <w:rPr>
          <w:rStyle w:val="eop"/>
          <w:rFonts w:ascii="Calibri" w:hAnsi="Calibri" w:cs="Calibri"/>
          <w:sz w:val="22"/>
          <w:szCs w:val="22"/>
        </w:rPr>
        <w:t> </w:t>
      </w:r>
    </w:p>
    <w:p w14:paraId="33EFCFD9"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SQL Server (SQLEXPRESS)</w:t>
      </w:r>
      <w:r>
        <w:rPr>
          <w:rStyle w:val="eop"/>
          <w:rFonts w:ascii="Calibri" w:hAnsi="Calibri" w:cs="Calibri"/>
          <w:sz w:val="22"/>
          <w:szCs w:val="22"/>
        </w:rPr>
        <w:t> </w:t>
      </w:r>
    </w:p>
    <w:p w14:paraId="120575BA"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SQL Server Browser</w:t>
      </w:r>
      <w:r>
        <w:rPr>
          <w:rStyle w:val="eop"/>
          <w:rFonts w:ascii="Calibri" w:hAnsi="Calibri" w:cs="Calibri"/>
          <w:sz w:val="22"/>
          <w:szCs w:val="22"/>
        </w:rPr>
        <w:t> </w:t>
      </w:r>
    </w:p>
    <w:p w14:paraId="76821564"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SQL Server VSS Writer</w:t>
      </w:r>
      <w:r>
        <w:rPr>
          <w:rStyle w:val="eop"/>
          <w:rFonts w:ascii="Calibri" w:hAnsi="Calibri" w:cs="Calibri"/>
          <w:sz w:val="22"/>
          <w:szCs w:val="22"/>
        </w:rPr>
        <w:t> </w:t>
      </w:r>
    </w:p>
    <w:p w14:paraId="777B9FB3"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CAA9854"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Here are a couple troubleshooting steps when the copiers show offline:</w:t>
      </w:r>
      <w:r>
        <w:rPr>
          <w:rStyle w:val="eop"/>
          <w:rFonts w:ascii="Calibri" w:hAnsi="Calibri" w:cs="Calibri"/>
          <w:sz w:val="22"/>
          <w:szCs w:val="22"/>
        </w:rPr>
        <w:t> </w:t>
      </w:r>
    </w:p>
    <w:p w14:paraId="17A2A390"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698502"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w:t>
      </w:r>
      <w:r>
        <w:rPr>
          <w:rStyle w:val="tabchar"/>
          <w:rFonts w:ascii="Calibri" w:hAnsi="Calibri" w:cs="Calibri"/>
          <w:sz w:val="22"/>
          <w:szCs w:val="22"/>
        </w:rPr>
        <w:t xml:space="preserve"> </w:t>
      </w:r>
      <w:r>
        <w:rPr>
          <w:rStyle w:val="normaltextrun"/>
          <w:rFonts w:ascii="Calibri" w:hAnsi="Calibri" w:cs="Calibri"/>
          <w:sz w:val="22"/>
          <w:szCs w:val="22"/>
        </w:rPr>
        <w:t>Remote into Tech Server and verify all services are “Running” and start any that are not running.</w:t>
      </w:r>
      <w:r>
        <w:rPr>
          <w:rStyle w:val="eop"/>
          <w:rFonts w:ascii="Calibri" w:hAnsi="Calibri" w:cs="Calibri"/>
          <w:sz w:val="22"/>
          <w:szCs w:val="22"/>
        </w:rPr>
        <w:t> </w:t>
      </w:r>
    </w:p>
    <w:p w14:paraId="4C207252" w14:textId="06B5A0B0" w:rsidR="00524B12" w:rsidRDefault="00524B12" w:rsidP="00654491">
      <w:pPr>
        <w:pStyle w:val="paragraph"/>
        <w:numPr>
          <w:ilvl w:val="0"/>
          <w:numId w:val="7"/>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 access the services on the server you can search for services and then select the Services app.</w:t>
      </w:r>
      <w:r>
        <w:rPr>
          <w:rStyle w:val="eop"/>
          <w:rFonts w:ascii="Calibri" w:hAnsi="Calibri" w:cs="Calibri"/>
          <w:sz w:val="22"/>
          <w:szCs w:val="22"/>
        </w:rPr>
        <w:t> </w:t>
      </w:r>
    </w:p>
    <w:p w14:paraId="13CE9067" w14:textId="72293AFD" w:rsidR="00524B12" w:rsidRDefault="00524B12" w:rsidP="00654491">
      <w:pPr>
        <w:pStyle w:val="paragraph"/>
        <w:spacing w:before="0" w:beforeAutospacing="0" w:after="0" w:afterAutospacing="0"/>
        <w:ind w:firstLine="105"/>
        <w:textAlignment w:val="baseline"/>
        <w:rPr>
          <w:rFonts w:ascii="Segoe UI" w:hAnsi="Segoe UI" w:cs="Segoe UI"/>
          <w:sz w:val="18"/>
          <w:szCs w:val="18"/>
        </w:rPr>
      </w:pPr>
    </w:p>
    <w:p w14:paraId="7686865F" w14:textId="32C8F2F9" w:rsidR="00524B12" w:rsidRDefault="00524B12" w:rsidP="00654491">
      <w:pPr>
        <w:pStyle w:val="paragraph"/>
        <w:numPr>
          <w:ilvl w:val="0"/>
          <w:numId w:val="7"/>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 start a service by right clicking on it and selecting Start</w:t>
      </w:r>
      <w:r>
        <w:rPr>
          <w:rStyle w:val="eop"/>
          <w:rFonts w:ascii="Calibri" w:hAnsi="Calibri" w:cs="Calibri"/>
          <w:sz w:val="22"/>
          <w:szCs w:val="22"/>
        </w:rPr>
        <w:t> </w:t>
      </w:r>
    </w:p>
    <w:p w14:paraId="21DDEB3E"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w:t>
      </w:r>
      <w:r>
        <w:rPr>
          <w:rStyle w:val="tabchar"/>
          <w:rFonts w:ascii="Calibri" w:hAnsi="Calibri" w:cs="Calibri"/>
          <w:sz w:val="22"/>
          <w:szCs w:val="22"/>
        </w:rPr>
        <w:t xml:space="preserve"> </w:t>
      </w:r>
      <w:r>
        <w:rPr>
          <w:rStyle w:val="normaltextrun"/>
          <w:rFonts w:ascii="Calibri" w:hAnsi="Calibri" w:cs="Calibri"/>
          <w:sz w:val="22"/>
          <w:szCs w:val="22"/>
        </w:rPr>
        <w:t xml:space="preserve">Once all services are running refresh the screen on the copier and if that </w:t>
      </w:r>
      <w:proofErr w:type="gramStart"/>
      <w:r>
        <w:rPr>
          <w:rStyle w:val="normaltextrun"/>
          <w:rFonts w:ascii="Calibri" w:hAnsi="Calibri" w:cs="Calibri"/>
          <w:sz w:val="22"/>
          <w:szCs w:val="22"/>
        </w:rPr>
        <w:t>doesn’t</w:t>
      </w:r>
      <w:proofErr w:type="gramEnd"/>
      <w:r>
        <w:rPr>
          <w:rStyle w:val="normaltextrun"/>
          <w:rFonts w:ascii="Calibri" w:hAnsi="Calibri" w:cs="Calibri"/>
          <w:sz w:val="22"/>
          <w:szCs w:val="22"/>
        </w:rPr>
        <w:t xml:space="preserve"> work then power cycle the copier.</w:t>
      </w:r>
      <w:r>
        <w:rPr>
          <w:rStyle w:val="eop"/>
          <w:rFonts w:ascii="Calibri" w:hAnsi="Calibri" w:cs="Calibri"/>
          <w:sz w:val="22"/>
          <w:szCs w:val="22"/>
        </w:rPr>
        <w:t> </w:t>
      </w:r>
    </w:p>
    <w:p w14:paraId="59965F65"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8D69688"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Here are a couple troubleshooting steps if you are having general printing issues:</w:t>
      </w:r>
      <w:r>
        <w:rPr>
          <w:rStyle w:val="eop"/>
          <w:rFonts w:ascii="Calibri" w:hAnsi="Calibri" w:cs="Calibri"/>
          <w:sz w:val="22"/>
          <w:szCs w:val="22"/>
        </w:rPr>
        <w:t> </w:t>
      </w:r>
    </w:p>
    <w:p w14:paraId="5B59CE60" w14:textId="77777777" w:rsidR="00524B12" w:rsidRDefault="00524B12" w:rsidP="00524B1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F4F132A" w14:textId="3D0CD25F" w:rsidR="00524B12" w:rsidRDefault="00524B12" w:rsidP="00654491">
      <w:pPr>
        <w:pStyle w:val="paragraph"/>
        <w:numPr>
          <w:ilvl w:val="0"/>
          <w:numId w:val="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Try printing to a different print</w:t>
      </w:r>
      <w:r w:rsidR="002E63A4">
        <w:rPr>
          <w:rStyle w:val="normaltextrun"/>
          <w:rFonts w:ascii="Calibri" w:hAnsi="Calibri" w:cs="Calibri"/>
          <w:sz w:val="22"/>
          <w:szCs w:val="22"/>
        </w:rPr>
        <w:t>er</w:t>
      </w:r>
      <w:r>
        <w:rPr>
          <w:rStyle w:val="normaltextrun"/>
          <w:rFonts w:ascii="Calibri" w:hAnsi="Calibri" w:cs="Calibri"/>
          <w:sz w:val="22"/>
          <w:szCs w:val="22"/>
        </w:rPr>
        <w:t>. If you </w:t>
      </w:r>
      <w:proofErr w:type="gramStart"/>
      <w:r>
        <w:rPr>
          <w:rStyle w:val="normaltextrun"/>
          <w:rFonts w:ascii="Calibri" w:hAnsi="Calibri" w:cs="Calibri"/>
          <w:sz w:val="22"/>
          <w:szCs w:val="22"/>
        </w:rPr>
        <w:t>are able to</w:t>
      </w:r>
      <w:proofErr w:type="gramEnd"/>
      <w:r>
        <w:rPr>
          <w:rStyle w:val="normaltextrun"/>
          <w:rFonts w:ascii="Calibri" w:hAnsi="Calibri" w:cs="Calibri"/>
          <w:sz w:val="22"/>
          <w:szCs w:val="22"/>
        </w:rPr>
        <w:t xml:space="preserve"> print to another </w:t>
      </w:r>
      <w:r w:rsidR="002E63A4">
        <w:rPr>
          <w:rStyle w:val="normaltextrun"/>
          <w:rFonts w:ascii="Calibri" w:hAnsi="Calibri" w:cs="Calibri"/>
          <w:sz w:val="22"/>
          <w:szCs w:val="22"/>
        </w:rPr>
        <w:t>printer,</w:t>
      </w:r>
      <w:r>
        <w:rPr>
          <w:rStyle w:val="normaltextrun"/>
          <w:rFonts w:ascii="Calibri" w:hAnsi="Calibri" w:cs="Calibri"/>
          <w:sz w:val="22"/>
          <w:szCs w:val="22"/>
        </w:rPr>
        <w:t xml:space="preserve"> then the issue is with the other printer.</w:t>
      </w:r>
      <w:r>
        <w:rPr>
          <w:rStyle w:val="eop"/>
          <w:rFonts w:ascii="Calibri" w:hAnsi="Calibri" w:cs="Calibri"/>
          <w:sz w:val="22"/>
          <w:szCs w:val="22"/>
        </w:rPr>
        <w:t> </w:t>
      </w:r>
    </w:p>
    <w:p w14:paraId="1E398325" w14:textId="77777777" w:rsidR="007E01C3" w:rsidRPr="007E01C3" w:rsidRDefault="007E01C3" w:rsidP="00524B12">
      <w:pPr>
        <w:pStyle w:val="paragraph"/>
        <w:spacing w:before="0" w:beforeAutospacing="0" w:after="0" w:afterAutospacing="0"/>
        <w:textAlignment w:val="baseline"/>
        <w:rPr>
          <w:rFonts w:ascii="Calibri" w:hAnsi="Calibri" w:cs="Calibri"/>
          <w:sz w:val="22"/>
          <w:szCs w:val="22"/>
        </w:rPr>
      </w:pPr>
    </w:p>
    <w:p w14:paraId="63BA6263" w14:textId="055F6D67" w:rsidR="00C17DD1" w:rsidRDefault="00524B12" w:rsidP="00654491">
      <w:pPr>
        <w:pStyle w:val="paragraph"/>
        <w:numPr>
          <w:ilvl w:val="0"/>
          <w:numId w:val="9"/>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Check network drop is active by </w:t>
      </w:r>
      <w:r w:rsidR="007D24C2">
        <w:rPr>
          <w:rStyle w:val="normaltextrun"/>
          <w:rFonts w:ascii="Calibri" w:hAnsi="Calibri" w:cs="Calibri"/>
          <w:sz w:val="22"/>
          <w:szCs w:val="22"/>
        </w:rPr>
        <w:t xml:space="preserve">pinging the device. </w:t>
      </w:r>
    </w:p>
    <w:p w14:paraId="3F494117" w14:textId="38F4B839" w:rsidR="007E01C3" w:rsidRDefault="007E01C3" w:rsidP="00654491">
      <w:pPr>
        <w:pStyle w:val="paragraph"/>
        <w:numPr>
          <w:ilvl w:val="0"/>
          <w:numId w:val="9"/>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Verify they have a sufficient funds to print. </w:t>
      </w:r>
    </w:p>
    <w:p w14:paraId="30602367" w14:textId="733B0127" w:rsidR="00281E65" w:rsidRDefault="00281E65" w:rsidP="00524B12">
      <w:pPr>
        <w:pStyle w:val="paragraph"/>
        <w:spacing w:before="0" w:beforeAutospacing="0" w:after="0" w:afterAutospacing="0"/>
        <w:textAlignment w:val="baseline"/>
        <w:rPr>
          <w:rStyle w:val="normaltextrun"/>
          <w:rFonts w:ascii="Calibri" w:hAnsi="Calibri" w:cs="Calibri"/>
          <w:sz w:val="22"/>
          <w:szCs w:val="22"/>
        </w:rPr>
      </w:pPr>
    </w:p>
    <w:p w14:paraId="39A83419" w14:textId="4EF6ABEB" w:rsidR="00281E65" w:rsidRPr="004036CD" w:rsidRDefault="00281E65" w:rsidP="00524B1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 xml:space="preserve">Account Manager Guide: </w:t>
      </w:r>
      <w:hyperlink r:id="rId18" w:history="1">
        <w:r w:rsidR="00654491" w:rsidRPr="00775FDF">
          <w:rPr>
            <w:rStyle w:val="Hyperlink"/>
            <w:rFonts w:ascii="Calibri" w:hAnsi="Calibri" w:cs="Calibri"/>
            <w:sz w:val="22"/>
            <w:szCs w:val="22"/>
          </w:rPr>
          <w:t>file:///C:/Users/blanchardda/OneDrive%20-%20Pinellas%20County%20Schools/Documents/Equitrac%20Account%20Administrators%20guide%20for%20Pinellas%20CS%20v1.2.pdf</w:t>
        </w:r>
      </w:hyperlink>
      <w:r w:rsidR="00654491">
        <w:rPr>
          <w:rStyle w:val="normaltextrun"/>
          <w:rFonts w:ascii="Calibri" w:hAnsi="Calibri" w:cs="Calibri"/>
          <w:sz w:val="22"/>
          <w:szCs w:val="22"/>
        </w:rPr>
        <w:t xml:space="preserve"> </w:t>
      </w:r>
    </w:p>
    <w:p w14:paraId="18CBE6BD" w14:textId="6BF0741B" w:rsidR="001379CC" w:rsidRDefault="001379CC"/>
    <w:p w14:paraId="02A32586" w14:textId="08CA20B7" w:rsidR="00E57666" w:rsidRDefault="00E57666">
      <w:pPr>
        <w:rPr>
          <w:b/>
          <w:bCs/>
        </w:rPr>
      </w:pPr>
      <w:r w:rsidRPr="00E57666">
        <w:rPr>
          <w:b/>
          <w:bCs/>
        </w:rPr>
        <w:t>Imaging</w:t>
      </w:r>
      <w:r>
        <w:rPr>
          <w:b/>
          <w:bCs/>
        </w:rPr>
        <w:t>:</w:t>
      </w:r>
    </w:p>
    <w:p w14:paraId="4D55C9D9" w14:textId="46820CEA" w:rsidR="00E57666" w:rsidRDefault="00C17DD1" w:rsidP="00E57666">
      <w:pPr>
        <w:pStyle w:val="ListParagraph"/>
        <w:numPr>
          <w:ilvl w:val="0"/>
          <w:numId w:val="1"/>
        </w:numPr>
      </w:pPr>
      <w:r w:rsidRPr="009C0211">
        <w:t>F12 on start up</w:t>
      </w:r>
    </w:p>
    <w:p w14:paraId="06364CC5" w14:textId="3DD6C6C1" w:rsidR="00D81DB0" w:rsidRPr="009C0211" w:rsidRDefault="00D81DB0" w:rsidP="00E57666">
      <w:pPr>
        <w:pStyle w:val="ListParagraph"/>
        <w:numPr>
          <w:ilvl w:val="0"/>
          <w:numId w:val="1"/>
        </w:numPr>
      </w:pPr>
      <w:r>
        <w:t xml:space="preserve">Choose </w:t>
      </w:r>
      <w:r w:rsidR="00A25F92">
        <w:t>NIC IPV4 (not legacy)</w:t>
      </w:r>
    </w:p>
    <w:p w14:paraId="31FEF72E" w14:textId="6202F55F" w:rsidR="00C17DD1" w:rsidRPr="009C0211" w:rsidRDefault="00C17DD1" w:rsidP="00E57666">
      <w:pPr>
        <w:pStyle w:val="ListParagraph"/>
        <w:numPr>
          <w:ilvl w:val="0"/>
          <w:numId w:val="1"/>
        </w:numPr>
      </w:pPr>
      <w:r w:rsidRPr="009C0211">
        <w:t xml:space="preserve">Password </w:t>
      </w:r>
      <w:r w:rsidR="00AC10A9">
        <w:t xml:space="preserve">- </w:t>
      </w:r>
      <w:hyperlink r:id="rId19" w:history="1">
        <w:r w:rsidR="00AC10A9" w:rsidRPr="008B10CC">
          <w:rPr>
            <w:rStyle w:val="Hyperlink"/>
          </w:rPr>
          <w:t>https://laps.pcsb.org/Secure.aspx</w:t>
        </w:r>
      </w:hyperlink>
      <w:r w:rsidR="00AC10A9">
        <w:t xml:space="preserve"> there are 2 possible passwords (bios old/new) look up here. </w:t>
      </w:r>
    </w:p>
    <w:p w14:paraId="0C11720B" w14:textId="3416559C" w:rsidR="00C17DD1" w:rsidRDefault="00FD7F6C" w:rsidP="00E57666">
      <w:pPr>
        <w:pStyle w:val="ListParagraph"/>
        <w:numPr>
          <w:ilvl w:val="0"/>
          <w:numId w:val="1"/>
        </w:numPr>
      </w:pPr>
      <w:r>
        <w:t xml:space="preserve">If UEFI </w:t>
      </w:r>
      <w:proofErr w:type="gramStart"/>
      <w:r>
        <w:t>isn’t</w:t>
      </w:r>
      <w:proofErr w:type="gramEnd"/>
      <w:r>
        <w:t xml:space="preserve"> available - </w:t>
      </w:r>
      <w:r w:rsidR="00C17DD1" w:rsidRPr="009C0211">
        <w:t>Ensure bios is set to UEFI</w:t>
      </w:r>
    </w:p>
    <w:p w14:paraId="57DEFE96" w14:textId="37C0F0D1" w:rsidR="006840AF" w:rsidRPr="009C0211" w:rsidRDefault="006840AF" w:rsidP="006840AF">
      <w:pPr>
        <w:pStyle w:val="ListParagraph"/>
        <w:numPr>
          <w:ilvl w:val="1"/>
          <w:numId w:val="1"/>
        </w:numPr>
      </w:pPr>
      <w:r>
        <w:t>Go into BIOS</w:t>
      </w:r>
    </w:p>
    <w:p w14:paraId="36460D81" w14:textId="4AC909E0" w:rsidR="00C17DD1" w:rsidRPr="009C0211" w:rsidRDefault="0041275A" w:rsidP="00C17DD1">
      <w:pPr>
        <w:pStyle w:val="ListParagraph"/>
        <w:numPr>
          <w:ilvl w:val="1"/>
          <w:numId w:val="1"/>
        </w:numPr>
      </w:pPr>
      <w:r w:rsidRPr="009C0211">
        <w:t>Set bios to UEFI in boot sequence</w:t>
      </w:r>
    </w:p>
    <w:p w14:paraId="1D8CAC05" w14:textId="0EA3C61F" w:rsidR="0041275A" w:rsidRPr="009C0211" w:rsidRDefault="0041275A" w:rsidP="00C17DD1">
      <w:pPr>
        <w:pStyle w:val="ListParagraph"/>
        <w:numPr>
          <w:ilvl w:val="1"/>
          <w:numId w:val="1"/>
        </w:numPr>
      </w:pPr>
      <w:r w:rsidRPr="009C0211">
        <w:t>Enable network stack in NIC settings</w:t>
      </w:r>
    </w:p>
    <w:p w14:paraId="3BF44DEE" w14:textId="4AA2528A" w:rsidR="0041275A" w:rsidRPr="009C0211" w:rsidRDefault="0041275A" w:rsidP="00C17DD1">
      <w:pPr>
        <w:pStyle w:val="ListParagraph"/>
        <w:numPr>
          <w:ilvl w:val="1"/>
          <w:numId w:val="1"/>
        </w:numPr>
      </w:pPr>
      <w:r w:rsidRPr="009C0211">
        <w:t>Restart pc</w:t>
      </w:r>
    </w:p>
    <w:p w14:paraId="504542FC" w14:textId="6B0DA515" w:rsidR="0041275A" w:rsidRPr="009C0211" w:rsidRDefault="00A47C58" w:rsidP="0041275A">
      <w:pPr>
        <w:pStyle w:val="ListParagraph"/>
        <w:numPr>
          <w:ilvl w:val="0"/>
          <w:numId w:val="1"/>
        </w:numPr>
      </w:pPr>
      <w:r w:rsidRPr="009C0211">
        <w:t xml:space="preserve">Clean MDT if pc has issues </w:t>
      </w:r>
    </w:p>
    <w:p w14:paraId="0582FA83" w14:textId="5686CAEF" w:rsidR="00A47C58" w:rsidRDefault="00A47C58" w:rsidP="0041275A">
      <w:pPr>
        <w:pStyle w:val="ListParagraph"/>
        <w:numPr>
          <w:ilvl w:val="0"/>
          <w:numId w:val="1"/>
        </w:numPr>
      </w:pPr>
      <w:r w:rsidRPr="009C0211">
        <w:t>Choose correct options take</w:t>
      </w:r>
      <w:r w:rsidR="00A30748" w:rsidRPr="009C0211">
        <w:t xml:space="preserve"> home/reg student for class/staff/</w:t>
      </w:r>
      <w:proofErr w:type="spellStart"/>
      <w:r w:rsidR="00A30748" w:rsidRPr="009C0211">
        <w:t>etc</w:t>
      </w:r>
      <w:proofErr w:type="spellEnd"/>
    </w:p>
    <w:p w14:paraId="0C241E93" w14:textId="36F764D1" w:rsidR="00322BF0" w:rsidRDefault="00900E3F" w:rsidP="00322BF0">
      <w:pPr>
        <w:pStyle w:val="ListParagraph"/>
        <w:numPr>
          <w:ilvl w:val="1"/>
          <w:numId w:val="1"/>
        </w:numPr>
      </w:pPr>
      <w:r>
        <w:t xml:space="preserve">Student </w:t>
      </w:r>
      <w:r w:rsidR="00322BF0">
        <w:t>Take home image for PCS connects devices</w:t>
      </w:r>
      <w:r w:rsidR="00490986">
        <w:t xml:space="preserve"> (laptops only)</w:t>
      </w:r>
    </w:p>
    <w:p w14:paraId="0837BE49" w14:textId="227E66FB" w:rsidR="00FC26B5" w:rsidRDefault="00FC26B5" w:rsidP="00FC26B5">
      <w:pPr>
        <w:pStyle w:val="ListParagraph"/>
        <w:numPr>
          <w:ilvl w:val="1"/>
          <w:numId w:val="1"/>
        </w:numPr>
      </w:pPr>
      <w:r>
        <w:t>Classroom</w:t>
      </w:r>
      <w:r w:rsidR="000D4CA5">
        <w:t xml:space="preserve"> only</w:t>
      </w:r>
      <w:r>
        <w:t xml:space="preserve"> image also get the Office shortcuts option</w:t>
      </w:r>
    </w:p>
    <w:p w14:paraId="59CDB88E" w14:textId="61BE2BE0" w:rsidR="00CD22B5" w:rsidRDefault="00CD22B5" w:rsidP="00FC26B5">
      <w:pPr>
        <w:pStyle w:val="ListParagraph"/>
        <w:numPr>
          <w:ilvl w:val="1"/>
          <w:numId w:val="1"/>
        </w:numPr>
      </w:pPr>
      <w:r>
        <w:t xml:space="preserve">Bus-ed student and staff devices have special MDT packages – select what is relevant for that lab. </w:t>
      </w:r>
    </w:p>
    <w:p w14:paraId="1AB72051" w14:textId="4FFE7F7D" w:rsidR="005F3FDA" w:rsidRDefault="00FC26B5" w:rsidP="005F3FDA">
      <w:pPr>
        <w:pStyle w:val="ListParagraph"/>
        <w:numPr>
          <w:ilvl w:val="1"/>
          <w:numId w:val="1"/>
        </w:numPr>
      </w:pPr>
      <w:r>
        <w:t xml:space="preserve">Staff image </w:t>
      </w:r>
      <w:r w:rsidR="005F3FDA">
        <w:t xml:space="preserve">gets smart notebook, office shortcuts, and VLC media player option. </w:t>
      </w:r>
    </w:p>
    <w:p w14:paraId="716DB699" w14:textId="699970A6" w:rsidR="005F3FDA" w:rsidRDefault="005F3FDA" w:rsidP="005F3FDA">
      <w:pPr>
        <w:pStyle w:val="ListParagraph"/>
        <w:numPr>
          <w:ilvl w:val="1"/>
          <w:numId w:val="1"/>
        </w:numPr>
      </w:pPr>
      <w:r>
        <w:t xml:space="preserve">Ask Staff beforehand to see if there are specific </w:t>
      </w:r>
      <w:r w:rsidR="00C14C4F">
        <w:t>programs needed for their position.</w:t>
      </w:r>
      <w:r w:rsidR="00BA01A7">
        <w:t xml:space="preserve"> (Such as </w:t>
      </w:r>
      <w:proofErr w:type="spellStart"/>
      <w:r w:rsidR="00BA01A7">
        <w:t>filemaker</w:t>
      </w:r>
      <w:proofErr w:type="spellEnd"/>
      <w:r w:rsidR="00BA01A7">
        <w:t xml:space="preserve"> pro, </w:t>
      </w:r>
      <w:proofErr w:type="spellStart"/>
      <w:r w:rsidR="00BA01A7">
        <w:t>rightfax</w:t>
      </w:r>
      <w:proofErr w:type="spellEnd"/>
      <w:r w:rsidR="00BA01A7">
        <w:t xml:space="preserve">, </w:t>
      </w:r>
      <w:r w:rsidR="001C524E">
        <w:t xml:space="preserve">TERMS, </w:t>
      </w:r>
      <w:proofErr w:type="spellStart"/>
      <w:r w:rsidR="001C524E">
        <w:t>etc</w:t>
      </w:r>
      <w:proofErr w:type="spellEnd"/>
      <w:r w:rsidR="001C524E">
        <w:t>)</w:t>
      </w:r>
      <w:r w:rsidR="00C14C4F">
        <w:t xml:space="preserve"> </w:t>
      </w:r>
    </w:p>
    <w:p w14:paraId="4D3E8680" w14:textId="6FD20149" w:rsidR="004E3ED9" w:rsidRDefault="004E3ED9" w:rsidP="0041275A">
      <w:pPr>
        <w:pStyle w:val="ListParagraph"/>
        <w:numPr>
          <w:ilvl w:val="0"/>
          <w:numId w:val="1"/>
        </w:numPr>
      </w:pPr>
      <w:r>
        <w:t>Naming convention</w:t>
      </w:r>
      <w:r w:rsidR="00B26344">
        <w:t xml:space="preserve"> – look up on wiki.</w:t>
      </w:r>
    </w:p>
    <w:p w14:paraId="34C5A8A5" w14:textId="57A61D3F" w:rsidR="009E33D5" w:rsidRDefault="00654491" w:rsidP="009E33D5">
      <w:pPr>
        <w:pStyle w:val="ListParagraph"/>
        <w:numPr>
          <w:ilvl w:val="1"/>
          <w:numId w:val="1"/>
        </w:numPr>
      </w:pPr>
      <w:hyperlink r:id="rId20" w:anchor="Naming_Conventions" w:history="1">
        <w:r w:rsidR="009E33D5" w:rsidRPr="00E33DF1">
          <w:rPr>
            <w:rStyle w:val="Hyperlink"/>
          </w:rPr>
          <w:t>https://wiki.pcsb.org/wiki/Active_Directory#Naming_Conventions</w:t>
        </w:r>
      </w:hyperlink>
      <w:r w:rsidR="009E33D5">
        <w:t xml:space="preserve"> </w:t>
      </w:r>
    </w:p>
    <w:p w14:paraId="1ABCD0CE" w14:textId="27381008" w:rsidR="00CD22B5" w:rsidRDefault="00CD22B5" w:rsidP="009E33D5">
      <w:pPr>
        <w:pStyle w:val="ListParagraph"/>
        <w:numPr>
          <w:ilvl w:val="1"/>
          <w:numId w:val="1"/>
        </w:numPr>
      </w:pPr>
      <w:r>
        <w:t xml:space="preserve">Bus ed labs usually have a special naming convention with room designation. </w:t>
      </w:r>
    </w:p>
    <w:p w14:paraId="2A32C687" w14:textId="53441B13" w:rsidR="00EE7108" w:rsidRDefault="00EE7108" w:rsidP="00EE7108">
      <w:r w:rsidRPr="00EE7108">
        <w:rPr>
          <w:b/>
          <w:bCs/>
        </w:rPr>
        <w:t>MDT imaging progress</w:t>
      </w:r>
      <w:r w:rsidR="004E1FBF">
        <w:rPr>
          <w:b/>
          <w:bCs/>
        </w:rPr>
        <w:t xml:space="preserve"> monitoring</w:t>
      </w:r>
      <w:r>
        <w:t xml:space="preserve"> - </w:t>
      </w:r>
      <w:hyperlink r:id="rId21" w:history="1">
        <w:r w:rsidRPr="005E4576">
          <w:rPr>
            <w:rStyle w:val="Hyperlink"/>
          </w:rPr>
          <w:t>http://mdt.pcsb.org/</w:t>
        </w:r>
      </w:hyperlink>
      <w:r>
        <w:t xml:space="preserve"> </w:t>
      </w:r>
    </w:p>
    <w:p w14:paraId="7B545E02" w14:textId="79ECF618" w:rsidR="00856AAD" w:rsidRPr="008B09CF" w:rsidRDefault="00856AAD" w:rsidP="00EE7108">
      <w:pPr>
        <w:rPr>
          <w:b/>
          <w:bCs/>
        </w:rPr>
      </w:pPr>
      <w:r w:rsidRPr="008B09CF">
        <w:rPr>
          <w:b/>
          <w:bCs/>
        </w:rPr>
        <w:t>REPAIR IMAGE DISM:</w:t>
      </w:r>
      <w:r w:rsidR="00BF12D1" w:rsidRPr="008B09CF">
        <w:rPr>
          <w:b/>
          <w:bCs/>
        </w:rPr>
        <w:t xml:space="preserve"> Reimage is usually easiest, but sometimes this is </w:t>
      </w:r>
      <w:r w:rsidR="00FF45D3" w:rsidRPr="008B09CF">
        <w:rPr>
          <w:b/>
          <w:bCs/>
        </w:rPr>
        <w:t xml:space="preserve">helpful. </w:t>
      </w:r>
    </w:p>
    <w:p w14:paraId="22EE808F" w14:textId="76E41F25" w:rsidR="00856AAD" w:rsidRPr="008B09CF" w:rsidRDefault="00B91CE9" w:rsidP="00856AAD">
      <w:pPr>
        <w:pStyle w:val="ListParagraph"/>
        <w:numPr>
          <w:ilvl w:val="0"/>
          <w:numId w:val="1"/>
        </w:numPr>
        <w:rPr>
          <w:b/>
          <w:bCs/>
        </w:rPr>
      </w:pPr>
      <w:proofErr w:type="spellStart"/>
      <w:r w:rsidRPr="008B09CF">
        <w:rPr>
          <w:b/>
          <w:bCs/>
        </w:rPr>
        <w:t>Cmd</w:t>
      </w:r>
      <w:proofErr w:type="spellEnd"/>
      <w:r w:rsidRPr="008B09CF">
        <w:rPr>
          <w:b/>
          <w:bCs/>
        </w:rPr>
        <w:t xml:space="preserve"> prompt</w:t>
      </w:r>
    </w:p>
    <w:p w14:paraId="288BB461" w14:textId="042FD049" w:rsidR="00B91CE9" w:rsidRPr="008B09CF" w:rsidRDefault="00B91CE9" w:rsidP="00B91CE9">
      <w:pPr>
        <w:pStyle w:val="ListParagraph"/>
        <w:numPr>
          <w:ilvl w:val="1"/>
          <w:numId w:val="1"/>
        </w:numPr>
        <w:rPr>
          <w:b/>
          <w:bCs/>
        </w:rPr>
      </w:pPr>
      <w:proofErr w:type="spellStart"/>
      <w:r w:rsidRPr="008B09CF">
        <w:rPr>
          <w:b/>
          <w:bCs/>
        </w:rPr>
        <w:t>Dism</w:t>
      </w:r>
      <w:proofErr w:type="spellEnd"/>
      <w:r w:rsidRPr="008B09CF">
        <w:rPr>
          <w:b/>
          <w:bCs/>
        </w:rPr>
        <w:t xml:space="preserve"> /Online /Cleanup-Image /</w:t>
      </w:r>
      <w:proofErr w:type="spellStart"/>
      <w:r w:rsidRPr="008B09CF">
        <w:rPr>
          <w:b/>
          <w:bCs/>
        </w:rPr>
        <w:t>CheckHealth</w:t>
      </w:r>
      <w:proofErr w:type="spellEnd"/>
    </w:p>
    <w:p w14:paraId="39563CD6" w14:textId="3BA46F1C" w:rsidR="00B91CE9" w:rsidRPr="008B09CF" w:rsidRDefault="006B5AFA" w:rsidP="00B91CE9">
      <w:pPr>
        <w:pStyle w:val="ListParagraph"/>
        <w:numPr>
          <w:ilvl w:val="1"/>
          <w:numId w:val="1"/>
        </w:numPr>
        <w:rPr>
          <w:rStyle w:val="Strong"/>
        </w:rPr>
      </w:pPr>
      <w:proofErr w:type="spellStart"/>
      <w:r w:rsidRPr="008B09CF">
        <w:rPr>
          <w:rStyle w:val="Strong"/>
          <w:rFonts w:ascii="Segoe UI" w:hAnsi="Segoe UI" w:cs="Segoe UI"/>
          <w:i/>
          <w:iCs/>
          <w:color w:val="070707"/>
          <w:bdr w:val="none" w:sz="0" w:space="0" w:color="auto" w:frame="1"/>
          <w:shd w:val="clear" w:color="auto" w:fill="FFFFFF"/>
        </w:rPr>
        <w:t>Dism</w:t>
      </w:r>
      <w:proofErr w:type="spellEnd"/>
      <w:r w:rsidRPr="008B09CF">
        <w:rPr>
          <w:rStyle w:val="Strong"/>
          <w:rFonts w:ascii="Segoe UI" w:hAnsi="Segoe UI" w:cs="Segoe UI"/>
          <w:i/>
          <w:iCs/>
          <w:color w:val="070707"/>
          <w:bdr w:val="none" w:sz="0" w:space="0" w:color="auto" w:frame="1"/>
          <w:shd w:val="clear" w:color="auto" w:fill="FFFFFF"/>
        </w:rPr>
        <w:t xml:space="preserve"> /Online /Cleanup-Image /</w:t>
      </w:r>
      <w:proofErr w:type="spellStart"/>
      <w:r w:rsidRPr="008B09CF">
        <w:rPr>
          <w:rStyle w:val="Strong"/>
          <w:rFonts w:ascii="Segoe UI" w:hAnsi="Segoe UI" w:cs="Segoe UI"/>
          <w:i/>
          <w:iCs/>
          <w:color w:val="070707"/>
          <w:bdr w:val="none" w:sz="0" w:space="0" w:color="auto" w:frame="1"/>
          <w:shd w:val="clear" w:color="auto" w:fill="FFFFFF"/>
        </w:rPr>
        <w:t>ScanHealth</w:t>
      </w:r>
      <w:proofErr w:type="spellEnd"/>
    </w:p>
    <w:p w14:paraId="2E47495C" w14:textId="2CCC9DD0" w:rsidR="006B5AFA" w:rsidRPr="008B09CF" w:rsidRDefault="006B5AFA" w:rsidP="00B91CE9">
      <w:pPr>
        <w:pStyle w:val="ListParagraph"/>
        <w:numPr>
          <w:ilvl w:val="1"/>
          <w:numId w:val="1"/>
        </w:numPr>
        <w:rPr>
          <w:rStyle w:val="Strong"/>
        </w:rPr>
      </w:pPr>
      <w:proofErr w:type="spellStart"/>
      <w:r w:rsidRPr="008B09CF">
        <w:rPr>
          <w:rStyle w:val="Strong"/>
          <w:rFonts w:ascii="Segoe UI" w:hAnsi="Segoe UI" w:cs="Segoe UI"/>
          <w:i/>
          <w:iCs/>
          <w:color w:val="070707"/>
          <w:bdr w:val="none" w:sz="0" w:space="0" w:color="auto" w:frame="1"/>
          <w:shd w:val="clear" w:color="auto" w:fill="FFFFFF"/>
        </w:rPr>
        <w:t>Dism</w:t>
      </w:r>
      <w:proofErr w:type="spellEnd"/>
      <w:r w:rsidRPr="008B09CF">
        <w:rPr>
          <w:rStyle w:val="Strong"/>
          <w:rFonts w:ascii="Segoe UI" w:hAnsi="Segoe UI" w:cs="Segoe UI"/>
          <w:i/>
          <w:iCs/>
          <w:color w:val="070707"/>
          <w:bdr w:val="none" w:sz="0" w:space="0" w:color="auto" w:frame="1"/>
          <w:shd w:val="clear" w:color="auto" w:fill="FFFFFF"/>
        </w:rPr>
        <w:t xml:space="preserve"> /Online /Cleanup-Image /</w:t>
      </w:r>
      <w:proofErr w:type="spellStart"/>
      <w:r w:rsidRPr="008B09CF">
        <w:rPr>
          <w:rStyle w:val="Strong"/>
          <w:rFonts w:ascii="Segoe UI" w:hAnsi="Segoe UI" w:cs="Segoe UI"/>
          <w:i/>
          <w:iCs/>
          <w:color w:val="070707"/>
          <w:bdr w:val="none" w:sz="0" w:space="0" w:color="auto" w:frame="1"/>
          <w:shd w:val="clear" w:color="auto" w:fill="FFFFFF"/>
        </w:rPr>
        <w:t>RestoreHealth</w:t>
      </w:r>
      <w:proofErr w:type="spellEnd"/>
    </w:p>
    <w:p w14:paraId="40CEF90C" w14:textId="7B82B9A3" w:rsidR="006B5AFA" w:rsidRPr="008B09CF" w:rsidRDefault="006B5AFA" w:rsidP="006B5AFA">
      <w:pPr>
        <w:pStyle w:val="ListParagraph"/>
        <w:numPr>
          <w:ilvl w:val="0"/>
          <w:numId w:val="1"/>
        </w:numPr>
        <w:rPr>
          <w:b/>
          <w:bCs/>
        </w:rPr>
      </w:pPr>
      <w:proofErr w:type="spellStart"/>
      <w:r w:rsidRPr="008B09CF">
        <w:rPr>
          <w:b/>
          <w:bCs/>
        </w:rPr>
        <w:t>Powershell</w:t>
      </w:r>
      <w:proofErr w:type="spellEnd"/>
    </w:p>
    <w:p w14:paraId="6118A856" w14:textId="00DC5C15" w:rsidR="006B5AFA" w:rsidRPr="008B09CF" w:rsidRDefault="004865A1" w:rsidP="006B5AFA">
      <w:pPr>
        <w:pStyle w:val="ListParagraph"/>
        <w:numPr>
          <w:ilvl w:val="1"/>
          <w:numId w:val="1"/>
        </w:numPr>
        <w:rPr>
          <w:rStyle w:val="Strong"/>
        </w:rPr>
      </w:pPr>
      <w:r w:rsidRPr="008B09CF">
        <w:rPr>
          <w:rStyle w:val="Strong"/>
          <w:rFonts w:ascii="Segoe UI" w:hAnsi="Segoe UI" w:cs="Segoe UI"/>
          <w:i/>
          <w:iCs/>
          <w:color w:val="070707"/>
          <w:bdr w:val="none" w:sz="0" w:space="0" w:color="auto" w:frame="1"/>
          <w:shd w:val="clear" w:color="auto" w:fill="FFFFFF"/>
        </w:rPr>
        <w:t>Repair-</w:t>
      </w:r>
      <w:proofErr w:type="spellStart"/>
      <w:r w:rsidRPr="008B09CF">
        <w:rPr>
          <w:rStyle w:val="Strong"/>
          <w:rFonts w:ascii="Segoe UI" w:hAnsi="Segoe UI" w:cs="Segoe UI"/>
          <w:i/>
          <w:iCs/>
          <w:color w:val="070707"/>
          <w:bdr w:val="none" w:sz="0" w:space="0" w:color="auto" w:frame="1"/>
          <w:shd w:val="clear" w:color="auto" w:fill="FFFFFF"/>
        </w:rPr>
        <w:t>WindowsImage</w:t>
      </w:r>
      <w:proofErr w:type="spellEnd"/>
      <w:r w:rsidRPr="008B09CF">
        <w:rPr>
          <w:rStyle w:val="Strong"/>
          <w:rFonts w:ascii="Segoe UI" w:hAnsi="Segoe UI" w:cs="Segoe UI"/>
          <w:i/>
          <w:iCs/>
          <w:color w:val="070707"/>
          <w:bdr w:val="none" w:sz="0" w:space="0" w:color="auto" w:frame="1"/>
          <w:shd w:val="clear" w:color="auto" w:fill="FFFFFF"/>
        </w:rPr>
        <w:t xml:space="preserve"> -Online –</w:t>
      </w:r>
      <w:proofErr w:type="spellStart"/>
      <w:r w:rsidRPr="008B09CF">
        <w:rPr>
          <w:rStyle w:val="Strong"/>
          <w:rFonts w:ascii="Segoe UI" w:hAnsi="Segoe UI" w:cs="Segoe UI"/>
          <w:i/>
          <w:iCs/>
          <w:color w:val="070707"/>
          <w:bdr w:val="none" w:sz="0" w:space="0" w:color="auto" w:frame="1"/>
          <w:shd w:val="clear" w:color="auto" w:fill="FFFFFF"/>
        </w:rPr>
        <w:t>CheckHealth</w:t>
      </w:r>
      <w:proofErr w:type="spellEnd"/>
    </w:p>
    <w:p w14:paraId="20C549AD" w14:textId="16195856" w:rsidR="004865A1" w:rsidRPr="008B09CF" w:rsidRDefault="004865A1" w:rsidP="006B5AFA">
      <w:pPr>
        <w:pStyle w:val="ListParagraph"/>
        <w:numPr>
          <w:ilvl w:val="1"/>
          <w:numId w:val="1"/>
        </w:numPr>
        <w:rPr>
          <w:rStyle w:val="Strong"/>
        </w:rPr>
      </w:pPr>
      <w:r w:rsidRPr="008B09CF">
        <w:rPr>
          <w:rStyle w:val="Strong"/>
          <w:rFonts w:ascii="Segoe UI" w:hAnsi="Segoe UI" w:cs="Segoe UI"/>
          <w:i/>
          <w:iCs/>
          <w:color w:val="070707"/>
          <w:bdr w:val="none" w:sz="0" w:space="0" w:color="auto" w:frame="1"/>
          <w:shd w:val="clear" w:color="auto" w:fill="FFFFFF"/>
        </w:rPr>
        <w:t>Repair-</w:t>
      </w:r>
      <w:proofErr w:type="spellStart"/>
      <w:r w:rsidRPr="008B09CF">
        <w:rPr>
          <w:rStyle w:val="Strong"/>
          <w:rFonts w:ascii="Segoe UI" w:hAnsi="Segoe UI" w:cs="Segoe UI"/>
          <w:i/>
          <w:iCs/>
          <w:color w:val="070707"/>
          <w:bdr w:val="none" w:sz="0" w:space="0" w:color="auto" w:frame="1"/>
          <w:shd w:val="clear" w:color="auto" w:fill="FFFFFF"/>
        </w:rPr>
        <w:t>WindowsImage</w:t>
      </w:r>
      <w:proofErr w:type="spellEnd"/>
      <w:r w:rsidRPr="008B09CF">
        <w:rPr>
          <w:rStyle w:val="Strong"/>
          <w:rFonts w:ascii="Segoe UI" w:hAnsi="Segoe UI" w:cs="Segoe UI"/>
          <w:i/>
          <w:iCs/>
          <w:color w:val="070707"/>
          <w:bdr w:val="none" w:sz="0" w:space="0" w:color="auto" w:frame="1"/>
          <w:shd w:val="clear" w:color="auto" w:fill="FFFFFF"/>
        </w:rPr>
        <w:t xml:space="preserve"> -Online –</w:t>
      </w:r>
      <w:proofErr w:type="spellStart"/>
      <w:r w:rsidRPr="008B09CF">
        <w:rPr>
          <w:rStyle w:val="Strong"/>
          <w:rFonts w:ascii="Segoe UI" w:hAnsi="Segoe UI" w:cs="Segoe UI"/>
          <w:i/>
          <w:iCs/>
          <w:color w:val="070707"/>
          <w:bdr w:val="none" w:sz="0" w:space="0" w:color="auto" w:frame="1"/>
          <w:shd w:val="clear" w:color="auto" w:fill="FFFFFF"/>
        </w:rPr>
        <w:t>ScanHealth</w:t>
      </w:r>
      <w:proofErr w:type="spellEnd"/>
    </w:p>
    <w:p w14:paraId="1D6322AE" w14:textId="3164DA9C" w:rsidR="00737CD1" w:rsidRPr="00BC70F8" w:rsidRDefault="004865A1" w:rsidP="00737CD1">
      <w:pPr>
        <w:pStyle w:val="ListParagraph"/>
        <w:numPr>
          <w:ilvl w:val="1"/>
          <w:numId w:val="1"/>
        </w:numPr>
        <w:rPr>
          <w:rStyle w:val="Strong"/>
        </w:rPr>
      </w:pPr>
      <w:r w:rsidRPr="008B09CF">
        <w:rPr>
          <w:rStyle w:val="Strong"/>
          <w:rFonts w:ascii="Segoe UI" w:hAnsi="Segoe UI" w:cs="Segoe UI"/>
          <w:i/>
          <w:iCs/>
          <w:color w:val="070707"/>
          <w:bdr w:val="none" w:sz="0" w:space="0" w:color="auto" w:frame="1"/>
          <w:shd w:val="clear" w:color="auto" w:fill="FFFFFF"/>
        </w:rPr>
        <w:t>Repair-</w:t>
      </w:r>
      <w:proofErr w:type="spellStart"/>
      <w:r w:rsidRPr="008B09CF">
        <w:rPr>
          <w:rStyle w:val="Strong"/>
          <w:rFonts w:ascii="Segoe UI" w:hAnsi="Segoe UI" w:cs="Segoe UI"/>
          <w:i/>
          <w:iCs/>
          <w:color w:val="070707"/>
          <w:bdr w:val="none" w:sz="0" w:space="0" w:color="auto" w:frame="1"/>
          <w:shd w:val="clear" w:color="auto" w:fill="FFFFFF"/>
        </w:rPr>
        <w:t>WindowsImage</w:t>
      </w:r>
      <w:proofErr w:type="spellEnd"/>
      <w:r w:rsidRPr="008B09CF">
        <w:rPr>
          <w:rStyle w:val="Strong"/>
          <w:rFonts w:ascii="Segoe UI" w:hAnsi="Segoe UI" w:cs="Segoe UI"/>
          <w:i/>
          <w:iCs/>
          <w:color w:val="070707"/>
          <w:bdr w:val="none" w:sz="0" w:space="0" w:color="auto" w:frame="1"/>
          <w:shd w:val="clear" w:color="auto" w:fill="FFFFFF"/>
        </w:rPr>
        <w:t xml:space="preserve"> -Online –</w:t>
      </w:r>
      <w:proofErr w:type="spellStart"/>
      <w:r w:rsidRPr="008B09CF">
        <w:rPr>
          <w:rStyle w:val="Strong"/>
          <w:rFonts w:ascii="Segoe UI" w:hAnsi="Segoe UI" w:cs="Segoe UI"/>
          <w:i/>
          <w:iCs/>
          <w:color w:val="070707"/>
          <w:bdr w:val="none" w:sz="0" w:space="0" w:color="auto" w:frame="1"/>
          <w:shd w:val="clear" w:color="auto" w:fill="FFFFFF"/>
        </w:rPr>
        <w:t>RestoreHealth</w:t>
      </w:r>
      <w:proofErr w:type="spellEnd"/>
    </w:p>
    <w:p w14:paraId="05235D14" w14:textId="7DCE56B8" w:rsidR="00BC70F8" w:rsidRDefault="00BC70F8" w:rsidP="00BC70F8">
      <w:pPr>
        <w:pStyle w:val="ListParagraph"/>
        <w:ind w:left="1440"/>
        <w:rPr>
          <w:b/>
          <w:bCs/>
        </w:rPr>
      </w:pPr>
    </w:p>
    <w:p w14:paraId="498A7A16" w14:textId="77777777" w:rsidR="009571F8" w:rsidRDefault="009571F8" w:rsidP="00100ABE">
      <w:pPr>
        <w:rPr>
          <w:b/>
          <w:bCs/>
        </w:rPr>
      </w:pPr>
    </w:p>
    <w:p w14:paraId="3C245015" w14:textId="4C14804A" w:rsidR="00A30748" w:rsidRDefault="00100ABE" w:rsidP="00100ABE">
      <w:pPr>
        <w:rPr>
          <w:b/>
          <w:bCs/>
        </w:rPr>
      </w:pPr>
      <w:r>
        <w:rPr>
          <w:b/>
          <w:bCs/>
        </w:rPr>
        <w:t xml:space="preserve">Asset Info - </w:t>
      </w:r>
      <w:hyperlink r:id="rId22" w:history="1">
        <w:r w:rsidRPr="005E4576">
          <w:rPr>
            <w:rStyle w:val="Hyperlink"/>
            <w:b/>
            <w:bCs/>
          </w:rPr>
          <w:t>https://assetinfo.pcsb.org/</w:t>
        </w:r>
      </w:hyperlink>
    </w:p>
    <w:p w14:paraId="312E9861" w14:textId="04BEA6EF" w:rsidR="00100ABE" w:rsidRDefault="00100ABE" w:rsidP="00100ABE">
      <w:pPr>
        <w:pStyle w:val="ListParagraph"/>
        <w:numPr>
          <w:ilvl w:val="0"/>
          <w:numId w:val="1"/>
        </w:numPr>
        <w:rPr>
          <w:b/>
          <w:bCs/>
        </w:rPr>
      </w:pPr>
      <w:r>
        <w:rPr>
          <w:b/>
          <w:bCs/>
        </w:rPr>
        <w:t>Use asset info to look up property tags/students/</w:t>
      </w:r>
      <w:r w:rsidR="00892C52">
        <w:rPr>
          <w:b/>
          <w:bCs/>
        </w:rPr>
        <w:t>staff/device check out</w:t>
      </w:r>
    </w:p>
    <w:p w14:paraId="2116E269" w14:textId="06494C3A" w:rsidR="00A45C81" w:rsidRDefault="00A45C81" w:rsidP="00100ABE">
      <w:pPr>
        <w:pStyle w:val="ListParagraph"/>
        <w:numPr>
          <w:ilvl w:val="0"/>
          <w:numId w:val="1"/>
        </w:numPr>
        <w:rPr>
          <w:b/>
          <w:bCs/>
        </w:rPr>
      </w:pPr>
      <w:r>
        <w:rPr>
          <w:b/>
          <w:bCs/>
        </w:rPr>
        <w:lastRenderedPageBreak/>
        <w:t>The report function has been helpful with getting admin a list of students with/without devices</w:t>
      </w:r>
    </w:p>
    <w:p w14:paraId="37337EBC" w14:textId="59542378" w:rsidR="00890776" w:rsidRDefault="00890776" w:rsidP="00890776">
      <w:pPr>
        <w:rPr>
          <w:b/>
          <w:bCs/>
        </w:rPr>
      </w:pPr>
      <w:r>
        <w:rPr>
          <w:b/>
          <w:bCs/>
        </w:rPr>
        <w:t xml:space="preserve">Asset Essentials - </w:t>
      </w:r>
      <w:hyperlink r:id="rId23" w:history="1">
        <w:r w:rsidR="0071763D" w:rsidRPr="005E4576">
          <w:rPr>
            <w:rStyle w:val="Hyperlink"/>
            <w:b/>
            <w:bCs/>
          </w:rPr>
          <w:t>https://assetessentials.dudesolutions.com/PinellasCountySchools/MyRequest/Add</w:t>
        </w:r>
      </w:hyperlink>
    </w:p>
    <w:p w14:paraId="6E6BE432" w14:textId="10E770F7" w:rsidR="0071763D" w:rsidRDefault="0071763D" w:rsidP="0071763D">
      <w:pPr>
        <w:pStyle w:val="ListParagraph"/>
        <w:numPr>
          <w:ilvl w:val="0"/>
          <w:numId w:val="1"/>
        </w:numPr>
        <w:rPr>
          <w:b/>
          <w:bCs/>
        </w:rPr>
      </w:pPr>
      <w:r>
        <w:rPr>
          <w:b/>
          <w:bCs/>
        </w:rPr>
        <w:t>Use for ordering projector bulbs/smartboard pens/</w:t>
      </w:r>
      <w:r w:rsidR="00EE05F5">
        <w:rPr>
          <w:b/>
          <w:bCs/>
        </w:rPr>
        <w:t xml:space="preserve">smart </w:t>
      </w:r>
      <w:r>
        <w:rPr>
          <w:b/>
          <w:bCs/>
        </w:rPr>
        <w:t>service</w:t>
      </w:r>
      <w:r w:rsidR="00EE05F5">
        <w:rPr>
          <w:b/>
          <w:bCs/>
        </w:rPr>
        <w:t xml:space="preserve">/UPS battery replacement </w:t>
      </w:r>
    </w:p>
    <w:p w14:paraId="19E55C6B" w14:textId="7ED96CCE" w:rsidR="008029C4" w:rsidRDefault="008029C4" w:rsidP="0071763D">
      <w:pPr>
        <w:pStyle w:val="ListParagraph"/>
        <w:numPr>
          <w:ilvl w:val="0"/>
          <w:numId w:val="1"/>
        </w:numPr>
        <w:rPr>
          <w:b/>
          <w:bCs/>
        </w:rPr>
      </w:pPr>
      <w:r>
        <w:rPr>
          <w:b/>
          <w:bCs/>
        </w:rPr>
        <w:t xml:space="preserve">Use the Work </w:t>
      </w:r>
      <w:r w:rsidR="00F25558">
        <w:rPr>
          <w:b/>
          <w:bCs/>
        </w:rPr>
        <w:t>O</w:t>
      </w:r>
      <w:r>
        <w:rPr>
          <w:b/>
          <w:bCs/>
        </w:rPr>
        <w:t xml:space="preserve">rder option in AE to look up and </w:t>
      </w:r>
      <w:r w:rsidR="00DD0CFE">
        <w:rPr>
          <w:b/>
          <w:bCs/>
        </w:rPr>
        <w:t xml:space="preserve">comment on work orders. </w:t>
      </w:r>
      <w:r w:rsidR="00DD0CFE" w:rsidRPr="00994397">
        <w:rPr>
          <w:b/>
          <w:bCs/>
          <w:u w:val="single"/>
        </w:rPr>
        <w:t>Switch status to New Request after responding / adding a comment</w:t>
      </w:r>
      <w:r w:rsidR="00DD0CFE">
        <w:rPr>
          <w:b/>
          <w:bCs/>
        </w:rPr>
        <w:t xml:space="preserve">. </w:t>
      </w:r>
      <w:r w:rsidR="00DD0CFE" w:rsidRPr="00994397">
        <w:rPr>
          <w:b/>
          <w:bCs/>
          <w:color w:val="FF0000"/>
          <w:u w:val="single"/>
        </w:rPr>
        <w:t>Do not</w:t>
      </w:r>
      <w:r w:rsidR="00DD0CFE" w:rsidRPr="00994397">
        <w:rPr>
          <w:b/>
          <w:bCs/>
          <w:color w:val="FF0000"/>
        </w:rPr>
        <w:t xml:space="preserve"> </w:t>
      </w:r>
      <w:r w:rsidR="00DD0CFE">
        <w:rPr>
          <w:b/>
          <w:bCs/>
        </w:rPr>
        <w:t xml:space="preserve">use the My Request </w:t>
      </w:r>
      <w:r w:rsidR="00B80472">
        <w:rPr>
          <w:b/>
          <w:bCs/>
        </w:rPr>
        <w:t>section to edit WO</w:t>
      </w:r>
      <w:r w:rsidR="006905D8">
        <w:rPr>
          <w:b/>
          <w:bCs/>
        </w:rPr>
        <w:t xml:space="preserve"> comment</w:t>
      </w:r>
      <w:r w:rsidR="00B80472">
        <w:rPr>
          <w:b/>
          <w:bCs/>
        </w:rPr>
        <w:t xml:space="preserve">. </w:t>
      </w:r>
    </w:p>
    <w:p w14:paraId="0C45B23A" w14:textId="18E36565" w:rsidR="0080260D" w:rsidRDefault="0080260D" w:rsidP="0071763D">
      <w:pPr>
        <w:pStyle w:val="ListParagraph"/>
        <w:numPr>
          <w:ilvl w:val="0"/>
          <w:numId w:val="1"/>
        </w:numPr>
        <w:rPr>
          <w:b/>
          <w:bCs/>
        </w:rPr>
      </w:pPr>
      <w:r>
        <w:rPr>
          <w:b/>
          <w:bCs/>
        </w:rPr>
        <w:t xml:space="preserve">Put A/E WO number in </w:t>
      </w:r>
      <w:proofErr w:type="spellStart"/>
      <w:r>
        <w:rPr>
          <w:b/>
          <w:bCs/>
        </w:rPr>
        <w:t>Techhelp</w:t>
      </w:r>
      <w:proofErr w:type="spellEnd"/>
      <w:r>
        <w:rPr>
          <w:b/>
          <w:bCs/>
        </w:rPr>
        <w:t xml:space="preserve"> ticket before closing for easier tracking. </w:t>
      </w:r>
    </w:p>
    <w:p w14:paraId="66B59D0B" w14:textId="4A861322" w:rsidR="008F13D5" w:rsidRPr="00FA3ED1" w:rsidRDefault="008F13D5" w:rsidP="0071763D">
      <w:pPr>
        <w:pStyle w:val="ListParagraph"/>
        <w:numPr>
          <w:ilvl w:val="0"/>
          <w:numId w:val="1"/>
        </w:numPr>
        <w:rPr>
          <w:b/>
          <w:bCs/>
          <w:highlight w:val="yellow"/>
        </w:rPr>
      </w:pPr>
      <w:r w:rsidRPr="00FA3ED1">
        <w:rPr>
          <w:b/>
          <w:bCs/>
          <w:highlight w:val="yellow"/>
        </w:rPr>
        <w:t xml:space="preserve">Email </w:t>
      </w:r>
      <w:hyperlink r:id="rId24" w:history="1">
        <w:r w:rsidR="00FA3ED1" w:rsidRPr="00FA3ED1">
          <w:rPr>
            <w:rStyle w:val="Hyperlink"/>
            <w:b/>
            <w:bCs/>
            <w:highlight w:val="yellow"/>
          </w:rPr>
          <w:t>Holcombc@pcsb.org</w:t>
        </w:r>
      </w:hyperlink>
      <w:r w:rsidR="00FA3ED1" w:rsidRPr="00FA3ED1">
        <w:rPr>
          <w:b/>
          <w:bCs/>
          <w:highlight w:val="yellow"/>
        </w:rPr>
        <w:t xml:space="preserve"> with Lamp/bulb invoices when you receive them in the mail. </w:t>
      </w:r>
    </w:p>
    <w:p w14:paraId="7AF2D6C7" w14:textId="3B86A1B1" w:rsidR="00213147" w:rsidRDefault="00892C52" w:rsidP="00892C52">
      <w:r>
        <w:rPr>
          <w:b/>
          <w:bCs/>
        </w:rPr>
        <w:t>Dell tech direct</w:t>
      </w:r>
      <w:r w:rsidR="003E0CE8">
        <w:rPr>
          <w:b/>
          <w:bCs/>
        </w:rPr>
        <w:t xml:space="preserve"> / parts ordering</w:t>
      </w:r>
      <w:r>
        <w:rPr>
          <w:b/>
          <w:bCs/>
        </w:rPr>
        <w:t xml:space="preserve"> </w:t>
      </w:r>
      <w:r w:rsidR="00AA2522">
        <w:rPr>
          <w:b/>
          <w:bCs/>
        </w:rPr>
        <w:t>–</w:t>
      </w:r>
      <w:r>
        <w:t xml:space="preserve"> </w:t>
      </w:r>
      <w:r w:rsidR="00AA2522">
        <w:t>self dispatch</w:t>
      </w:r>
      <w:r w:rsidR="004B194A">
        <w:t xml:space="preserve"> </w:t>
      </w:r>
      <w:hyperlink r:id="rId25" w:history="1">
        <w:r w:rsidR="00213147" w:rsidRPr="00254EC0">
          <w:rPr>
            <w:rStyle w:val="Hyperlink"/>
          </w:rPr>
          <w:t>https://techdirect.dell.com/Portal/SelfDispatch.aspx</w:t>
        </w:r>
      </w:hyperlink>
    </w:p>
    <w:p w14:paraId="6D7D9FFA" w14:textId="3BFC5803" w:rsidR="00AA2522" w:rsidRDefault="00AA2522" w:rsidP="00213147">
      <w:pPr>
        <w:pStyle w:val="ListParagraph"/>
        <w:numPr>
          <w:ilvl w:val="0"/>
          <w:numId w:val="1"/>
        </w:numPr>
      </w:pPr>
      <w:r>
        <w:t>Look up warranty status</w:t>
      </w:r>
      <w:r w:rsidR="00EC4DEB">
        <w:t xml:space="preserve"> – Only 1 warranty claim per year</w:t>
      </w:r>
      <w:r w:rsidR="002D4B48">
        <w:t xml:space="preserve"> and Battery warranty ends after 1 year. </w:t>
      </w:r>
      <w:r w:rsidR="005D0B45">
        <w:t xml:space="preserve">You can search the asset tag in tech help to see repair history. </w:t>
      </w:r>
    </w:p>
    <w:p w14:paraId="4AAB1263" w14:textId="5174A81C" w:rsidR="00AA2522" w:rsidRDefault="00AA2522" w:rsidP="00AA2522">
      <w:pPr>
        <w:pStyle w:val="ListParagraph"/>
        <w:numPr>
          <w:ilvl w:val="0"/>
          <w:numId w:val="1"/>
        </w:numPr>
      </w:pPr>
      <w:r>
        <w:t>CRU parts – we install</w:t>
      </w:r>
      <w:r w:rsidR="002C47FC">
        <w:t xml:space="preserve"> – order through tech direct</w:t>
      </w:r>
      <w:r w:rsidR="00AA6393">
        <w:t>,</w:t>
      </w:r>
      <w:r w:rsidR="002C47FC">
        <w:t xml:space="preserve"> no</w:t>
      </w:r>
      <w:r w:rsidR="00AA6393">
        <w:t>t</w:t>
      </w:r>
      <w:r w:rsidR="002C47FC">
        <w:t xml:space="preserve"> through tech help</w:t>
      </w:r>
      <w:r w:rsidR="00C4565B">
        <w:t>. Ship requested item back to dell within a few days of delivery</w:t>
      </w:r>
      <w:r w:rsidR="00E21ED9">
        <w:t xml:space="preserve"> if they</w:t>
      </w:r>
      <w:r w:rsidR="008A12E4">
        <w:t xml:space="preserve"> provide a return label</w:t>
      </w:r>
      <w:r w:rsidR="00E21ED9">
        <w:t xml:space="preserve"> ask</w:t>
      </w:r>
      <w:r w:rsidR="008A12E4">
        <w:t>ing</w:t>
      </w:r>
      <w:r w:rsidR="00E21ED9">
        <w:t xml:space="preserve"> for it back</w:t>
      </w:r>
      <w:r w:rsidR="00C4565B">
        <w:t xml:space="preserve">. </w:t>
      </w:r>
    </w:p>
    <w:p w14:paraId="5A563C64" w14:textId="02F82730" w:rsidR="00AA2522" w:rsidRDefault="00AA2522" w:rsidP="00AA2522">
      <w:pPr>
        <w:pStyle w:val="ListParagraph"/>
        <w:numPr>
          <w:ilvl w:val="0"/>
          <w:numId w:val="1"/>
        </w:numPr>
      </w:pPr>
      <w:r>
        <w:t>FRU parts – dell (</w:t>
      </w:r>
      <w:proofErr w:type="spellStart"/>
      <w:r>
        <w:t>dbsys</w:t>
      </w:r>
      <w:proofErr w:type="spellEnd"/>
      <w:r>
        <w:t xml:space="preserve">) installs </w:t>
      </w:r>
      <w:r w:rsidR="002C47FC">
        <w:t>– order/assign to vendor in tech help (helpdesk hardware)</w:t>
      </w:r>
    </w:p>
    <w:p w14:paraId="0504098C" w14:textId="434AA88B" w:rsidR="002C47FC" w:rsidRDefault="002C47FC" w:rsidP="00AA2522">
      <w:pPr>
        <w:pStyle w:val="ListParagraph"/>
        <w:numPr>
          <w:ilvl w:val="0"/>
          <w:numId w:val="1"/>
        </w:numPr>
      </w:pPr>
      <w:r>
        <w:t xml:space="preserve">Pcs out of warranty </w:t>
      </w:r>
      <w:r w:rsidR="001E253D">
        <w:t xml:space="preserve">parts </w:t>
      </w:r>
      <w:r>
        <w:t>get order</w:t>
      </w:r>
      <w:r w:rsidR="001E253D">
        <w:t>ed</w:t>
      </w:r>
      <w:r>
        <w:t xml:space="preserve"> through </w:t>
      </w:r>
      <w:r w:rsidR="003E0CE8">
        <w:t xml:space="preserve">Tyler at admin (request a part) provide part # in tech help disc. </w:t>
      </w:r>
    </w:p>
    <w:p w14:paraId="4663CFC2" w14:textId="78DAAC58" w:rsidR="00340399" w:rsidRDefault="00340399" w:rsidP="00340399">
      <w:pPr>
        <w:pStyle w:val="ListParagraph"/>
        <w:numPr>
          <w:ilvl w:val="1"/>
          <w:numId w:val="1"/>
        </w:numPr>
      </w:pPr>
      <w:r>
        <w:t>Include pictures for LCD damage and System board part number in Tech help</w:t>
      </w:r>
    </w:p>
    <w:p w14:paraId="77093A5C" w14:textId="359D8FF3" w:rsidR="003E0CE8" w:rsidRDefault="009A7031" w:rsidP="009A7031">
      <w:pPr>
        <w:rPr>
          <w:rStyle w:val="Hyperlink"/>
        </w:rPr>
      </w:pPr>
      <w:r w:rsidRPr="009C0211">
        <w:rPr>
          <w:b/>
          <w:bCs/>
        </w:rPr>
        <w:t>Computer Manuals</w:t>
      </w:r>
      <w:r>
        <w:t xml:space="preserve"> - </w:t>
      </w:r>
      <w:hyperlink r:id="rId26" w:history="1">
        <w:r w:rsidR="009C0211" w:rsidRPr="005E4576">
          <w:rPr>
            <w:rStyle w:val="Hyperlink"/>
          </w:rPr>
          <w:t>https://prm.dell.com/index.asp</w:t>
        </w:r>
      </w:hyperlink>
      <w:r w:rsidR="009C0211">
        <w:t xml:space="preserve">  or </w:t>
      </w:r>
      <w:hyperlink r:id="rId27" w:history="1">
        <w:r w:rsidR="009C0211" w:rsidRPr="005E4576">
          <w:rPr>
            <w:rStyle w:val="Hyperlink"/>
          </w:rPr>
          <w:t>https://wiki.pcsb.org/wiki/Main_Page</w:t>
        </w:r>
      </w:hyperlink>
    </w:p>
    <w:p w14:paraId="496D4968" w14:textId="60351616" w:rsidR="009C4870" w:rsidRPr="00CE2D28" w:rsidRDefault="00617275" w:rsidP="009A7031">
      <w:pPr>
        <w:pStyle w:val="ListParagraph"/>
        <w:numPr>
          <w:ilvl w:val="0"/>
          <w:numId w:val="1"/>
        </w:numPr>
        <w:rPr>
          <w:rStyle w:val="Hyperlink"/>
          <w:u w:val="none"/>
        </w:rPr>
      </w:pPr>
      <w:proofErr w:type="spellStart"/>
      <w:r w:rsidRPr="00617275">
        <w:rPr>
          <w:rStyle w:val="Hyperlink"/>
          <w:u w:val="none"/>
        </w:rPr>
        <w:t>Youtube</w:t>
      </w:r>
      <w:proofErr w:type="spellEnd"/>
      <w:r w:rsidRPr="00617275">
        <w:rPr>
          <w:rStyle w:val="Hyperlink"/>
          <w:u w:val="none"/>
        </w:rPr>
        <w:t xml:space="preserve"> is usually a better resource for quick</w:t>
      </w:r>
      <w:r w:rsidR="00A12765">
        <w:rPr>
          <w:rStyle w:val="Hyperlink"/>
          <w:u w:val="none"/>
        </w:rPr>
        <w:t xml:space="preserve"> hardware</w:t>
      </w:r>
      <w:r w:rsidRPr="00617275">
        <w:rPr>
          <w:rStyle w:val="Hyperlink"/>
          <w:u w:val="none"/>
        </w:rPr>
        <w:t xml:space="preserve"> installation guides. </w:t>
      </w:r>
    </w:p>
    <w:p w14:paraId="7C18ED3D" w14:textId="6F9D2A1F" w:rsidR="009C4870" w:rsidRPr="001D7779" w:rsidRDefault="009C4870" w:rsidP="009A7031">
      <w:pPr>
        <w:rPr>
          <w:b/>
          <w:bCs/>
        </w:rPr>
      </w:pPr>
      <w:r w:rsidRPr="001D7779">
        <w:rPr>
          <w:b/>
          <w:bCs/>
        </w:rPr>
        <w:t>Smart Board Tips:</w:t>
      </w:r>
    </w:p>
    <w:p w14:paraId="318F4055" w14:textId="221D6A24" w:rsidR="009C4870" w:rsidRDefault="009C4870" w:rsidP="009C4870">
      <w:pPr>
        <w:pStyle w:val="ListParagraph"/>
        <w:numPr>
          <w:ilvl w:val="0"/>
          <w:numId w:val="1"/>
        </w:numPr>
      </w:pPr>
      <w:r>
        <w:t>If pens are writing on wrong screen</w:t>
      </w:r>
      <w:r w:rsidR="00B978CB">
        <w:t xml:space="preserve">, </w:t>
      </w:r>
      <w:r w:rsidR="00913B74">
        <w:t>open</w:t>
      </w:r>
      <w:r w:rsidR="00B978CB">
        <w:t xml:space="preserve"> the calibration mode</w:t>
      </w:r>
      <w:r w:rsidR="00913B74">
        <w:t xml:space="preserve"> (hold both pen tray buttons down)</w:t>
      </w:r>
      <w:r w:rsidR="00B978CB">
        <w:t xml:space="preserve"> and hit the SPACE bar on keyboard to change which screen is </w:t>
      </w:r>
      <w:r w:rsidR="0063607B">
        <w:t>the smart board to write on.</w:t>
      </w:r>
    </w:p>
    <w:p w14:paraId="692609D3" w14:textId="1CBA47E1" w:rsidR="0083350B" w:rsidRDefault="0083350B" w:rsidP="009C4870">
      <w:pPr>
        <w:pStyle w:val="ListParagraph"/>
        <w:numPr>
          <w:ilvl w:val="0"/>
          <w:numId w:val="1"/>
        </w:numPr>
      </w:pPr>
      <w:r>
        <w:t xml:space="preserve">Check Smart Ink app </w:t>
      </w:r>
      <w:r w:rsidR="000C5243">
        <w:t>for software updates. (</w:t>
      </w:r>
      <w:r w:rsidR="008E7B3B">
        <w:t>Separate</w:t>
      </w:r>
      <w:r w:rsidR="000C5243">
        <w:t xml:space="preserve"> app from </w:t>
      </w:r>
      <w:r w:rsidR="00366451">
        <w:t>Smart notebook</w:t>
      </w:r>
      <w:r w:rsidR="000C5243">
        <w:t>)</w:t>
      </w:r>
    </w:p>
    <w:p w14:paraId="0C4EA3F7" w14:textId="684880F7" w:rsidR="00DB5F7E" w:rsidRDefault="00DB5F7E" w:rsidP="00DB5F7E">
      <w:pPr>
        <w:pStyle w:val="ListParagraph"/>
        <w:numPr>
          <w:ilvl w:val="1"/>
          <w:numId w:val="1"/>
        </w:numPr>
      </w:pPr>
      <w:r>
        <w:t xml:space="preserve">You can find smart ink </w:t>
      </w:r>
      <w:r w:rsidR="00C63F9D">
        <w:t xml:space="preserve">install package </w:t>
      </w:r>
      <w:r w:rsidR="00BE35D5">
        <w:t>here</w:t>
      </w:r>
      <w:r w:rsidR="007B3960">
        <w:t xml:space="preserve"> if not installed</w:t>
      </w:r>
      <w:r w:rsidR="00BE35D5">
        <w:t xml:space="preserve"> - </w:t>
      </w:r>
      <w:r w:rsidR="00BE35D5" w:rsidRPr="00BE35D5">
        <w:t>\\a0040sinstalls\Installs\Freeware\SMART\Smart Notebook 21\ProductDrivers12_17</w:t>
      </w:r>
    </w:p>
    <w:p w14:paraId="1BD3E270" w14:textId="75A7BA25" w:rsidR="000C5243" w:rsidRDefault="000C5243" w:rsidP="009C4870">
      <w:pPr>
        <w:pStyle w:val="ListParagraph"/>
        <w:numPr>
          <w:ilvl w:val="0"/>
          <w:numId w:val="1"/>
        </w:numPr>
      </w:pPr>
      <w:r>
        <w:t>Ensure USB cable is connected for touch features</w:t>
      </w:r>
      <w:r w:rsidR="00376854">
        <w:t xml:space="preserve"> (HDMI is </w:t>
      </w:r>
      <w:r w:rsidR="00E333C9">
        <w:t xml:space="preserve">usually </w:t>
      </w:r>
      <w:r w:rsidR="00376854">
        <w:t xml:space="preserve">only </w:t>
      </w:r>
      <w:r w:rsidR="008E7B3B">
        <w:t>display (</w:t>
      </w:r>
      <w:r w:rsidR="00376854">
        <w:t>no touch))</w:t>
      </w:r>
    </w:p>
    <w:p w14:paraId="5AB179C1" w14:textId="295AB67D" w:rsidR="00376854" w:rsidRDefault="00D44AB7" w:rsidP="009C4870">
      <w:pPr>
        <w:pStyle w:val="ListParagraph"/>
        <w:numPr>
          <w:ilvl w:val="0"/>
          <w:numId w:val="1"/>
        </w:numPr>
      </w:pPr>
      <w:r>
        <w:t>Order replacement bulbs a</w:t>
      </w:r>
      <w:r w:rsidR="008A15AB">
        <w:t xml:space="preserve">nd pens through Assent Essentials </w:t>
      </w:r>
    </w:p>
    <w:p w14:paraId="1817A0F8" w14:textId="1498EA94" w:rsidR="00B7799C" w:rsidRDefault="00B7799C" w:rsidP="00B7799C">
      <w:pPr>
        <w:pStyle w:val="ListParagraph"/>
        <w:numPr>
          <w:ilvl w:val="1"/>
          <w:numId w:val="1"/>
        </w:numPr>
      </w:pPr>
      <w:r>
        <w:t>Include Projector model, bulb number, and bulb part number in the work order or it will get kicked back</w:t>
      </w:r>
      <w:r w:rsidR="004970F0">
        <w:t xml:space="preserve"> for more info</w:t>
      </w:r>
      <w:r>
        <w:t xml:space="preserve">. </w:t>
      </w:r>
    </w:p>
    <w:p w14:paraId="496BE078" w14:textId="73CDD45F" w:rsidR="00FA3ED1" w:rsidRDefault="00FA3ED1" w:rsidP="00FA3ED1">
      <w:pPr>
        <w:pStyle w:val="ListParagraph"/>
        <w:numPr>
          <w:ilvl w:val="0"/>
          <w:numId w:val="1"/>
        </w:numPr>
      </w:pPr>
      <w:r>
        <w:t xml:space="preserve">Smart ink settings – </w:t>
      </w:r>
      <w:r w:rsidR="00EE3AEC">
        <w:t xml:space="preserve">Disable Microsoft Ink Default </w:t>
      </w:r>
      <w:r w:rsidR="00C64DD1">
        <w:t>– change it to</w:t>
      </w:r>
      <w:r w:rsidR="00EE3AEC">
        <w:t xml:space="preserve"> use smart ink instead for office application integration. This </w:t>
      </w:r>
      <w:r w:rsidR="00C64DD1">
        <w:t xml:space="preserve">allows smartboard usage to not save to the original document. </w:t>
      </w:r>
    </w:p>
    <w:p w14:paraId="0A571DC9" w14:textId="256210F5" w:rsidR="00921A0B" w:rsidRDefault="00921A0B" w:rsidP="00921A0B">
      <w:pPr>
        <w:pStyle w:val="ListParagraph"/>
        <w:numPr>
          <w:ilvl w:val="0"/>
          <w:numId w:val="1"/>
        </w:numPr>
      </w:pPr>
      <w:r>
        <w:t xml:space="preserve">No sound – make sure Epson </w:t>
      </w:r>
      <w:proofErr w:type="spellStart"/>
      <w:r>
        <w:t>proj</w:t>
      </w:r>
      <w:proofErr w:type="spellEnd"/>
      <w:r>
        <w:t xml:space="preserve"> is selected in sound output in windows</w:t>
      </w:r>
    </w:p>
    <w:p w14:paraId="116CDDFE" w14:textId="48CB35F2" w:rsidR="00B26379" w:rsidRDefault="001E4B40" w:rsidP="00B26379">
      <w:pPr>
        <w:pStyle w:val="ListParagraph"/>
        <w:numPr>
          <w:ilvl w:val="1"/>
          <w:numId w:val="1"/>
        </w:numPr>
      </w:pPr>
      <w:r>
        <w:t>If Epson is not an option while connected via HDMI restart the computer and it should show up</w:t>
      </w:r>
      <w:r w:rsidR="00B26379">
        <w:t>, if not try connecting aux cable if smartboard has attached speakers</w:t>
      </w:r>
    </w:p>
    <w:p w14:paraId="1D17C8B1" w14:textId="78B2253F" w:rsidR="00A5267A" w:rsidRDefault="00F045CD" w:rsidP="00A5267A">
      <w:pPr>
        <w:pStyle w:val="ListParagraph"/>
        <w:numPr>
          <w:ilvl w:val="0"/>
          <w:numId w:val="1"/>
        </w:numPr>
      </w:pPr>
      <w:r>
        <w:t>S</w:t>
      </w:r>
      <w:r w:rsidR="00921A0B">
        <w:t>martboard not detected</w:t>
      </w:r>
      <w:r w:rsidR="009A05C9">
        <w:t xml:space="preserve"> – light will be flashing green on smartboard – Connect </w:t>
      </w:r>
      <w:proofErr w:type="spellStart"/>
      <w:r w:rsidR="009A05C9">
        <w:t>usb</w:t>
      </w:r>
      <w:proofErr w:type="spellEnd"/>
      <w:r w:rsidR="009A05C9">
        <w:t xml:space="preserve"> cable. If this does not fix the issue, open Smart Ink Settings app. </w:t>
      </w:r>
      <w:r w:rsidR="00A70BD9">
        <w:t xml:space="preserve">Navigate to Troubleshooting panel and select </w:t>
      </w:r>
      <w:proofErr w:type="gramStart"/>
      <w:r w:rsidR="00A70BD9">
        <w:t>“ Smart</w:t>
      </w:r>
      <w:proofErr w:type="gramEnd"/>
      <w:r w:rsidR="00A70BD9">
        <w:t xml:space="preserve"> </w:t>
      </w:r>
      <w:proofErr w:type="spellStart"/>
      <w:r w:rsidR="00A70BD9">
        <w:t>SMART</w:t>
      </w:r>
      <w:proofErr w:type="spellEnd"/>
      <w:r w:rsidR="00A70BD9">
        <w:t xml:space="preserve"> settings”</w:t>
      </w:r>
      <w:r w:rsidR="00925A0C">
        <w:t xml:space="preserve"> and </w:t>
      </w:r>
      <w:r w:rsidR="004F7C0D">
        <w:t xml:space="preserve">use the Connection Wizard in the Tasks section. </w:t>
      </w:r>
    </w:p>
    <w:p w14:paraId="29C96235" w14:textId="77777777" w:rsidR="00A5267A" w:rsidRDefault="00A5267A" w:rsidP="00A5267A"/>
    <w:p w14:paraId="225A854E" w14:textId="070D007A" w:rsidR="009C0211" w:rsidRPr="00785584" w:rsidRDefault="001D7779" w:rsidP="009A7031">
      <w:pPr>
        <w:rPr>
          <w:b/>
          <w:bCs/>
        </w:rPr>
      </w:pPr>
      <w:r w:rsidRPr="00785584">
        <w:rPr>
          <w:b/>
          <w:bCs/>
        </w:rPr>
        <w:t>XYZ commands:</w:t>
      </w:r>
    </w:p>
    <w:p w14:paraId="18D7FEA5" w14:textId="03488D53" w:rsidR="001D7779" w:rsidRDefault="008A5FAD" w:rsidP="001D7779">
      <w:pPr>
        <w:pStyle w:val="ListParagraph"/>
        <w:numPr>
          <w:ilvl w:val="0"/>
          <w:numId w:val="1"/>
        </w:numPr>
        <w:rPr>
          <w:b/>
          <w:bCs/>
        </w:rPr>
      </w:pPr>
      <w:r>
        <w:rPr>
          <w:b/>
          <w:bCs/>
        </w:rPr>
        <w:t xml:space="preserve">Open </w:t>
      </w:r>
      <w:proofErr w:type="spellStart"/>
      <w:r>
        <w:rPr>
          <w:b/>
          <w:bCs/>
        </w:rPr>
        <w:t>cmd</w:t>
      </w:r>
      <w:proofErr w:type="spellEnd"/>
      <w:r>
        <w:rPr>
          <w:b/>
          <w:bCs/>
        </w:rPr>
        <w:t xml:space="preserve"> prompt and type XYZ </w:t>
      </w:r>
    </w:p>
    <w:p w14:paraId="6FF59055" w14:textId="5F1B0EF3" w:rsidR="00ED69B8" w:rsidRPr="004970F0" w:rsidRDefault="008A5FAD" w:rsidP="004970F0">
      <w:pPr>
        <w:pStyle w:val="ListParagraph"/>
        <w:numPr>
          <w:ilvl w:val="0"/>
          <w:numId w:val="1"/>
        </w:numPr>
        <w:rPr>
          <w:b/>
          <w:bCs/>
        </w:rPr>
      </w:pPr>
      <w:r>
        <w:rPr>
          <w:b/>
          <w:bCs/>
        </w:rPr>
        <w:t xml:space="preserve">These </w:t>
      </w:r>
      <w:r w:rsidR="0019390A">
        <w:rPr>
          <w:b/>
          <w:bCs/>
        </w:rPr>
        <w:t xml:space="preserve">commands </w:t>
      </w:r>
      <w:r>
        <w:rPr>
          <w:b/>
          <w:bCs/>
        </w:rPr>
        <w:t xml:space="preserve">can be used to check for </w:t>
      </w:r>
      <w:r w:rsidR="00817137">
        <w:rPr>
          <w:b/>
          <w:bCs/>
        </w:rPr>
        <w:t>staff device look up, last login info</w:t>
      </w:r>
      <w:r w:rsidR="00FF277A">
        <w:rPr>
          <w:b/>
          <w:bCs/>
        </w:rPr>
        <w:t>, login history</w:t>
      </w:r>
      <w:r w:rsidR="00817137">
        <w:rPr>
          <w:b/>
          <w:bCs/>
        </w:rPr>
        <w:t xml:space="preserve">, change student passwords, etc. </w:t>
      </w:r>
    </w:p>
    <w:p w14:paraId="1B71DC48" w14:textId="615668A3" w:rsidR="00E16C62" w:rsidRPr="00785584" w:rsidRDefault="00CC0D9A">
      <w:pPr>
        <w:rPr>
          <w:b/>
          <w:bCs/>
        </w:rPr>
      </w:pPr>
      <w:r w:rsidRPr="00785584">
        <w:rPr>
          <w:b/>
          <w:bCs/>
        </w:rPr>
        <w:t>LAPS:</w:t>
      </w:r>
    </w:p>
    <w:p w14:paraId="4AF91C51" w14:textId="1534BC2B" w:rsidR="00CC0D9A" w:rsidRDefault="00CC0D9A">
      <w:r>
        <w:tab/>
      </w:r>
      <w:hyperlink r:id="rId28" w:history="1">
        <w:r w:rsidRPr="00254EC0">
          <w:rPr>
            <w:rStyle w:val="Hyperlink"/>
          </w:rPr>
          <w:t>https://laps.pcsb.org/</w:t>
        </w:r>
      </w:hyperlink>
      <w:r>
        <w:t xml:space="preserve"> use laps to get local admin passwords</w:t>
      </w:r>
      <w:r w:rsidR="00835F34">
        <w:t xml:space="preserve"> – you will use this a lot. </w:t>
      </w:r>
    </w:p>
    <w:p w14:paraId="23237871" w14:textId="14915048" w:rsidR="00835F34" w:rsidRDefault="00835F34" w:rsidP="00835F34">
      <w:pPr>
        <w:pStyle w:val="ListParagraph"/>
        <w:numPr>
          <w:ilvl w:val="0"/>
          <w:numId w:val="1"/>
        </w:numPr>
      </w:pPr>
      <w:r>
        <w:t xml:space="preserve">Under the Secure link you can see </w:t>
      </w:r>
      <w:r w:rsidR="00B319DF">
        <w:t xml:space="preserve">various account credentials used by the district for various use cases. </w:t>
      </w:r>
    </w:p>
    <w:p w14:paraId="25C1864A" w14:textId="014562EF" w:rsidR="00976E16" w:rsidRPr="00785584" w:rsidRDefault="00D5486E" w:rsidP="00976E16">
      <w:pPr>
        <w:rPr>
          <w:b/>
          <w:bCs/>
        </w:rPr>
      </w:pPr>
      <w:r w:rsidRPr="00785584">
        <w:rPr>
          <w:b/>
          <w:bCs/>
        </w:rPr>
        <w:t>PCSB WIKI:</w:t>
      </w:r>
    </w:p>
    <w:p w14:paraId="5DF121D3" w14:textId="547DB77F" w:rsidR="00D5486E" w:rsidRDefault="00654491" w:rsidP="00D5486E">
      <w:pPr>
        <w:pStyle w:val="ListParagraph"/>
        <w:numPr>
          <w:ilvl w:val="0"/>
          <w:numId w:val="1"/>
        </w:numPr>
      </w:pPr>
      <w:hyperlink r:id="rId29" w:history="1">
        <w:r w:rsidR="00D5486E" w:rsidRPr="00254EC0">
          <w:rPr>
            <w:rStyle w:val="Hyperlink"/>
          </w:rPr>
          <w:t>https://wiki.pcsb.org/wiki/Main_Page</w:t>
        </w:r>
      </w:hyperlink>
    </w:p>
    <w:p w14:paraId="5AC7D293" w14:textId="7087B7CD" w:rsidR="00D5486E" w:rsidRDefault="00D5486E" w:rsidP="00D5486E">
      <w:pPr>
        <w:pStyle w:val="ListParagraph"/>
        <w:numPr>
          <w:ilvl w:val="0"/>
          <w:numId w:val="1"/>
        </w:numPr>
      </w:pPr>
      <w:r>
        <w:t xml:space="preserve">Look up various issues, procedures, info (parts, </w:t>
      </w:r>
      <w:r w:rsidR="00684582">
        <w:t xml:space="preserve">software instructions, articles, </w:t>
      </w:r>
      <w:proofErr w:type="spellStart"/>
      <w:r w:rsidR="00684582">
        <w:t>etc</w:t>
      </w:r>
      <w:proofErr w:type="spellEnd"/>
      <w:r w:rsidR="00684582">
        <w:t>)</w:t>
      </w:r>
    </w:p>
    <w:p w14:paraId="21A31CF9" w14:textId="5CD3132A" w:rsidR="00684582" w:rsidRDefault="006060FE" w:rsidP="00684582">
      <w:proofErr w:type="spellStart"/>
      <w:r w:rsidRPr="00563AC9">
        <w:rPr>
          <w:b/>
          <w:bCs/>
          <w:sz w:val="24"/>
          <w:szCs w:val="24"/>
        </w:rPr>
        <w:t>Psiphon</w:t>
      </w:r>
      <w:proofErr w:type="spellEnd"/>
      <w:r w:rsidRPr="00563AC9">
        <w:rPr>
          <w:b/>
          <w:bCs/>
          <w:sz w:val="24"/>
          <w:szCs w:val="24"/>
        </w:rPr>
        <w:t xml:space="preserve"> </w:t>
      </w:r>
      <w:r>
        <w:t>– no network available on laptop</w:t>
      </w:r>
    </w:p>
    <w:p w14:paraId="69AEC521" w14:textId="77777777" w:rsidR="005632A6" w:rsidRDefault="006060FE" w:rsidP="006060FE">
      <w:pPr>
        <w:pStyle w:val="ListParagraph"/>
        <w:numPr>
          <w:ilvl w:val="0"/>
          <w:numId w:val="1"/>
        </w:numPr>
      </w:pPr>
      <w:proofErr w:type="spellStart"/>
      <w:r>
        <w:t>Psiphon</w:t>
      </w:r>
      <w:proofErr w:type="spellEnd"/>
      <w:r>
        <w:t xml:space="preserve"> is a web filter proxy service. It will work for a </w:t>
      </w:r>
      <w:r w:rsidR="00B509D9">
        <w:t xml:space="preserve">while then brick all network on that user profile. </w:t>
      </w:r>
    </w:p>
    <w:p w14:paraId="28931BFC" w14:textId="790DB59B" w:rsidR="006060FE" w:rsidRDefault="00B509D9" w:rsidP="006060FE">
      <w:pPr>
        <w:pStyle w:val="ListParagraph"/>
        <w:numPr>
          <w:ilvl w:val="0"/>
          <w:numId w:val="1"/>
        </w:numPr>
      </w:pPr>
      <w:r>
        <w:t xml:space="preserve">Signs </w:t>
      </w:r>
      <w:proofErr w:type="spellStart"/>
      <w:r>
        <w:t>Psiphon</w:t>
      </w:r>
      <w:proofErr w:type="spellEnd"/>
      <w:r>
        <w:t xml:space="preserve"> has been used:</w:t>
      </w:r>
    </w:p>
    <w:p w14:paraId="1DFCE303" w14:textId="04F7F965" w:rsidR="00C649F8" w:rsidRDefault="00C649F8" w:rsidP="00C649F8">
      <w:pPr>
        <w:pStyle w:val="ListParagraph"/>
        <w:numPr>
          <w:ilvl w:val="1"/>
          <w:numId w:val="1"/>
        </w:numPr>
      </w:pPr>
      <w:r>
        <w:t xml:space="preserve">Student laptop </w:t>
      </w:r>
      <w:proofErr w:type="gramStart"/>
      <w:r>
        <w:t>can’t</w:t>
      </w:r>
      <w:proofErr w:type="gramEnd"/>
      <w:r>
        <w:t xml:space="preserve"> connect to any wireless network</w:t>
      </w:r>
    </w:p>
    <w:p w14:paraId="5ABB12BF" w14:textId="420366DA" w:rsidR="00B509D9" w:rsidRDefault="00E826AB" w:rsidP="00B509D9">
      <w:pPr>
        <w:pStyle w:val="ListParagraph"/>
        <w:numPr>
          <w:ilvl w:val="1"/>
          <w:numId w:val="1"/>
        </w:numPr>
      </w:pPr>
      <w:r>
        <w:t>Wallpaper background is blank (black)</w:t>
      </w:r>
    </w:p>
    <w:p w14:paraId="178D94D6" w14:textId="48752BB7" w:rsidR="00E826AB" w:rsidRDefault="00E826AB" w:rsidP="00B509D9">
      <w:pPr>
        <w:pStyle w:val="ListParagraph"/>
        <w:numPr>
          <w:ilvl w:val="1"/>
          <w:numId w:val="1"/>
        </w:numPr>
      </w:pPr>
      <w:r>
        <w:t>Check downloads in file explorer and web browser</w:t>
      </w:r>
    </w:p>
    <w:p w14:paraId="521AED90" w14:textId="30C6933D" w:rsidR="0046224C" w:rsidRDefault="0046224C" w:rsidP="00B509D9">
      <w:pPr>
        <w:pStyle w:val="ListParagraph"/>
        <w:numPr>
          <w:ilvl w:val="1"/>
          <w:numId w:val="1"/>
        </w:numPr>
      </w:pPr>
      <w:r>
        <w:t xml:space="preserve">There is </w:t>
      </w:r>
      <w:proofErr w:type="spellStart"/>
      <w:r>
        <w:t>Wifi</w:t>
      </w:r>
      <w:proofErr w:type="spellEnd"/>
      <w:r>
        <w:t xml:space="preserve"> in admin profile or any other</w:t>
      </w:r>
      <w:r w:rsidR="00DA6902">
        <w:t xml:space="preserve"> profile</w:t>
      </w:r>
      <w:r>
        <w:t xml:space="preserve"> than the issued user</w:t>
      </w:r>
    </w:p>
    <w:p w14:paraId="2C447934" w14:textId="30A38B95" w:rsidR="00AF2F59" w:rsidRDefault="00AF2F59" w:rsidP="00B509D9">
      <w:pPr>
        <w:pStyle w:val="ListParagraph"/>
        <w:numPr>
          <w:ilvl w:val="1"/>
          <w:numId w:val="1"/>
        </w:numPr>
      </w:pPr>
      <w:r>
        <w:rPr>
          <w:rFonts w:ascii="Segoe UI" w:hAnsi="Segoe UI" w:cs="Segoe UI"/>
          <w:color w:val="242424"/>
          <w:sz w:val="21"/>
          <w:szCs w:val="21"/>
          <w:shd w:val="clear" w:color="auto" w:fill="FFFFFF"/>
        </w:rPr>
        <w:t>Use %</w:t>
      </w:r>
      <w:proofErr w:type="spellStart"/>
      <w:r>
        <w:rPr>
          <w:rFonts w:ascii="Segoe UI" w:hAnsi="Segoe UI" w:cs="Segoe UI"/>
          <w:color w:val="242424"/>
          <w:sz w:val="21"/>
          <w:szCs w:val="21"/>
          <w:shd w:val="clear" w:color="auto" w:fill="FFFFFF"/>
        </w:rPr>
        <w:t>appdata</w:t>
      </w:r>
      <w:proofErr w:type="spellEnd"/>
      <w:proofErr w:type="gramStart"/>
      <w:r>
        <w:rPr>
          <w:rFonts w:ascii="Segoe UI" w:hAnsi="Segoe UI" w:cs="Segoe UI"/>
          <w:color w:val="242424"/>
          <w:sz w:val="21"/>
          <w:szCs w:val="21"/>
          <w:shd w:val="clear" w:color="auto" w:fill="FFFFFF"/>
        </w:rPr>
        <w:t>%  to</w:t>
      </w:r>
      <w:proofErr w:type="gramEnd"/>
      <w:r>
        <w:rPr>
          <w:rFonts w:ascii="Segoe UI" w:hAnsi="Segoe UI" w:cs="Segoe UI"/>
          <w:color w:val="242424"/>
          <w:sz w:val="21"/>
          <w:szCs w:val="21"/>
          <w:shd w:val="clear" w:color="auto" w:fill="FFFFFF"/>
        </w:rPr>
        <w:t xml:space="preserve"> find </w:t>
      </w:r>
      <w:proofErr w:type="spellStart"/>
      <w:r>
        <w:rPr>
          <w:rFonts w:ascii="Segoe UI" w:hAnsi="Segoe UI" w:cs="Segoe UI"/>
          <w:color w:val="242424"/>
          <w:sz w:val="21"/>
          <w:szCs w:val="21"/>
          <w:shd w:val="clear" w:color="auto" w:fill="FFFFFF"/>
        </w:rPr>
        <w:t>appdata</w:t>
      </w:r>
      <w:proofErr w:type="spellEnd"/>
      <w:r>
        <w:rPr>
          <w:rFonts w:ascii="Segoe UI" w:hAnsi="Segoe UI" w:cs="Segoe UI"/>
          <w:color w:val="242424"/>
          <w:sz w:val="21"/>
          <w:szCs w:val="21"/>
          <w:shd w:val="clear" w:color="auto" w:fill="FFFFFF"/>
        </w:rPr>
        <w:t>\roaming\psiphon3 exists if students are smart enough to delete it from downloads and from the browser download list</w:t>
      </w:r>
    </w:p>
    <w:p w14:paraId="6392B51A" w14:textId="2474E1E0" w:rsidR="007E1776" w:rsidRDefault="007E1776" w:rsidP="007E1776">
      <w:pPr>
        <w:pStyle w:val="ListParagraph"/>
        <w:numPr>
          <w:ilvl w:val="0"/>
          <w:numId w:val="1"/>
        </w:numPr>
      </w:pPr>
      <w:r>
        <w:t xml:space="preserve">To correct this issue the </w:t>
      </w:r>
      <w:r w:rsidR="00514A91">
        <w:t>a</w:t>
      </w:r>
      <w:r w:rsidR="00F67A60">
        <w:t xml:space="preserve">ffected </w:t>
      </w:r>
      <w:r>
        <w:t>user profile must be deleted, or the computer needs to be reimaged.</w:t>
      </w:r>
    </w:p>
    <w:p w14:paraId="76C92ABA" w14:textId="1CF0C6E1" w:rsidR="00FB35F8" w:rsidRDefault="00C06ADB" w:rsidP="00FB35F8">
      <w:r>
        <w:t>*UPDATE</w:t>
      </w:r>
      <w:r w:rsidR="00FB35F8">
        <w:t xml:space="preserve">* Over the summer we started running a script on all student machines via Software Center to try to deal with </w:t>
      </w:r>
      <w:proofErr w:type="spellStart"/>
      <w:r w:rsidR="00FB35F8">
        <w:t>Psiphon</w:t>
      </w:r>
      <w:proofErr w:type="spellEnd"/>
      <w:r w:rsidR="00FB35F8">
        <w:t>.   This script runs multiple times a week on each machine once they get the policy. The script performs the following:</w:t>
      </w:r>
    </w:p>
    <w:p w14:paraId="1E79090C" w14:textId="77777777" w:rsidR="00FB35F8" w:rsidRDefault="00FB35F8" w:rsidP="00FB35F8">
      <w:pPr>
        <w:pStyle w:val="ListParagraph"/>
        <w:numPr>
          <w:ilvl w:val="0"/>
          <w:numId w:val="5"/>
        </w:numPr>
        <w:spacing w:after="0" w:line="240" w:lineRule="auto"/>
        <w:contextualSpacing w:val="0"/>
        <w:rPr>
          <w:rFonts w:eastAsia="Times New Roman"/>
        </w:rPr>
      </w:pPr>
      <w:r>
        <w:rPr>
          <w:rFonts w:eastAsia="Times New Roman"/>
        </w:rPr>
        <w:t xml:space="preserve">Checks if the </w:t>
      </w:r>
      <w:proofErr w:type="spellStart"/>
      <w:r>
        <w:rPr>
          <w:rFonts w:eastAsia="Times New Roman"/>
        </w:rPr>
        <w:t>psiphon</w:t>
      </w:r>
      <w:proofErr w:type="spellEnd"/>
      <w:r>
        <w:rPr>
          <w:rFonts w:eastAsia="Times New Roman"/>
        </w:rPr>
        <w:t xml:space="preserve"> folder exists in any R2D2 user profile on the machine (where </w:t>
      </w:r>
      <w:proofErr w:type="spellStart"/>
      <w:r>
        <w:rPr>
          <w:rFonts w:eastAsia="Times New Roman"/>
        </w:rPr>
        <w:t>psiphon</w:t>
      </w:r>
      <w:proofErr w:type="spellEnd"/>
      <w:r>
        <w:rPr>
          <w:rFonts w:eastAsia="Times New Roman"/>
        </w:rPr>
        <w:t xml:space="preserve"> installs). </w:t>
      </w:r>
    </w:p>
    <w:p w14:paraId="245CE55B" w14:textId="77777777" w:rsidR="00FB35F8" w:rsidRDefault="00FB35F8" w:rsidP="00FB35F8">
      <w:pPr>
        <w:pStyle w:val="ListParagraph"/>
        <w:numPr>
          <w:ilvl w:val="1"/>
          <w:numId w:val="5"/>
        </w:numPr>
        <w:spacing w:after="0" w:line="240" w:lineRule="auto"/>
        <w:contextualSpacing w:val="0"/>
        <w:rPr>
          <w:rFonts w:eastAsia="Times New Roman"/>
        </w:rPr>
      </w:pPr>
      <w:r>
        <w:rPr>
          <w:rFonts w:eastAsia="Times New Roman"/>
        </w:rPr>
        <w:t xml:space="preserve">If the folder is found, all contents of the folder are deleted (breaking </w:t>
      </w:r>
      <w:proofErr w:type="spellStart"/>
      <w:r>
        <w:rPr>
          <w:rFonts w:eastAsia="Times New Roman"/>
        </w:rPr>
        <w:t>psiphon</w:t>
      </w:r>
      <w:proofErr w:type="spellEnd"/>
      <w:r>
        <w:rPr>
          <w:rFonts w:eastAsia="Times New Roman"/>
        </w:rPr>
        <w:t xml:space="preserve">). </w:t>
      </w:r>
    </w:p>
    <w:p w14:paraId="1AD79F4A" w14:textId="04D52DAA" w:rsidR="00FB35F8" w:rsidRDefault="00FB35F8" w:rsidP="00FB35F8">
      <w:pPr>
        <w:pStyle w:val="ListParagraph"/>
        <w:numPr>
          <w:ilvl w:val="1"/>
          <w:numId w:val="5"/>
        </w:numPr>
        <w:spacing w:after="0" w:line="240" w:lineRule="auto"/>
        <w:contextualSpacing w:val="0"/>
        <w:rPr>
          <w:rFonts w:eastAsia="Times New Roman"/>
        </w:rPr>
      </w:pPr>
      <w:r>
        <w:rPr>
          <w:rFonts w:eastAsia="Times New Roman"/>
        </w:rPr>
        <w:t xml:space="preserve">If the folder is not found, it creates it. </w:t>
      </w:r>
    </w:p>
    <w:p w14:paraId="01458052" w14:textId="5BF05E6F" w:rsidR="004A45B5" w:rsidRPr="00843140" w:rsidRDefault="00843140" w:rsidP="00843140">
      <w:pPr>
        <w:pStyle w:val="ListParagraph"/>
        <w:numPr>
          <w:ilvl w:val="0"/>
          <w:numId w:val="5"/>
        </w:numPr>
      </w:pPr>
      <w:r>
        <w:t xml:space="preserve">This means you cannot assume the student had </w:t>
      </w:r>
      <w:proofErr w:type="spellStart"/>
      <w:r>
        <w:t>psiphon</w:t>
      </w:r>
      <w:proofErr w:type="spellEnd"/>
      <w:r>
        <w:t xml:space="preserve"> simply because the </w:t>
      </w:r>
      <w:proofErr w:type="spellStart"/>
      <w:r>
        <w:t>psiphon</w:t>
      </w:r>
      <w:proofErr w:type="spellEnd"/>
      <w:r>
        <w:t xml:space="preserve"> folder exists. You will need to open the folder and see if there are any files/folders within it. If there are, then they had/have </w:t>
      </w:r>
      <w:proofErr w:type="spellStart"/>
      <w:r>
        <w:t>psiphon</w:t>
      </w:r>
      <w:proofErr w:type="spellEnd"/>
      <w:r>
        <w:t>.</w:t>
      </w:r>
    </w:p>
    <w:p w14:paraId="61863BC7" w14:textId="62CEFE1E" w:rsidR="00FB35F8" w:rsidRPr="00FB35F8" w:rsidRDefault="00FB35F8" w:rsidP="00FB35F8">
      <w:pPr>
        <w:pStyle w:val="ListParagraph"/>
        <w:numPr>
          <w:ilvl w:val="0"/>
          <w:numId w:val="5"/>
        </w:numPr>
        <w:spacing w:after="0" w:line="240" w:lineRule="auto"/>
        <w:contextualSpacing w:val="0"/>
        <w:rPr>
          <w:rFonts w:eastAsia="Times New Roman"/>
        </w:rPr>
      </w:pPr>
      <w:r>
        <w:rPr>
          <w:rFonts w:eastAsia="Times New Roman"/>
        </w:rPr>
        <w:t xml:space="preserve">It sets the security group 0040-Students (which contains all R2D2 accounts) to be denied all access to the folder.  </w:t>
      </w:r>
    </w:p>
    <w:p w14:paraId="049CC485" w14:textId="4CE52913" w:rsidR="00FB35F8" w:rsidRDefault="00FB35F8" w:rsidP="00FB35F8">
      <w:r>
        <w:t xml:space="preserve">Once the student accounts are denied access to that folder if they try to install </w:t>
      </w:r>
      <w:proofErr w:type="spellStart"/>
      <w:r>
        <w:t>psiphon</w:t>
      </w:r>
      <w:proofErr w:type="spellEnd"/>
      <w:r>
        <w:t xml:space="preserve"> it will give them an error but look like it worked but when they try to use the program, it will fail. </w:t>
      </w:r>
    </w:p>
    <w:p w14:paraId="330A18A1" w14:textId="3D8FA765" w:rsidR="00C06ADB" w:rsidRDefault="00FB35F8" w:rsidP="00FB35F8">
      <w:r>
        <w:lastRenderedPageBreak/>
        <w:t xml:space="preserve">If you encounter a student who has </w:t>
      </w:r>
      <w:proofErr w:type="spellStart"/>
      <w:r>
        <w:t>psiphon</w:t>
      </w:r>
      <w:proofErr w:type="spellEnd"/>
      <w:r>
        <w:t xml:space="preserve"> installed and it still works, please hold onto the device, submit a Tech Help ticket, and ask that it be transferred to the Senior Analysts.  We will need remote into the computer and evaluate if we need to make changes to the script to account for any changes in newer builds of </w:t>
      </w:r>
      <w:proofErr w:type="spellStart"/>
      <w:r>
        <w:t>psiphon</w:t>
      </w:r>
      <w:proofErr w:type="spellEnd"/>
      <w:r>
        <w:t xml:space="preserve"> or if the script just </w:t>
      </w:r>
      <w:proofErr w:type="gramStart"/>
      <w:r>
        <w:t>hadn’t</w:t>
      </w:r>
      <w:proofErr w:type="gramEnd"/>
      <w:r>
        <w:t xml:space="preserve"> run on that machine yet. </w:t>
      </w:r>
    </w:p>
    <w:p w14:paraId="14AE2D1B" w14:textId="69EF3A26" w:rsidR="003B1D91" w:rsidRPr="003B1D91" w:rsidRDefault="003B1D91" w:rsidP="003B1D91">
      <w:pPr>
        <w:rPr>
          <w:b/>
          <w:bCs/>
          <w:sz w:val="24"/>
          <w:szCs w:val="24"/>
        </w:rPr>
      </w:pPr>
      <w:r w:rsidRPr="003B1D91">
        <w:rPr>
          <w:b/>
          <w:bCs/>
          <w:sz w:val="24"/>
          <w:szCs w:val="24"/>
        </w:rPr>
        <w:t>USER PROFILE DELETION STEPS</w:t>
      </w:r>
    </w:p>
    <w:p w14:paraId="43676973" w14:textId="7D994DBB" w:rsidR="003B1D91" w:rsidRDefault="003B1D91" w:rsidP="003B1D91">
      <w:r w:rsidRPr="003B1D91">
        <w:t>the steps required to remove user accounts using the system properties user interface.</w:t>
      </w:r>
    </w:p>
    <w:p w14:paraId="1CBFCC7D" w14:textId="2B6D9B01" w:rsidR="003B1D91" w:rsidRPr="003B1D91" w:rsidRDefault="00563AC9" w:rsidP="00563AC9">
      <w:pPr>
        <w:pStyle w:val="ListParagraph"/>
        <w:numPr>
          <w:ilvl w:val="0"/>
          <w:numId w:val="1"/>
        </w:numPr>
      </w:pPr>
      <w:r>
        <w:t>Login using LAPS for the local admin account</w:t>
      </w:r>
    </w:p>
    <w:p w14:paraId="714530CC" w14:textId="63BDE031" w:rsidR="003B1D91" w:rsidRPr="003B1D91" w:rsidRDefault="003B1D91" w:rsidP="003B1D91">
      <w:pPr>
        <w:pStyle w:val="ListParagraph"/>
        <w:numPr>
          <w:ilvl w:val="0"/>
          <w:numId w:val="1"/>
        </w:numPr>
      </w:pPr>
      <w:r w:rsidRPr="003B1D91">
        <w:t>Begin by opening the Run dialog in Windows. (</w:t>
      </w:r>
      <w:r w:rsidRPr="003B1D91">
        <w:rPr>
          <w:b/>
          <w:bCs/>
        </w:rPr>
        <w:t>Windows Key</w:t>
      </w:r>
      <w:r w:rsidRPr="003B1D91">
        <w:t> </w:t>
      </w:r>
      <w:r w:rsidRPr="003B1D91">
        <w:rPr>
          <w:noProof/>
        </w:rPr>
        <w:drawing>
          <wp:inline distT="0" distB="0" distL="0" distR="0" wp14:anchorId="1F2889F8" wp14:editId="255FB560">
            <wp:extent cx="190500" cy="190500"/>
            <wp:effectExtent l="0" t="0" r="0" b="0"/>
            <wp:docPr id="4" name="Picture 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B1D91">
        <w:t> </w:t>
      </w:r>
      <w:r w:rsidRPr="003B1D91">
        <w:rPr>
          <w:b/>
          <w:bCs/>
        </w:rPr>
        <w:t>+ R</w:t>
      </w:r>
      <w:r w:rsidRPr="003B1D91">
        <w:t>)</w:t>
      </w:r>
    </w:p>
    <w:p w14:paraId="066E0204" w14:textId="77777777" w:rsidR="003B1D91" w:rsidRPr="003B1D91" w:rsidRDefault="003B1D91" w:rsidP="003B1D91">
      <w:pPr>
        <w:pStyle w:val="ListParagraph"/>
        <w:numPr>
          <w:ilvl w:val="0"/>
          <w:numId w:val="1"/>
        </w:numPr>
      </w:pPr>
      <w:r w:rsidRPr="003B1D91">
        <w:t>Type "</w:t>
      </w:r>
      <w:proofErr w:type="spellStart"/>
      <w:r w:rsidRPr="003B1D91">
        <w:rPr>
          <w:b/>
          <w:bCs/>
        </w:rPr>
        <w:t>systempropertiesadvanced</w:t>
      </w:r>
      <w:proofErr w:type="spellEnd"/>
      <w:r w:rsidRPr="003B1D91">
        <w:t>" in the Open field.</w:t>
      </w:r>
    </w:p>
    <w:p w14:paraId="45500954" w14:textId="77777777" w:rsidR="003B1D91" w:rsidRPr="003B1D91" w:rsidRDefault="003B1D91" w:rsidP="003B1D91">
      <w:pPr>
        <w:pStyle w:val="ListParagraph"/>
        <w:numPr>
          <w:ilvl w:val="0"/>
          <w:numId w:val="1"/>
        </w:numPr>
      </w:pPr>
      <w:r w:rsidRPr="003B1D91">
        <w:t>In the '</w:t>
      </w:r>
      <w:proofErr w:type="spellStart"/>
      <w:r w:rsidRPr="003B1D91">
        <w:t>systempropertiesadvanced</w:t>
      </w:r>
      <w:proofErr w:type="spellEnd"/>
      <w:r w:rsidRPr="003B1D91">
        <w:t>' window, click on the </w:t>
      </w:r>
      <w:r w:rsidRPr="003B1D91">
        <w:rPr>
          <w:b/>
          <w:bCs/>
        </w:rPr>
        <w:t>Settings button</w:t>
      </w:r>
      <w:r w:rsidRPr="003B1D91">
        <w:t> under 'User Profiles'.</w:t>
      </w:r>
    </w:p>
    <w:p w14:paraId="2A82A5FF" w14:textId="77777777" w:rsidR="003B1D91" w:rsidRPr="003B1D91" w:rsidRDefault="003B1D91" w:rsidP="003B1D91">
      <w:pPr>
        <w:pStyle w:val="ListParagraph"/>
        <w:numPr>
          <w:ilvl w:val="0"/>
          <w:numId w:val="1"/>
        </w:numPr>
      </w:pPr>
      <w:r w:rsidRPr="003B1D91">
        <w:rPr>
          <w:b/>
          <w:bCs/>
        </w:rPr>
        <w:t>Select the user profile</w:t>
      </w:r>
      <w:r w:rsidRPr="003B1D91">
        <w:t xml:space="preserve"> you wish to delete from the </w:t>
      </w:r>
      <w:proofErr w:type="gramStart"/>
      <w:r w:rsidRPr="003B1D91">
        <w:t>list, and</w:t>
      </w:r>
      <w:proofErr w:type="gramEnd"/>
      <w:r w:rsidRPr="003B1D91">
        <w:t xml:space="preserve"> click the </w:t>
      </w:r>
      <w:r w:rsidRPr="003B1D91">
        <w:rPr>
          <w:b/>
          <w:bCs/>
        </w:rPr>
        <w:t>Delete</w:t>
      </w:r>
      <w:r w:rsidRPr="003B1D91">
        <w:t> button.</w:t>
      </w:r>
    </w:p>
    <w:p w14:paraId="7126F03D" w14:textId="724807CF" w:rsidR="003B1D91" w:rsidRPr="003B1D91" w:rsidRDefault="003B1D91" w:rsidP="00563AC9">
      <w:pPr>
        <w:pStyle w:val="ListParagraph"/>
      </w:pPr>
      <w:r w:rsidRPr="003B1D91">
        <w:rPr>
          <w:noProof/>
        </w:rPr>
        <w:drawing>
          <wp:inline distT="0" distB="0" distL="0" distR="0" wp14:anchorId="7141AEC8" wp14:editId="036ED69C">
            <wp:extent cx="1792941" cy="914400"/>
            <wp:effectExtent l="0" t="0" r="0" b="0"/>
            <wp:docPr id="3" name="Picture 3" descr="systempropertiesadvanced in Ru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propertiesadvanced in Ru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6345" cy="916136"/>
                    </a:xfrm>
                    <a:prstGeom prst="rect">
                      <a:avLst/>
                    </a:prstGeom>
                    <a:noFill/>
                    <a:ln>
                      <a:noFill/>
                    </a:ln>
                  </pic:spPr>
                </pic:pic>
              </a:graphicData>
            </a:graphic>
          </wp:inline>
        </w:drawing>
      </w:r>
    </w:p>
    <w:p w14:paraId="624EA4CF" w14:textId="1F1B4BBD" w:rsidR="003B1D91" w:rsidRPr="003B1D91" w:rsidRDefault="003B1D91" w:rsidP="00563AC9">
      <w:pPr>
        <w:pStyle w:val="ListParagraph"/>
        <w:numPr>
          <w:ilvl w:val="0"/>
          <w:numId w:val="1"/>
        </w:numPr>
      </w:pPr>
      <w:proofErr w:type="spellStart"/>
      <w:r w:rsidRPr="003B1D91">
        <w:t>systempropertiesadvanced</w:t>
      </w:r>
      <w:proofErr w:type="spellEnd"/>
      <w:r w:rsidRPr="003B1D91">
        <w:t xml:space="preserve"> in Run</w:t>
      </w:r>
    </w:p>
    <w:p w14:paraId="7E15846B" w14:textId="615BD239" w:rsidR="003B1D91" w:rsidRPr="003B1D91" w:rsidRDefault="003B1D91" w:rsidP="00563AC9">
      <w:pPr>
        <w:pStyle w:val="ListParagraph"/>
      </w:pPr>
      <w:r w:rsidRPr="003B1D91">
        <w:rPr>
          <w:noProof/>
        </w:rPr>
        <w:drawing>
          <wp:inline distT="0" distB="0" distL="0" distR="0" wp14:anchorId="7FDB17A1" wp14:editId="79E3ECA4">
            <wp:extent cx="1230343" cy="1406106"/>
            <wp:effectExtent l="0" t="0" r="8255" b="3810"/>
            <wp:docPr id="2" name="Picture 2" descr="systempropertiesadvanced window">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propertiesadvanced window">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3037" cy="1409185"/>
                    </a:xfrm>
                    <a:prstGeom prst="rect">
                      <a:avLst/>
                    </a:prstGeom>
                    <a:noFill/>
                    <a:ln>
                      <a:noFill/>
                    </a:ln>
                  </pic:spPr>
                </pic:pic>
              </a:graphicData>
            </a:graphic>
          </wp:inline>
        </w:drawing>
      </w:r>
    </w:p>
    <w:p w14:paraId="20E03883" w14:textId="0E2BB6A6" w:rsidR="003B1D91" w:rsidRDefault="003B1D91" w:rsidP="00563AC9">
      <w:pPr>
        <w:pStyle w:val="ListParagraph"/>
        <w:numPr>
          <w:ilvl w:val="0"/>
          <w:numId w:val="1"/>
        </w:numPr>
      </w:pPr>
      <w:proofErr w:type="spellStart"/>
      <w:r w:rsidRPr="003B1D91">
        <w:t>systempropertiesadvanced</w:t>
      </w:r>
      <w:proofErr w:type="spellEnd"/>
      <w:r w:rsidRPr="003B1D91">
        <w:t xml:space="preserve"> windo</w:t>
      </w:r>
      <w:r w:rsidR="00563AC9">
        <w:t>w</w:t>
      </w:r>
    </w:p>
    <w:p w14:paraId="3E0AC7E2" w14:textId="52D73A20" w:rsidR="00602A65" w:rsidRPr="003B1D91" w:rsidRDefault="00602A65" w:rsidP="00563AC9">
      <w:pPr>
        <w:pStyle w:val="ListParagraph"/>
        <w:numPr>
          <w:ilvl w:val="0"/>
          <w:numId w:val="1"/>
        </w:numPr>
      </w:pPr>
      <w:r>
        <w:t xml:space="preserve">Select the </w:t>
      </w:r>
      <w:proofErr w:type="gramStart"/>
      <w:r w:rsidR="008F614B">
        <w:t>User name</w:t>
      </w:r>
      <w:proofErr w:type="gramEnd"/>
      <w:r w:rsidR="008F614B">
        <w:t xml:space="preserve"> of the affected profile. </w:t>
      </w:r>
    </w:p>
    <w:p w14:paraId="734A593C" w14:textId="33A799D1" w:rsidR="004978CF" w:rsidRDefault="003B1D91" w:rsidP="007A051A">
      <w:pPr>
        <w:pStyle w:val="ListParagraph"/>
      </w:pPr>
      <w:r w:rsidRPr="003B1D91">
        <w:rPr>
          <w:noProof/>
        </w:rPr>
        <w:drawing>
          <wp:inline distT="0" distB="0" distL="0" distR="0" wp14:anchorId="132667C3" wp14:editId="16CEFA26">
            <wp:extent cx="1334592" cy="1397479"/>
            <wp:effectExtent l="0" t="0" r="0" b="0"/>
            <wp:docPr id="1" name="Picture 1" descr="User Profiles dialo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rofiles dialo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39022" cy="1402118"/>
                    </a:xfrm>
                    <a:prstGeom prst="rect">
                      <a:avLst/>
                    </a:prstGeom>
                    <a:noFill/>
                    <a:ln>
                      <a:noFill/>
                    </a:ln>
                  </pic:spPr>
                </pic:pic>
              </a:graphicData>
            </a:graphic>
          </wp:inline>
        </w:drawing>
      </w:r>
    </w:p>
    <w:p w14:paraId="01CDE70D" w14:textId="532582E3" w:rsidR="004978CF" w:rsidRDefault="004978CF" w:rsidP="0053565A"/>
    <w:p w14:paraId="1C9F83EE" w14:textId="6AC002D2" w:rsidR="007A051A" w:rsidRDefault="007A051A" w:rsidP="0053565A"/>
    <w:p w14:paraId="633919B0" w14:textId="209B6841" w:rsidR="00654491" w:rsidRDefault="00654491" w:rsidP="0053565A"/>
    <w:p w14:paraId="04FB4DFF" w14:textId="37EBF4F2" w:rsidR="00654491" w:rsidRDefault="00654491" w:rsidP="0053565A"/>
    <w:p w14:paraId="7220C26D" w14:textId="77777777" w:rsidR="00654491" w:rsidRDefault="00654491" w:rsidP="0053565A"/>
    <w:p w14:paraId="3DB79F4D" w14:textId="3A7459A3" w:rsidR="0053565A" w:rsidRPr="006F691F" w:rsidRDefault="0053565A" w:rsidP="0053565A">
      <w:pPr>
        <w:rPr>
          <w:b/>
          <w:bCs/>
        </w:rPr>
      </w:pPr>
      <w:r w:rsidRPr="006F691F">
        <w:rPr>
          <w:b/>
          <w:bCs/>
        </w:rPr>
        <w:lastRenderedPageBreak/>
        <w:t>Adobe Acrobat Pro license for Staff</w:t>
      </w:r>
    </w:p>
    <w:p w14:paraId="35FE2607" w14:textId="6296037F" w:rsidR="0053565A" w:rsidRDefault="006F691F" w:rsidP="0053565A">
      <w:r>
        <w:t xml:space="preserve">You can open a Tech Help ticket requesting an Adobe Acrobat Pro license. You will need to get a cost strip from the </w:t>
      </w:r>
      <w:r w:rsidR="00966A53">
        <w:t>bookkeeper</w:t>
      </w:r>
      <w:r>
        <w:t xml:space="preserve"> in the front office.</w:t>
      </w:r>
    </w:p>
    <w:p w14:paraId="1336A50B" w14:textId="3E5E0E91" w:rsidR="006F691F" w:rsidRDefault="006F691F" w:rsidP="0053565A">
      <w:r>
        <w:rPr>
          <w:noProof/>
        </w:rPr>
        <w:drawing>
          <wp:inline distT="0" distB="0" distL="0" distR="0" wp14:anchorId="0556FA40" wp14:editId="33FD2314">
            <wp:extent cx="5943600" cy="1541145"/>
            <wp:effectExtent l="0" t="0" r="0" b="190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541145"/>
                    </a:xfrm>
                    <a:prstGeom prst="rect">
                      <a:avLst/>
                    </a:prstGeom>
                  </pic:spPr>
                </pic:pic>
              </a:graphicData>
            </a:graphic>
          </wp:inline>
        </w:drawing>
      </w:r>
    </w:p>
    <w:p w14:paraId="2C877ED4" w14:textId="6695ACCC" w:rsidR="00B06B09" w:rsidRDefault="00B06B09" w:rsidP="00A3720F"/>
    <w:p w14:paraId="1712F357" w14:textId="1992E58C" w:rsidR="000F1A26" w:rsidRPr="00785584" w:rsidRDefault="000F1A26" w:rsidP="00A3720F">
      <w:pPr>
        <w:rPr>
          <w:b/>
          <w:bCs/>
        </w:rPr>
      </w:pPr>
      <w:r w:rsidRPr="00785584">
        <w:rPr>
          <w:b/>
          <w:bCs/>
        </w:rPr>
        <w:t xml:space="preserve">Intune Enrollment Guide </w:t>
      </w:r>
      <w:r w:rsidR="008B4204" w:rsidRPr="00785584">
        <w:rPr>
          <w:b/>
          <w:bCs/>
        </w:rPr>
        <w:t xml:space="preserve">for </w:t>
      </w:r>
      <w:proofErr w:type="spellStart"/>
      <w:r w:rsidR="008B4204" w:rsidRPr="00785584">
        <w:rPr>
          <w:b/>
          <w:bCs/>
        </w:rPr>
        <w:t>IPads</w:t>
      </w:r>
      <w:proofErr w:type="spellEnd"/>
    </w:p>
    <w:p w14:paraId="3B515B84" w14:textId="1DED492E" w:rsidR="00EE44D4" w:rsidRPr="00BC70F8" w:rsidRDefault="00654491" w:rsidP="00A3720F">
      <w:pPr>
        <w:pStyle w:val="ListParagraph"/>
        <w:numPr>
          <w:ilvl w:val="0"/>
          <w:numId w:val="1"/>
        </w:numPr>
        <w:rPr>
          <w:rStyle w:val="Hyperlink"/>
          <w:color w:val="auto"/>
          <w:u w:val="none"/>
        </w:rPr>
      </w:pPr>
      <w:hyperlink r:id="rId39" w:history="1">
        <w:r w:rsidR="000F1A26" w:rsidRPr="000F1A26">
          <w:rPr>
            <w:rStyle w:val="Hyperlink"/>
          </w:rPr>
          <w:t>https://pinellascountyschools-my.sharepoint.com/personal/blanchardda_pcsb_org/Documents/Documents/Intune_Users_Guide_March2022%20(1).pdf</w:t>
        </w:r>
      </w:hyperlink>
    </w:p>
    <w:p w14:paraId="331D18EB" w14:textId="4100645A" w:rsidR="00BC70F8" w:rsidRPr="00BC70F8" w:rsidRDefault="009571F8" w:rsidP="00BC70F8">
      <w:pPr>
        <w:rPr>
          <w:rStyle w:val="Hyperlink"/>
          <w:color w:val="auto"/>
          <w:u w:val="none"/>
        </w:rPr>
      </w:pPr>
      <w:r>
        <w:rPr>
          <w:rStyle w:val="Hyperlink"/>
          <w:color w:val="auto"/>
          <w:u w:val="none"/>
        </w:rPr>
        <w:t>Quick links</w:t>
      </w:r>
    </w:p>
    <w:p w14:paraId="26439F29" w14:textId="77777777" w:rsidR="00BC70F8" w:rsidRDefault="00654491" w:rsidP="00BC70F8">
      <w:pPr>
        <w:pStyle w:val="ListParagraph"/>
        <w:numPr>
          <w:ilvl w:val="0"/>
          <w:numId w:val="1"/>
        </w:numPr>
      </w:pPr>
      <w:hyperlink r:id="rId40" w:history="1">
        <w:r w:rsidR="00BC70F8" w:rsidRPr="005E4576">
          <w:rPr>
            <w:rStyle w:val="Hyperlink"/>
          </w:rPr>
          <w:t>\\COMPUTERNAMEHERE\c$\Users\Public\Desktop\</w:t>
        </w:r>
      </w:hyperlink>
      <w:r w:rsidR="00BC70F8">
        <w:t xml:space="preserve">  - delete computer desktop shortcuts remotely</w:t>
      </w:r>
    </w:p>
    <w:p w14:paraId="0B3DB00E" w14:textId="20A4A142" w:rsidR="00BC70F8" w:rsidRDefault="00654491" w:rsidP="00BC70F8">
      <w:pPr>
        <w:pStyle w:val="ListParagraph"/>
        <w:numPr>
          <w:ilvl w:val="0"/>
          <w:numId w:val="1"/>
        </w:numPr>
      </w:pPr>
      <w:hyperlink r:id="rId41" w:history="1">
        <w:r w:rsidR="00BC70F8" w:rsidRPr="005E4576">
          <w:rPr>
            <w:rStyle w:val="Hyperlink"/>
          </w:rPr>
          <w:t>\\a0040sinstalls</w:t>
        </w:r>
      </w:hyperlink>
      <w:r w:rsidR="00BC70F8">
        <w:t xml:space="preserve"> – Software installs not found in software center</w:t>
      </w:r>
    </w:p>
    <w:p w14:paraId="66CB369E" w14:textId="2EC4F902" w:rsidR="00080DE3" w:rsidRDefault="00080DE3" w:rsidP="00BC70F8">
      <w:pPr>
        <w:pStyle w:val="ListParagraph"/>
        <w:numPr>
          <w:ilvl w:val="0"/>
          <w:numId w:val="1"/>
        </w:numPr>
      </w:pPr>
      <w:r>
        <w:t xml:space="preserve">To access on </w:t>
      </w:r>
      <w:r w:rsidR="00EA1345">
        <w:t xml:space="preserve">a0040sinstalls in </w:t>
      </w:r>
      <w:r>
        <w:t xml:space="preserve">macOS </w:t>
      </w:r>
      <w:r w:rsidR="00EA1345">
        <w:t xml:space="preserve">- </w:t>
      </w:r>
      <w:proofErr w:type="spellStart"/>
      <w:r w:rsidRPr="00080DE3">
        <w:t>Cmd+K</w:t>
      </w:r>
      <w:proofErr w:type="spellEnd"/>
      <w:r w:rsidRPr="00080DE3">
        <w:t>, then s</w:t>
      </w:r>
      <w:r w:rsidR="000A7B4F">
        <w:t>mb</w:t>
      </w:r>
      <w:r w:rsidRPr="00080DE3">
        <w:t>://a0040sinstalls/macinstalls </w:t>
      </w:r>
    </w:p>
    <w:p w14:paraId="25763508" w14:textId="239EF5C0" w:rsidR="00BC70F8" w:rsidRDefault="00654491" w:rsidP="00BC70F8">
      <w:pPr>
        <w:pStyle w:val="ListParagraph"/>
        <w:numPr>
          <w:ilvl w:val="0"/>
          <w:numId w:val="1"/>
        </w:numPr>
      </w:pPr>
      <w:hyperlink r:id="rId42" w:history="1">
        <w:r w:rsidR="00BC70F8" w:rsidRPr="0015368B">
          <w:rPr>
            <w:rStyle w:val="Hyperlink"/>
          </w:rPr>
          <w:t>\\aXXXXstech</w:t>
        </w:r>
      </w:hyperlink>
      <w:r w:rsidR="00BC70F8">
        <w:t xml:space="preserve">  - tech server/printer list when software center </w:t>
      </w:r>
      <w:proofErr w:type="gramStart"/>
      <w:r w:rsidR="00BC70F8">
        <w:t>isn’t</w:t>
      </w:r>
      <w:proofErr w:type="gramEnd"/>
      <w:r w:rsidR="00BC70F8">
        <w:t xml:space="preserve"> available (change XXXX cost center depending on site you’re working at</w:t>
      </w:r>
    </w:p>
    <w:p w14:paraId="3DD98B78" w14:textId="49F4FD24" w:rsidR="003E5B3A" w:rsidRPr="00785584" w:rsidRDefault="003E5B3A" w:rsidP="00EE44D4">
      <w:pPr>
        <w:spacing w:line="276" w:lineRule="auto"/>
        <w:rPr>
          <w:b/>
          <w:bCs/>
        </w:rPr>
      </w:pPr>
      <w:r w:rsidRPr="00785584">
        <w:rPr>
          <w:b/>
          <w:bCs/>
        </w:rPr>
        <w:t xml:space="preserve">Common </w:t>
      </w:r>
      <w:r w:rsidR="005051C2" w:rsidRPr="00785584">
        <w:rPr>
          <w:b/>
          <w:bCs/>
        </w:rPr>
        <w:t>Issues</w:t>
      </w:r>
    </w:p>
    <w:p w14:paraId="372FF6FD" w14:textId="30C353C7" w:rsidR="005051C2" w:rsidRDefault="005051C2" w:rsidP="00EE44D4">
      <w:pPr>
        <w:pStyle w:val="ListParagraph"/>
        <w:numPr>
          <w:ilvl w:val="0"/>
          <w:numId w:val="1"/>
        </w:numPr>
        <w:spacing w:line="276" w:lineRule="auto"/>
      </w:pPr>
      <w:r>
        <w:t xml:space="preserve">No </w:t>
      </w:r>
      <w:r w:rsidR="00C66DD6">
        <w:t>Wi-Fi</w:t>
      </w:r>
    </w:p>
    <w:p w14:paraId="5071B636" w14:textId="26CDE5D2" w:rsidR="00D93E74" w:rsidRDefault="00D93E74" w:rsidP="00EE44D4">
      <w:pPr>
        <w:pStyle w:val="ListParagraph"/>
        <w:numPr>
          <w:ilvl w:val="1"/>
          <w:numId w:val="1"/>
        </w:numPr>
        <w:spacing w:line="276" w:lineRule="auto"/>
      </w:pPr>
      <w:r>
        <w:t xml:space="preserve">If issue is isolated to </w:t>
      </w:r>
      <w:r w:rsidR="00BC325E">
        <w:t>user’s</w:t>
      </w:r>
      <w:r>
        <w:t xml:space="preserve"> office/classroom check the access point status light. If blinking green the unit needs to be reset/rejoined to the controller. Submit a Tech</w:t>
      </w:r>
      <w:r w:rsidR="00BC325E">
        <w:t xml:space="preserve"> ticket and transfer to networking. </w:t>
      </w:r>
    </w:p>
    <w:p w14:paraId="6731A0FD" w14:textId="1BCB08EC" w:rsidR="005051C2" w:rsidRDefault="005051C2" w:rsidP="00EE44D4">
      <w:pPr>
        <w:pStyle w:val="ListParagraph"/>
        <w:numPr>
          <w:ilvl w:val="1"/>
          <w:numId w:val="1"/>
        </w:numPr>
        <w:spacing w:line="276" w:lineRule="auto"/>
      </w:pPr>
      <w:r>
        <w:t xml:space="preserve">If it is a student laptop check for </w:t>
      </w:r>
      <w:proofErr w:type="spellStart"/>
      <w:r>
        <w:t>Psiphon</w:t>
      </w:r>
      <w:proofErr w:type="spellEnd"/>
      <w:r>
        <w:t xml:space="preserve"> downloads</w:t>
      </w:r>
      <w:r w:rsidR="00F47839">
        <w:t xml:space="preserve"> in browser history/downloads</w:t>
      </w:r>
    </w:p>
    <w:p w14:paraId="2F199453" w14:textId="7CE7C436" w:rsidR="00B72BF3" w:rsidRDefault="00F47839" w:rsidP="00EE44D4">
      <w:pPr>
        <w:pStyle w:val="ListParagraph"/>
        <w:numPr>
          <w:ilvl w:val="2"/>
          <w:numId w:val="1"/>
        </w:numPr>
        <w:spacing w:line="276" w:lineRule="auto"/>
      </w:pPr>
      <w:r>
        <w:t xml:space="preserve">See </w:t>
      </w:r>
      <w:proofErr w:type="spellStart"/>
      <w:r>
        <w:t>Psiphon</w:t>
      </w:r>
      <w:proofErr w:type="spellEnd"/>
      <w:r>
        <w:t xml:space="preserve"> section above for </w:t>
      </w:r>
      <w:r w:rsidR="00621399">
        <w:t>symptoms/</w:t>
      </w:r>
      <w:r>
        <w:t>fixes</w:t>
      </w:r>
    </w:p>
    <w:p w14:paraId="2851E538" w14:textId="625F42C0" w:rsidR="00B72BF3" w:rsidRDefault="00B72BF3" w:rsidP="00EE44D4">
      <w:pPr>
        <w:pStyle w:val="ListParagraph"/>
        <w:numPr>
          <w:ilvl w:val="1"/>
          <w:numId w:val="1"/>
        </w:numPr>
        <w:spacing w:line="276" w:lineRule="auto"/>
      </w:pPr>
      <w:r>
        <w:t>If computer updated from Windows 10 to 11 it will need to be rejoined to the domain</w:t>
      </w:r>
      <w:r w:rsidR="0056481D">
        <w:t xml:space="preserve"> </w:t>
      </w:r>
      <w:r w:rsidR="00C66DD6">
        <w:t>(plug</w:t>
      </w:r>
      <w:r w:rsidR="0056481D">
        <w:t xml:space="preserve"> laptop into ethernet and restart</w:t>
      </w:r>
      <w:r w:rsidR="00621399">
        <w:t>)</w:t>
      </w:r>
      <w:r w:rsidR="0056481D">
        <w:t xml:space="preserve">. </w:t>
      </w:r>
    </w:p>
    <w:p w14:paraId="5657D18D" w14:textId="6F4F8311" w:rsidR="00E44AC0" w:rsidRDefault="00E44AC0" w:rsidP="00EE44D4">
      <w:pPr>
        <w:pStyle w:val="ListParagraph"/>
        <w:numPr>
          <w:ilvl w:val="1"/>
          <w:numId w:val="1"/>
        </w:numPr>
        <w:spacing w:line="276" w:lineRule="auto"/>
      </w:pPr>
      <w:r>
        <w:t xml:space="preserve">If computer has been off campus/ off </w:t>
      </w:r>
      <w:proofErr w:type="spellStart"/>
      <w:r>
        <w:t>pcsb</w:t>
      </w:r>
      <w:proofErr w:type="spellEnd"/>
      <w:r>
        <w:t xml:space="preserve"> wireless for </w:t>
      </w:r>
      <w:r w:rsidR="00336DB5">
        <w:t xml:space="preserve">1-2 month it will likely need to be rejoined as well. </w:t>
      </w:r>
    </w:p>
    <w:p w14:paraId="1F751D44" w14:textId="7CE406E0" w:rsidR="00FC349D" w:rsidRDefault="006D6090" w:rsidP="00EE44D4">
      <w:pPr>
        <w:pStyle w:val="ListParagraph"/>
        <w:numPr>
          <w:ilvl w:val="1"/>
          <w:numId w:val="1"/>
        </w:numPr>
        <w:spacing w:line="276" w:lineRule="auto"/>
      </w:pPr>
      <w:r>
        <w:t>Check network adaptor in Device Manager</w:t>
      </w:r>
    </w:p>
    <w:p w14:paraId="52E8ABA5" w14:textId="6C368C45" w:rsidR="006D6090" w:rsidRDefault="006D6090" w:rsidP="00EE44D4">
      <w:pPr>
        <w:pStyle w:val="ListParagraph"/>
        <w:numPr>
          <w:ilvl w:val="2"/>
          <w:numId w:val="1"/>
        </w:numPr>
        <w:spacing w:line="276" w:lineRule="auto"/>
      </w:pPr>
      <w:r>
        <w:t xml:space="preserve">3120 laptop </w:t>
      </w:r>
      <w:r w:rsidR="00A20E9E">
        <w:t xml:space="preserve">network </w:t>
      </w:r>
      <w:r w:rsidR="00CF553D">
        <w:t>drivers</w:t>
      </w:r>
      <w:r w:rsidR="00A20E9E">
        <w:t xml:space="preserve"> located in Software Center and needs to be plugged into ethernet to download/install</w:t>
      </w:r>
      <w:r w:rsidR="00356EBC">
        <w:t xml:space="preserve">. I usually </w:t>
      </w:r>
      <w:proofErr w:type="gramStart"/>
      <w:r w:rsidR="00356EBC">
        <w:t>have to</w:t>
      </w:r>
      <w:proofErr w:type="gramEnd"/>
      <w:r w:rsidR="00356EBC">
        <w:t xml:space="preserve"> get the driver from the dell support </w:t>
      </w:r>
      <w:r w:rsidR="00085861">
        <w:t xml:space="preserve">site. </w:t>
      </w:r>
    </w:p>
    <w:p w14:paraId="051F2773" w14:textId="6B205E18" w:rsidR="00A82886" w:rsidRDefault="00A82886" w:rsidP="00EE44D4">
      <w:pPr>
        <w:pStyle w:val="ListParagraph"/>
        <w:numPr>
          <w:ilvl w:val="1"/>
          <w:numId w:val="1"/>
        </w:numPr>
        <w:spacing w:line="276" w:lineRule="auto"/>
      </w:pPr>
      <w:r>
        <w:lastRenderedPageBreak/>
        <w:t xml:space="preserve">If above </w:t>
      </w:r>
      <w:r w:rsidR="00CF553D">
        <w:t>does not</w:t>
      </w:r>
      <w:r>
        <w:t xml:space="preserve"> work, update BIOS</w:t>
      </w:r>
      <w:r w:rsidR="0005526B">
        <w:t xml:space="preserve"> and may need to be reimaged</w:t>
      </w:r>
    </w:p>
    <w:p w14:paraId="43653A9E" w14:textId="5B3614D0" w:rsidR="0005526B" w:rsidRDefault="00CF553D" w:rsidP="00EE44D4">
      <w:pPr>
        <w:pStyle w:val="ListParagraph"/>
        <w:numPr>
          <w:ilvl w:val="0"/>
          <w:numId w:val="1"/>
        </w:numPr>
        <w:spacing w:line="276" w:lineRule="auto"/>
      </w:pPr>
      <w:r>
        <w:t>OneDrive</w:t>
      </w:r>
      <w:r w:rsidR="005B1E41">
        <w:t xml:space="preserve"> files not accessible </w:t>
      </w:r>
    </w:p>
    <w:p w14:paraId="44C956F7" w14:textId="64A873BC" w:rsidR="007364B9" w:rsidRDefault="007364B9" w:rsidP="00EE44D4">
      <w:pPr>
        <w:pStyle w:val="ListParagraph"/>
        <w:numPr>
          <w:ilvl w:val="1"/>
          <w:numId w:val="1"/>
        </w:numPr>
        <w:spacing w:line="276" w:lineRule="auto"/>
      </w:pPr>
      <w:r>
        <w:t xml:space="preserve">Check to see if user is connected to </w:t>
      </w:r>
      <w:r w:rsidR="00E16C5D">
        <w:t>PCSB-wireless (see above steps)</w:t>
      </w:r>
    </w:p>
    <w:p w14:paraId="68A93261" w14:textId="0BDE51FE" w:rsidR="005B1E41" w:rsidRDefault="005B1E41" w:rsidP="00EE44D4">
      <w:pPr>
        <w:pStyle w:val="ListParagraph"/>
        <w:numPr>
          <w:ilvl w:val="1"/>
          <w:numId w:val="1"/>
        </w:numPr>
        <w:spacing w:line="276" w:lineRule="auto"/>
      </w:pPr>
      <w:r>
        <w:t xml:space="preserve">Ensure user is signed into OneDrive app. </w:t>
      </w:r>
      <w:r w:rsidR="00AA3F71">
        <w:t xml:space="preserve">If the user primarily uses the </w:t>
      </w:r>
      <w:r w:rsidR="00CF553D">
        <w:t>web-based</w:t>
      </w:r>
      <w:r w:rsidR="00AA3F71">
        <w:t xml:space="preserve"> version of Outlook I have seen OneDrive log out causing the issue. Login to the Outlook desktop app </w:t>
      </w:r>
      <w:r w:rsidR="00CF553D">
        <w:t>and</w:t>
      </w:r>
      <w:r w:rsidR="00AA3F71">
        <w:t xml:space="preserve"> OneDrive. This should fix the issue.</w:t>
      </w:r>
    </w:p>
    <w:p w14:paraId="1CC1D142" w14:textId="57889FE9" w:rsidR="00AA3F71" w:rsidRDefault="00DC5C2A" w:rsidP="00EE44D4">
      <w:pPr>
        <w:pStyle w:val="ListParagraph"/>
        <w:numPr>
          <w:ilvl w:val="0"/>
          <w:numId w:val="1"/>
        </w:numPr>
        <w:spacing w:line="276" w:lineRule="auto"/>
      </w:pPr>
      <w:r>
        <w:t xml:space="preserve">Printing issues </w:t>
      </w:r>
    </w:p>
    <w:p w14:paraId="2F6BA41C" w14:textId="1BB25CCC" w:rsidR="00DC5C2A" w:rsidRDefault="00DC5C2A" w:rsidP="00EE44D4">
      <w:pPr>
        <w:pStyle w:val="ListParagraph"/>
        <w:numPr>
          <w:ilvl w:val="1"/>
          <w:numId w:val="1"/>
        </w:numPr>
        <w:spacing w:line="276" w:lineRule="auto"/>
      </w:pPr>
      <w:r>
        <w:t xml:space="preserve">If user </w:t>
      </w:r>
      <w:r w:rsidR="000F4241">
        <w:t>cannot connect to MFDs</w:t>
      </w:r>
      <w:r w:rsidR="00F05FF7">
        <w:t xml:space="preserve"> try reinstalling printer from PCS Printers in Software Center. Also ensure printer is</w:t>
      </w:r>
      <w:r w:rsidR="00801022">
        <w:t xml:space="preserve"> </w:t>
      </w:r>
      <w:r w:rsidR="00A974E9">
        <w:t xml:space="preserve">online on the tech </w:t>
      </w:r>
      <w:r w:rsidR="00CF553D">
        <w:t>server (</w:t>
      </w:r>
      <w:r w:rsidR="00A974E9">
        <w:t xml:space="preserve">see </w:t>
      </w:r>
      <w:proofErr w:type="spellStart"/>
      <w:r w:rsidR="00A974E9">
        <w:t>equitrac</w:t>
      </w:r>
      <w:proofErr w:type="spellEnd"/>
      <w:r w:rsidR="00A974E9">
        <w:t xml:space="preserve"> service section above)</w:t>
      </w:r>
    </w:p>
    <w:p w14:paraId="7D0ADBD8" w14:textId="5B6A3085" w:rsidR="00E53FED" w:rsidRDefault="00E53FED" w:rsidP="00EE44D4">
      <w:pPr>
        <w:pStyle w:val="ListParagraph"/>
        <w:numPr>
          <w:ilvl w:val="1"/>
          <w:numId w:val="1"/>
        </w:numPr>
        <w:spacing w:line="276" w:lineRule="auto"/>
      </w:pPr>
      <w:r>
        <w:t xml:space="preserve">Make sure </w:t>
      </w:r>
      <w:proofErr w:type="spellStart"/>
      <w:r>
        <w:t>usb</w:t>
      </w:r>
      <w:proofErr w:type="spellEnd"/>
      <w:r>
        <w:t xml:space="preserve"> printers are detected in control panel/device manager with the correct drivers</w:t>
      </w:r>
      <w:r w:rsidR="00107092">
        <w:t xml:space="preserve">. Uninstalling the device drivers and </w:t>
      </w:r>
      <w:r w:rsidR="00122011">
        <w:t xml:space="preserve">reseating the </w:t>
      </w:r>
      <w:proofErr w:type="spellStart"/>
      <w:r w:rsidR="00122011">
        <w:t>usb</w:t>
      </w:r>
      <w:proofErr w:type="spellEnd"/>
      <w:r w:rsidR="00122011">
        <w:t xml:space="preserve"> printer cable usually resolves driver issues. </w:t>
      </w:r>
    </w:p>
    <w:p w14:paraId="14BA3A69" w14:textId="141785D6" w:rsidR="0002553A" w:rsidRDefault="0002553A" w:rsidP="00EE44D4">
      <w:pPr>
        <w:pStyle w:val="ListParagraph"/>
        <w:numPr>
          <w:ilvl w:val="1"/>
          <w:numId w:val="1"/>
        </w:numPr>
        <w:spacing w:line="276" w:lineRule="auto"/>
      </w:pPr>
      <w:r>
        <w:t xml:space="preserve">You may need to login with LAPS to update drivers </w:t>
      </w:r>
      <w:r w:rsidR="005C55C0">
        <w:t>and have full access in device manager.</w:t>
      </w:r>
    </w:p>
    <w:p w14:paraId="65762FB1" w14:textId="605DA0E3" w:rsidR="00523376" w:rsidRDefault="00523376" w:rsidP="00EE44D4">
      <w:pPr>
        <w:pStyle w:val="ListParagraph"/>
        <w:numPr>
          <w:ilvl w:val="1"/>
          <w:numId w:val="1"/>
        </w:numPr>
        <w:spacing w:line="276" w:lineRule="auto"/>
      </w:pPr>
      <w:r>
        <w:t xml:space="preserve">Ensure user has sufficient funds to print. The balance is displayed on the printer. </w:t>
      </w:r>
    </w:p>
    <w:p w14:paraId="33A3E83E" w14:textId="2E9BF3C1" w:rsidR="00FC349D" w:rsidRDefault="00F77174" w:rsidP="00EE44D4">
      <w:pPr>
        <w:pStyle w:val="ListParagraph"/>
        <w:numPr>
          <w:ilvl w:val="0"/>
          <w:numId w:val="1"/>
        </w:numPr>
        <w:spacing w:line="276" w:lineRule="auto"/>
      </w:pPr>
      <w:r>
        <w:t>Office 365 license not found</w:t>
      </w:r>
    </w:p>
    <w:p w14:paraId="2FE2EE88" w14:textId="7BF65C06" w:rsidR="00F77174" w:rsidRDefault="00F77174" w:rsidP="00EE44D4">
      <w:pPr>
        <w:pStyle w:val="ListParagraph"/>
        <w:numPr>
          <w:ilvl w:val="1"/>
          <w:numId w:val="1"/>
        </w:numPr>
        <w:spacing w:line="276" w:lineRule="auto"/>
      </w:pPr>
      <w:r>
        <w:t xml:space="preserve"> This usually happens when users O365 suite is out of date using the </w:t>
      </w:r>
      <w:r w:rsidR="00864DBF">
        <w:t>2016 version/</w:t>
      </w:r>
      <w:r>
        <w:t>old license method. Reinstall O365 in software center</w:t>
      </w:r>
      <w:r w:rsidR="000D692B">
        <w:t xml:space="preserve"> or </w:t>
      </w:r>
      <w:r w:rsidR="005C0378">
        <w:t xml:space="preserve">rejoin to the domain to obtain a new license if O365 is already up to date. </w:t>
      </w:r>
    </w:p>
    <w:p w14:paraId="2AF4D3E6" w14:textId="15AAB72E" w:rsidR="0097510E" w:rsidRDefault="004E3849" w:rsidP="00EE44D4">
      <w:pPr>
        <w:pStyle w:val="ListParagraph"/>
        <w:numPr>
          <w:ilvl w:val="0"/>
          <w:numId w:val="1"/>
        </w:numPr>
        <w:spacing w:line="276" w:lineRule="auto"/>
      </w:pPr>
      <w:r>
        <w:t>No Audio in FSA secure brow</w:t>
      </w:r>
      <w:r w:rsidR="0097510E">
        <w:t>ser test session</w:t>
      </w:r>
    </w:p>
    <w:p w14:paraId="51422D09" w14:textId="4769CF58" w:rsidR="0097510E" w:rsidRDefault="0097510E" w:rsidP="00EE44D4">
      <w:pPr>
        <w:pStyle w:val="ListParagraph"/>
        <w:numPr>
          <w:ilvl w:val="1"/>
          <w:numId w:val="1"/>
        </w:numPr>
        <w:spacing w:line="276" w:lineRule="auto"/>
      </w:pPr>
      <w:r>
        <w:t>Headphones need to be connected to the computer before the test is launched</w:t>
      </w:r>
    </w:p>
    <w:p w14:paraId="1FE9548B" w14:textId="79FCA1E7" w:rsidR="004C5126" w:rsidRDefault="00F203B1" w:rsidP="00EE44D4">
      <w:pPr>
        <w:pStyle w:val="ListParagraph"/>
        <w:numPr>
          <w:ilvl w:val="0"/>
          <w:numId w:val="1"/>
        </w:numPr>
        <w:spacing w:line="276" w:lineRule="auto"/>
      </w:pPr>
      <w:r>
        <w:t xml:space="preserve">3120 </w:t>
      </w:r>
      <w:r w:rsidR="004C5126">
        <w:t>Laptop issues</w:t>
      </w:r>
    </w:p>
    <w:p w14:paraId="554686A0" w14:textId="534F2FCB" w:rsidR="008F64FA" w:rsidRDefault="00F203B1" w:rsidP="00EE44D4">
      <w:pPr>
        <w:pStyle w:val="ListParagraph"/>
        <w:numPr>
          <w:ilvl w:val="1"/>
          <w:numId w:val="1"/>
        </w:numPr>
        <w:spacing w:line="276" w:lineRule="auto"/>
      </w:pPr>
      <w:r>
        <w:t>laptop not powering on</w:t>
      </w:r>
    </w:p>
    <w:p w14:paraId="53CE84EA" w14:textId="499A1886" w:rsidR="00F203B1" w:rsidRDefault="00F203B1" w:rsidP="00EE44D4">
      <w:pPr>
        <w:pStyle w:val="ListParagraph"/>
        <w:numPr>
          <w:ilvl w:val="2"/>
          <w:numId w:val="1"/>
        </w:numPr>
        <w:spacing w:line="276" w:lineRule="auto"/>
      </w:pPr>
      <w:r>
        <w:t>Reseat battery cable</w:t>
      </w:r>
      <w:r w:rsidR="00705F98">
        <w:t xml:space="preserve"> and try connecting DC input again.</w:t>
      </w:r>
    </w:p>
    <w:p w14:paraId="37AB997B" w14:textId="5FC0335C" w:rsidR="00705F98" w:rsidRDefault="00705F98" w:rsidP="00EE44D4">
      <w:pPr>
        <w:pStyle w:val="ListParagraph"/>
        <w:numPr>
          <w:ilvl w:val="2"/>
          <w:numId w:val="1"/>
        </w:numPr>
        <w:spacing w:line="276" w:lineRule="auto"/>
      </w:pPr>
      <w:r>
        <w:t xml:space="preserve">This model has a delayed power on. Press power button while plugged into DC power and wait for the Caps Lock light to come on. This may take 3-5 sec. </w:t>
      </w:r>
      <w:r w:rsidR="00F56BF7">
        <w:t xml:space="preserve">after pressing the power </w:t>
      </w:r>
      <w:r w:rsidR="0082202C">
        <w:t>button if</w:t>
      </w:r>
      <w:r w:rsidR="00F56BF7">
        <w:t xml:space="preserve"> you hit the power button again before this it will </w:t>
      </w:r>
      <w:r w:rsidR="0082202C">
        <w:t>cancel</w:t>
      </w:r>
      <w:r w:rsidR="00F56BF7">
        <w:t xml:space="preserve"> the</w:t>
      </w:r>
      <w:r w:rsidR="0082202C">
        <w:t xml:space="preserve"> power on. </w:t>
      </w:r>
    </w:p>
    <w:p w14:paraId="3DDDB864" w14:textId="4869B5F6" w:rsidR="0082202C" w:rsidRDefault="004C5126" w:rsidP="00EE44D4">
      <w:pPr>
        <w:pStyle w:val="ListParagraph"/>
        <w:numPr>
          <w:ilvl w:val="1"/>
          <w:numId w:val="1"/>
        </w:numPr>
        <w:spacing w:line="276" w:lineRule="auto"/>
      </w:pPr>
      <w:r>
        <w:t xml:space="preserve">No </w:t>
      </w:r>
      <w:proofErr w:type="spellStart"/>
      <w:r>
        <w:t>wifi</w:t>
      </w:r>
      <w:proofErr w:type="spellEnd"/>
    </w:p>
    <w:p w14:paraId="1A767849" w14:textId="39C7AFB9" w:rsidR="004C5126" w:rsidRDefault="00B91A81" w:rsidP="00EE44D4">
      <w:pPr>
        <w:pStyle w:val="ListParagraph"/>
        <w:numPr>
          <w:ilvl w:val="2"/>
          <w:numId w:val="1"/>
        </w:numPr>
        <w:spacing w:line="276" w:lineRule="auto"/>
      </w:pPr>
      <w:r>
        <w:t xml:space="preserve">Ensure </w:t>
      </w:r>
      <w:proofErr w:type="spellStart"/>
      <w:r>
        <w:t>Psiphon</w:t>
      </w:r>
      <w:proofErr w:type="spellEnd"/>
      <w:r>
        <w:t xml:space="preserve"> </w:t>
      </w:r>
      <w:proofErr w:type="gramStart"/>
      <w:r>
        <w:t>isn’t</w:t>
      </w:r>
      <w:proofErr w:type="gramEnd"/>
      <w:r>
        <w:t xml:space="preserve"> the culprit (see above)</w:t>
      </w:r>
    </w:p>
    <w:p w14:paraId="3CAD12DD" w14:textId="788BBD37" w:rsidR="00077DAA" w:rsidRDefault="00077DAA" w:rsidP="00EE44D4">
      <w:pPr>
        <w:pStyle w:val="ListParagraph"/>
        <w:numPr>
          <w:ilvl w:val="2"/>
          <w:numId w:val="1"/>
        </w:numPr>
        <w:spacing w:line="276" w:lineRule="auto"/>
      </w:pPr>
      <w:r>
        <w:t>Check device manager.</w:t>
      </w:r>
    </w:p>
    <w:p w14:paraId="14942CC1" w14:textId="04FDE09E" w:rsidR="001D4536" w:rsidRDefault="00B91A81" w:rsidP="00EE44D4">
      <w:pPr>
        <w:pStyle w:val="ListParagraph"/>
        <w:numPr>
          <w:ilvl w:val="2"/>
          <w:numId w:val="1"/>
        </w:numPr>
        <w:spacing w:line="276" w:lineRule="auto"/>
      </w:pPr>
      <w:r>
        <w:t xml:space="preserve">Check software center for new driver (see above </w:t>
      </w:r>
      <w:r w:rsidR="00CF553D">
        <w:t>Wi-Fi</w:t>
      </w:r>
      <w:r>
        <w:t xml:space="preserve"> </w:t>
      </w:r>
      <w:proofErr w:type="gramStart"/>
      <w:r w:rsidR="00CF553D">
        <w:t>FAQ</w:t>
      </w:r>
      <w:r w:rsidR="001D4536">
        <w:t>)</w:t>
      </w:r>
      <w:r w:rsidR="003F7540">
        <w:t>(</w:t>
      </w:r>
      <w:proofErr w:type="gramEnd"/>
      <w:r w:rsidR="003F7540">
        <w:t>will probably need to get the driver directly from dell support site)</w:t>
      </w:r>
    </w:p>
    <w:p w14:paraId="3F632A59" w14:textId="24FD20F2" w:rsidR="001D4536" w:rsidRDefault="001D4536" w:rsidP="00EE44D4">
      <w:pPr>
        <w:pStyle w:val="ListParagraph"/>
        <w:numPr>
          <w:ilvl w:val="2"/>
          <w:numId w:val="1"/>
        </w:numPr>
        <w:spacing w:line="276" w:lineRule="auto"/>
      </w:pPr>
      <w:r>
        <w:t>Update Bios</w:t>
      </w:r>
    </w:p>
    <w:p w14:paraId="1DE5ABC6" w14:textId="1E0C5652" w:rsidR="001D4536" w:rsidRDefault="001D4536" w:rsidP="00EE44D4">
      <w:pPr>
        <w:pStyle w:val="ListParagraph"/>
        <w:numPr>
          <w:ilvl w:val="2"/>
          <w:numId w:val="1"/>
        </w:numPr>
        <w:spacing w:line="276" w:lineRule="auto"/>
      </w:pPr>
      <w:r>
        <w:t>May need reimage</w:t>
      </w:r>
    </w:p>
    <w:p w14:paraId="5A584FA5" w14:textId="1B7614EC" w:rsidR="001D4536" w:rsidRDefault="00D057CD" w:rsidP="00EE44D4">
      <w:pPr>
        <w:pStyle w:val="ListParagraph"/>
        <w:numPr>
          <w:ilvl w:val="1"/>
          <w:numId w:val="1"/>
        </w:numPr>
        <w:spacing w:line="276" w:lineRule="auto"/>
      </w:pPr>
      <w:r>
        <w:t>Touch pad not functioning</w:t>
      </w:r>
    </w:p>
    <w:p w14:paraId="1C0D5FA1" w14:textId="72005F21" w:rsidR="00D057CD" w:rsidRDefault="00D057CD" w:rsidP="00EE44D4">
      <w:pPr>
        <w:pStyle w:val="ListParagraph"/>
        <w:numPr>
          <w:ilvl w:val="2"/>
          <w:numId w:val="1"/>
        </w:numPr>
        <w:spacing w:line="276" w:lineRule="auto"/>
      </w:pPr>
      <w:r>
        <w:t xml:space="preserve">Reseat touchpad ribbon cable. The ribbon cable for both the touchpad and keyboard are very sensitive </w:t>
      </w:r>
      <w:r w:rsidR="004706F7">
        <w:t>and need</w:t>
      </w:r>
      <w:r w:rsidR="00785584">
        <w:t>s</w:t>
      </w:r>
      <w:r w:rsidR="004706F7">
        <w:t xml:space="preserve"> to be perfectly aligned. </w:t>
      </w:r>
    </w:p>
    <w:p w14:paraId="4719CF1E" w14:textId="0E4ED5CA" w:rsidR="004706F7" w:rsidRDefault="004706F7" w:rsidP="00EE44D4">
      <w:pPr>
        <w:pStyle w:val="ListParagraph"/>
        <w:numPr>
          <w:ilvl w:val="1"/>
          <w:numId w:val="1"/>
        </w:numPr>
        <w:spacing w:line="276" w:lineRule="auto"/>
      </w:pPr>
      <w:r>
        <w:t>No touch screen functions or flickering display</w:t>
      </w:r>
    </w:p>
    <w:p w14:paraId="016C5D02" w14:textId="78DB53C4" w:rsidR="004706F7" w:rsidRDefault="00377A32" w:rsidP="00EE44D4">
      <w:pPr>
        <w:pStyle w:val="ListParagraph"/>
        <w:numPr>
          <w:ilvl w:val="2"/>
          <w:numId w:val="1"/>
        </w:numPr>
        <w:spacing w:line="276" w:lineRule="auto"/>
      </w:pPr>
      <w:r>
        <w:t xml:space="preserve">Reseat display cables to ensure proper connection. However, </w:t>
      </w:r>
      <w:r w:rsidR="004706F7">
        <w:t>I have seen a few have this issue and Dell has said the cause is a bad digitizer</w:t>
      </w:r>
      <w:r w:rsidR="00940426">
        <w:t xml:space="preserve"> which is </w:t>
      </w:r>
      <w:proofErr w:type="spellStart"/>
      <w:r w:rsidR="00940426">
        <w:t>apart</w:t>
      </w:r>
      <w:proofErr w:type="spellEnd"/>
      <w:r w:rsidR="00940426">
        <w:t xml:space="preserve"> of the </w:t>
      </w:r>
      <w:r w:rsidR="00940426">
        <w:lastRenderedPageBreak/>
        <w:t xml:space="preserve">LCD assembly. Request a new LCD assembly through </w:t>
      </w:r>
      <w:proofErr w:type="spellStart"/>
      <w:r w:rsidR="00940426">
        <w:t>DBsys</w:t>
      </w:r>
      <w:proofErr w:type="spellEnd"/>
      <w:r w:rsidR="00940426">
        <w:t xml:space="preserve"> if in warranty and include a picture of the display powered on and showing all 4 corners</w:t>
      </w:r>
      <w:r>
        <w:t>.</w:t>
      </w:r>
    </w:p>
    <w:p w14:paraId="11296DFB" w14:textId="7F7D2D71" w:rsidR="00510B7D" w:rsidRDefault="00510B7D" w:rsidP="00EE44D4">
      <w:pPr>
        <w:pStyle w:val="ListParagraph"/>
        <w:numPr>
          <w:ilvl w:val="0"/>
          <w:numId w:val="1"/>
        </w:numPr>
        <w:spacing w:line="276" w:lineRule="auto"/>
      </w:pPr>
      <w:r>
        <w:t xml:space="preserve">Creative Cloud </w:t>
      </w:r>
    </w:p>
    <w:p w14:paraId="00454A5B" w14:textId="7218A171" w:rsidR="00B72559" w:rsidRDefault="00B72559" w:rsidP="00EE44D4">
      <w:pPr>
        <w:pStyle w:val="ListParagraph"/>
        <w:numPr>
          <w:ilvl w:val="1"/>
          <w:numId w:val="1"/>
        </w:numPr>
        <w:spacing w:line="276" w:lineRule="auto"/>
      </w:pPr>
      <w:r>
        <w:t xml:space="preserve">Ensure user is using </w:t>
      </w:r>
      <w:proofErr w:type="gramStart"/>
      <w:r>
        <w:t>their</w:t>
      </w:r>
      <w:proofErr w:type="gramEnd"/>
      <w:r>
        <w:t xml:space="preserve"> @pcsb.org email to login, not a personal email account</w:t>
      </w:r>
    </w:p>
    <w:p w14:paraId="35F66ECD" w14:textId="1FF51195" w:rsidR="00774E3E" w:rsidRDefault="00774E3E" w:rsidP="00EE44D4">
      <w:pPr>
        <w:pStyle w:val="ListParagraph"/>
        <w:numPr>
          <w:ilvl w:val="1"/>
          <w:numId w:val="1"/>
        </w:numPr>
        <w:spacing w:line="276" w:lineRule="auto"/>
      </w:pPr>
      <w:r>
        <w:t xml:space="preserve">If CC is not accepting the </w:t>
      </w:r>
      <w:r w:rsidR="00B86EA6">
        <w:t>username</w:t>
      </w:r>
      <w:r>
        <w:t xml:space="preserve"> use the full @pcsb.org address in the login field</w:t>
      </w:r>
    </w:p>
    <w:p w14:paraId="4BE4149E" w14:textId="439F390B" w:rsidR="00EE6BBA" w:rsidRDefault="00564F93" w:rsidP="00EE6BBA">
      <w:pPr>
        <w:pStyle w:val="ListParagraph"/>
        <w:numPr>
          <w:ilvl w:val="1"/>
          <w:numId w:val="1"/>
        </w:numPr>
        <w:spacing w:line="276" w:lineRule="auto"/>
      </w:pPr>
      <w:r>
        <w:t xml:space="preserve">Sometimes the CC app </w:t>
      </w:r>
      <w:r w:rsidR="00FE7D4A">
        <w:t>will not</w:t>
      </w:r>
      <w:r w:rsidR="008D1267">
        <w:t xml:space="preserve"> launch an adobe app / has further login issues. Try opening the desired app </w:t>
      </w:r>
      <w:r w:rsidR="001B5225">
        <w:t xml:space="preserve">outside of CC directly from the </w:t>
      </w:r>
      <w:r w:rsidR="00BA2CC1">
        <w:t>desktop</w:t>
      </w:r>
      <w:r w:rsidR="001B5225">
        <w:t xml:space="preserve"> or start menu and login through the specific app instead. </w:t>
      </w:r>
      <w:r w:rsidR="00BA2CC1">
        <w:t>I see this issue mostly on Macs.</w:t>
      </w:r>
    </w:p>
    <w:p w14:paraId="62A91FD0" w14:textId="5633CE96" w:rsidR="00FE7D4A" w:rsidRDefault="00FE7D4A" w:rsidP="00EE44D4">
      <w:pPr>
        <w:pStyle w:val="ListParagraph"/>
        <w:numPr>
          <w:ilvl w:val="0"/>
          <w:numId w:val="1"/>
        </w:numPr>
        <w:spacing w:line="276" w:lineRule="auto"/>
      </w:pPr>
      <w:r>
        <w:t>Imaging</w:t>
      </w:r>
      <w:r w:rsidR="00386EF8">
        <w:t xml:space="preserve"> Issues</w:t>
      </w:r>
    </w:p>
    <w:p w14:paraId="4AEE9169" w14:textId="30B19CA9" w:rsidR="00FA0139" w:rsidRDefault="00FA0139" w:rsidP="00EE44D4">
      <w:pPr>
        <w:pStyle w:val="ListParagraph"/>
        <w:numPr>
          <w:ilvl w:val="1"/>
          <w:numId w:val="1"/>
        </w:numPr>
        <w:spacing w:line="276" w:lineRule="auto"/>
      </w:pPr>
      <w:r>
        <w:t xml:space="preserve">Device name </w:t>
      </w:r>
      <w:r w:rsidR="00832728">
        <w:t xml:space="preserve">changes to random name or service tag after </w:t>
      </w:r>
      <w:r w:rsidR="00FE7D4A">
        <w:t>reimaging</w:t>
      </w:r>
      <w:r w:rsidR="00832728">
        <w:t xml:space="preserve">. </w:t>
      </w:r>
    </w:p>
    <w:p w14:paraId="5B10B32B" w14:textId="24470F37" w:rsidR="00832728" w:rsidRDefault="00832728" w:rsidP="00EE44D4">
      <w:pPr>
        <w:pStyle w:val="ListParagraph"/>
        <w:numPr>
          <w:ilvl w:val="2"/>
          <w:numId w:val="1"/>
        </w:numPr>
        <w:spacing w:line="276" w:lineRule="auto"/>
      </w:pPr>
      <w:r>
        <w:t>This is very rare</w:t>
      </w:r>
      <w:r w:rsidR="00FE7D4A">
        <w:t xml:space="preserve"> and usually happens after a sys. Board replacement, but</w:t>
      </w:r>
      <w:r>
        <w:t xml:space="preserve"> when it happens it prevents the device from joining to the domain and you cannot login to it through conventional means such as LAPS or </w:t>
      </w:r>
      <w:r w:rsidR="00FE7D4A">
        <w:t xml:space="preserve">users. Usually, you can login to the device with the </w:t>
      </w:r>
      <w:r w:rsidR="00163E0C">
        <w:t xml:space="preserve">pre laps </w:t>
      </w:r>
      <w:r w:rsidR="00FE7D4A">
        <w:t>Old Admin password (located in LAPS secure section). Once you login with that you can rename it c</w:t>
      </w:r>
      <w:r w:rsidR="00E2269D">
        <w:t>o</w:t>
      </w:r>
      <w:r w:rsidR="00FE7D4A">
        <w:t xml:space="preserve">rrectly and manually join it to the domain. </w:t>
      </w:r>
    </w:p>
    <w:p w14:paraId="5837AD5F" w14:textId="68B20BCF" w:rsidR="00386EF8" w:rsidRDefault="00386EF8" w:rsidP="00EE44D4">
      <w:pPr>
        <w:pStyle w:val="ListParagraph"/>
        <w:numPr>
          <w:ilvl w:val="1"/>
          <w:numId w:val="1"/>
        </w:numPr>
        <w:spacing w:line="276" w:lineRule="auto"/>
      </w:pPr>
      <w:r>
        <w:t>Image fails</w:t>
      </w:r>
    </w:p>
    <w:p w14:paraId="117BE070" w14:textId="78B67ADD" w:rsidR="00386EF8" w:rsidRDefault="00386EF8" w:rsidP="00EE44D4">
      <w:pPr>
        <w:pStyle w:val="ListParagraph"/>
        <w:numPr>
          <w:ilvl w:val="2"/>
          <w:numId w:val="1"/>
        </w:numPr>
        <w:spacing w:line="276" w:lineRule="auto"/>
      </w:pPr>
      <w:r>
        <w:t>Clean MDT and try again</w:t>
      </w:r>
    </w:p>
    <w:p w14:paraId="0B9471FD" w14:textId="63F0BD82" w:rsidR="00386EF8" w:rsidRDefault="000B329A" w:rsidP="00EE44D4">
      <w:pPr>
        <w:pStyle w:val="ListParagraph"/>
        <w:numPr>
          <w:ilvl w:val="2"/>
          <w:numId w:val="1"/>
        </w:numPr>
        <w:spacing w:line="276" w:lineRule="auto"/>
      </w:pPr>
      <w:r>
        <w:t xml:space="preserve">Check errors given, it may be a bad hard drive </w:t>
      </w:r>
    </w:p>
    <w:p w14:paraId="25A30077" w14:textId="26EC078E" w:rsidR="00536607" w:rsidRDefault="00536607" w:rsidP="00EE44D4">
      <w:pPr>
        <w:pStyle w:val="ListParagraph"/>
        <w:numPr>
          <w:ilvl w:val="2"/>
          <w:numId w:val="1"/>
        </w:numPr>
        <w:spacing w:line="276" w:lineRule="auto"/>
      </w:pPr>
      <w:r>
        <w:t xml:space="preserve">Try a different USB port or USB ethernet dongle </w:t>
      </w:r>
    </w:p>
    <w:p w14:paraId="47EA992B" w14:textId="59A22BC2" w:rsidR="00536607" w:rsidRDefault="00536607" w:rsidP="00EE44D4">
      <w:pPr>
        <w:pStyle w:val="ListParagraph"/>
        <w:numPr>
          <w:ilvl w:val="2"/>
          <w:numId w:val="1"/>
        </w:numPr>
        <w:spacing w:line="276" w:lineRule="auto"/>
      </w:pPr>
      <w:r>
        <w:t xml:space="preserve">If multiple devices are failing </w:t>
      </w:r>
      <w:r w:rsidR="00D23335">
        <w:t>at the same time,</w:t>
      </w:r>
      <w:r w:rsidR="00BD5835">
        <w:t xml:space="preserve"> check for network issue, if good</w:t>
      </w:r>
      <w:r w:rsidR="00D23335">
        <w:t xml:space="preserve"> have an analyst check the MDT services</w:t>
      </w:r>
      <w:r w:rsidR="00BD5835">
        <w:t>.</w:t>
      </w:r>
    </w:p>
    <w:p w14:paraId="2C78A779" w14:textId="5AF73935" w:rsidR="00B05238" w:rsidRDefault="00125939" w:rsidP="00EE44D4">
      <w:pPr>
        <w:pStyle w:val="ListParagraph"/>
        <w:numPr>
          <w:ilvl w:val="2"/>
          <w:numId w:val="1"/>
        </w:numPr>
        <w:spacing w:line="276" w:lineRule="auto"/>
      </w:pPr>
      <w:r>
        <w:t xml:space="preserve">If it is an older </w:t>
      </w:r>
      <w:r w:rsidR="00E323F9">
        <w:t>machine,</w:t>
      </w:r>
      <w:r>
        <w:t xml:space="preserve"> try imaging Window 10 instead of 11. </w:t>
      </w:r>
    </w:p>
    <w:p w14:paraId="595A9286" w14:textId="12A88234" w:rsidR="00B906C9" w:rsidRDefault="00EB649B" w:rsidP="00EB649B">
      <w:pPr>
        <w:pStyle w:val="ListParagraph"/>
        <w:numPr>
          <w:ilvl w:val="1"/>
          <w:numId w:val="1"/>
        </w:numPr>
        <w:spacing w:line="276" w:lineRule="auto"/>
      </w:pPr>
      <w:r>
        <w:t>Invalid credentials for MDT</w:t>
      </w:r>
    </w:p>
    <w:p w14:paraId="6597BC7C" w14:textId="24222F47" w:rsidR="007E2B48" w:rsidRDefault="007E2B48" w:rsidP="007E2B48">
      <w:pPr>
        <w:pStyle w:val="ListParagraph"/>
        <w:numPr>
          <w:ilvl w:val="2"/>
          <w:numId w:val="1"/>
        </w:numPr>
        <w:spacing w:line="276" w:lineRule="auto"/>
      </w:pPr>
      <w:r>
        <w:t xml:space="preserve">Try </w:t>
      </w:r>
      <w:r w:rsidR="00A437EC">
        <w:t xml:space="preserve">to verify the keyboard </w:t>
      </w:r>
      <w:proofErr w:type="gramStart"/>
      <w:r w:rsidR="00A437EC">
        <w:t>isn’t</w:t>
      </w:r>
      <w:proofErr w:type="gramEnd"/>
      <w:r w:rsidR="00A437EC">
        <w:t xml:space="preserve"> the culprit (verify with external </w:t>
      </w:r>
      <w:proofErr w:type="spellStart"/>
      <w:r w:rsidR="00A437EC">
        <w:t>usb</w:t>
      </w:r>
      <w:proofErr w:type="spellEnd"/>
      <w:r w:rsidR="00A437EC">
        <w:t xml:space="preserve"> keyboard if it is a laptop.)</w:t>
      </w:r>
    </w:p>
    <w:p w14:paraId="263CBF13" w14:textId="6FF20703" w:rsidR="00EB649B" w:rsidRDefault="00EB649B" w:rsidP="00EB649B">
      <w:pPr>
        <w:pStyle w:val="ListParagraph"/>
        <w:numPr>
          <w:ilvl w:val="2"/>
          <w:numId w:val="1"/>
        </w:numPr>
        <w:spacing w:line="276" w:lineRule="auto"/>
      </w:pPr>
      <w:r>
        <w:t>Check time/date in the BIOS</w:t>
      </w:r>
    </w:p>
    <w:p w14:paraId="3303E9EA" w14:textId="594AC8FD" w:rsidR="00600281" w:rsidRDefault="00600281" w:rsidP="00EB649B">
      <w:pPr>
        <w:pStyle w:val="ListParagraph"/>
        <w:numPr>
          <w:ilvl w:val="2"/>
          <w:numId w:val="1"/>
        </w:numPr>
        <w:spacing w:line="276" w:lineRule="auto"/>
      </w:pPr>
      <w:r>
        <w:t xml:space="preserve">If time/date will not </w:t>
      </w:r>
      <w:r w:rsidR="007E2B48">
        <w:t>persist after changing</w:t>
      </w:r>
      <w:r w:rsidR="00CB6A03">
        <w:t xml:space="preserve">, </w:t>
      </w:r>
      <w:r w:rsidR="007E2B48">
        <w:t xml:space="preserve">you still get declined </w:t>
      </w:r>
      <w:r w:rsidR="00CB6A03">
        <w:t xml:space="preserve">and </w:t>
      </w:r>
      <w:r w:rsidR="007E2B48">
        <w:t xml:space="preserve">the CMOS battery is probably bad. </w:t>
      </w:r>
    </w:p>
    <w:p w14:paraId="5C4B7662" w14:textId="087990AE" w:rsidR="00B62D7F" w:rsidRDefault="00B62D7F" w:rsidP="00EE44D4">
      <w:pPr>
        <w:pStyle w:val="ListParagraph"/>
        <w:numPr>
          <w:ilvl w:val="1"/>
          <w:numId w:val="1"/>
        </w:numPr>
        <w:spacing w:line="276" w:lineRule="auto"/>
      </w:pPr>
      <w:r>
        <w:t>Software center not available after reimaging</w:t>
      </w:r>
    </w:p>
    <w:p w14:paraId="3ADD4E1F" w14:textId="3C01418E" w:rsidR="00605520" w:rsidRDefault="00B62D7F" w:rsidP="00EE44D4">
      <w:pPr>
        <w:pStyle w:val="ListParagraph"/>
        <w:numPr>
          <w:ilvl w:val="2"/>
          <w:numId w:val="1"/>
        </w:numPr>
        <w:spacing w:line="276" w:lineRule="auto"/>
      </w:pPr>
      <w:r>
        <w:t>Usually software center shows up 1-2hrs after devic</w:t>
      </w:r>
      <w:r w:rsidR="006C6EF7">
        <w:t xml:space="preserve">e reimaging. Leave device plugged into ethernet </w:t>
      </w:r>
      <w:r w:rsidR="003D56E2">
        <w:t xml:space="preserve">while device gets updates. </w:t>
      </w:r>
    </w:p>
    <w:p w14:paraId="5B8E57DC" w14:textId="00D56E85" w:rsidR="00EF7A30" w:rsidRPr="00EF7A30" w:rsidRDefault="00C055E7" w:rsidP="00EF7A30">
      <w:pPr>
        <w:pStyle w:val="ListParagraph"/>
        <w:numPr>
          <w:ilvl w:val="2"/>
          <w:numId w:val="1"/>
        </w:numPr>
        <w:spacing w:line="276" w:lineRule="auto"/>
        <w:rPr>
          <w:rStyle w:val="Hyperlink"/>
          <w:color w:val="auto"/>
          <w:u w:val="none"/>
        </w:rPr>
      </w:pPr>
      <w:r>
        <w:t xml:space="preserve">If you need specific software </w:t>
      </w:r>
      <w:r w:rsidR="00F22AF3">
        <w:t xml:space="preserve">and can’t wait for SC to show </w:t>
      </w:r>
      <w:proofErr w:type="gramStart"/>
      <w:r w:rsidR="00F22AF3">
        <w:t>up</w:t>
      </w:r>
      <w:proofErr w:type="gramEnd"/>
      <w:r w:rsidR="00F22AF3">
        <w:t xml:space="preserve"> then install manually at </w:t>
      </w:r>
      <w:hyperlink r:id="rId43" w:history="1">
        <w:r w:rsidR="00F22AF3" w:rsidRPr="00116012">
          <w:rPr>
            <w:rStyle w:val="Hyperlink"/>
          </w:rPr>
          <w:t>\\a0040sinstalls</w:t>
        </w:r>
      </w:hyperlink>
      <w:r w:rsidR="00F22AF3">
        <w:t xml:space="preserve"> </w:t>
      </w:r>
      <w:r w:rsidR="007F3666">
        <w:t xml:space="preserve"> or printers at </w:t>
      </w:r>
      <w:hyperlink r:id="rId44" w:history="1">
        <w:r w:rsidR="007F3666" w:rsidRPr="0015368B">
          <w:rPr>
            <w:rStyle w:val="Hyperlink"/>
          </w:rPr>
          <w:t>\\aXXXXstech</w:t>
        </w:r>
      </w:hyperlink>
    </w:p>
    <w:p w14:paraId="16FD91F3" w14:textId="263AD40A" w:rsidR="00EF7A30" w:rsidRPr="00BF290C" w:rsidRDefault="008B1625" w:rsidP="00EF7A30">
      <w:pPr>
        <w:pStyle w:val="ListParagraph"/>
        <w:numPr>
          <w:ilvl w:val="1"/>
          <w:numId w:val="1"/>
        </w:numPr>
        <w:spacing w:line="276" w:lineRule="auto"/>
        <w:rPr>
          <w:rStyle w:val="Hyperlink"/>
          <w:color w:val="auto"/>
          <w:u w:val="none"/>
        </w:rPr>
      </w:pPr>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iMac loses PSCB login screen</w:t>
      </w:r>
      <w:r w:rsidR="00BF290C">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F290C">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NoMad</w:t>
      </w:r>
      <w:proofErr w:type="spellEnd"/>
      <w:r w:rsidR="00BF290C">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loses </w:t>
      </w:r>
      <w:proofErr w:type="spellStart"/>
      <w:r w:rsidR="00BF290C">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InTune</w:t>
      </w:r>
      <w:proofErr w:type="spellEnd"/>
      <w:r w:rsidR="00BF290C">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profiles</w:t>
      </w:r>
    </w:p>
    <w:p w14:paraId="39E54E0A" w14:textId="6DCFB99E" w:rsidR="00BF290C" w:rsidRDefault="00BF290C" w:rsidP="00BF290C">
      <w:pPr>
        <w:pStyle w:val="ListParagraph"/>
        <w:numPr>
          <w:ilvl w:val="2"/>
          <w:numId w:val="1"/>
        </w:numPr>
        <w:spacing w:line="276" w:lineRule="auto"/>
      </w:pPr>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 to guest </w:t>
      </w:r>
      <w:proofErr w:type="spellStart"/>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wifi</w:t>
      </w:r>
      <w:proofErr w:type="spellEnd"/>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open terminal and enter </w:t>
      </w:r>
      <w:r>
        <w:t>"</w:t>
      </w:r>
      <w:proofErr w:type="spellStart"/>
      <w:r>
        <w:t>Sudo</w:t>
      </w:r>
      <w:proofErr w:type="spellEnd"/>
      <w:r>
        <w:t xml:space="preserve"> profiles renew -type enrollment" then allow the profiles</w:t>
      </w:r>
      <w:r w:rsidR="003347A7">
        <w:t xml:space="preserve"> to install</w:t>
      </w:r>
      <w:r>
        <w:t xml:space="preserve"> f</w:t>
      </w:r>
      <w:r w:rsidR="003347A7">
        <w:t>rom</w:t>
      </w:r>
      <w:r>
        <w:t xml:space="preserve"> the drop down. It will start reenrollment. </w:t>
      </w:r>
      <w:r w:rsidR="00484F3C">
        <w:t>After 10-15mins it should automatically change to PCSB-wireless. Then restart the iM</w:t>
      </w:r>
      <w:r w:rsidR="00AD04E2">
        <w:t xml:space="preserve">ac. </w:t>
      </w:r>
    </w:p>
    <w:p w14:paraId="5510E380" w14:textId="77777777" w:rsidR="00654491" w:rsidRDefault="00654491" w:rsidP="00654491">
      <w:pPr>
        <w:pStyle w:val="ListParagraph"/>
        <w:spacing w:line="276" w:lineRule="auto"/>
        <w:ind w:left="2160"/>
      </w:pPr>
    </w:p>
    <w:p w14:paraId="7B161745" w14:textId="723FA951" w:rsidR="00EC0FEB" w:rsidRDefault="00EC0FEB" w:rsidP="00EC0FEB">
      <w:r>
        <w:lastRenderedPageBreak/>
        <w:t xml:space="preserve">BIOS password </w:t>
      </w:r>
      <w:r w:rsidR="0083539F">
        <w:t>unknown</w:t>
      </w:r>
      <w:r>
        <w:t xml:space="preserve"> - Use the following website to try to get backdoor passwords for the BIOS on system boards where the password is unknown: </w:t>
      </w:r>
      <w:hyperlink r:id="rId45" w:history="1">
        <w:r>
          <w:rPr>
            <w:rStyle w:val="Hyperlink"/>
          </w:rPr>
          <w:t>BIOS Master Password Generator for Laptops (bios-pw.org)</w:t>
        </w:r>
      </w:hyperlink>
      <w:r>
        <w:t xml:space="preserve">   This is not 100% so if the passwords generated </w:t>
      </w:r>
      <w:proofErr w:type="gramStart"/>
      <w:r>
        <w:t>don’t</w:t>
      </w:r>
      <w:proofErr w:type="gramEnd"/>
      <w:r>
        <w:t xml:space="preserve"> work you will need to get a new system board. </w:t>
      </w:r>
    </w:p>
    <w:p w14:paraId="165C6006" w14:textId="1987AAC7" w:rsidR="00EC0FEB" w:rsidRDefault="00EC0FEB" w:rsidP="00EC0FEB">
      <w:pPr>
        <w:spacing w:line="276" w:lineRule="auto"/>
      </w:pPr>
      <w:r>
        <w:t>You will need to enter the System Number, including the dash (-), found on the Setup Unlock screen of the BIOS.</w:t>
      </w:r>
    </w:p>
    <w:sectPr w:rsidR="00EC0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709"/>
    <w:multiLevelType w:val="hybridMultilevel"/>
    <w:tmpl w:val="34D43A5A"/>
    <w:lvl w:ilvl="0" w:tplc="6742E9E2">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73832"/>
    <w:multiLevelType w:val="hybridMultilevel"/>
    <w:tmpl w:val="37DE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6239F"/>
    <w:multiLevelType w:val="hybridMultilevel"/>
    <w:tmpl w:val="DA92ABD8"/>
    <w:lvl w:ilvl="0" w:tplc="228EE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F6575"/>
    <w:multiLevelType w:val="multilevel"/>
    <w:tmpl w:val="328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11A6B"/>
    <w:multiLevelType w:val="hybridMultilevel"/>
    <w:tmpl w:val="5BDEA566"/>
    <w:lvl w:ilvl="0" w:tplc="300A7E2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B2E66"/>
    <w:multiLevelType w:val="multilevel"/>
    <w:tmpl w:val="888E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C0CDC"/>
    <w:multiLevelType w:val="hybridMultilevel"/>
    <w:tmpl w:val="E0441F8E"/>
    <w:lvl w:ilvl="0" w:tplc="741006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B52A6"/>
    <w:multiLevelType w:val="hybridMultilevel"/>
    <w:tmpl w:val="C1DCB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10B4E"/>
    <w:multiLevelType w:val="hybridMultilevel"/>
    <w:tmpl w:val="F802FE3C"/>
    <w:lvl w:ilvl="0" w:tplc="E1A897B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08546518">
    <w:abstractNumId w:val="4"/>
  </w:num>
  <w:num w:numId="2" w16cid:durableId="2047948623">
    <w:abstractNumId w:val="6"/>
  </w:num>
  <w:num w:numId="3" w16cid:durableId="1847285406">
    <w:abstractNumId w:val="5"/>
  </w:num>
  <w:num w:numId="4" w16cid:durableId="232080394">
    <w:abstractNumId w:val="3"/>
  </w:num>
  <w:num w:numId="5" w16cid:durableId="1438645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45939858">
    <w:abstractNumId w:val="8"/>
  </w:num>
  <w:num w:numId="7" w16cid:durableId="1090664735">
    <w:abstractNumId w:val="1"/>
  </w:num>
  <w:num w:numId="8" w16cid:durableId="2025744925">
    <w:abstractNumId w:val="0"/>
  </w:num>
  <w:num w:numId="9" w16cid:durableId="1627421466">
    <w:abstractNumId w:val="7"/>
  </w:num>
  <w:num w:numId="10" w16cid:durableId="219678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9F"/>
    <w:rsid w:val="0002553A"/>
    <w:rsid w:val="0005526B"/>
    <w:rsid w:val="000574B5"/>
    <w:rsid w:val="0007392D"/>
    <w:rsid w:val="00077DAA"/>
    <w:rsid w:val="00080DE3"/>
    <w:rsid w:val="00085861"/>
    <w:rsid w:val="000A7B4F"/>
    <w:rsid w:val="000B329A"/>
    <w:rsid w:val="000B387E"/>
    <w:rsid w:val="000C5243"/>
    <w:rsid w:val="000D4CA5"/>
    <w:rsid w:val="000D5E5A"/>
    <w:rsid w:val="000D692B"/>
    <w:rsid w:val="000E1D68"/>
    <w:rsid w:val="000F1A26"/>
    <w:rsid w:val="000F29E9"/>
    <w:rsid w:val="000F4241"/>
    <w:rsid w:val="000F6A1D"/>
    <w:rsid w:val="00100ABE"/>
    <w:rsid w:val="00104E24"/>
    <w:rsid w:val="00107092"/>
    <w:rsid w:val="00122011"/>
    <w:rsid w:val="00125939"/>
    <w:rsid w:val="001379CC"/>
    <w:rsid w:val="00163E0C"/>
    <w:rsid w:val="0019390A"/>
    <w:rsid w:val="001B5225"/>
    <w:rsid w:val="001C524E"/>
    <w:rsid w:val="001D4536"/>
    <w:rsid w:val="001D7779"/>
    <w:rsid w:val="001E253D"/>
    <w:rsid w:val="001E4B40"/>
    <w:rsid w:val="001F23D3"/>
    <w:rsid w:val="00213147"/>
    <w:rsid w:val="00272E25"/>
    <w:rsid w:val="00281E65"/>
    <w:rsid w:val="002B1190"/>
    <w:rsid w:val="002B3DBC"/>
    <w:rsid w:val="002B789F"/>
    <w:rsid w:val="002C22AC"/>
    <w:rsid w:val="002C47FC"/>
    <w:rsid w:val="002D4B48"/>
    <w:rsid w:val="002D51E3"/>
    <w:rsid w:val="002E63A4"/>
    <w:rsid w:val="00322BF0"/>
    <w:rsid w:val="003347A7"/>
    <w:rsid w:val="00335E7F"/>
    <w:rsid w:val="00336DB5"/>
    <w:rsid w:val="00340399"/>
    <w:rsid w:val="00356EBC"/>
    <w:rsid w:val="00366451"/>
    <w:rsid w:val="00376854"/>
    <w:rsid w:val="00377A32"/>
    <w:rsid w:val="00386EF8"/>
    <w:rsid w:val="003B1D91"/>
    <w:rsid w:val="003D4AC3"/>
    <w:rsid w:val="003D56E2"/>
    <w:rsid w:val="003E0CE8"/>
    <w:rsid w:val="003E5B3A"/>
    <w:rsid w:val="003F7540"/>
    <w:rsid w:val="004036CD"/>
    <w:rsid w:val="0041275A"/>
    <w:rsid w:val="00415E84"/>
    <w:rsid w:val="0046224C"/>
    <w:rsid w:val="004706F7"/>
    <w:rsid w:val="00481830"/>
    <w:rsid w:val="00484F3C"/>
    <w:rsid w:val="004865A1"/>
    <w:rsid w:val="00490986"/>
    <w:rsid w:val="004970F0"/>
    <w:rsid w:val="004978CF"/>
    <w:rsid w:val="004A45B5"/>
    <w:rsid w:val="004B194A"/>
    <w:rsid w:val="004B7530"/>
    <w:rsid w:val="004C21DC"/>
    <w:rsid w:val="004C5126"/>
    <w:rsid w:val="004D0787"/>
    <w:rsid w:val="004D5FF7"/>
    <w:rsid w:val="004E1FBF"/>
    <w:rsid w:val="004E3849"/>
    <w:rsid w:val="004E3ED9"/>
    <w:rsid w:val="004F21C9"/>
    <w:rsid w:val="004F7C0D"/>
    <w:rsid w:val="005051C2"/>
    <w:rsid w:val="00510B7D"/>
    <w:rsid w:val="00514A91"/>
    <w:rsid w:val="00523376"/>
    <w:rsid w:val="00524B12"/>
    <w:rsid w:val="0053565A"/>
    <w:rsid w:val="00536607"/>
    <w:rsid w:val="005632A6"/>
    <w:rsid w:val="00563AC9"/>
    <w:rsid w:val="0056481D"/>
    <w:rsid w:val="00564F93"/>
    <w:rsid w:val="00567D0E"/>
    <w:rsid w:val="005B02D4"/>
    <w:rsid w:val="005B1E41"/>
    <w:rsid w:val="005C0378"/>
    <w:rsid w:val="005C55C0"/>
    <w:rsid w:val="005D0B45"/>
    <w:rsid w:val="005F3FDA"/>
    <w:rsid w:val="00600281"/>
    <w:rsid w:val="00601FA5"/>
    <w:rsid w:val="00602A65"/>
    <w:rsid w:val="00605520"/>
    <w:rsid w:val="006060FE"/>
    <w:rsid w:val="00617275"/>
    <w:rsid w:val="00621399"/>
    <w:rsid w:val="00624070"/>
    <w:rsid w:val="0063607B"/>
    <w:rsid w:val="0064347B"/>
    <w:rsid w:val="00654491"/>
    <w:rsid w:val="00665EE3"/>
    <w:rsid w:val="00667668"/>
    <w:rsid w:val="0067175E"/>
    <w:rsid w:val="006840AF"/>
    <w:rsid w:val="00684582"/>
    <w:rsid w:val="00686B12"/>
    <w:rsid w:val="006905D8"/>
    <w:rsid w:val="006B5AFA"/>
    <w:rsid w:val="006C6EF7"/>
    <w:rsid w:val="006D6090"/>
    <w:rsid w:val="006E4035"/>
    <w:rsid w:val="006E41DF"/>
    <w:rsid w:val="006F691F"/>
    <w:rsid w:val="00705F98"/>
    <w:rsid w:val="0071763D"/>
    <w:rsid w:val="007364B9"/>
    <w:rsid w:val="00737CD1"/>
    <w:rsid w:val="00766B87"/>
    <w:rsid w:val="00774E3E"/>
    <w:rsid w:val="00777344"/>
    <w:rsid w:val="00785584"/>
    <w:rsid w:val="0079174F"/>
    <w:rsid w:val="007A051A"/>
    <w:rsid w:val="007B3960"/>
    <w:rsid w:val="007D24C2"/>
    <w:rsid w:val="007E01C3"/>
    <w:rsid w:val="007E1776"/>
    <w:rsid w:val="007E2B48"/>
    <w:rsid w:val="007F3666"/>
    <w:rsid w:val="00801022"/>
    <w:rsid w:val="0080260D"/>
    <w:rsid w:val="008029C4"/>
    <w:rsid w:val="00817137"/>
    <w:rsid w:val="0082202C"/>
    <w:rsid w:val="008276AB"/>
    <w:rsid w:val="00832728"/>
    <w:rsid w:val="0083350B"/>
    <w:rsid w:val="0083539F"/>
    <w:rsid w:val="00835F34"/>
    <w:rsid w:val="00843140"/>
    <w:rsid w:val="008542C6"/>
    <w:rsid w:val="00856AAD"/>
    <w:rsid w:val="00857396"/>
    <w:rsid w:val="0086438F"/>
    <w:rsid w:val="00864DBF"/>
    <w:rsid w:val="00872D52"/>
    <w:rsid w:val="00873A0F"/>
    <w:rsid w:val="0088673D"/>
    <w:rsid w:val="00890776"/>
    <w:rsid w:val="00892C52"/>
    <w:rsid w:val="008A12E4"/>
    <w:rsid w:val="008A15AB"/>
    <w:rsid w:val="008A5FAD"/>
    <w:rsid w:val="008B09CF"/>
    <w:rsid w:val="008B1625"/>
    <w:rsid w:val="008B3C4C"/>
    <w:rsid w:val="008B4204"/>
    <w:rsid w:val="008B5857"/>
    <w:rsid w:val="008C061A"/>
    <w:rsid w:val="008D1267"/>
    <w:rsid w:val="008E7B3B"/>
    <w:rsid w:val="008F13D5"/>
    <w:rsid w:val="008F614B"/>
    <w:rsid w:val="008F64FA"/>
    <w:rsid w:val="00900E3F"/>
    <w:rsid w:val="00913B74"/>
    <w:rsid w:val="009206EF"/>
    <w:rsid w:val="00921A0B"/>
    <w:rsid w:val="00925A0C"/>
    <w:rsid w:val="00940426"/>
    <w:rsid w:val="009463F8"/>
    <w:rsid w:val="009571F8"/>
    <w:rsid w:val="00966A53"/>
    <w:rsid w:val="0097510E"/>
    <w:rsid w:val="00976E16"/>
    <w:rsid w:val="00994397"/>
    <w:rsid w:val="009A05C9"/>
    <w:rsid w:val="009A7031"/>
    <w:rsid w:val="009B2C64"/>
    <w:rsid w:val="009C0211"/>
    <w:rsid w:val="009C4870"/>
    <w:rsid w:val="009E33D5"/>
    <w:rsid w:val="009F08E4"/>
    <w:rsid w:val="00A12765"/>
    <w:rsid w:val="00A20E9E"/>
    <w:rsid w:val="00A248E8"/>
    <w:rsid w:val="00A25F92"/>
    <w:rsid w:val="00A30748"/>
    <w:rsid w:val="00A3275A"/>
    <w:rsid w:val="00A3720F"/>
    <w:rsid w:val="00A437EC"/>
    <w:rsid w:val="00A45C81"/>
    <w:rsid w:val="00A47C58"/>
    <w:rsid w:val="00A5267A"/>
    <w:rsid w:val="00A52735"/>
    <w:rsid w:val="00A70BD9"/>
    <w:rsid w:val="00A82886"/>
    <w:rsid w:val="00A974E9"/>
    <w:rsid w:val="00AA2522"/>
    <w:rsid w:val="00AA3F71"/>
    <w:rsid w:val="00AA6393"/>
    <w:rsid w:val="00AC10A9"/>
    <w:rsid w:val="00AC1CDF"/>
    <w:rsid w:val="00AD04E2"/>
    <w:rsid w:val="00AE2813"/>
    <w:rsid w:val="00AF2F59"/>
    <w:rsid w:val="00B05238"/>
    <w:rsid w:val="00B06B09"/>
    <w:rsid w:val="00B21A90"/>
    <w:rsid w:val="00B26344"/>
    <w:rsid w:val="00B26379"/>
    <w:rsid w:val="00B319DF"/>
    <w:rsid w:val="00B509D9"/>
    <w:rsid w:val="00B551E7"/>
    <w:rsid w:val="00B62D7F"/>
    <w:rsid w:val="00B72559"/>
    <w:rsid w:val="00B72BF3"/>
    <w:rsid w:val="00B7799C"/>
    <w:rsid w:val="00B80472"/>
    <w:rsid w:val="00B86EA6"/>
    <w:rsid w:val="00B906C9"/>
    <w:rsid w:val="00B91A81"/>
    <w:rsid w:val="00B91CE9"/>
    <w:rsid w:val="00B978CB"/>
    <w:rsid w:val="00BA01A7"/>
    <w:rsid w:val="00BA2CC1"/>
    <w:rsid w:val="00BC325E"/>
    <w:rsid w:val="00BC70F8"/>
    <w:rsid w:val="00BD0DE2"/>
    <w:rsid w:val="00BD5835"/>
    <w:rsid w:val="00BE35D5"/>
    <w:rsid w:val="00BF12D1"/>
    <w:rsid w:val="00BF290C"/>
    <w:rsid w:val="00C055E7"/>
    <w:rsid w:val="00C06ADB"/>
    <w:rsid w:val="00C14C4F"/>
    <w:rsid w:val="00C17DD1"/>
    <w:rsid w:val="00C21629"/>
    <w:rsid w:val="00C37657"/>
    <w:rsid w:val="00C4565B"/>
    <w:rsid w:val="00C63F9D"/>
    <w:rsid w:val="00C649F8"/>
    <w:rsid w:val="00C64DD1"/>
    <w:rsid w:val="00C66DD6"/>
    <w:rsid w:val="00C715A6"/>
    <w:rsid w:val="00CB6A03"/>
    <w:rsid w:val="00CC0D9A"/>
    <w:rsid w:val="00CD22B5"/>
    <w:rsid w:val="00CE2D28"/>
    <w:rsid w:val="00CF553D"/>
    <w:rsid w:val="00D01ED8"/>
    <w:rsid w:val="00D057CD"/>
    <w:rsid w:val="00D14616"/>
    <w:rsid w:val="00D14B78"/>
    <w:rsid w:val="00D23335"/>
    <w:rsid w:val="00D44AB7"/>
    <w:rsid w:val="00D5486E"/>
    <w:rsid w:val="00D80033"/>
    <w:rsid w:val="00D81DB0"/>
    <w:rsid w:val="00D82A8A"/>
    <w:rsid w:val="00D93E74"/>
    <w:rsid w:val="00D95DC2"/>
    <w:rsid w:val="00D96694"/>
    <w:rsid w:val="00DA55A4"/>
    <w:rsid w:val="00DA6902"/>
    <w:rsid w:val="00DB5F7E"/>
    <w:rsid w:val="00DC5C2A"/>
    <w:rsid w:val="00DD0CFE"/>
    <w:rsid w:val="00E06F59"/>
    <w:rsid w:val="00E16C5D"/>
    <w:rsid w:val="00E16C62"/>
    <w:rsid w:val="00E21ED9"/>
    <w:rsid w:val="00E2269D"/>
    <w:rsid w:val="00E323F9"/>
    <w:rsid w:val="00E333C9"/>
    <w:rsid w:val="00E4378B"/>
    <w:rsid w:val="00E44AC0"/>
    <w:rsid w:val="00E53FED"/>
    <w:rsid w:val="00E571D2"/>
    <w:rsid w:val="00E57666"/>
    <w:rsid w:val="00E826AB"/>
    <w:rsid w:val="00EA1345"/>
    <w:rsid w:val="00EA2E6B"/>
    <w:rsid w:val="00EB649B"/>
    <w:rsid w:val="00EC0FEB"/>
    <w:rsid w:val="00EC4DEB"/>
    <w:rsid w:val="00ED69B8"/>
    <w:rsid w:val="00EE05F5"/>
    <w:rsid w:val="00EE3AEC"/>
    <w:rsid w:val="00EE44D4"/>
    <w:rsid w:val="00EE6BBA"/>
    <w:rsid w:val="00EE7108"/>
    <w:rsid w:val="00EF28D2"/>
    <w:rsid w:val="00EF4262"/>
    <w:rsid w:val="00EF7A30"/>
    <w:rsid w:val="00F045CD"/>
    <w:rsid w:val="00F05FF7"/>
    <w:rsid w:val="00F203B1"/>
    <w:rsid w:val="00F22AF3"/>
    <w:rsid w:val="00F25558"/>
    <w:rsid w:val="00F30AD3"/>
    <w:rsid w:val="00F34EF9"/>
    <w:rsid w:val="00F47839"/>
    <w:rsid w:val="00F56BF7"/>
    <w:rsid w:val="00F67A60"/>
    <w:rsid w:val="00F77174"/>
    <w:rsid w:val="00FA0139"/>
    <w:rsid w:val="00FA3ED1"/>
    <w:rsid w:val="00FB1A68"/>
    <w:rsid w:val="00FB35F8"/>
    <w:rsid w:val="00FC26B5"/>
    <w:rsid w:val="00FC349D"/>
    <w:rsid w:val="00FC47CC"/>
    <w:rsid w:val="00FD0EE6"/>
    <w:rsid w:val="00FD7F6C"/>
    <w:rsid w:val="00FE2BDB"/>
    <w:rsid w:val="00FE7D4A"/>
    <w:rsid w:val="00FF277A"/>
    <w:rsid w:val="00FF45D3"/>
    <w:rsid w:val="2C93A266"/>
    <w:rsid w:val="2D02B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9D54"/>
  <w15:chartTrackingRefBased/>
  <w15:docId w15:val="{4626E388-32E3-4899-AC88-246D84A3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616"/>
    <w:rPr>
      <w:color w:val="0563C1" w:themeColor="hyperlink"/>
      <w:u w:val="single"/>
    </w:rPr>
  </w:style>
  <w:style w:type="character" w:styleId="UnresolvedMention">
    <w:name w:val="Unresolved Mention"/>
    <w:basedOn w:val="DefaultParagraphFont"/>
    <w:uiPriority w:val="99"/>
    <w:semiHidden/>
    <w:unhideWhenUsed/>
    <w:rsid w:val="00D14616"/>
    <w:rPr>
      <w:color w:val="605E5C"/>
      <w:shd w:val="clear" w:color="auto" w:fill="E1DFDD"/>
    </w:rPr>
  </w:style>
  <w:style w:type="paragraph" w:customStyle="1" w:styleId="paragraph">
    <w:name w:val="paragraph"/>
    <w:basedOn w:val="Normal"/>
    <w:rsid w:val="00524B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24B12"/>
  </w:style>
  <w:style w:type="character" w:customStyle="1" w:styleId="eop">
    <w:name w:val="eop"/>
    <w:basedOn w:val="DefaultParagraphFont"/>
    <w:rsid w:val="00524B12"/>
  </w:style>
  <w:style w:type="character" w:customStyle="1" w:styleId="tabchar">
    <w:name w:val="tabchar"/>
    <w:basedOn w:val="DefaultParagraphFont"/>
    <w:rsid w:val="00524B12"/>
  </w:style>
  <w:style w:type="paragraph" w:styleId="ListParagraph">
    <w:name w:val="List Paragraph"/>
    <w:basedOn w:val="Normal"/>
    <w:uiPriority w:val="34"/>
    <w:qFormat/>
    <w:rsid w:val="00E57666"/>
    <w:pPr>
      <w:ind w:left="720"/>
      <w:contextualSpacing/>
    </w:pPr>
  </w:style>
  <w:style w:type="character" w:styleId="Strong">
    <w:name w:val="Strong"/>
    <w:basedOn w:val="DefaultParagraphFont"/>
    <w:uiPriority w:val="22"/>
    <w:qFormat/>
    <w:rsid w:val="006B5AFA"/>
    <w:rPr>
      <w:b/>
      <w:bCs/>
    </w:rPr>
  </w:style>
  <w:style w:type="character" w:styleId="FollowedHyperlink">
    <w:name w:val="FollowedHyperlink"/>
    <w:basedOn w:val="DefaultParagraphFont"/>
    <w:uiPriority w:val="99"/>
    <w:semiHidden/>
    <w:unhideWhenUsed/>
    <w:rsid w:val="00872D52"/>
    <w:rPr>
      <w:color w:val="954F72" w:themeColor="followedHyperlink"/>
      <w:u w:val="single"/>
    </w:rPr>
  </w:style>
  <w:style w:type="paragraph" w:customStyle="1" w:styleId="Default">
    <w:name w:val="Default"/>
    <w:rsid w:val="0064347B"/>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8129">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17026197">
      <w:bodyDiv w:val="1"/>
      <w:marLeft w:val="0"/>
      <w:marRight w:val="0"/>
      <w:marTop w:val="0"/>
      <w:marBottom w:val="0"/>
      <w:divBdr>
        <w:top w:val="none" w:sz="0" w:space="0" w:color="auto"/>
        <w:left w:val="none" w:sz="0" w:space="0" w:color="auto"/>
        <w:bottom w:val="none" w:sz="0" w:space="0" w:color="auto"/>
        <w:right w:val="none" w:sz="0" w:space="0" w:color="auto"/>
      </w:divBdr>
      <w:divsChild>
        <w:div w:id="1605309747">
          <w:marLeft w:val="0"/>
          <w:marRight w:val="0"/>
          <w:marTop w:val="0"/>
          <w:marBottom w:val="0"/>
          <w:divBdr>
            <w:top w:val="none" w:sz="0" w:space="0" w:color="auto"/>
            <w:left w:val="none" w:sz="0" w:space="0" w:color="auto"/>
            <w:bottom w:val="none" w:sz="0" w:space="0" w:color="auto"/>
            <w:right w:val="none" w:sz="0" w:space="0" w:color="auto"/>
          </w:divBdr>
          <w:divsChild>
            <w:div w:id="2065180371">
              <w:marLeft w:val="30"/>
              <w:marRight w:val="30"/>
              <w:marTop w:val="30"/>
              <w:marBottom w:val="30"/>
              <w:divBdr>
                <w:top w:val="single" w:sz="6" w:space="0" w:color="C8CCD1"/>
                <w:left w:val="single" w:sz="6" w:space="0" w:color="C8CCD1"/>
                <w:bottom w:val="single" w:sz="6" w:space="0" w:color="C8CCD1"/>
                <w:right w:val="single" w:sz="6" w:space="0" w:color="C8CCD1"/>
              </w:divBdr>
              <w:divsChild>
                <w:div w:id="1726559529">
                  <w:marLeft w:val="0"/>
                  <w:marRight w:val="0"/>
                  <w:marTop w:val="960"/>
                  <w:marBottom w:val="960"/>
                  <w:divBdr>
                    <w:top w:val="none" w:sz="0" w:space="0" w:color="auto"/>
                    <w:left w:val="none" w:sz="0" w:space="0" w:color="auto"/>
                    <w:bottom w:val="none" w:sz="0" w:space="0" w:color="auto"/>
                    <w:right w:val="none" w:sz="0" w:space="0" w:color="auto"/>
                  </w:divBdr>
                </w:div>
              </w:divsChild>
            </w:div>
            <w:div w:id="268926770">
              <w:marLeft w:val="0"/>
              <w:marRight w:val="0"/>
              <w:marTop w:val="0"/>
              <w:marBottom w:val="0"/>
              <w:divBdr>
                <w:top w:val="none" w:sz="0" w:space="0" w:color="auto"/>
                <w:left w:val="none" w:sz="0" w:space="0" w:color="auto"/>
                <w:bottom w:val="none" w:sz="0" w:space="0" w:color="auto"/>
                <w:right w:val="none" w:sz="0" w:space="0" w:color="auto"/>
              </w:divBdr>
            </w:div>
          </w:divsChild>
        </w:div>
        <w:div w:id="1449081724">
          <w:marLeft w:val="0"/>
          <w:marRight w:val="0"/>
          <w:marTop w:val="0"/>
          <w:marBottom w:val="0"/>
          <w:divBdr>
            <w:top w:val="none" w:sz="0" w:space="0" w:color="auto"/>
            <w:left w:val="none" w:sz="0" w:space="0" w:color="auto"/>
            <w:bottom w:val="none" w:sz="0" w:space="0" w:color="auto"/>
            <w:right w:val="none" w:sz="0" w:space="0" w:color="auto"/>
          </w:divBdr>
          <w:divsChild>
            <w:div w:id="1840344747">
              <w:marLeft w:val="30"/>
              <w:marRight w:val="30"/>
              <w:marTop w:val="30"/>
              <w:marBottom w:val="30"/>
              <w:divBdr>
                <w:top w:val="single" w:sz="6" w:space="0" w:color="C8CCD1"/>
                <w:left w:val="single" w:sz="6" w:space="0" w:color="C8CCD1"/>
                <w:bottom w:val="single" w:sz="6" w:space="0" w:color="C8CCD1"/>
                <w:right w:val="single" w:sz="6" w:space="0" w:color="C8CCD1"/>
              </w:divBdr>
              <w:divsChild>
                <w:div w:id="1173299512">
                  <w:marLeft w:val="0"/>
                  <w:marRight w:val="0"/>
                  <w:marTop w:val="225"/>
                  <w:marBottom w:val="225"/>
                  <w:divBdr>
                    <w:top w:val="none" w:sz="0" w:space="0" w:color="auto"/>
                    <w:left w:val="none" w:sz="0" w:space="0" w:color="auto"/>
                    <w:bottom w:val="none" w:sz="0" w:space="0" w:color="auto"/>
                    <w:right w:val="none" w:sz="0" w:space="0" w:color="auto"/>
                  </w:divBdr>
                </w:div>
              </w:divsChild>
            </w:div>
            <w:div w:id="1005404891">
              <w:marLeft w:val="0"/>
              <w:marRight w:val="0"/>
              <w:marTop w:val="0"/>
              <w:marBottom w:val="0"/>
              <w:divBdr>
                <w:top w:val="none" w:sz="0" w:space="0" w:color="auto"/>
                <w:left w:val="none" w:sz="0" w:space="0" w:color="auto"/>
                <w:bottom w:val="none" w:sz="0" w:space="0" w:color="auto"/>
                <w:right w:val="none" w:sz="0" w:space="0" w:color="auto"/>
              </w:divBdr>
            </w:div>
          </w:divsChild>
        </w:div>
        <w:div w:id="1438677131">
          <w:marLeft w:val="0"/>
          <w:marRight w:val="0"/>
          <w:marTop w:val="0"/>
          <w:marBottom w:val="0"/>
          <w:divBdr>
            <w:top w:val="none" w:sz="0" w:space="0" w:color="auto"/>
            <w:left w:val="none" w:sz="0" w:space="0" w:color="auto"/>
            <w:bottom w:val="none" w:sz="0" w:space="0" w:color="auto"/>
            <w:right w:val="none" w:sz="0" w:space="0" w:color="auto"/>
          </w:divBdr>
          <w:divsChild>
            <w:div w:id="393816148">
              <w:marLeft w:val="30"/>
              <w:marRight w:val="30"/>
              <w:marTop w:val="30"/>
              <w:marBottom w:val="30"/>
              <w:divBdr>
                <w:top w:val="single" w:sz="6" w:space="0" w:color="C8CCD1"/>
                <w:left w:val="single" w:sz="6" w:space="0" w:color="C8CCD1"/>
                <w:bottom w:val="single" w:sz="6" w:space="0" w:color="C8CCD1"/>
                <w:right w:val="single" w:sz="6" w:space="0" w:color="C8CCD1"/>
              </w:divBdr>
              <w:divsChild>
                <w:div w:id="518010200">
                  <w:marLeft w:val="0"/>
                  <w:marRight w:val="0"/>
                  <w:marTop w:val="225"/>
                  <w:marBottom w:val="225"/>
                  <w:divBdr>
                    <w:top w:val="none" w:sz="0" w:space="0" w:color="auto"/>
                    <w:left w:val="none" w:sz="0" w:space="0" w:color="auto"/>
                    <w:bottom w:val="none" w:sz="0" w:space="0" w:color="auto"/>
                    <w:right w:val="none" w:sz="0" w:space="0" w:color="auto"/>
                  </w:divBdr>
                </w:div>
              </w:divsChild>
            </w:div>
            <w:div w:id="8919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98893">
      <w:bodyDiv w:val="1"/>
      <w:marLeft w:val="0"/>
      <w:marRight w:val="0"/>
      <w:marTop w:val="0"/>
      <w:marBottom w:val="0"/>
      <w:divBdr>
        <w:top w:val="none" w:sz="0" w:space="0" w:color="auto"/>
        <w:left w:val="none" w:sz="0" w:space="0" w:color="auto"/>
        <w:bottom w:val="none" w:sz="0" w:space="0" w:color="auto"/>
        <w:right w:val="none" w:sz="0" w:space="0" w:color="auto"/>
      </w:divBdr>
    </w:div>
    <w:div w:id="1467118320">
      <w:bodyDiv w:val="1"/>
      <w:marLeft w:val="0"/>
      <w:marRight w:val="0"/>
      <w:marTop w:val="0"/>
      <w:marBottom w:val="0"/>
      <w:divBdr>
        <w:top w:val="none" w:sz="0" w:space="0" w:color="auto"/>
        <w:left w:val="none" w:sz="0" w:space="0" w:color="auto"/>
        <w:bottom w:val="none" w:sz="0" w:space="0" w:color="auto"/>
        <w:right w:val="none" w:sz="0" w:space="0" w:color="auto"/>
      </w:divBdr>
      <w:divsChild>
        <w:div w:id="1704211247">
          <w:marLeft w:val="0"/>
          <w:marRight w:val="0"/>
          <w:marTop w:val="0"/>
          <w:marBottom w:val="0"/>
          <w:divBdr>
            <w:top w:val="none" w:sz="0" w:space="0" w:color="auto"/>
            <w:left w:val="none" w:sz="0" w:space="0" w:color="auto"/>
            <w:bottom w:val="none" w:sz="0" w:space="0" w:color="auto"/>
            <w:right w:val="none" w:sz="0" w:space="0" w:color="auto"/>
          </w:divBdr>
        </w:div>
        <w:div w:id="648903115">
          <w:marLeft w:val="0"/>
          <w:marRight w:val="0"/>
          <w:marTop w:val="0"/>
          <w:marBottom w:val="0"/>
          <w:divBdr>
            <w:top w:val="none" w:sz="0" w:space="0" w:color="auto"/>
            <w:left w:val="none" w:sz="0" w:space="0" w:color="auto"/>
            <w:bottom w:val="none" w:sz="0" w:space="0" w:color="auto"/>
            <w:right w:val="none" w:sz="0" w:space="0" w:color="auto"/>
          </w:divBdr>
        </w:div>
        <w:div w:id="84694570">
          <w:marLeft w:val="0"/>
          <w:marRight w:val="0"/>
          <w:marTop w:val="0"/>
          <w:marBottom w:val="0"/>
          <w:divBdr>
            <w:top w:val="none" w:sz="0" w:space="0" w:color="auto"/>
            <w:left w:val="none" w:sz="0" w:space="0" w:color="auto"/>
            <w:bottom w:val="none" w:sz="0" w:space="0" w:color="auto"/>
            <w:right w:val="none" w:sz="0" w:space="0" w:color="auto"/>
          </w:divBdr>
        </w:div>
        <w:div w:id="925924235">
          <w:marLeft w:val="0"/>
          <w:marRight w:val="0"/>
          <w:marTop w:val="0"/>
          <w:marBottom w:val="0"/>
          <w:divBdr>
            <w:top w:val="none" w:sz="0" w:space="0" w:color="auto"/>
            <w:left w:val="none" w:sz="0" w:space="0" w:color="auto"/>
            <w:bottom w:val="none" w:sz="0" w:space="0" w:color="auto"/>
            <w:right w:val="none" w:sz="0" w:space="0" w:color="auto"/>
          </w:divBdr>
        </w:div>
        <w:div w:id="937523289">
          <w:marLeft w:val="0"/>
          <w:marRight w:val="0"/>
          <w:marTop w:val="0"/>
          <w:marBottom w:val="0"/>
          <w:divBdr>
            <w:top w:val="none" w:sz="0" w:space="0" w:color="auto"/>
            <w:left w:val="none" w:sz="0" w:space="0" w:color="auto"/>
            <w:bottom w:val="none" w:sz="0" w:space="0" w:color="auto"/>
            <w:right w:val="none" w:sz="0" w:space="0" w:color="auto"/>
          </w:divBdr>
        </w:div>
        <w:div w:id="474957244">
          <w:marLeft w:val="0"/>
          <w:marRight w:val="0"/>
          <w:marTop w:val="0"/>
          <w:marBottom w:val="0"/>
          <w:divBdr>
            <w:top w:val="none" w:sz="0" w:space="0" w:color="auto"/>
            <w:left w:val="none" w:sz="0" w:space="0" w:color="auto"/>
            <w:bottom w:val="none" w:sz="0" w:space="0" w:color="auto"/>
            <w:right w:val="none" w:sz="0" w:space="0" w:color="auto"/>
          </w:divBdr>
        </w:div>
        <w:div w:id="1477214097">
          <w:marLeft w:val="0"/>
          <w:marRight w:val="0"/>
          <w:marTop w:val="0"/>
          <w:marBottom w:val="0"/>
          <w:divBdr>
            <w:top w:val="none" w:sz="0" w:space="0" w:color="auto"/>
            <w:left w:val="none" w:sz="0" w:space="0" w:color="auto"/>
            <w:bottom w:val="none" w:sz="0" w:space="0" w:color="auto"/>
            <w:right w:val="none" w:sz="0" w:space="0" w:color="auto"/>
          </w:divBdr>
        </w:div>
        <w:div w:id="2049423">
          <w:marLeft w:val="0"/>
          <w:marRight w:val="0"/>
          <w:marTop w:val="0"/>
          <w:marBottom w:val="0"/>
          <w:divBdr>
            <w:top w:val="none" w:sz="0" w:space="0" w:color="auto"/>
            <w:left w:val="none" w:sz="0" w:space="0" w:color="auto"/>
            <w:bottom w:val="none" w:sz="0" w:space="0" w:color="auto"/>
            <w:right w:val="none" w:sz="0" w:space="0" w:color="auto"/>
          </w:divBdr>
        </w:div>
        <w:div w:id="399329633">
          <w:marLeft w:val="0"/>
          <w:marRight w:val="0"/>
          <w:marTop w:val="0"/>
          <w:marBottom w:val="0"/>
          <w:divBdr>
            <w:top w:val="none" w:sz="0" w:space="0" w:color="auto"/>
            <w:left w:val="none" w:sz="0" w:space="0" w:color="auto"/>
            <w:bottom w:val="none" w:sz="0" w:space="0" w:color="auto"/>
            <w:right w:val="none" w:sz="0" w:space="0" w:color="auto"/>
          </w:divBdr>
        </w:div>
        <w:div w:id="577634923">
          <w:marLeft w:val="0"/>
          <w:marRight w:val="0"/>
          <w:marTop w:val="0"/>
          <w:marBottom w:val="0"/>
          <w:divBdr>
            <w:top w:val="none" w:sz="0" w:space="0" w:color="auto"/>
            <w:left w:val="none" w:sz="0" w:space="0" w:color="auto"/>
            <w:bottom w:val="none" w:sz="0" w:space="0" w:color="auto"/>
            <w:right w:val="none" w:sz="0" w:space="0" w:color="auto"/>
          </w:divBdr>
        </w:div>
        <w:div w:id="966007081">
          <w:marLeft w:val="0"/>
          <w:marRight w:val="0"/>
          <w:marTop w:val="0"/>
          <w:marBottom w:val="0"/>
          <w:divBdr>
            <w:top w:val="none" w:sz="0" w:space="0" w:color="auto"/>
            <w:left w:val="none" w:sz="0" w:space="0" w:color="auto"/>
            <w:bottom w:val="none" w:sz="0" w:space="0" w:color="auto"/>
            <w:right w:val="none" w:sz="0" w:space="0" w:color="auto"/>
          </w:divBdr>
        </w:div>
        <w:div w:id="1533231375">
          <w:marLeft w:val="0"/>
          <w:marRight w:val="0"/>
          <w:marTop w:val="0"/>
          <w:marBottom w:val="0"/>
          <w:divBdr>
            <w:top w:val="none" w:sz="0" w:space="0" w:color="auto"/>
            <w:left w:val="none" w:sz="0" w:space="0" w:color="auto"/>
            <w:bottom w:val="none" w:sz="0" w:space="0" w:color="auto"/>
            <w:right w:val="none" w:sz="0" w:space="0" w:color="auto"/>
          </w:divBdr>
        </w:div>
        <w:div w:id="2017877193">
          <w:marLeft w:val="0"/>
          <w:marRight w:val="0"/>
          <w:marTop w:val="0"/>
          <w:marBottom w:val="0"/>
          <w:divBdr>
            <w:top w:val="none" w:sz="0" w:space="0" w:color="auto"/>
            <w:left w:val="none" w:sz="0" w:space="0" w:color="auto"/>
            <w:bottom w:val="none" w:sz="0" w:space="0" w:color="auto"/>
            <w:right w:val="none" w:sz="0" w:space="0" w:color="auto"/>
          </w:divBdr>
        </w:div>
        <w:div w:id="717513743">
          <w:marLeft w:val="0"/>
          <w:marRight w:val="0"/>
          <w:marTop w:val="0"/>
          <w:marBottom w:val="0"/>
          <w:divBdr>
            <w:top w:val="none" w:sz="0" w:space="0" w:color="auto"/>
            <w:left w:val="none" w:sz="0" w:space="0" w:color="auto"/>
            <w:bottom w:val="none" w:sz="0" w:space="0" w:color="auto"/>
            <w:right w:val="none" w:sz="0" w:space="0" w:color="auto"/>
          </w:divBdr>
        </w:div>
        <w:div w:id="893125079">
          <w:marLeft w:val="0"/>
          <w:marRight w:val="0"/>
          <w:marTop w:val="0"/>
          <w:marBottom w:val="0"/>
          <w:divBdr>
            <w:top w:val="none" w:sz="0" w:space="0" w:color="auto"/>
            <w:left w:val="none" w:sz="0" w:space="0" w:color="auto"/>
            <w:bottom w:val="none" w:sz="0" w:space="0" w:color="auto"/>
            <w:right w:val="none" w:sz="0" w:space="0" w:color="auto"/>
          </w:divBdr>
        </w:div>
        <w:div w:id="774180820">
          <w:marLeft w:val="0"/>
          <w:marRight w:val="0"/>
          <w:marTop w:val="0"/>
          <w:marBottom w:val="0"/>
          <w:divBdr>
            <w:top w:val="none" w:sz="0" w:space="0" w:color="auto"/>
            <w:left w:val="none" w:sz="0" w:space="0" w:color="auto"/>
            <w:bottom w:val="none" w:sz="0" w:space="0" w:color="auto"/>
            <w:right w:val="none" w:sz="0" w:space="0" w:color="auto"/>
          </w:divBdr>
        </w:div>
        <w:div w:id="1194615807">
          <w:marLeft w:val="0"/>
          <w:marRight w:val="0"/>
          <w:marTop w:val="0"/>
          <w:marBottom w:val="0"/>
          <w:divBdr>
            <w:top w:val="none" w:sz="0" w:space="0" w:color="auto"/>
            <w:left w:val="none" w:sz="0" w:space="0" w:color="auto"/>
            <w:bottom w:val="none" w:sz="0" w:space="0" w:color="auto"/>
            <w:right w:val="none" w:sz="0" w:space="0" w:color="auto"/>
          </w:divBdr>
        </w:div>
        <w:div w:id="1244335329">
          <w:marLeft w:val="0"/>
          <w:marRight w:val="0"/>
          <w:marTop w:val="0"/>
          <w:marBottom w:val="0"/>
          <w:divBdr>
            <w:top w:val="none" w:sz="0" w:space="0" w:color="auto"/>
            <w:left w:val="none" w:sz="0" w:space="0" w:color="auto"/>
            <w:bottom w:val="none" w:sz="0" w:space="0" w:color="auto"/>
            <w:right w:val="none" w:sz="0" w:space="0" w:color="auto"/>
          </w:divBdr>
        </w:div>
        <w:div w:id="609047647">
          <w:marLeft w:val="0"/>
          <w:marRight w:val="0"/>
          <w:marTop w:val="0"/>
          <w:marBottom w:val="0"/>
          <w:divBdr>
            <w:top w:val="none" w:sz="0" w:space="0" w:color="auto"/>
            <w:left w:val="none" w:sz="0" w:space="0" w:color="auto"/>
            <w:bottom w:val="none" w:sz="0" w:space="0" w:color="auto"/>
            <w:right w:val="none" w:sz="0" w:space="0" w:color="auto"/>
          </w:divBdr>
        </w:div>
        <w:div w:id="1571426467">
          <w:marLeft w:val="0"/>
          <w:marRight w:val="0"/>
          <w:marTop w:val="0"/>
          <w:marBottom w:val="0"/>
          <w:divBdr>
            <w:top w:val="none" w:sz="0" w:space="0" w:color="auto"/>
            <w:left w:val="none" w:sz="0" w:space="0" w:color="auto"/>
            <w:bottom w:val="none" w:sz="0" w:space="0" w:color="auto"/>
            <w:right w:val="none" w:sz="0" w:space="0" w:color="auto"/>
          </w:divBdr>
        </w:div>
        <w:div w:id="1394279743">
          <w:marLeft w:val="0"/>
          <w:marRight w:val="0"/>
          <w:marTop w:val="0"/>
          <w:marBottom w:val="0"/>
          <w:divBdr>
            <w:top w:val="none" w:sz="0" w:space="0" w:color="auto"/>
            <w:left w:val="none" w:sz="0" w:space="0" w:color="auto"/>
            <w:bottom w:val="none" w:sz="0" w:space="0" w:color="auto"/>
            <w:right w:val="none" w:sz="0" w:space="0" w:color="auto"/>
          </w:divBdr>
        </w:div>
        <w:div w:id="1582182708">
          <w:marLeft w:val="0"/>
          <w:marRight w:val="0"/>
          <w:marTop w:val="0"/>
          <w:marBottom w:val="0"/>
          <w:divBdr>
            <w:top w:val="none" w:sz="0" w:space="0" w:color="auto"/>
            <w:left w:val="none" w:sz="0" w:space="0" w:color="auto"/>
            <w:bottom w:val="none" w:sz="0" w:space="0" w:color="auto"/>
            <w:right w:val="none" w:sz="0" w:space="0" w:color="auto"/>
          </w:divBdr>
        </w:div>
        <w:div w:id="1027296743">
          <w:marLeft w:val="0"/>
          <w:marRight w:val="0"/>
          <w:marTop w:val="0"/>
          <w:marBottom w:val="0"/>
          <w:divBdr>
            <w:top w:val="none" w:sz="0" w:space="0" w:color="auto"/>
            <w:left w:val="none" w:sz="0" w:space="0" w:color="auto"/>
            <w:bottom w:val="none" w:sz="0" w:space="0" w:color="auto"/>
            <w:right w:val="none" w:sz="0" w:space="0" w:color="auto"/>
          </w:divBdr>
        </w:div>
        <w:div w:id="1126506682">
          <w:marLeft w:val="0"/>
          <w:marRight w:val="0"/>
          <w:marTop w:val="0"/>
          <w:marBottom w:val="0"/>
          <w:divBdr>
            <w:top w:val="none" w:sz="0" w:space="0" w:color="auto"/>
            <w:left w:val="none" w:sz="0" w:space="0" w:color="auto"/>
            <w:bottom w:val="none" w:sz="0" w:space="0" w:color="auto"/>
            <w:right w:val="none" w:sz="0" w:space="0" w:color="auto"/>
          </w:divBdr>
        </w:div>
        <w:div w:id="415247054">
          <w:marLeft w:val="0"/>
          <w:marRight w:val="0"/>
          <w:marTop w:val="0"/>
          <w:marBottom w:val="0"/>
          <w:divBdr>
            <w:top w:val="none" w:sz="0" w:space="0" w:color="auto"/>
            <w:left w:val="none" w:sz="0" w:space="0" w:color="auto"/>
            <w:bottom w:val="none" w:sz="0" w:space="0" w:color="auto"/>
            <w:right w:val="none" w:sz="0" w:space="0" w:color="auto"/>
          </w:divBdr>
        </w:div>
        <w:div w:id="637683808">
          <w:marLeft w:val="0"/>
          <w:marRight w:val="0"/>
          <w:marTop w:val="0"/>
          <w:marBottom w:val="0"/>
          <w:divBdr>
            <w:top w:val="none" w:sz="0" w:space="0" w:color="auto"/>
            <w:left w:val="none" w:sz="0" w:space="0" w:color="auto"/>
            <w:bottom w:val="none" w:sz="0" w:space="0" w:color="auto"/>
            <w:right w:val="none" w:sz="0" w:space="0" w:color="auto"/>
          </w:divBdr>
        </w:div>
        <w:div w:id="443842335">
          <w:marLeft w:val="0"/>
          <w:marRight w:val="0"/>
          <w:marTop w:val="0"/>
          <w:marBottom w:val="0"/>
          <w:divBdr>
            <w:top w:val="none" w:sz="0" w:space="0" w:color="auto"/>
            <w:left w:val="none" w:sz="0" w:space="0" w:color="auto"/>
            <w:bottom w:val="none" w:sz="0" w:space="0" w:color="auto"/>
            <w:right w:val="none" w:sz="0" w:space="0" w:color="auto"/>
          </w:divBdr>
        </w:div>
        <w:div w:id="2000382760">
          <w:marLeft w:val="0"/>
          <w:marRight w:val="0"/>
          <w:marTop w:val="0"/>
          <w:marBottom w:val="0"/>
          <w:divBdr>
            <w:top w:val="none" w:sz="0" w:space="0" w:color="auto"/>
            <w:left w:val="none" w:sz="0" w:space="0" w:color="auto"/>
            <w:bottom w:val="none" w:sz="0" w:space="0" w:color="auto"/>
            <w:right w:val="none" w:sz="0" w:space="0" w:color="auto"/>
          </w:divBdr>
        </w:div>
        <w:div w:id="2096124943">
          <w:marLeft w:val="0"/>
          <w:marRight w:val="0"/>
          <w:marTop w:val="0"/>
          <w:marBottom w:val="0"/>
          <w:divBdr>
            <w:top w:val="none" w:sz="0" w:space="0" w:color="auto"/>
            <w:left w:val="none" w:sz="0" w:space="0" w:color="auto"/>
            <w:bottom w:val="none" w:sz="0" w:space="0" w:color="auto"/>
            <w:right w:val="none" w:sz="0" w:space="0" w:color="auto"/>
          </w:divBdr>
        </w:div>
        <w:div w:id="1718551715">
          <w:marLeft w:val="0"/>
          <w:marRight w:val="0"/>
          <w:marTop w:val="0"/>
          <w:marBottom w:val="0"/>
          <w:divBdr>
            <w:top w:val="none" w:sz="0" w:space="0" w:color="auto"/>
            <w:left w:val="none" w:sz="0" w:space="0" w:color="auto"/>
            <w:bottom w:val="none" w:sz="0" w:space="0" w:color="auto"/>
            <w:right w:val="none" w:sz="0" w:space="0" w:color="auto"/>
          </w:divBdr>
        </w:div>
      </w:divsChild>
    </w:div>
    <w:div w:id="1649019072">
      <w:bodyDiv w:val="1"/>
      <w:marLeft w:val="0"/>
      <w:marRight w:val="0"/>
      <w:marTop w:val="0"/>
      <w:marBottom w:val="0"/>
      <w:divBdr>
        <w:top w:val="none" w:sz="0" w:space="0" w:color="auto"/>
        <w:left w:val="none" w:sz="0" w:space="0" w:color="auto"/>
        <w:bottom w:val="none" w:sz="0" w:space="0" w:color="auto"/>
        <w:right w:val="none" w:sz="0" w:space="0" w:color="auto"/>
      </w:divBdr>
    </w:div>
    <w:div w:id="193555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1.png@01D9519C.89D8DFE0" TargetMode="External"/><Relationship Id="rId18" Type="http://schemas.openxmlformats.org/officeDocument/2006/relationships/hyperlink" Target="file:///C:/Users/blanchardda/OneDrive%20-%20Pinellas%20County%20Schools/Documents/Equitrac%20Account%20Administrators%20guide%20for%20Pinellas%20CS%20v1.2.pdf" TargetMode="External"/><Relationship Id="rId26" Type="http://schemas.openxmlformats.org/officeDocument/2006/relationships/hyperlink" Target="https://prm.dell.com/index.asp" TargetMode="External"/><Relationship Id="rId39" Type="http://schemas.openxmlformats.org/officeDocument/2006/relationships/hyperlink" Target="https://pinellascountyschools-my.sharepoint.com/personal/blanchardda_pcsb_org/Documents/Documents/Intune_Users_Guide_March2022%20(1).pdf" TargetMode="External"/><Relationship Id="rId21" Type="http://schemas.openxmlformats.org/officeDocument/2006/relationships/hyperlink" Target="http://mdt.pcsb.org/" TargetMode="External"/><Relationship Id="rId34" Type="http://schemas.openxmlformats.org/officeDocument/2006/relationships/hyperlink" Target="https://wiki.pcsb.org/wiki/File:UPD_Systemproperties.png" TargetMode="External"/><Relationship Id="rId42" Type="http://schemas.openxmlformats.org/officeDocument/2006/relationships/hyperlink" Target="file:///\\aXXXXstech"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pinellascountyschools-my.sharepoint.com/personal/blanchardda_pcsb_org/Documents/Documents/Accounts%20Manager%20Guide_20220902081602.pdf" TargetMode="External"/><Relationship Id="rId29" Type="http://schemas.openxmlformats.org/officeDocument/2006/relationships/hyperlink" Target="https://wiki.pcsb.org/wiki/Main_Page" TargetMode="External"/><Relationship Id="rId1" Type="http://schemas.openxmlformats.org/officeDocument/2006/relationships/customXml" Target="../customXml/item1.xml"/><Relationship Id="rId6" Type="http://schemas.openxmlformats.org/officeDocument/2006/relationships/hyperlink" Target="https://techhelp2.pcsb.org/MRcgi/MRentrancePage.pl" TargetMode="External"/><Relationship Id="rId11" Type="http://schemas.openxmlformats.org/officeDocument/2006/relationships/hyperlink" Target="file:///\\A0040SRICOHP2\Print-to-Me" TargetMode="External"/><Relationship Id="rId24" Type="http://schemas.openxmlformats.org/officeDocument/2006/relationships/hyperlink" Target="mailto:Holcombc@pcsb.org" TargetMode="External"/><Relationship Id="rId32" Type="http://schemas.openxmlformats.org/officeDocument/2006/relationships/hyperlink" Target="https://wiki.pcsb.org/wiki/File:UPD_Run.png" TargetMode="External"/><Relationship Id="rId37" Type="http://schemas.openxmlformats.org/officeDocument/2006/relationships/image" Target="media/image8.png"/><Relationship Id="rId40" Type="http://schemas.openxmlformats.org/officeDocument/2006/relationships/hyperlink" Target="file:///\\COMPUTERNAMEHERE\c$\Users\Public\Desktop\" TargetMode="External"/><Relationship Id="rId45" Type="http://schemas.openxmlformats.org/officeDocument/2006/relationships/hyperlink" Target="https://bios-pw.org/" TargetMode="External"/><Relationship Id="rId5" Type="http://schemas.openxmlformats.org/officeDocument/2006/relationships/webSettings" Target="webSettings.xml"/><Relationship Id="rId15" Type="http://schemas.openxmlformats.org/officeDocument/2006/relationships/image" Target="cid:image005.png@01D9519E.0719E340" TargetMode="External"/><Relationship Id="rId23" Type="http://schemas.openxmlformats.org/officeDocument/2006/relationships/hyperlink" Target="https://assetessentials.dudesolutions.com/PinellasCountySchools/MyRequest/Add" TargetMode="External"/><Relationship Id="rId28" Type="http://schemas.openxmlformats.org/officeDocument/2006/relationships/hyperlink" Target="https://laps.pcsb.org/" TargetMode="External"/><Relationship Id="rId36" Type="http://schemas.openxmlformats.org/officeDocument/2006/relationships/hyperlink" Target="https://wiki.pcsb.org/wiki/File:UPD_Profiles.png" TargetMode="External"/><Relationship Id="rId10" Type="http://schemas.openxmlformats.org/officeDocument/2006/relationships/image" Target="cid:image006.png@01D9519D.C23C3020" TargetMode="External"/><Relationship Id="rId19" Type="http://schemas.openxmlformats.org/officeDocument/2006/relationships/hyperlink" Target="https://laps.pcsb.org/Secure.aspx" TargetMode="External"/><Relationship Id="rId31" Type="http://schemas.openxmlformats.org/officeDocument/2006/relationships/image" Target="media/image5.png"/><Relationship Id="rId44" Type="http://schemas.openxmlformats.org/officeDocument/2006/relationships/hyperlink" Target="file:///\\aXXXXste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ssetinfo.pcsb.org/" TargetMode="External"/><Relationship Id="rId27" Type="http://schemas.openxmlformats.org/officeDocument/2006/relationships/hyperlink" Target="https://wiki.pcsb.org/wiki/Main_Page" TargetMode="External"/><Relationship Id="rId30" Type="http://schemas.openxmlformats.org/officeDocument/2006/relationships/hyperlink" Target="https://wiki.pcsb.org/wiki/File:Windowskey.png" TargetMode="External"/><Relationship Id="rId35" Type="http://schemas.openxmlformats.org/officeDocument/2006/relationships/image" Target="media/image7.png"/><Relationship Id="rId43" Type="http://schemas.openxmlformats.org/officeDocument/2006/relationships/hyperlink" Target="file:///\\a0040sinstalls" TargetMode="External"/><Relationship Id="rId8" Type="http://schemas.openxmlformats.org/officeDocument/2006/relationships/image" Target="cid:image003.png@01D9519D.5769FF20"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file:///\\a0040ricohp2\print-to-me" TargetMode="External"/><Relationship Id="rId25" Type="http://schemas.openxmlformats.org/officeDocument/2006/relationships/hyperlink" Target="https://techdirect.dell.com/Portal/SelfDispatch.aspx" TargetMode="External"/><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fontTable" Target="fontTable.xml"/><Relationship Id="rId20" Type="http://schemas.openxmlformats.org/officeDocument/2006/relationships/hyperlink" Target="https://wiki.pcsb.org/wiki/Active_Directory" TargetMode="External"/><Relationship Id="rId41" Type="http://schemas.openxmlformats.org/officeDocument/2006/relationships/hyperlink" Target="file:///\\a0040sinst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3F9CE-0EBF-4549-BCFB-8C0BFF4A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2829</Words>
  <Characters>16131</Characters>
  <Application>Microsoft Office Word</Application>
  <DocSecurity>0</DocSecurity>
  <Lines>134</Lines>
  <Paragraphs>37</Paragraphs>
  <ScaleCrop>false</ScaleCrop>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Blanchard David</dc:creator>
  <cp:keywords/>
  <dc:description/>
  <cp:lastModifiedBy>Blanchard David</cp:lastModifiedBy>
  <cp:revision>336</cp:revision>
  <dcterms:created xsi:type="dcterms:W3CDTF">2021-10-12T13:05:00Z</dcterms:created>
  <dcterms:modified xsi:type="dcterms:W3CDTF">2023-03-30T12:02:00Z</dcterms:modified>
</cp:coreProperties>
</file>