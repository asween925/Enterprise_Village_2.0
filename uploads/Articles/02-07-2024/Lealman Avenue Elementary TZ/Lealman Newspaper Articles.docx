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B56BF4F" w:rsidR="009562A2" w:rsidRDefault="0FC7324F" w:rsidP="3F7C4591">
      <w:r>
        <w:t>Christian Akopov</w:t>
      </w:r>
    </w:p>
    <w:p w14:paraId="5353F79E" w14:textId="1A4B0A20" w:rsidR="1C6EE050" w:rsidRDefault="1C6EE050" w:rsidP="3F7C4591">
      <w:r>
        <w:t>Fortnite is my favorite game to play</w:t>
      </w:r>
      <w:r w:rsidR="160E36ED">
        <w:t xml:space="preserve"> because you</w:t>
      </w:r>
      <w:r>
        <w:t xml:space="preserve"> g</w:t>
      </w:r>
      <w:r w:rsidR="48047682">
        <w:t>o</w:t>
      </w:r>
      <w:r>
        <w:t xml:space="preserve"> around and fight </w:t>
      </w:r>
      <w:r w:rsidR="2FF36CCC">
        <w:t>people. There are so many games t</w:t>
      </w:r>
      <w:r w:rsidR="3ACC6AE2">
        <w:t>o choose from. On Fortnite</w:t>
      </w:r>
      <w:r w:rsidR="0D67EE77">
        <w:t>,</w:t>
      </w:r>
      <w:r w:rsidR="3ACC6AE2">
        <w:t xml:space="preserve"> any game you can name Fortnite has it</w:t>
      </w:r>
      <w:r w:rsidR="143C7939">
        <w:t>. You can</w:t>
      </w:r>
      <w:r w:rsidR="4E8ED94F">
        <w:t xml:space="preserve"> gift</w:t>
      </w:r>
      <w:r w:rsidR="143C7939">
        <w:t xml:space="preserve"> things from the item shop. </w:t>
      </w:r>
      <w:r w:rsidR="2109A601">
        <w:t>The item</w:t>
      </w:r>
      <w:r w:rsidR="143C7939">
        <w:t xml:space="preserve"> shop</w:t>
      </w:r>
      <w:r w:rsidR="596EAC06">
        <w:t xml:space="preserve"> is a shop </w:t>
      </w:r>
      <w:r w:rsidR="482842EB">
        <w:t>where</w:t>
      </w:r>
      <w:r w:rsidR="596EAC06">
        <w:t xml:space="preserve"> you can buy and gift things from. </w:t>
      </w:r>
      <w:r w:rsidR="15B6C85B">
        <w:t>T</w:t>
      </w:r>
      <w:r w:rsidR="5EAD574C">
        <w:t xml:space="preserve">he games </w:t>
      </w:r>
      <w:r w:rsidR="74131DF3">
        <w:t>currency</w:t>
      </w:r>
      <w:r w:rsidR="30E75008">
        <w:t xml:space="preserve"> is </w:t>
      </w:r>
      <w:proofErr w:type="spellStart"/>
      <w:r w:rsidR="74131DF3">
        <w:t>vbucks</w:t>
      </w:r>
      <w:proofErr w:type="spellEnd"/>
      <w:r w:rsidR="44E3620D">
        <w:t xml:space="preserve">. </w:t>
      </w:r>
      <w:r w:rsidR="2FFF7ABE">
        <w:t>They have ranked battle royal normal and zero builds. I like zero build</w:t>
      </w:r>
      <w:r w:rsidR="2A1D167C">
        <w:t xml:space="preserve">s better </w:t>
      </w:r>
      <w:r w:rsidR="3ACE7D6E">
        <w:t xml:space="preserve">because it takes more skill than </w:t>
      </w:r>
      <w:r w:rsidR="37254D05">
        <w:t xml:space="preserve">builds. </w:t>
      </w:r>
    </w:p>
    <w:p w14:paraId="0C7410B9" w14:textId="38508369" w:rsidR="3F7C4591" w:rsidRDefault="3F7C4591" w:rsidP="3F7C4591"/>
    <w:p w14:paraId="66A3D3B8" w14:textId="4F1B22EE" w:rsidR="00CA24B6" w:rsidRDefault="00CA24B6" w:rsidP="3F7C4591"/>
    <w:p w14:paraId="32867A72" w14:textId="200549FF" w:rsidR="3F7C4591" w:rsidRDefault="3F7C4591" w:rsidP="3F7C4591"/>
    <w:p w14:paraId="229A37F1" w14:textId="170E2D01" w:rsidR="3F7C4591" w:rsidRDefault="3F7C4591" w:rsidP="3F7C4591"/>
    <w:p w14:paraId="5702DE89" w14:textId="335DF9D9" w:rsidR="3F7C4591" w:rsidRDefault="3F7C4591" w:rsidP="3F7C4591"/>
    <w:p w14:paraId="01B82B41" w14:textId="7CA8D564" w:rsidR="3F7C4591" w:rsidRDefault="3F7C4591" w:rsidP="3F7C4591"/>
    <w:p w14:paraId="5AF75610" w14:textId="068F8F10" w:rsidR="3F7C4591" w:rsidRDefault="3F7C4591" w:rsidP="3F7C4591"/>
    <w:p w14:paraId="63F8234C" w14:textId="4ED4EDA0" w:rsidR="3F7C4591" w:rsidRDefault="3F7C4591" w:rsidP="3F7C4591"/>
    <w:p w14:paraId="3D38A20E" w14:textId="66958FD3" w:rsidR="3F7C4591" w:rsidRDefault="3F7C4591" w:rsidP="3F7C4591"/>
    <w:p w14:paraId="3B2A9D7A" w14:textId="531AADBD" w:rsidR="3F7C4591" w:rsidRDefault="3F7C4591" w:rsidP="3F7C4591"/>
    <w:p w14:paraId="140DD09D" w14:textId="5CD1C509" w:rsidR="3F7C4591" w:rsidRDefault="3F7C4591" w:rsidP="3F7C4591"/>
    <w:p w14:paraId="1D84EB52" w14:textId="77AB227B" w:rsidR="3F7C4591" w:rsidRDefault="3F7C4591" w:rsidP="3F7C4591"/>
    <w:p w14:paraId="773B2EBC" w14:textId="64555302" w:rsidR="3F7C4591" w:rsidRDefault="3F7C4591" w:rsidP="3F7C4591"/>
    <w:p w14:paraId="5AFEA9FA" w14:textId="0992A2BD" w:rsidR="3F7C4591" w:rsidRDefault="3F7C4591" w:rsidP="3F7C4591"/>
    <w:p w14:paraId="0F28D802" w14:textId="53BEF172" w:rsidR="3F7C4591" w:rsidRDefault="3F7C4591" w:rsidP="3F7C4591"/>
    <w:p w14:paraId="1CC57295" w14:textId="46AD43FA" w:rsidR="3F7C4591" w:rsidRDefault="3F7C4591" w:rsidP="3F7C4591"/>
    <w:p w14:paraId="7106BEE4" w14:textId="56A07207" w:rsidR="3F7C4591" w:rsidRDefault="3F7C4591" w:rsidP="3F7C4591"/>
    <w:p w14:paraId="50D3A93A" w14:textId="6F0EF4B9" w:rsidR="3F7C4591" w:rsidRDefault="3F7C4591" w:rsidP="3F7C4591"/>
    <w:p w14:paraId="46D01DF4" w14:textId="45AE5CD4" w:rsidR="3F7C4591" w:rsidRDefault="3F7C4591" w:rsidP="3F7C4591"/>
    <w:p w14:paraId="264B811D" w14:textId="4757843F" w:rsidR="3F7C4591" w:rsidRDefault="3F7C4591" w:rsidP="3F7C4591"/>
    <w:p w14:paraId="4B64D5DD" w14:textId="17A9C4E6" w:rsidR="3F7C4591" w:rsidRDefault="3F7C4591" w:rsidP="3F7C4591"/>
    <w:p w14:paraId="4446F664" w14:textId="466EB42E" w:rsidR="45EA5522" w:rsidRDefault="45EA5522" w:rsidP="3F7C4591">
      <w:r>
        <w:lastRenderedPageBreak/>
        <w:t xml:space="preserve"> </w:t>
      </w:r>
    </w:p>
    <w:p w14:paraId="147863CF" w14:textId="62C9B534" w:rsidR="3F7C4591" w:rsidRDefault="3F7C4591" w:rsidP="3F7C4591"/>
    <w:p w14:paraId="4538DEA0" w14:textId="19BAF9E5" w:rsidR="02EC5E11" w:rsidRDefault="5E2CC897" w:rsidP="213E9EB8">
      <w:pPr>
        <w:spacing w:line="259" w:lineRule="auto"/>
        <w:rPr>
          <w:rFonts w:ascii="Calibri" w:eastAsia="Calibri" w:hAnsi="Calibri" w:cs="Calibri"/>
          <w:i/>
          <w:iCs/>
          <w:color w:val="000000" w:themeColor="text1"/>
        </w:rPr>
      </w:pPr>
      <w:r w:rsidRPr="213E9EB8">
        <w:rPr>
          <w:rFonts w:ascii="Calibri" w:eastAsia="Calibri" w:hAnsi="Calibri" w:cs="Calibri"/>
          <w:i/>
          <w:iCs/>
          <w:color w:val="000000" w:themeColor="text1"/>
        </w:rPr>
        <w:t xml:space="preserve">By </w:t>
      </w:r>
      <w:bookmarkStart w:id="0" w:name="_Int_Njb1A4gH"/>
      <w:r w:rsidRPr="213E9EB8">
        <w:rPr>
          <w:rFonts w:ascii="Calibri" w:eastAsia="Calibri" w:hAnsi="Calibri" w:cs="Calibri"/>
          <w:i/>
          <w:iCs/>
          <w:color w:val="000000" w:themeColor="text1"/>
        </w:rPr>
        <w:t>Isaiah Beaird</w:t>
      </w:r>
      <w:bookmarkEnd w:id="0"/>
      <w:r w:rsidRPr="213E9EB8">
        <w:rPr>
          <w:rFonts w:ascii="Calibri" w:eastAsia="Calibri" w:hAnsi="Calibri" w:cs="Calibri"/>
          <w:i/>
          <w:iCs/>
          <w:color w:val="000000" w:themeColor="text1"/>
        </w:rPr>
        <w:t xml:space="preserve"> </w:t>
      </w:r>
      <w:r w:rsidR="02EC5E11">
        <w:tab/>
      </w:r>
      <w:r w:rsidR="02EC5E11">
        <w:tab/>
      </w:r>
      <w:r w:rsidRPr="213E9EB8">
        <w:rPr>
          <w:rFonts w:ascii="Calibri" w:eastAsia="Calibri" w:hAnsi="Calibri" w:cs="Calibri"/>
          <w:i/>
          <w:iCs/>
          <w:color w:val="000000" w:themeColor="text1"/>
          <w:sz w:val="44"/>
          <w:szCs w:val="44"/>
        </w:rPr>
        <w:t>The amazing bald eagle</w:t>
      </w:r>
      <w:r w:rsidR="02EC5E11">
        <w:tab/>
      </w:r>
      <w:r w:rsidR="02EC5E11">
        <w:tab/>
      </w:r>
      <w:r w:rsidRPr="213E9EB8">
        <w:rPr>
          <w:rFonts w:ascii="Calibri" w:eastAsia="Calibri" w:hAnsi="Calibri" w:cs="Calibri"/>
          <w:i/>
          <w:iCs/>
          <w:color w:val="000000" w:themeColor="text1"/>
          <w:sz w:val="44"/>
          <w:szCs w:val="44"/>
        </w:rPr>
        <w:t xml:space="preserve">   </w:t>
      </w:r>
      <w:r w:rsidR="43E73FD2" w:rsidRPr="213E9EB8">
        <w:rPr>
          <w:rFonts w:ascii="Calibri" w:eastAsia="Calibri" w:hAnsi="Calibri" w:cs="Calibri"/>
          <w:i/>
          <w:iCs/>
          <w:color w:val="000000" w:themeColor="text1"/>
        </w:rPr>
        <w:t>1</w:t>
      </w:r>
      <w:r w:rsidRPr="213E9EB8">
        <w:rPr>
          <w:rFonts w:ascii="Calibri" w:eastAsia="Calibri" w:hAnsi="Calibri" w:cs="Calibri"/>
          <w:i/>
          <w:iCs/>
          <w:color w:val="000000" w:themeColor="text1"/>
        </w:rPr>
        <w:t>/23/2024</w:t>
      </w:r>
    </w:p>
    <w:p w14:paraId="547A7F05" w14:textId="3B3E89A2" w:rsidR="3F7C4591" w:rsidRDefault="3F7C4591" w:rsidP="3F7C4591">
      <w:pPr>
        <w:spacing w:line="259" w:lineRule="auto"/>
        <w:rPr>
          <w:rFonts w:ascii="Calibri" w:eastAsia="Calibri" w:hAnsi="Calibri" w:cs="Calibri"/>
          <w:i/>
          <w:iCs/>
          <w:color w:val="000000" w:themeColor="text1"/>
          <w:sz w:val="22"/>
          <w:szCs w:val="22"/>
        </w:rPr>
      </w:pPr>
    </w:p>
    <w:p w14:paraId="47C15E4B" w14:textId="6602C836" w:rsidR="3F7C4591" w:rsidRPr="00074153" w:rsidRDefault="3C6CF4DE" w:rsidP="13F01AEF">
      <w:pPr>
        <w:spacing w:line="259" w:lineRule="auto"/>
        <w:rPr>
          <w:rFonts w:ascii="Times New Roman" w:eastAsia="Times New Roman" w:hAnsi="Times New Roman" w:cs="Times New Roman"/>
          <w:color w:val="000000" w:themeColor="text1"/>
          <w:sz w:val="28"/>
          <w:szCs w:val="28"/>
        </w:rPr>
      </w:pPr>
      <w:r w:rsidRPr="213E9EB8">
        <w:rPr>
          <w:rFonts w:ascii="Times New Roman" w:eastAsia="Times New Roman" w:hAnsi="Times New Roman" w:cs="Times New Roman"/>
          <w:color w:val="000000" w:themeColor="text1"/>
          <w:sz w:val="32"/>
          <w:szCs w:val="32"/>
        </w:rPr>
        <w:t>Did You Know that A Bald Eagles Wingspan can grow Up to 6 feet 7 inches</w:t>
      </w:r>
      <w:r w:rsidR="612C4473" w:rsidRPr="213E9EB8">
        <w:rPr>
          <w:rFonts w:ascii="Times New Roman" w:eastAsia="Times New Roman" w:hAnsi="Times New Roman" w:cs="Times New Roman"/>
          <w:color w:val="000000" w:themeColor="text1"/>
          <w:sz w:val="32"/>
          <w:szCs w:val="32"/>
        </w:rPr>
        <w:t>?</w:t>
      </w:r>
      <w:r w:rsidR="3BA66C03" w:rsidRPr="213E9EB8">
        <w:rPr>
          <w:rFonts w:ascii="Times New Roman" w:eastAsia="Times New Roman" w:hAnsi="Times New Roman" w:cs="Times New Roman"/>
          <w:color w:val="000000" w:themeColor="text1"/>
          <w:sz w:val="32"/>
          <w:szCs w:val="32"/>
        </w:rPr>
        <w:t xml:space="preserve"> </w:t>
      </w:r>
      <w:r w:rsidR="5F621601" w:rsidRPr="213E9EB8">
        <w:rPr>
          <w:rFonts w:ascii="Times New Roman" w:eastAsia="Times New Roman" w:hAnsi="Times New Roman" w:cs="Times New Roman"/>
          <w:color w:val="000000" w:themeColor="text1"/>
          <w:sz w:val="32"/>
          <w:szCs w:val="32"/>
        </w:rPr>
        <w:t>D</w:t>
      </w:r>
      <w:r w:rsidRPr="213E9EB8">
        <w:rPr>
          <w:rFonts w:ascii="Times New Roman" w:eastAsia="Times New Roman" w:hAnsi="Times New Roman" w:cs="Times New Roman"/>
          <w:color w:val="000000" w:themeColor="text1"/>
          <w:sz w:val="32"/>
          <w:szCs w:val="32"/>
        </w:rPr>
        <w:t>id you also</w:t>
      </w:r>
      <w:r w:rsidR="5A8DE2B7" w:rsidRPr="213E9EB8">
        <w:rPr>
          <w:rFonts w:ascii="Times New Roman" w:eastAsia="Times New Roman" w:hAnsi="Times New Roman" w:cs="Times New Roman"/>
          <w:color w:val="000000" w:themeColor="text1"/>
          <w:sz w:val="32"/>
          <w:szCs w:val="32"/>
        </w:rPr>
        <w:t xml:space="preserve"> know </w:t>
      </w:r>
      <w:r w:rsidR="6E1B694D" w:rsidRPr="213E9EB8">
        <w:rPr>
          <w:rFonts w:ascii="Times New Roman" w:eastAsia="Times New Roman" w:hAnsi="Times New Roman" w:cs="Times New Roman"/>
          <w:color w:val="000000" w:themeColor="text1"/>
          <w:sz w:val="32"/>
          <w:szCs w:val="32"/>
        </w:rPr>
        <w:t xml:space="preserve">that </w:t>
      </w:r>
      <w:r w:rsidR="1207C516" w:rsidRPr="213E9EB8">
        <w:rPr>
          <w:rFonts w:ascii="Times New Roman" w:eastAsia="Times New Roman" w:hAnsi="Times New Roman" w:cs="Times New Roman"/>
          <w:color w:val="000000" w:themeColor="text1"/>
          <w:sz w:val="32"/>
          <w:szCs w:val="32"/>
        </w:rPr>
        <w:t xml:space="preserve">a bald eagle can </w:t>
      </w:r>
      <w:r w:rsidR="1913C47E" w:rsidRPr="213E9EB8">
        <w:rPr>
          <w:rFonts w:ascii="Times New Roman" w:eastAsia="Times New Roman" w:hAnsi="Times New Roman" w:cs="Times New Roman"/>
          <w:color w:val="000000" w:themeColor="text1"/>
          <w:sz w:val="32"/>
          <w:szCs w:val="32"/>
        </w:rPr>
        <w:t>weigh</w:t>
      </w:r>
      <w:r w:rsidR="1207C516" w:rsidRPr="213E9EB8">
        <w:rPr>
          <w:rFonts w:ascii="Times New Roman" w:eastAsia="Times New Roman" w:hAnsi="Times New Roman" w:cs="Times New Roman"/>
          <w:color w:val="000000" w:themeColor="text1"/>
          <w:sz w:val="32"/>
          <w:szCs w:val="32"/>
        </w:rPr>
        <w:t xml:space="preserve"> up t</w:t>
      </w:r>
      <w:r w:rsidR="6748D589" w:rsidRPr="213E9EB8">
        <w:rPr>
          <w:rFonts w:ascii="Times New Roman" w:eastAsia="Times New Roman" w:hAnsi="Times New Roman" w:cs="Times New Roman"/>
          <w:color w:val="000000" w:themeColor="text1"/>
          <w:sz w:val="32"/>
          <w:szCs w:val="32"/>
        </w:rPr>
        <w:t>o 14 pounds</w:t>
      </w:r>
      <w:r w:rsidR="250A7FFA" w:rsidRPr="213E9EB8">
        <w:rPr>
          <w:rFonts w:ascii="Times New Roman" w:eastAsia="Times New Roman" w:hAnsi="Times New Roman" w:cs="Times New Roman"/>
          <w:color w:val="000000" w:themeColor="text1"/>
          <w:sz w:val="32"/>
          <w:szCs w:val="32"/>
        </w:rPr>
        <w:t xml:space="preserve">? </w:t>
      </w:r>
      <w:r w:rsidR="78C6FFFF" w:rsidRPr="213E9EB8">
        <w:rPr>
          <w:rFonts w:ascii="Times New Roman" w:eastAsia="Times New Roman" w:hAnsi="Times New Roman" w:cs="Times New Roman"/>
          <w:color w:val="000000" w:themeColor="text1"/>
          <w:sz w:val="32"/>
          <w:szCs w:val="32"/>
        </w:rPr>
        <w:t>Their</w:t>
      </w:r>
      <w:r w:rsidR="4EFA82BA" w:rsidRPr="213E9EB8">
        <w:rPr>
          <w:rFonts w:ascii="Times New Roman" w:eastAsia="Times New Roman" w:hAnsi="Times New Roman" w:cs="Times New Roman"/>
          <w:color w:val="000000" w:themeColor="text1"/>
          <w:sz w:val="32"/>
          <w:szCs w:val="32"/>
        </w:rPr>
        <w:t xml:space="preserve"> fl</w:t>
      </w:r>
      <w:r w:rsidR="050CA3B1" w:rsidRPr="213E9EB8">
        <w:rPr>
          <w:rFonts w:ascii="Times New Roman" w:eastAsia="Times New Roman" w:hAnsi="Times New Roman" w:cs="Times New Roman"/>
          <w:color w:val="000000" w:themeColor="text1"/>
          <w:sz w:val="32"/>
          <w:szCs w:val="32"/>
        </w:rPr>
        <w:t>ight</w:t>
      </w:r>
      <w:r w:rsidR="4EFA82BA" w:rsidRPr="213E9EB8">
        <w:rPr>
          <w:rFonts w:ascii="Times New Roman" w:eastAsia="Times New Roman" w:hAnsi="Times New Roman" w:cs="Times New Roman"/>
          <w:color w:val="000000" w:themeColor="text1"/>
          <w:sz w:val="32"/>
          <w:szCs w:val="32"/>
        </w:rPr>
        <w:t xml:space="preserve"> </w:t>
      </w:r>
      <w:r w:rsidR="53B1F363" w:rsidRPr="213E9EB8">
        <w:rPr>
          <w:rFonts w:ascii="Times New Roman" w:eastAsia="Times New Roman" w:hAnsi="Times New Roman" w:cs="Times New Roman"/>
          <w:color w:val="000000" w:themeColor="text1"/>
          <w:sz w:val="32"/>
          <w:szCs w:val="32"/>
        </w:rPr>
        <w:t xml:space="preserve">speed is 20 to 40 </w:t>
      </w:r>
      <w:r w:rsidR="00BADC40" w:rsidRPr="213E9EB8">
        <w:rPr>
          <w:rFonts w:ascii="Times New Roman" w:eastAsia="Times New Roman" w:hAnsi="Times New Roman" w:cs="Times New Roman"/>
          <w:color w:val="000000" w:themeColor="text1"/>
          <w:sz w:val="32"/>
          <w:szCs w:val="32"/>
        </w:rPr>
        <w:t xml:space="preserve">miles per hour and </w:t>
      </w:r>
      <w:r w:rsidR="779B97FE" w:rsidRPr="213E9EB8">
        <w:rPr>
          <w:rFonts w:ascii="Times New Roman" w:eastAsia="Times New Roman" w:hAnsi="Times New Roman" w:cs="Times New Roman"/>
          <w:color w:val="000000" w:themeColor="text1"/>
          <w:sz w:val="32"/>
          <w:szCs w:val="32"/>
        </w:rPr>
        <w:t>their</w:t>
      </w:r>
      <w:r w:rsidR="00BADC40" w:rsidRPr="213E9EB8">
        <w:rPr>
          <w:rFonts w:ascii="Times New Roman" w:eastAsia="Times New Roman" w:hAnsi="Times New Roman" w:cs="Times New Roman"/>
          <w:color w:val="000000" w:themeColor="text1"/>
          <w:sz w:val="32"/>
          <w:szCs w:val="32"/>
        </w:rPr>
        <w:t xml:space="preserve"> </w:t>
      </w:r>
      <w:r w:rsidR="51152502" w:rsidRPr="213E9EB8">
        <w:rPr>
          <w:rFonts w:ascii="Times New Roman" w:eastAsia="Times New Roman" w:hAnsi="Times New Roman" w:cs="Times New Roman"/>
          <w:color w:val="000000" w:themeColor="text1"/>
          <w:sz w:val="32"/>
          <w:szCs w:val="32"/>
        </w:rPr>
        <w:t>dive speeds are 7</w:t>
      </w:r>
      <w:r w:rsidR="6238E9FB" w:rsidRPr="213E9EB8">
        <w:rPr>
          <w:rFonts w:ascii="Times New Roman" w:eastAsia="Times New Roman" w:hAnsi="Times New Roman" w:cs="Times New Roman"/>
          <w:color w:val="000000" w:themeColor="text1"/>
          <w:sz w:val="32"/>
          <w:szCs w:val="32"/>
        </w:rPr>
        <w:t>5 to 100 mph or 120</w:t>
      </w:r>
      <w:r w:rsidR="71A0909D" w:rsidRPr="213E9EB8">
        <w:rPr>
          <w:rFonts w:ascii="Times New Roman" w:eastAsia="Times New Roman" w:hAnsi="Times New Roman" w:cs="Times New Roman"/>
          <w:color w:val="000000" w:themeColor="text1"/>
          <w:sz w:val="32"/>
          <w:szCs w:val="32"/>
        </w:rPr>
        <w:t xml:space="preserve"> to</w:t>
      </w:r>
      <w:r w:rsidR="6394ED5D" w:rsidRPr="213E9EB8">
        <w:rPr>
          <w:rFonts w:ascii="Times New Roman" w:eastAsia="Times New Roman" w:hAnsi="Times New Roman" w:cs="Times New Roman"/>
          <w:color w:val="000000" w:themeColor="text1"/>
          <w:sz w:val="32"/>
          <w:szCs w:val="32"/>
        </w:rPr>
        <w:t xml:space="preserve"> </w:t>
      </w:r>
      <w:bookmarkStart w:id="1" w:name="_Int_TZghjXw2"/>
      <w:r w:rsidR="1B9C5A16" w:rsidRPr="213E9EB8">
        <w:rPr>
          <w:rFonts w:ascii="Times New Roman" w:eastAsia="Times New Roman" w:hAnsi="Times New Roman" w:cs="Times New Roman"/>
          <w:color w:val="000000" w:themeColor="text1"/>
          <w:sz w:val="32"/>
          <w:szCs w:val="32"/>
        </w:rPr>
        <w:t xml:space="preserve">160 </w:t>
      </w:r>
      <w:r w:rsidR="6F5386E4" w:rsidRPr="213E9EB8">
        <w:rPr>
          <w:rFonts w:ascii="Times New Roman" w:eastAsia="Times New Roman" w:hAnsi="Times New Roman" w:cs="Times New Roman"/>
          <w:color w:val="000000" w:themeColor="text1"/>
          <w:sz w:val="32"/>
          <w:szCs w:val="32"/>
        </w:rPr>
        <w:t>kilometers</w:t>
      </w:r>
      <w:bookmarkEnd w:id="1"/>
      <w:r w:rsidR="6F5386E4" w:rsidRPr="213E9EB8">
        <w:rPr>
          <w:rFonts w:ascii="Times New Roman" w:eastAsia="Times New Roman" w:hAnsi="Times New Roman" w:cs="Times New Roman"/>
          <w:color w:val="000000" w:themeColor="text1"/>
          <w:sz w:val="32"/>
          <w:szCs w:val="32"/>
        </w:rPr>
        <w:t xml:space="preserve"> </w:t>
      </w:r>
      <w:r w:rsidR="30DA67D5" w:rsidRPr="213E9EB8">
        <w:rPr>
          <w:rFonts w:ascii="Times New Roman" w:eastAsia="Times New Roman" w:hAnsi="Times New Roman" w:cs="Times New Roman"/>
          <w:color w:val="000000" w:themeColor="text1"/>
          <w:sz w:val="32"/>
          <w:szCs w:val="32"/>
        </w:rPr>
        <w:t>per hour.</w:t>
      </w:r>
      <w:r w:rsidR="7B17C530" w:rsidRPr="213E9EB8">
        <w:rPr>
          <w:rFonts w:ascii="Times New Roman" w:eastAsia="Times New Roman" w:hAnsi="Times New Roman" w:cs="Times New Roman"/>
          <w:color w:val="000000" w:themeColor="text1"/>
          <w:sz w:val="32"/>
          <w:szCs w:val="32"/>
        </w:rPr>
        <w:t xml:space="preserve"> </w:t>
      </w:r>
      <w:r w:rsidR="50EB058C" w:rsidRPr="213E9EB8">
        <w:rPr>
          <w:rFonts w:ascii="Times New Roman" w:eastAsia="Times New Roman" w:hAnsi="Times New Roman" w:cs="Times New Roman"/>
          <w:color w:val="000000" w:themeColor="text1"/>
          <w:sz w:val="32"/>
          <w:szCs w:val="32"/>
        </w:rPr>
        <w:t>B</w:t>
      </w:r>
      <w:r w:rsidR="42279805" w:rsidRPr="213E9EB8">
        <w:rPr>
          <w:rFonts w:ascii="Times New Roman" w:eastAsia="Times New Roman" w:hAnsi="Times New Roman" w:cs="Times New Roman"/>
          <w:color w:val="000000" w:themeColor="text1"/>
          <w:sz w:val="32"/>
          <w:szCs w:val="32"/>
        </w:rPr>
        <w:t>ald</w:t>
      </w:r>
      <w:r w:rsidR="50EB058C" w:rsidRPr="213E9EB8">
        <w:rPr>
          <w:rFonts w:ascii="Times New Roman" w:eastAsia="Times New Roman" w:hAnsi="Times New Roman" w:cs="Times New Roman"/>
          <w:color w:val="000000" w:themeColor="text1"/>
          <w:sz w:val="32"/>
          <w:szCs w:val="32"/>
        </w:rPr>
        <w:t xml:space="preserve"> </w:t>
      </w:r>
      <w:r w:rsidR="76F765C8" w:rsidRPr="213E9EB8">
        <w:rPr>
          <w:rFonts w:ascii="Times New Roman" w:eastAsia="Times New Roman" w:hAnsi="Times New Roman" w:cs="Times New Roman"/>
          <w:color w:val="000000" w:themeColor="text1"/>
          <w:sz w:val="32"/>
          <w:szCs w:val="32"/>
        </w:rPr>
        <w:t>eagles</w:t>
      </w:r>
      <w:r w:rsidR="42279805" w:rsidRPr="213E9EB8">
        <w:rPr>
          <w:rFonts w:ascii="Times New Roman" w:eastAsia="Times New Roman" w:hAnsi="Times New Roman" w:cs="Times New Roman"/>
          <w:color w:val="000000" w:themeColor="text1"/>
          <w:sz w:val="32"/>
          <w:szCs w:val="32"/>
        </w:rPr>
        <w:t xml:space="preserve"> will feed on </w:t>
      </w:r>
      <w:r w:rsidR="5578DCC4" w:rsidRPr="213E9EB8">
        <w:rPr>
          <w:rFonts w:ascii="Times New Roman" w:eastAsia="Times New Roman" w:hAnsi="Times New Roman" w:cs="Times New Roman"/>
          <w:color w:val="000000" w:themeColor="text1"/>
          <w:sz w:val="32"/>
          <w:szCs w:val="32"/>
        </w:rPr>
        <w:t>stuff like</w:t>
      </w:r>
      <w:r w:rsidR="2114BFDF" w:rsidRPr="213E9EB8">
        <w:rPr>
          <w:rFonts w:ascii="Times New Roman" w:eastAsia="Times New Roman" w:hAnsi="Times New Roman" w:cs="Times New Roman"/>
          <w:color w:val="000000" w:themeColor="text1"/>
          <w:sz w:val="32"/>
          <w:szCs w:val="32"/>
        </w:rPr>
        <w:t xml:space="preserve"> </w:t>
      </w:r>
      <w:r w:rsidR="78C6FFFF" w:rsidRPr="213E9EB8">
        <w:rPr>
          <w:rFonts w:ascii="Times New Roman" w:eastAsia="Times New Roman" w:hAnsi="Times New Roman" w:cs="Times New Roman"/>
          <w:color w:val="000000" w:themeColor="text1"/>
          <w:sz w:val="32"/>
          <w:szCs w:val="32"/>
        </w:rPr>
        <w:t>waterfowl</w:t>
      </w:r>
      <w:r w:rsidR="2114BFDF" w:rsidRPr="213E9EB8">
        <w:rPr>
          <w:rFonts w:ascii="Times New Roman" w:eastAsia="Times New Roman" w:hAnsi="Times New Roman" w:cs="Times New Roman"/>
          <w:color w:val="000000" w:themeColor="text1"/>
          <w:sz w:val="32"/>
          <w:szCs w:val="32"/>
        </w:rPr>
        <w:t xml:space="preserve"> </w:t>
      </w:r>
      <w:r w:rsidR="3150B4EE" w:rsidRPr="213E9EB8">
        <w:rPr>
          <w:rFonts w:ascii="Times New Roman" w:eastAsia="Times New Roman" w:hAnsi="Times New Roman" w:cs="Times New Roman"/>
          <w:color w:val="000000" w:themeColor="text1"/>
          <w:sz w:val="32"/>
          <w:szCs w:val="32"/>
        </w:rPr>
        <w:t>turtles</w:t>
      </w:r>
      <w:r w:rsidR="1630BEF8" w:rsidRPr="213E9EB8">
        <w:rPr>
          <w:rFonts w:ascii="Times New Roman" w:eastAsia="Times New Roman" w:hAnsi="Times New Roman" w:cs="Times New Roman"/>
          <w:color w:val="000000" w:themeColor="text1"/>
          <w:sz w:val="32"/>
          <w:szCs w:val="32"/>
        </w:rPr>
        <w:t>,</w:t>
      </w:r>
      <w:r w:rsidR="3150B4EE" w:rsidRPr="213E9EB8">
        <w:rPr>
          <w:rFonts w:ascii="Times New Roman" w:eastAsia="Times New Roman" w:hAnsi="Times New Roman" w:cs="Times New Roman"/>
          <w:color w:val="000000" w:themeColor="text1"/>
          <w:sz w:val="32"/>
          <w:szCs w:val="32"/>
        </w:rPr>
        <w:t xml:space="preserve"> rabbits</w:t>
      </w:r>
      <w:r w:rsidR="0CE68108" w:rsidRPr="213E9EB8">
        <w:rPr>
          <w:rFonts w:ascii="Times New Roman" w:eastAsia="Times New Roman" w:hAnsi="Times New Roman" w:cs="Times New Roman"/>
          <w:color w:val="000000" w:themeColor="text1"/>
          <w:sz w:val="32"/>
          <w:szCs w:val="32"/>
        </w:rPr>
        <w:t>,</w:t>
      </w:r>
      <w:r w:rsidR="3150B4EE" w:rsidRPr="213E9EB8">
        <w:rPr>
          <w:rFonts w:ascii="Times New Roman" w:eastAsia="Times New Roman" w:hAnsi="Times New Roman" w:cs="Times New Roman"/>
          <w:color w:val="000000" w:themeColor="text1"/>
          <w:sz w:val="32"/>
          <w:szCs w:val="32"/>
        </w:rPr>
        <w:t xml:space="preserve"> </w:t>
      </w:r>
      <w:r w:rsidR="7015EEA6" w:rsidRPr="213E9EB8">
        <w:rPr>
          <w:rFonts w:ascii="Times New Roman" w:eastAsia="Times New Roman" w:hAnsi="Times New Roman" w:cs="Times New Roman"/>
          <w:color w:val="000000" w:themeColor="text1"/>
          <w:sz w:val="32"/>
          <w:szCs w:val="32"/>
        </w:rPr>
        <w:t>snakes</w:t>
      </w:r>
      <w:r w:rsidR="360FD1AD" w:rsidRPr="213E9EB8">
        <w:rPr>
          <w:rFonts w:ascii="Times New Roman" w:eastAsia="Times New Roman" w:hAnsi="Times New Roman" w:cs="Times New Roman"/>
          <w:color w:val="000000" w:themeColor="text1"/>
          <w:sz w:val="32"/>
          <w:szCs w:val="32"/>
        </w:rPr>
        <w:t>,</w:t>
      </w:r>
      <w:r w:rsidR="3150B4EE" w:rsidRPr="213E9EB8">
        <w:rPr>
          <w:rFonts w:ascii="Times New Roman" w:eastAsia="Times New Roman" w:hAnsi="Times New Roman" w:cs="Times New Roman"/>
          <w:color w:val="000000" w:themeColor="text1"/>
          <w:sz w:val="32"/>
          <w:szCs w:val="32"/>
        </w:rPr>
        <w:t xml:space="preserve"> </w:t>
      </w:r>
      <w:r w:rsidR="7564BC3E" w:rsidRPr="213E9EB8">
        <w:rPr>
          <w:rFonts w:ascii="Times New Roman" w:eastAsia="Times New Roman" w:hAnsi="Times New Roman" w:cs="Times New Roman"/>
          <w:color w:val="000000" w:themeColor="text1"/>
          <w:sz w:val="32"/>
          <w:szCs w:val="32"/>
        </w:rPr>
        <w:t>fish,</w:t>
      </w:r>
      <w:r w:rsidR="6E7F8DF1" w:rsidRPr="213E9EB8">
        <w:rPr>
          <w:rFonts w:ascii="Times New Roman" w:eastAsia="Times New Roman" w:hAnsi="Times New Roman" w:cs="Times New Roman"/>
          <w:color w:val="000000" w:themeColor="text1"/>
          <w:sz w:val="32"/>
          <w:szCs w:val="32"/>
        </w:rPr>
        <w:t xml:space="preserve"> </w:t>
      </w:r>
      <w:r w:rsidR="2344C25C" w:rsidRPr="213E9EB8">
        <w:rPr>
          <w:rFonts w:ascii="Times New Roman" w:eastAsia="Times New Roman" w:hAnsi="Times New Roman" w:cs="Times New Roman"/>
          <w:color w:val="000000" w:themeColor="text1"/>
          <w:sz w:val="32"/>
          <w:szCs w:val="32"/>
        </w:rPr>
        <w:t>mice,</w:t>
      </w:r>
      <w:r w:rsidR="739D7BC3" w:rsidRPr="213E9EB8">
        <w:rPr>
          <w:rFonts w:ascii="Times New Roman" w:eastAsia="Times New Roman" w:hAnsi="Times New Roman" w:cs="Times New Roman"/>
          <w:color w:val="000000" w:themeColor="text1"/>
          <w:sz w:val="32"/>
          <w:szCs w:val="32"/>
        </w:rPr>
        <w:t xml:space="preserve"> </w:t>
      </w:r>
      <w:r w:rsidR="6E7F8DF1" w:rsidRPr="213E9EB8">
        <w:rPr>
          <w:rFonts w:ascii="Times New Roman" w:eastAsia="Times New Roman" w:hAnsi="Times New Roman" w:cs="Times New Roman"/>
          <w:color w:val="000000" w:themeColor="text1"/>
          <w:sz w:val="32"/>
          <w:szCs w:val="32"/>
        </w:rPr>
        <w:t>and</w:t>
      </w:r>
      <w:r w:rsidR="237E2B39" w:rsidRPr="213E9EB8">
        <w:rPr>
          <w:rFonts w:ascii="Times New Roman" w:eastAsia="Times New Roman" w:hAnsi="Times New Roman" w:cs="Times New Roman"/>
          <w:color w:val="000000" w:themeColor="text1"/>
          <w:sz w:val="32"/>
          <w:szCs w:val="32"/>
        </w:rPr>
        <w:t xml:space="preserve"> </w:t>
      </w:r>
      <w:r w:rsidR="392696FE" w:rsidRPr="213E9EB8">
        <w:rPr>
          <w:rFonts w:ascii="Times New Roman" w:eastAsia="Times New Roman" w:hAnsi="Times New Roman" w:cs="Times New Roman"/>
          <w:color w:val="000000" w:themeColor="text1"/>
          <w:sz w:val="32"/>
          <w:szCs w:val="32"/>
        </w:rPr>
        <w:t>rats,</w:t>
      </w:r>
      <w:r w:rsidR="6E7F8DF1" w:rsidRPr="213E9EB8">
        <w:rPr>
          <w:rFonts w:ascii="Times New Roman" w:eastAsia="Times New Roman" w:hAnsi="Times New Roman" w:cs="Times New Roman"/>
          <w:color w:val="000000" w:themeColor="text1"/>
          <w:sz w:val="32"/>
          <w:szCs w:val="32"/>
        </w:rPr>
        <w:t xml:space="preserve"> </w:t>
      </w:r>
      <w:r w:rsidR="31EC9A03" w:rsidRPr="213E9EB8">
        <w:rPr>
          <w:rFonts w:ascii="Times New Roman" w:eastAsia="Times New Roman" w:hAnsi="Times New Roman" w:cs="Times New Roman"/>
          <w:color w:val="000000" w:themeColor="text1"/>
          <w:sz w:val="32"/>
          <w:szCs w:val="32"/>
        </w:rPr>
        <w:t>they also</w:t>
      </w:r>
      <w:r w:rsidR="62E0D006" w:rsidRPr="213E9EB8">
        <w:rPr>
          <w:rFonts w:ascii="Times New Roman" w:eastAsia="Times New Roman" w:hAnsi="Times New Roman" w:cs="Times New Roman"/>
          <w:color w:val="000000" w:themeColor="text1"/>
          <w:sz w:val="32"/>
          <w:szCs w:val="32"/>
        </w:rPr>
        <w:t xml:space="preserve"> sometimes feed on roadkill.</w:t>
      </w:r>
      <w:r w:rsidR="729994BD" w:rsidRPr="213E9EB8">
        <w:rPr>
          <w:rFonts w:ascii="Times New Roman" w:eastAsia="Times New Roman" w:hAnsi="Times New Roman" w:cs="Times New Roman"/>
          <w:color w:val="000000" w:themeColor="text1"/>
          <w:sz w:val="28"/>
          <w:szCs w:val="28"/>
        </w:rPr>
        <w:t xml:space="preserve"> </w:t>
      </w:r>
    </w:p>
    <w:p w14:paraId="7906EB89" w14:textId="6602C836" w:rsidR="3F7C4591" w:rsidRPr="00074153" w:rsidRDefault="3F7C4591" w:rsidP="213E9EB8">
      <w:pPr>
        <w:spacing w:line="259" w:lineRule="auto"/>
        <w:rPr>
          <w:rFonts w:ascii="Times New Roman" w:eastAsia="Times New Roman" w:hAnsi="Times New Roman" w:cs="Times New Roman"/>
          <w:color w:val="000000" w:themeColor="text1"/>
          <w:sz w:val="36"/>
          <w:szCs w:val="36"/>
        </w:rPr>
      </w:pPr>
    </w:p>
    <w:p w14:paraId="505DDE89" w14:textId="6602C836" w:rsidR="3F7C4591" w:rsidRPr="00074153" w:rsidRDefault="3F7C4591" w:rsidP="13F01AEF">
      <w:pPr>
        <w:spacing w:line="259" w:lineRule="auto"/>
        <w:ind w:firstLine="720"/>
        <w:rPr>
          <w:rFonts w:ascii="Times New Roman" w:eastAsia="Times New Roman" w:hAnsi="Times New Roman" w:cs="Times New Roman"/>
          <w:color w:val="000000" w:themeColor="text1"/>
          <w:sz w:val="28"/>
          <w:szCs w:val="28"/>
        </w:rPr>
      </w:pPr>
    </w:p>
    <w:p w14:paraId="3BDD42C0" w14:textId="7E107775" w:rsidR="3F7C4591" w:rsidRDefault="729994BD" w:rsidP="213E9EB8">
      <w:pPr>
        <w:spacing w:line="259" w:lineRule="auto"/>
        <w:rPr>
          <w:rFonts w:ascii="Times New Roman" w:eastAsia="Times New Roman" w:hAnsi="Times New Roman" w:cs="Times New Roman"/>
          <w:color w:val="000000" w:themeColor="text1"/>
          <w:sz w:val="28"/>
          <w:szCs w:val="28"/>
        </w:rPr>
      </w:pPr>
      <w:r w:rsidRPr="213E9EB8">
        <w:rPr>
          <w:rFonts w:ascii="Times New Roman" w:eastAsia="Times New Roman" w:hAnsi="Times New Roman" w:cs="Times New Roman"/>
          <w:color w:val="000000" w:themeColor="text1"/>
          <w:sz w:val="52"/>
          <w:szCs w:val="52"/>
        </w:rPr>
        <w:t>Fun fact</w:t>
      </w:r>
      <w:r w:rsidR="7C11A0C5" w:rsidRPr="213E9EB8">
        <w:rPr>
          <w:rFonts w:ascii="Times New Roman" w:eastAsia="Times New Roman" w:hAnsi="Times New Roman" w:cs="Times New Roman"/>
          <w:color w:val="000000" w:themeColor="text1"/>
          <w:sz w:val="52"/>
          <w:szCs w:val="52"/>
        </w:rPr>
        <w:t>s</w:t>
      </w:r>
      <w:r w:rsidR="3F7C4591">
        <w:tab/>
      </w:r>
      <w:r w:rsidR="3F7C4591">
        <w:tab/>
      </w:r>
      <w:r w:rsidR="3F7C4591">
        <w:tab/>
      </w:r>
      <w:r w:rsidR="3F7C4591">
        <w:tab/>
      </w:r>
      <w:r w:rsidR="3F7C4591">
        <w:tab/>
      </w:r>
      <w:r w:rsidR="3F7C4591">
        <w:tab/>
      </w:r>
      <w:r w:rsidR="3F7C4591">
        <w:tab/>
      </w:r>
      <w:r w:rsidR="3F7C4591">
        <w:tab/>
      </w:r>
      <w:r w:rsidR="3F7C4591">
        <w:tab/>
      </w:r>
      <w:r w:rsidR="3F7C4591">
        <w:tab/>
      </w:r>
      <w:r w:rsidR="3F7C4591">
        <w:tab/>
      </w:r>
      <w:r w:rsidR="38FD7CD3" w:rsidRPr="213E9EB8">
        <w:rPr>
          <w:rFonts w:ascii="Times New Roman" w:eastAsia="Times New Roman" w:hAnsi="Times New Roman" w:cs="Times New Roman"/>
          <w:color w:val="000000" w:themeColor="text1"/>
          <w:sz w:val="36"/>
          <w:szCs w:val="36"/>
        </w:rPr>
        <w:t>Did you know that a ba</w:t>
      </w:r>
      <w:r w:rsidR="4A8B662C" w:rsidRPr="213E9EB8">
        <w:rPr>
          <w:rFonts w:ascii="Times New Roman" w:eastAsia="Times New Roman" w:hAnsi="Times New Roman" w:cs="Times New Roman"/>
          <w:color w:val="000000" w:themeColor="text1"/>
          <w:sz w:val="36"/>
          <w:szCs w:val="36"/>
        </w:rPr>
        <w:t xml:space="preserve">ld </w:t>
      </w:r>
      <w:r w:rsidR="38FD7CD3" w:rsidRPr="213E9EB8">
        <w:rPr>
          <w:rFonts w:ascii="Times New Roman" w:eastAsia="Times New Roman" w:hAnsi="Times New Roman" w:cs="Times New Roman"/>
          <w:color w:val="000000" w:themeColor="text1"/>
          <w:sz w:val="36"/>
          <w:szCs w:val="36"/>
        </w:rPr>
        <w:t xml:space="preserve">eagle can see </w:t>
      </w:r>
      <w:r w:rsidR="1D75508A" w:rsidRPr="213E9EB8">
        <w:rPr>
          <w:rFonts w:ascii="Times New Roman" w:eastAsia="Times New Roman" w:hAnsi="Times New Roman" w:cs="Times New Roman"/>
          <w:color w:val="000000" w:themeColor="text1"/>
          <w:sz w:val="36"/>
          <w:szCs w:val="36"/>
        </w:rPr>
        <w:t xml:space="preserve">fore times beater then </w:t>
      </w:r>
      <w:r w:rsidR="2581F52E" w:rsidRPr="213E9EB8">
        <w:rPr>
          <w:rFonts w:ascii="Times New Roman" w:eastAsia="Times New Roman" w:hAnsi="Times New Roman" w:cs="Times New Roman"/>
          <w:color w:val="000000" w:themeColor="text1"/>
          <w:sz w:val="36"/>
          <w:szCs w:val="36"/>
        </w:rPr>
        <w:t xml:space="preserve">an </w:t>
      </w:r>
      <w:r w:rsidR="55D2756E" w:rsidRPr="213E9EB8">
        <w:rPr>
          <w:rFonts w:ascii="Times New Roman" w:eastAsia="Times New Roman" w:hAnsi="Times New Roman" w:cs="Times New Roman"/>
          <w:color w:val="000000" w:themeColor="text1"/>
          <w:sz w:val="36"/>
          <w:szCs w:val="36"/>
        </w:rPr>
        <w:t xml:space="preserve">average </w:t>
      </w:r>
      <w:proofErr w:type="gramStart"/>
      <w:r w:rsidR="55D2756E" w:rsidRPr="213E9EB8">
        <w:rPr>
          <w:rFonts w:ascii="Times New Roman" w:eastAsia="Times New Roman" w:hAnsi="Times New Roman" w:cs="Times New Roman"/>
          <w:color w:val="000000" w:themeColor="text1"/>
          <w:sz w:val="36"/>
          <w:szCs w:val="36"/>
        </w:rPr>
        <w:t>human</w:t>
      </w:r>
      <w:proofErr w:type="gramEnd"/>
      <w:r w:rsidR="2581F52E" w:rsidRPr="213E9EB8">
        <w:rPr>
          <w:rFonts w:ascii="Times New Roman" w:eastAsia="Times New Roman" w:hAnsi="Times New Roman" w:cs="Times New Roman"/>
          <w:color w:val="000000" w:themeColor="text1"/>
          <w:sz w:val="28"/>
          <w:szCs w:val="28"/>
        </w:rPr>
        <w:t xml:space="preserve"> </w:t>
      </w:r>
      <w:r w:rsidR="3F7C4591">
        <w:tab/>
      </w:r>
      <w:r w:rsidR="3F7C4591">
        <w:tab/>
      </w:r>
      <w:r w:rsidR="3F7C4591">
        <w:tab/>
      </w:r>
      <w:r w:rsidR="3F7C4591">
        <w:tab/>
      </w:r>
      <w:r w:rsidR="3F7C4591">
        <w:tab/>
      </w:r>
      <w:r w:rsidR="3F7C4591">
        <w:tab/>
      </w:r>
      <w:r w:rsidR="3F7C4591">
        <w:tab/>
      </w:r>
      <w:r w:rsidR="3F7C4591">
        <w:tab/>
      </w:r>
      <w:r w:rsidR="3F7C4591">
        <w:tab/>
      </w:r>
      <w:r w:rsidR="3F7C4591">
        <w:tab/>
      </w:r>
      <w:r w:rsidR="3F7C4591">
        <w:tab/>
      </w:r>
    </w:p>
    <w:p w14:paraId="2CC65152" w14:textId="10873AA7" w:rsidR="3F7C4591" w:rsidRDefault="6C8C37F9" w:rsidP="213E9EB8">
      <w:pPr>
        <w:spacing w:line="259" w:lineRule="auto"/>
        <w:rPr>
          <w:rFonts w:ascii="Times New Roman" w:eastAsia="Times New Roman" w:hAnsi="Times New Roman" w:cs="Times New Roman"/>
          <w:color w:val="000000" w:themeColor="text1"/>
          <w:sz w:val="36"/>
          <w:szCs w:val="36"/>
        </w:rPr>
      </w:pPr>
      <w:r w:rsidRPr="213E9EB8">
        <w:rPr>
          <w:rFonts w:ascii="Times New Roman" w:eastAsia="Times New Roman" w:hAnsi="Times New Roman" w:cs="Times New Roman"/>
          <w:color w:val="000000" w:themeColor="text1"/>
          <w:sz w:val="36"/>
          <w:szCs w:val="36"/>
        </w:rPr>
        <w:t xml:space="preserve"> The</w:t>
      </w:r>
      <w:r w:rsidR="60525274" w:rsidRPr="213E9EB8">
        <w:rPr>
          <w:rFonts w:ascii="Times New Roman" w:eastAsia="Times New Roman" w:hAnsi="Times New Roman" w:cs="Times New Roman"/>
          <w:color w:val="000000" w:themeColor="text1"/>
          <w:sz w:val="36"/>
          <w:szCs w:val="36"/>
        </w:rPr>
        <w:t xml:space="preserve"> American </w:t>
      </w:r>
      <w:r w:rsidRPr="213E9EB8">
        <w:rPr>
          <w:rFonts w:ascii="Times New Roman" w:eastAsia="Times New Roman" w:hAnsi="Times New Roman" w:cs="Times New Roman"/>
          <w:color w:val="000000" w:themeColor="text1"/>
          <w:sz w:val="36"/>
          <w:szCs w:val="36"/>
        </w:rPr>
        <w:t xml:space="preserve">bald eagle </w:t>
      </w:r>
      <w:r w:rsidR="05A244A2" w:rsidRPr="213E9EB8">
        <w:rPr>
          <w:rFonts w:ascii="Times New Roman" w:eastAsia="Times New Roman" w:hAnsi="Times New Roman" w:cs="Times New Roman"/>
          <w:color w:val="000000" w:themeColor="text1"/>
          <w:sz w:val="36"/>
          <w:szCs w:val="36"/>
        </w:rPr>
        <w:t xml:space="preserve">symbolizes </w:t>
      </w:r>
      <w:r w:rsidR="4D196DF9" w:rsidRPr="213E9EB8">
        <w:rPr>
          <w:rFonts w:ascii="Times New Roman" w:eastAsia="Times New Roman" w:hAnsi="Times New Roman" w:cs="Times New Roman"/>
          <w:color w:val="000000" w:themeColor="text1"/>
          <w:sz w:val="36"/>
          <w:szCs w:val="36"/>
        </w:rPr>
        <w:t xml:space="preserve">the strength and </w:t>
      </w:r>
      <w:r w:rsidR="05A244A2" w:rsidRPr="213E9EB8">
        <w:rPr>
          <w:rFonts w:ascii="Times New Roman" w:eastAsia="Times New Roman" w:hAnsi="Times New Roman" w:cs="Times New Roman"/>
          <w:color w:val="000000" w:themeColor="text1"/>
          <w:sz w:val="36"/>
          <w:szCs w:val="36"/>
        </w:rPr>
        <w:t xml:space="preserve">freedom </w:t>
      </w:r>
      <w:r w:rsidR="3051DC9E" w:rsidRPr="213E9EB8">
        <w:rPr>
          <w:rFonts w:ascii="Times New Roman" w:eastAsia="Times New Roman" w:hAnsi="Times New Roman" w:cs="Times New Roman"/>
          <w:color w:val="000000" w:themeColor="text1"/>
          <w:sz w:val="36"/>
          <w:szCs w:val="36"/>
        </w:rPr>
        <w:t xml:space="preserve">of </w:t>
      </w:r>
      <w:proofErr w:type="gramStart"/>
      <w:r w:rsidR="3051DC9E" w:rsidRPr="213E9EB8">
        <w:rPr>
          <w:rFonts w:ascii="Times New Roman" w:eastAsia="Times New Roman" w:hAnsi="Times New Roman" w:cs="Times New Roman"/>
          <w:color w:val="000000" w:themeColor="text1"/>
          <w:sz w:val="36"/>
          <w:szCs w:val="36"/>
        </w:rPr>
        <w:t>America</w:t>
      </w:r>
      <w:proofErr w:type="gramEnd"/>
    </w:p>
    <w:p w14:paraId="20DC3F05" w14:textId="75EB4496" w:rsidR="3F7C4591" w:rsidRDefault="3F7C4591" w:rsidP="213E9EB8">
      <w:pPr>
        <w:spacing w:line="259" w:lineRule="auto"/>
        <w:rPr>
          <w:rFonts w:ascii="Times New Roman" w:eastAsia="Times New Roman" w:hAnsi="Times New Roman" w:cs="Times New Roman"/>
          <w:color w:val="000000" w:themeColor="text1"/>
          <w:sz w:val="36"/>
          <w:szCs w:val="36"/>
        </w:rPr>
      </w:pPr>
    </w:p>
    <w:p w14:paraId="0BDF8789" w14:textId="6AE1BFA2" w:rsidR="3F7C4591" w:rsidRDefault="3F7C4591" w:rsidP="213E9EB8">
      <w:pPr>
        <w:spacing w:line="259" w:lineRule="auto"/>
      </w:pPr>
    </w:p>
    <w:p w14:paraId="3A4C317E" w14:textId="07441EA6" w:rsidR="3F7C4591" w:rsidRDefault="3F7C4591" w:rsidP="213E9EB8">
      <w:pPr>
        <w:rPr>
          <w:sz w:val="32"/>
          <w:szCs w:val="32"/>
        </w:rPr>
      </w:pPr>
    </w:p>
    <w:p w14:paraId="04AE1819" w14:textId="20457952" w:rsidR="3F7C4591" w:rsidRDefault="3F7C4591" w:rsidP="3F7C4591"/>
    <w:p w14:paraId="743129E2" w14:textId="19B9FBCF" w:rsidR="3F7C4591" w:rsidRDefault="3F7C4591" w:rsidP="3F7C4591"/>
    <w:p w14:paraId="3470AE55" w14:textId="2E316F21" w:rsidR="3F7C4591" w:rsidRDefault="3F7C4591" w:rsidP="3F7C4591"/>
    <w:p w14:paraId="219E1EF5" w14:textId="4835A98F" w:rsidR="3F7C4591" w:rsidRDefault="3F7C4591" w:rsidP="3F7C4591"/>
    <w:p w14:paraId="01AB40F0" w14:textId="03E86A16" w:rsidR="3F7C4591" w:rsidRDefault="3F7C4591" w:rsidP="3F7C4591"/>
    <w:p w14:paraId="4093E4BD" w14:textId="6BECDE84" w:rsidR="3F7C4591" w:rsidRDefault="3F7C4591" w:rsidP="3F7C4591"/>
    <w:p w14:paraId="79A966BB" w14:textId="4526D4CF" w:rsidR="3F7C4591" w:rsidRDefault="3F7C4591" w:rsidP="3F7C4591"/>
    <w:p w14:paraId="65E91EE2" w14:textId="3A900B90" w:rsidR="3F7C4591" w:rsidRDefault="3F7C4591" w:rsidP="3F7C4591"/>
    <w:p w14:paraId="7171F228" w14:textId="1E4EDDE2" w:rsidR="3F7C4591" w:rsidRDefault="3F7C4591" w:rsidP="3F7C4591"/>
    <w:p w14:paraId="4FE8FEE8" w14:textId="3497E6B0" w:rsidR="3F7C4591" w:rsidRDefault="3F7C4591" w:rsidP="3F7C4591"/>
    <w:p w14:paraId="2A38003B" w14:textId="415F1AC2" w:rsidR="3F7C4591" w:rsidRDefault="3F7C4591" w:rsidP="3F7C4591"/>
    <w:p w14:paraId="19261A39" w14:textId="05B9BF92" w:rsidR="3F7C4591" w:rsidRDefault="3F7C4591" w:rsidP="3F7C4591"/>
    <w:p w14:paraId="7D5F25F3" w14:textId="5F5FE04D" w:rsidR="3F7C4591" w:rsidRDefault="3F7C4591" w:rsidP="3F7C4591"/>
    <w:p w14:paraId="203CDCF6" w14:textId="37B51CB9" w:rsidR="3F7C4591" w:rsidRDefault="3F7C4591" w:rsidP="3F7C4591"/>
    <w:p w14:paraId="3AD78247" w14:textId="41951843" w:rsidR="0A1CDD37" w:rsidRDefault="0A1CDD37" w:rsidP="0A1CDD37"/>
    <w:p w14:paraId="671A5ED3" w14:textId="016BB25D" w:rsidR="53B6323A" w:rsidRDefault="53B6323A" w:rsidP="3F7C4591">
      <w:r>
        <w:t>Ladarion Davis</w:t>
      </w:r>
    </w:p>
    <w:p w14:paraId="24336627" w14:textId="66FD46FB" w:rsidR="3F7C4591" w:rsidRDefault="3F7C4591" w:rsidP="3F7C4591"/>
    <w:p w14:paraId="48EA80D8" w14:textId="0C82829A" w:rsidR="0EFE020E" w:rsidRDefault="0EFE020E" w:rsidP="3F7C4591">
      <w:r>
        <w:t>For this writing today I will be choosing Sports specifically abo</w:t>
      </w:r>
      <w:r w:rsidR="2FCDE6FD">
        <w:t>ut</w:t>
      </w:r>
      <w:r w:rsidR="40F41110">
        <w:t xml:space="preserve">, </w:t>
      </w:r>
      <w:r w:rsidR="5B9010F4">
        <w:t>f</w:t>
      </w:r>
      <w:r w:rsidR="2FCDE6FD">
        <w:t xml:space="preserve">ootball. In this </w:t>
      </w:r>
      <w:r w:rsidR="4E9ABEC5">
        <w:t xml:space="preserve">opinion writing I will be stating reasons why I chose this sport. </w:t>
      </w:r>
    </w:p>
    <w:p w14:paraId="00269881" w14:textId="1D0E922E" w:rsidR="4B9109A1" w:rsidRDefault="4B9109A1" w:rsidP="3F7C4591">
      <w:r>
        <w:t>The</w:t>
      </w:r>
      <w:r w:rsidR="4E9ABEC5">
        <w:t xml:space="preserve"> first reason I chose this sport is because I really enjoy playing this sport. Sometimes when </w:t>
      </w:r>
      <w:r w:rsidR="465BF547">
        <w:t>I am bored</w:t>
      </w:r>
      <w:r w:rsidR="71C56912">
        <w:t>, I</w:t>
      </w:r>
      <w:r w:rsidR="33701966">
        <w:t xml:space="preserve"> would either go outside or play </w:t>
      </w:r>
      <w:r w:rsidR="37B7B8E5">
        <w:t>f</w:t>
      </w:r>
      <w:r w:rsidR="33701966">
        <w:t xml:space="preserve">ootball </w:t>
      </w:r>
      <w:r w:rsidR="7D21B0DA">
        <w:t xml:space="preserve">with my little brother. Football </w:t>
      </w:r>
      <w:r w:rsidR="4567CFD8">
        <w:t>can</w:t>
      </w:r>
      <w:r w:rsidR="7D21B0DA">
        <w:t xml:space="preserve"> be</w:t>
      </w:r>
      <w:r w:rsidR="67EE7D20">
        <w:t xml:space="preserve"> a hard sport sometimes</w:t>
      </w:r>
      <w:r w:rsidR="64878C95">
        <w:t xml:space="preserve"> for other people. But not </w:t>
      </w:r>
      <w:r w:rsidR="1AE921FC">
        <w:t>only for me</w:t>
      </w:r>
      <w:r w:rsidR="5FDE24AC">
        <w:t xml:space="preserve"> because I have been playing football all my life,</w:t>
      </w:r>
      <w:r w:rsidR="6C7F9C41">
        <w:t xml:space="preserve"> well</w:t>
      </w:r>
      <w:r w:rsidR="5FDE24AC">
        <w:t xml:space="preserve"> most of my</w:t>
      </w:r>
      <w:r w:rsidR="3E12D4FD">
        <w:t xml:space="preserve"> life.</w:t>
      </w:r>
      <w:r w:rsidR="72BCD1DE">
        <w:t xml:space="preserve"> </w:t>
      </w:r>
    </w:p>
    <w:p w14:paraId="384E512E" w14:textId="71F69F70" w:rsidR="72BCD1DE" w:rsidRDefault="72BCD1DE" w:rsidP="3F7C4591">
      <w:r>
        <w:t>Secondly, I picked this sport so I could make it to the NFL</w:t>
      </w:r>
      <w:r w:rsidR="48733F2C">
        <w:t>. My dream is to make it to the NFL with my brother</w:t>
      </w:r>
      <w:r w:rsidR="09CE59FB">
        <w:t xml:space="preserve">. I play a lot of football out of </w:t>
      </w:r>
      <w:r w:rsidR="4F9EE5E0">
        <w:t>s</w:t>
      </w:r>
      <w:r w:rsidR="45471087">
        <w:t>chool</w:t>
      </w:r>
      <w:r w:rsidR="0CA11AA6">
        <w:t xml:space="preserve">. I want to be a running back because that’s the position </w:t>
      </w:r>
      <w:r w:rsidR="111A99DC">
        <w:t>I</w:t>
      </w:r>
      <w:r w:rsidR="0CA11AA6">
        <w:t xml:space="preserve"> already play, besides </w:t>
      </w:r>
      <w:r w:rsidR="5117DBAB">
        <w:t>l</w:t>
      </w:r>
      <w:r w:rsidR="0CA11AA6">
        <w:t xml:space="preserve">ineman. Football is </w:t>
      </w:r>
      <w:r w:rsidR="3C87A40A">
        <w:t>my passion; I want to be great at it in the future.</w:t>
      </w:r>
    </w:p>
    <w:p w14:paraId="2B74C8EC" w14:textId="1EF49C7F" w:rsidR="01399BA9" w:rsidRDefault="01399BA9" w:rsidP="3F7C4591">
      <w:r>
        <w:t xml:space="preserve">My last reason I picked this sport is because </w:t>
      </w:r>
      <w:r w:rsidR="598AB144">
        <w:t>I</w:t>
      </w:r>
      <w:r>
        <w:t xml:space="preserve"> want to</w:t>
      </w:r>
      <w:r w:rsidR="2A8D515A">
        <w:t xml:space="preserve"> be a successful man in life with </w:t>
      </w:r>
      <w:r w:rsidR="7A3A99DC">
        <w:t>f</w:t>
      </w:r>
      <w:r w:rsidR="2A8D515A">
        <w:t>ootball. I have been liking football s</w:t>
      </w:r>
      <w:r w:rsidR="484D965B">
        <w:t>i</w:t>
      </w:r>
      <w:r w:rsidR="2A8D515A">
        <w:t>n</w:t>
      </w:r>
      <w:r w:rsidR="069BB92C">
        <w:t>c</w:t>
      </w:r>
      <w:r w:rsidR="2A8D515A">
        <w:t>e I was 5</w:t>
      </w:r>
      <w:r w:rsidR="75B8C050">
        <w:t>. I want to get better at this sport.</w:t>
      </w:r>
    </w:p>
    <w:p w14:paraId="2A307152" w14:textId="0141A18F" w:rsidR="75B8C050" w:rsidRDefault="75B8C050" w:rsidP="3F7C4591">
      <w:r>
        <w:t>In</w:t>
      </w:r>
      <w:r w:rsidR="21E81FC5">
        <w:t xml:space="preserve"> </w:t>
      </w:r>
      <w:r>
        <w:t>conclusion, I want to be even better than I was last year</w:t>
      </w:r>
      <w:r w:rsidR="6CDACEE5">
        <w:t>.</w:t>
      </w:r>
    </w:p>
    <w:p w14:paraId="4CD31CBB" w14:textId="57F75870" w:rsidR="3F7C4591" w:rsidRDefault="3F7C4591" w:rsidP="3F7C4591"/>
    <w:p w14:paraId="0A145C5E" w14:textId="0DD201B8" w:rsidR="3F7C4591" w:rsidRDefault="3F7C4591" w:rsidP="3F7C4591"/>
    <w:p w14:paraId="40A82EDA" w14:textId="4E46042E" w:rsidR="3F7C4591" w:rsidRDefault="3F7C4591" w:rsidP="3F7C4591"/>
    <w:p w14:paraId="1A31B1B1" w14:textId="5F242995" w:rsidR="3F7C4591" w:rsidRDefault="3F7C4591" w:rsidP="3F7C4591"/>
    <w:p w14:paraId="2F135934" w14:textId="50A531CC" w:rsidR="3F7C4591" w:rsidRDefault="3F7C4591" w:rsidP="3F7C4591"/>
    <w:p w14:paraId="71D3DFCB" w14:textId="1CCBF0F6" w:rsidR="3F7C4591" w:rsidRDefault="3F7C4591" w:rsidP="3F7C4591"/>
    <w:p w14:paraId="6D075CD5" w14:textId="521D8336" w:rsidR="3F7C4591" w:rsidRDefault="3F7C4591" w:rsidP="3F7C4591"/>
    <w:p w14:paraId="121C7743" w14:textId="745E7B0E" w:rsidR="3F7C4591" w:rsidRDefault="3F7C4591" w:rsidP="3F7C4591"/>
    <w:p w14:paraId="5B1E7089" w14:textId="6DDAAC62" w:rsidR="3F7C4591" w:rsidRDefault="3F7C4591" w:rsidP="3F7C4591"/>
    <w:p w14:paraId="2ECDBA61" w14:textId="1172F86B" w:rsidR="3F7C4591" w:rsidRDefault="3F7C4591" w:rsidP="3F7C4591"/>
    <w:p w14:paraId="65FE86E9" w14:textId="604BCDF9" w:rsidR="3F7C4591" w:rsidRDefault="3F7C4591" w:rsidP="3F7C4591"/>
    <w:p w14:paraId="7990B9DA" w14:textId="6F51A220" w:rsidR="3F7C4591" w:rsidRDefault="3F7C4591" w:rsidP="3F7C4591"/>
    <w:p w14:paraId="51F3973F" w14:textId="5D487B44" w:rsidR="3F7C4591" w:rsidRDefault="3F7C4591" w:rsidP="3F7C4591"/>
    <w:p w14:paraId="185C4C6D" w14:textId="56B8CD04" w:rsidR="3F7C4591" w:rsidRDefault="3F7C4591" w:rsidP="3F7C4591"/>
    <w:p w14:paraId="6F609811" w14:textId="7AE3F400" w:rsidR="0A1CDD37" w:rsidRDefault="0A1CDD37" w:rsidP="0A1CDD37"/>
    <w:p w14:paraId="751ED2DB" w14:textId="601DEE56" w:rsidR="53B6323A" w:rsidRDefault="53B6323A" w:rsidP="3F7C4591">
      <w:r>
        <w:t>Aubri Diggs</w:t>
      </w:r>
    </w:p>
    <w:p w14:paraId="1E9FF0B9" w14:textId="1708C4D3" w:rsidR="3F7C4591" w:rsidRDefault="3F7C4591" w:rsidP="3F7C4591"/>
    <w:p w14:paraId="44D2D15D" w14:textId="13297A8D" w:rsidR="3F7C4591" w:rsidRDefault="3F7C4591" w:rsidP="3F7C4591"/>
    <w:p w14:paraId="5FE9BE31" w14:textId="0EDA0F68" w:rsidR="3F7C4591" w:rsidRDefault="3F7C4591" w:rsidP="3F7C4591"/>
    <w:p w14:paraId="76511FD9" w14:textId="65665FD8" w:rsidR="65C2CEED" w:rsidRDefault="65C2CEED" w:rsidP="3F7C4591">
      <w:r>
        <w:t>I</w:t>
      </w:r>
      <w:r w:rsidR="2A68B8DF">
        <w:t xml:space="preserve"> </w:t>
      </w:r>
      <w:r w:rsidR="59512C12">
        <w:t>will</w:t>
      </w:r>
      <w:r w:rsidR="2A68B8DF">
        <w:t xml:space="preserve"> be talking about my favorite birthday my favorite </w:t>
      </w:r>
      <w:r w:rsidR="284E4008">
        <w:t>birthday</w:t>
      </w:r>
      <w:r w:rsidR="28F7F50C">
        <w:t>.</w:t>
      </w:r>
      <w:r w:rsidR="284E4008">
        <w:t>is my baby cousin’s birthday</w:t>
      </w:r>
      <w:r w:rsidR="58641B2D">
        <w:t xml:space="preserve">. </w:t>
      </w:r>
      <w:r w:rsidR="284E4008">
        <w:t xml:space="preserve">because my whole family was </w:t>
      </w:r>
      <w:r w:rsidR="326B4861">
        <w:t xml:space="preserve">there from my mom </w:t>
      </w:r>
      <w:r w:rsidR="5C88AC48">
        <w:t>side,</w:t>
      </w:r>
      <w:r w:rsidR="259AEE9A">
        <w:t xml:space="preserve"> and we </w:t>
      </w:r>
      <w:r w:rsidR="1027F374">
        <w:t>were</w:t>
      </w:r>
      <w:r w:rsidR="259AEE9A">
        <w:t xml:space="preserve"> at a park with a </w:t>
      </w:r>
      <w:r w:rsidR="12ECE953">
        <w:t xml:space="preserve">lake it was so fun the thing I love most was the </w:t>
      </w:r>
      <w:r w:rsidR="208BCE3A" w:rsidRPr="3F7C4591">
        <w:rPr>
          <w:b/>
          <w:bCs/>
        </w:rPr>
        <w:t xml:space="preserve">Drama. </w:t>
      </w:r>
      <w:r w:rsidR="208BCE3A">
        <w:t xml:space="preserve">There was so much </w:t>
      </w:r>
      <w:r w:rsidR="4B51DD1C">
        <w:t xml:space="preserve">drama. Like my sister and </w:t>
      </w:r>
      <w:r w:rsidR="4A805BF0">
        <w:t>I</w:t>
      </w:r>
      <w:r w:rsidR="4B51DD1C">
        <w:t xml:space="preserve"> had a fight because she did not like me because </w:t>
      </w:r>
      <w:r w:rsidR="211FF463">
        <w:t>I</w:t>
      </w:r>
      <w:r w:rsidR="4B51DD1C">
        <w:t xml:space="preserve"> was acting like a boy </w:t>
      </w:r>
      <w:r w:rsidR="61D80D7A">
        <w:t>because</w:t>
      </w:r>
      <w:r w:rsidR="4B51DD1C">
        <w:t xml:space="preserve"> </w:t>
      </w:r>
      <w:r w:rsidR="48AF6DC0">
        <w:t>I</w:t>
      </w:r>
      <w:r w:rsidR="4B51DD1C">
        <w:t xml:space="preserve"> was </w:t>
      </w:r>
      <w:r w:rsidR="44799E48">
        <w:t>wearing</w:t>
      </w:r>
      <w:r w:rsidR="5F0BDBD5">
        <w:t xml:space="preserve"> </w:t>
      </w:r>
      <w:r w:rsidR="464C1B2D">
        <w:t>black at a strawberry shortcake party</w:t>
      </w:r>
      <w:r w:rsidR="6E8D37CD">
        <w:t xml:space="preserve">. </w:t>
      </w:r>
      <w:r w:rsidR="10D70E80">
        <w:t>which</w:t>
      </w:r>
      <w:r w:rsidR="16AC9E84">
        <w:t xml:space="preserve"> was all </w:t>
      </w:r>
      <w:r w:rsidR="7657FC76">
        <w:t>pink,</w:t>
      </w:r>
      <w:r w:rsidR="16AC9E84">
        <w:t xml:space="preserve"> </w:t>
      </w:r>
      <w:r w:rsidR="14B75E10">
        <w:t>I</w:t>
      </w:r>
      <w:r w:rsidR="16AC9E84">
        <w:t xml:space="preserve"> told her </w:t>
      </w:r>
      <w:r w:rsidR="2F332359">
        <w:t>I</w:t>
      </w:r>
      <w:r w:rsidR="16AC9E84">
        <w:t xml:space="preserve"> did not want to </w:t>
      </w:r>
      <w:r w:rsidR="6FEE2B02">
        <w:t>wear</w:t>
      </w:r>
      <w:r w:rsidR="16AC9E84">
        <w:t xml:space="preserve"> pink</w:t>
      </w:r>
      <w:r w:rsidR="68E2BDE7">
        <w:t xml:space="preserve"> and mind you that she is 9 and I am 11.</w:t>
      </w:r>
      <w:r w:rsidR="74B7F468">
        <w:t xml:space="preserve">and she tried to hit me </w:t>
      </w:r>
      <w:r w:rsidR="0D462176">
        <w:t>I</w:t>
      </w:r>
      <w:r w:rsidR="74B7F468">
        <w:t xml:space="preserve"> </w:t>
      </w:r>
      <w:r w:rsidR="1D865EF7">
        <w:t>moved,</w:t>
      </w:r>
      <w:r w:rsidR="74B7F468">
        <w:t xml:space="preserve"> and she </w:t>
      </w:r>
      <w:r w:rsidR="404A55C2">
        <w:t>fell</w:t>
      </w:r>
      <w:r w:rsidR="74B7F468">
        <w:t xml:space="preserve">. It was so funny because </w:t>
      </w:r>
      <w:r w:rsidR="7C048748">
        <w:t>before</w:t>
      </w:r>
      <w:r w:rsidR="74B7F468">
        <w:t xml:space="preserve"> it was </w:t>
      </w:r>
      <w:r w:rsidR="3E895BAA">
        <w:t>raining,</w:t>
      </w:r>
      <w:r w:rsidR="1B50367C">
        <w:t xml:space="preserve"> a</w:t>
      </w:r>
      <w:r w:rsidR="558F1275">
        <w:t xml:space="preserve">nd </w:t>
      </w:r>
      <w:r w:rsidR="783D430F">
        <w:t>she fell in a</w:t>
      </w:r>
      <w:r w:rsidR="558F1275">
        <w:t xml:space="preserve"> </w:t>
      </w:r>
      <w:r w:rsidR="6E2B2DD1">
        <w:t>puddle</w:t>
      </w:r>
      <w:r w:rsidR="4D3B8E3F">
        <w:t>. And me and my counion fight my brother</w:t>
      </w:r>
      <w:r w:rsidR="4FEE102F">
        <w:t xml:space="preserve"> </w:t>
      </w:r>
      <w:r w:rsidR="7D4C112E">
        <w:t>anyway</w:t>
      </w:r>
      <w:r w:rsidR="4FEE102F">
        <w:t xml:space="preserve"> we played games like </w:t>
      </w:r>
      <w:r w:rsidR="1E945DAA">
        <w:t>uno, musical chairs fortnight and call of duty and other games.</w:t>
      </w:r>
      <w:r w:rsidR="50E2B047">
        <w:t xml:space="preserve"> We had </w:t>
      </w:r>
      <w:r w:rsidR="057163A9">
        <w:t>cake,</w:t>
      </w:r>
      <w:r w:rsidR="50E2B047">
        <w:t xml:space="preserve"> it was strawberry f</w:t>
      </w:r>
      <w:r w:rsidR="5D23BDA2">
        <w:t xml:space="preserve">lavor. It was so </w:t>
      </w:r>
      <w:r w:rsidR="362021D1">
        <w:t xml:space="preserve">good, and we had ice cream with </w:t>
      </w:r>
      <w:r w:rsidR="2FBADCBB">
        <w:t>the cake</w:t>
      </w:r>
      <w:r w:rsidR="1DF73DC1">
        <w:t>. The end...</w:t>
      </w:r>
    </w:p>
    <w:p w14:paraId="0F5A258D" w14:textId="6309F2C4" w:rsidR="3F7C4591" w:rsidRDefault="3F7C4591" w:rsidP="3F7C4591"/>
    <w:p w14:paraId="7B60B989" w14:textId="4BB84DEF" w:rsidR="3F7C4591" w:rsidRDefault="3F7C4591" w:rsidP="3F7C4591"/>
    <w:p w14:paraId="3C9D01D4" w14:textId="57416E6B" w:rsidR="3F7C4591" w:rsidRDefault="3F7C4591" w:rsidP="3F7C4591"/>
    <w:p w14:paraId="4FC58AA5" w14:textId="3F8E5DF2" w:rsidR="3F7C4591" w:rsidRDefault="3F7C4591" w:rsidP="3F7C4591"/>
    <w:p w14:paraId="6739AC20" w14:textId="5809F4D7" w:rsidR="3F7C4591" w:rsidRDefault="3F7C4591" w:rsidP="3F7C4591"/>
    <w:p w14:paraId="6B5BBB23" w14:textId="37855F43" w:rsidR="3F7C4591" w:rsidRDefault="3F7C4591" w:rsidP="3F7C4591"/>
    <w:p w14:paraId="43A78B4B" w14:textId="7CB5B538" w:rsidR="3F7C4591" w:rsidRDefault="3F7C4591" w:rsidP="3F7C4591">
      <w:pPr>
        <w:spacing w:line="259" w:lineRule="auto"/>
        <w:rPr>
          <w:rFonts w:ascii="Calibri" w:eastAsia="Calibri" w:hAnsi="Calibri" w:cs="Calibri"/>
          <w:color w:val="000000" w:themeColor="text1"/>
          <w:sz w:val="22"/>
          <w:szCs w:val="22"/>
        </w:rPr>
      </w:pPr>
    </w:p>
    <w:p w14:paraId="1E027DBC" w14:textId="129E780E" w:rsidR="3F7C4591" w:rsidRDefault="3F7C4591" w:rsidP="3F7C4591"/>
    <w:p w14:paraId="42A5A595" w14:textId="2E9A201C" w:rsidR="3F7C4591" w:rsidRDefault="3F7C4591" w:rsidP="3F7C4591"/>
    <w:p w14:paraId="7114667D" w14:textId="41026A21" w:rsidR="3F7C4591" w:rsidRDefault="3F7C4591" w:rsidP="3F7C4591"/>
    <w:p w14:paraId="7BED0735" w14:textId="3AC828BA" w:rsidR="0A1CDD37" w:rsidRDefault="0A1CDD37" w:rsidP="0A1CDD37"/>
    <w:p w14:paraId="3FFE8034" w14:textId="217607DF" w:rsidR="0A1CDD37" w:rsidRDefault="0A1CDD37" w:rsidP="0A1CDD37"/>
    <w:p w14:paraId="0E336C1C" w14:textId="748EBA5A" w:rsidR="0A1CDD37" w:rsidRDefault="0A1CDD37" w:rsidP="0A1CDD37"/>
    <w:p w14:paraId="15AAA446" w14:textId="2E42F57C" w:rsidR="0A1CDD37" w:rsidRDefault="0A1CDD37" w:rsidP="0A1CDD37"/>
    <w:p w14:paraId="54BA796B" w14:textId="6C1D6823" w:rsidR="0A1CDD37" w:rsidRDefault="0A1CDD37" w:rsidP="0A1CDD37"/>
    <w:p w14:paraId="0F1F6466" w14:textId="4650D697" w:rsidR="53B6323A" w:rsidRDefault="4FBFFBE2" w:rsidP="3F7C4591">
      <w:r>
        <w:t>Aaliyah Elias</w:t>
      </w:r>
    </w:p>
    <w:p w14:paraId="563BB08C" w14:textId="12616BE9" w:rsidR="53B6323A" w:rsidRDefault="4FBFFBE2" w:rsidP="3F7C4591">
      <w:r>
        <w:t>Aa</w:t>
      </w:r>
      <w:r w:rsidR="53B6323A">
        <w:t>liyah Elias</w:t>
      </w:r>
      <w:r w:rsidR="21C7710B">
        <w:t xml:space="preserve">... my Favorite memory is when </w:t>
      </w:r>
      <w:r w:rsidR="739DB5DF">
        <w:t>I</w:t>
      </w:r>
      <w:r w:rsidR="21C7710B">
        <w:t xml:space="preserve"> went to the </w:t>
      </w:r>
      <w:r w:rsidR="77D7B9C1">
        <w:t xml:space="preserve">pear </w:t>
      </w:r>
      <w:r w:rsidR="65CD50A0">
        <w:t>with my cousin’s, and we had so much fun I had not seen them i</w:t>
      </w:r>
      <w:r w:rsidR="0C20E11E">
        <w:t xml:space="preserve">n a while, so it was good to catch up we went to the beach, and we </w:t>
      </w:r>
      <w:proofErr w:type="gramStart"/>
      <w:r w:rsidR="0C20E11E">
        <w:t>talked</w:t>
      </w:r>
      <w:r w:rsidR="36FE17E9">
        <w:t xml:space="preserve"> </w:t>
      </w:r>
      <w:r w:rsidR="0C20E11E">
        <w:t xml:space="preserve"> </w:t>
      </w:r>
      <w:r w:rsidR="049E7B72">
        <w:t>and</w:t>
      </w:r>
      <w:proofErr w:type="gramEnd"/>
      <w:r w:rsidR="049E7B72">
        <w:t xml:space="preserve"> we did a lot of </w:t>
      </w:r>
      <w:r w:rsidR="060CA9E4">
        <w:t>things together we took photos and we did some more stuff too.</w:t>
      </w:r>
      <w:r w:rsidR="4E7DFC24">
        <w:t xml:space="preserve"> After that we went back home, we did face mask we ordered some food and </w:t>
      </w:r>
      <w:r w:rsidR="5F6DAB07">
        <w:t xml:space="preserve">played games and we watched TikTok, and we tried to </w:t>
      </w:r>
      <w:r w:rsidR="5B22D036">
        <w:t xml:space="preserve">stay up all night, but we fell asleep buy to sum this all up we had </w:t>
      </w:r>
      <w:r w:rsidR="053A973F">
        <w:t>a lot</w:t>
      </w:r>
      <w:r w:rsidR="5B22D036">
        <w:t xml:space="preserve"> of </w:t>
      </w:r>
      <w:r w:rsidR="6787B340">
        <w:t xml:space="preserve">fun and I wish we could do it more, but we have </w:t>
      </w:r>
      <w:proofErr w:type="gramStart"/>
      <w:r w:rsidR="6787B340">
        <w:t>school  and</w:t>
      </w:r>
      <w:proofErr w:type="gramEnd"/>
      <w:r w:rsidR="6787B340">
        <w:t xml:space="preserve"> the weekends are really short</w:t>
      </w:r>
      <w:r w:rsidR="4D9EA30B">
        <w:t>. But hopefully we can do it again someday.</w:t>
      </w:r>
      <w:r w:rsidR="4AFCCC57">
        <w:t xml:space="preserve"> Another one of my favorite </w:t>
      </w:r>
      <w:r w:rsidR="3F2E7CDB">
        <w:t>memories</w:t>
      </w:r>
      <w:r w:rsidR="4AFCCC57">
        <w:t xml:space="preserve"> i</w:t>
      </w:r>
      <w:r w:rsidR="685AE6F3">
        <w:t xml:space="preserve">s when </w:t>
      </w:r>
      <w:r w:rsidR="5B511D89">
        <w:t>I</w:t>
      </w:r>
      <w:r w:rsidR="685AE6F3">
        <w:t xml:space="preserve"> went to a </w:t>
      </w:r>
      <w:r w:rsidR="1CF74E39">
        <w:t>haunted</w:t>
      </w:r>
      <w:r w:rsidR="685AE6F3">
        <w:t xml:space="preserve"> </w:t>
      </w:r>
      <w:r w:rsidR="0054BA61">
        <w:t>house,</w:t>
      </w:r>
      <w:r w:rsidR="685AE6F3">
        <w:t xml:space="preserve"> </w:t>
      </w:r>
      <w:r w:rsidR="50A8CEAB">
        <w:t>I</w:t>
      </w:r>
      <w:r w:rsidR="685AE6F3">
        <w:t xml:space="preserve"> was so scared </w:t>
      </w:r>
      <w:r w:rsidR="5BB7CF14">
        <w:t>I</w:t>
      </w:r>
      <w:r w:rsidR="2EA70877">
        <w:t xml:space="preserve"> lost my brother on the way through it</w:t>
      </w:r>
      <w:r w:rsidR="685AE6F3">
        <w:t xml:space="preserve"> t</w:t>
      </w:r>
      <w:r w:rsidR="31A9864E">
        <w:t xml:space="preserve">ried </w:t>
      </w:r>
      <w:r w:rsidR="685AE6F3">
        <w:t>looking for</w:t>
      </w:r>
      <w:r w:rsidR="0F7C0B5B">
        <w:t xml:space="preserve"> </w:t>
      </w:r>
      <w:r w:rsidR="13F3D853">
        <w:t>him,</w:t>
      </w:r>
      <w:r w:rsidR="76841DEA">
        <w:t xml:space="preserve"> but</w:t>
      </w:r>
      <w:r w:rsidR="685AE6F3">
        <w:t xml:space="preserve"> </w:t>
      </w:r>
      <w:r w:rsidR="636BE419">
        <w:t>I</w:t>
      </w:r>
      <w:r w:rsidR="685AE6F3">
        <w:t xml:space="preserve"> could not </w:t>
      </w:r>
      <w:r w:rsidR="5EAE28D9">
        <w:t>find</w:t>
      </w:r>
      <w:r w:rsidR="685AE6F3">
        <w:t xml:space="preserve"> him and at the end </w:t>
      </w:r>
      <w:r w:rsidR="118E5A6A">
        <w:t>I</w:t>
      </w:r>
      <w:r w:rsidR="685AE6F3">
        <w:t xml:space="preserve"> got chased by are real</w:t>
      </w:r>
      <w:r w:rsidR="1DFC80B6">
        <w:t xml:space="preserve"> chain saw</w:t>
      </w:r>
      <w:r w:rsidR="4A1F155E">
        <w:t xml:space="preserve"> and never went back there </w:t>
      </w:r>
      <w:r w:rsidR="62AC0D98">
        <w:t>again</w:t>
      </w:r>
      <w:r w:rsidR="7E3DBD2F">
        <w:t>. The End...</w:t>
      </w:r>
    </w:p>
    <w:p w14:paraId="27303686" w14:textId="5BB2CC3E" w:rsidR="3F7C4591" w:rsidRDefault="3F7C4591" w:rsidP="3F7C4591"/>
    <w:p w14:paraId="7F08B506" w14:textId="218C3C5A" w:rsidR="3F7C4591" w:rsidRDefault="3F7C4591" w:rsidP="3F7C4591"/>
    <w:p w14:paraId="3787DFC9" w14:textId="1CEDDB72" w:rsidR="3F7C4591" w:rsidRDefault="3F7C4591" w:rsidP="3F7C4591"/>
    <w:p w14:paraId="36D2A9FC" w14:textId="69EC8F73" w:rsidR="3F7C4591" w:rsidRDefault="3F7C4591" w:rsidP="3F7C4591"/>
    <w:p w14:paraId="7D6F2B10" w14:textId="514368DE" w:rsidR="3F7C4591" w:rsidRDefault="3F7C4591" w:rsidP="3F7C4591"/>
    <w:p w14:paraId="0FFFF9AD" w14:textId="6D5C49AA" w:rsidR="3F7C4591" w:rsidRDefault="3F7C4591" w:rsidP="3F7C4591"/>
    <w:p w14:paraId="4685C3BF" w14:textId="4C2ECDA4" w:rsidR="3F7C4591" w:rsidRDefault="3F7C4591" w:rsidP="3F7C4591"/>
    <w:p w14:paraId="07F2D392" w14:textId="039FE02E" w:rsidR="3F7C4591" w:rsidRDefault="3F7C4591" w:rsidP="3F7C4591"/>
    <w:p w14:paraId="6EBA0DBA" w14:textId="184B71D1" w:rsidR="3F7C4591" w:rsidRDefault="3F7C4591" w:rsidP="3F7C4591"/>
    <w:p w14:paraId="3AED37AD" w14:textId="2FE8B009" w:rsidR="3F7C4591" w:rsidRDefault="3F7C4591" w:rsidP="3F7C4591"/>
    <w:p w14:paraId="5043675C" w14:textId="28A41934" w:rsidR="3F7C4591" w:rsidRDefault="3F7C4591" w:rsidP="3F7C4591"/>
    <w:p w14:paraId="5034B2BB" w14:textId="6B23646F" w:rsidR="3F7C4591" w:rsidRDefault="3F7C4591" w:rsidP="3F7C4591"/>
    <w:p w14:paraId="23D3751A" w14:textId="42E834E0" w:rsidR="3F7C4591" w:rsidRDefault="3F7C4591" w:rsidP="3F7C4591"/>
    <w:p w14:paraId="21632360" w14:textId="14897B89" w:rsidR="3F7C4591" w:rsidRDefault="3F7C4591" w:rsidP="3F7C4591"/>
    <w:p w14:paraId="1BD600B8" w14:textId="463ABAFC" w:rsidR="3F7C4591" w:rsidRDefault="3F7C4591" w:rsidP="3F7C4591"/>
    <w:p w14:paraId="1228D364" w14:textId="52D9A0D5" w:rsidR="3F7C4591" w:rsidRDefault="3F7C4591" w:rsidP="3F7C4591"/>
    <w:p w14:paraId="5AE4F492" w14:textId="2A42F0E7" w:rsidR="3F7C4591" w:rsidRDefault="3F7C4591" w:rsidP="3F7C4591"/>
    <w:p w14:paraId="20AE2ADC" w14:textId="6A56AC88" w:rsidR="3F7C4591" w:rsidRDefault="3F7C4591" w:rsidP="3F7C4591"/>
    <w:p w14:paraId="037CC284" w14:textId="71C9691A" w:rsidR="3F7C4591" w:rsidRDefault="3F7C4591" w:rsidP="3F7C4591"/>
    <w:p w14:paraId="462D2360" w14:textId="06AE96D2" w:rsidR="3F7C4591" w:rsidRDefault="3F7C4591" w:rsidP="3F7C4591"/>
    <w:p w14:paraId="406C7315" w14:textId="1E696B73" w:rsidR="3F7C4591" w:rsidRDefault="3F7C4591" w:rsidP="3F7C4591"/>
    <w:p w14:paraId="13EEAFD5" w14:textId="29D6C441" w:rsidR="3F7C4591" w:rsidRDefault="3F7C4591" w:rsidP="3F7C4591"/>
    <w:p w14:paraId="41A6E10F" w14:textId="2A4B65CF" w:rsidR="3F7C4591" w:rsidRDefault="3F7C4591" w:rsidP="2AA974C9"/>
    <w:p w14:paraId="0A00068C" w14:textId="69781933" w:rsidR="3F7C4591" w:rsidRDefault="3F7C4591" w:rsidP="3F7C4591"/>
    <w:p w14:paraId="1B10F35F" w14:textId="40B6193D" w:rsidR="3F7C4591" w:rsidRDefault="3F7C4591" w:rsidP="3F7C4591"/>
    <w:p w14:paraId="788913C7" w14:textId="3846D47E" w:rsidR="3F7C4591" w:rsidRDefault="3F7C4591" w:rsidP="3F7C4591"/>
    <w:p w14:paraId="1B26F30F" w14:textId="0005B453" w:rsidR="3F7C4591" w:rsidRDefault="3F7C4591" w:rsidP="3F7C4591"/>
    <w:p w14:paraId="13C7DE50" w14:textId="7224EDA6" w:rsidR="3F7C4591" w:rsidRDefault="3F7C4591" w:rsidP="3F7C4591"/>
    <w:p w14:paraId="54EA17E2" w14:textId="477BB4E8" w:rsidR="3F7C4591" w:rsidRDefault="3F7C4591" w:rsidP="3F7C4591"/>
    <w:p w14:paraId="149F08D4" w14:textId="16BEC86E" w:rsidR="3F7C4591" w:rsidRDefault="3F7C4591" w:rsidP="3F7C4591"/>
    <w:p w14:paraId="26F8D06D" w14:textId="67B9E989" w:rsidR="3F7C4591" w:rsidRDefault="3F7C4591" w:rsidP="3F7C4591"/>
    <w:p w14:paraId="61D65090" w14:textId="495E2035" w:rsidR="3F7C4591" w:rsidRDefault="3F7C4591" w:rsidP="3F7C4591"/>
    <w:p w14:paraId="1CB97E3D" w14:textId="427C01D0" w:rsidR="3F7C4591" w:rsidRDefault="3F7C4591" w:rsidP="3F7C4591"/>
    <w:p w14:paraId="2E341D1D" w14:textId="1D087C59" w:rsidR="3F7C4591" w:rsidRDefault="3F7C4591" w:rsidP="3F7C4591"/>
    <w:p w14:paraId="7028C4F4" w14:textId="4D55788D" w:rsidR="3F7C4591" w:rsidRDefault="3F7C4591" w:rsidP="3F7C4591"/>
    <w:p w14:paraId="37A2A609" w14:textId="166E4F61" w:rsidR="3F7C4591" w:rsidRDefault="3F7C4591" w:rsidP="3F7C4591"/>
    <w:p w14:paraId="5D570223" w14:textId="2B487F90" w:rsidR="3F7C4591" w:rsidRDefault="3F7C4591" w:rsidP="3F7C4591"/>
    <w:p w14:paraId="63E47F72" w14:textId="0A7CCAAE" w:rsidR="3F7C4591" w:rsidRDefault="3F7C4591" w:rsidP="3F7C4591"/>
    <w:p w14:paraId="2B907D9B" w14:textId="00DCFCE7" w:rsidR="3F7C4591" w:rsidRDefault="3F7C4591" w:rsidP="3F7C4591"/>
    <w:p w14:paraId="55D68AEA" w14:textId="25F73196" w:rsidR="3F7C4591" w:rsidRDefault="3F7C4591" w:rsidP="3F7C4591"/>
    <w:p w14:paraId="58B8B83B" w14:textId="39A25FEC" w:rsidR="3F7C4591" w:rsidRDefault="3F7C4591" w:rsidP="3F7C4591"/>
    <w:p w14:paraId="1D3EC127" w14:textId="19FAF19C" w:rsidR="3F7C4591" w:rsidRDefault="3F7C4591" w:rsidP="3F7C4591"/>
    <w:p w14:paraId="181CC08F" w14:textId="13AB0F9B" w:rsidR="3F7C4591" w:rsidRDefault="3F7C4591" w:rsidP="3F7C4591"/>
    <w:p w14:paraId="4FFF4776" w14:textId="2A28D563" w:rsidR="3F7C4591" w:rsidRDefault="3F7C4591" w:rsidP="3F7C4591"/>
    <w:p w14:paraId="33FEDE61" w14:textId="64B8DB53" w:rsidR="3F7C4591" w:rsidRDefault="3F7C4591" w:rsidP="3F7C4591"/>
    <w:p w14:paraId="2A25EB39" w14:textId="7BF11A37" w:rsidR="3F7C4591" w:rsidRDefault="3F7C4591" w:rsidP="3F7C4591"/>
    <w:p w14:paraId="775B4D89" w14:textId="74A06F89" w:rsidR="3F7C4591" w:rsidRDefault="3F7C4591" w:rsidP="3F7C4591"/>
    <w:p w14:paraId="3EAA6F2F" w14:textId="55CB81D2" w:rsidR="53B6323A" w:rsidRDefault="53B6323A" w:rsidP="3F7C4591">
      <w:r>
        <w:t>Raziel Hicks</w:t>
      </w:r>
      <w:r w:rsidR="3920AD76">
        <w:t xml:space="preserve"> </w:t>
      </w:r>
    </w:p>
    <w:p w14:paraId="458152E7" w14:textId="34145D7B" w:rsidR="62AA07AC" w:rsidRDefault="62AA07AC" w:rsidP="3F7C4591">
      <w:r>
        <w:t>Far Cry</w:t>
      </w:r>
      <w:r w:rsidR="28BBA5A0">
        <w:t>: I</w:t>
      </w:r>
      <w:r w:rsidR="0296C825">
        <w:t xml:space="preserve"> like far cry because the story</w:t>
      </w:r>
      <w:r w:rsidR="2F7A8305">
        <w:t>,</w:t>
      </w:r>
      <w:r w:rsidR="0296C825">
        <w:t xml:space="preserve"> let me tell you about </w:t>
      </w:r>
      <w:r w:rsidR="05389ED9">
        <w:t>it</w:t>
      </w:r>
      <w:r w:rsidR="520E36E6">
        <w:t>. So,</w:t>
      </w:r>
      <w:r w:rsidR="0296C825">
        <w:t xml:space="preserve"> </w:t>
      </w:r>
      <w:r w:rsidR="521D6BD9">
        <w:t>you are</w:t>
      </w:r>
      <w:r w:rsidR="0296C825">
        <w:t xml:space="preserve"> chilli</w:t>
      </w:r>
      <w:r w:rsidR="2BFDF0BC">
        <w:t xml:space="preserve">ng on a rooftop in </w:t>
      </w:r>
      <w:r w:rsidR="5F7B489B">
        <w:t>Esparanza</w:t>
      </w:r>
      <w:r w:rsidR="27315120">
        <w:t>,</w:t>
      </w:r>
      <w:r w:rsidR="2BFDF0BC">
        <w:t xml:space="preserve"> </w:t>
      </w:r>
      <w:r w:rsidR="08ED9E6B">
        <w:t xml:space="preserve">and then the El </w:t>
      </w:r>
      <w:proofErr w:type="spellStart"/>
      <w:r w:rsidR="08ED9E6B">
        <w:t>presidente</w:t>
      </w:r>
      <w:proofErr w:type="spellEnd"/>
      <w:r w:rsidR="10C2510B">
        <w:t xml:space="preserve"> sends his sends his</w:t>
      </w:r>
      <w:r w:rsidR="5B1172F7">
        <w:t xml:space="preserve"> special forces to kill anybody to come close to </w:t>
      </w:r>
      <w:r w:rsidR="1BF1B976">
        <w:t>Esperanza</w:t>
      </w:r>
      <w:r w:rsidR="5F19FFAE">
        <w:t>.</w:t>
      </w:r>
      <w:r w:rsidR="5734DCDE">
        <w:t xml:space="preserve"> </w:t>
      </w:r>
      <w:r w:rsidR="31EECB87">
        <w:t>E</w:t>
      </w:r>
      <w:r w:rsidR="53EF4777">
        <w:t xml:space="preserve">verybody tries to leave on boat but Anton </w:t>
      </w:r>
      <w:proofErr w:type="spellStart"/>
      <w:r w:rsidR="53EF4777">
        <w:t>castil</w:t>
      </w:r>
      <w:proofErr w:type="spellEnd"/>
      <w:r w:rsidR="4927E80E">
        <w:t xml:space="preserve"> has forces in boats so that won't work</w:t>
      </w:r>
      <w:r w:rsidR="50ED716E">
        <w:t xml:space="preserve"> e</w:t>
      </w:r>
      <w:r w:rsidR="4927E80E">
        <w:t>ither</w:t>
      </w:r>
      <w:r w:rsidR="7BD61809">
        <w:t>.</w:t>
      </w:r>
      <w:r w:rsidR="4927E80E">
        <w:t xml:space="preserve"> </w:t>
      </w:r>
      <w:r w:rsidR="15E1FAAF">
        <w:t>Ev</w:t>
      </w:r>
      <w:r w:rsidR="36A6A602">
        <w:t>entually you escape with your friend</w:t>
      </w:r>
      <w:r w:rsidR="15C4476B">
        <w:t>,</w:t>
      </w:r>
      <w:r w:rsidR="36A6A602">
        <w:t xml:space="preserve"> but due to gun shots to the stomach she died</w:t>
      </w:r>
      <w:r w:rsidR="6EF0117C">
        <w:t>.</w:t>
      </w:r>
      <w:r w:rsidR="36A6A602">
        <w:t xml:space="preserve"> </w:t>
      </w:r>
      <w:r w:rsidR="4D8D964D">
        <w:t>B</w:t>
      </w:r>
      <w:r w:rsidR="36A6A602">
        <w:t xml:space="preserve">efore </w:t>
      </w:r>
      <w:r w:rsidR="09AFB75C">
        <w:t>she died</w:t>
      </w:r>
      <w:r w:rsidR="7A686568">
        <w:t>,</w:t>
      </w:r>
      <w:r w:rsidR="09AFB75C">
        <w:t xml:space="preserve"> she told you the player or in game terms Dani or mace due to the game </w:t>
      </w:r>
      <w:r w:rsidR="5EF98FCB">
        <w:t>letting</w:t>
      </w:r>
      <w:r w:rsidR="09AFB75C">
        <w:t xml:space="preserve"> </w:t>
      </w:r>
      <w:r w:rsidR="7B0AD6B6">
        <w:t>you choose if you want to be a boy or girl</w:t>
      </w:r>
      <w:r w:rsidR="65D63651">
        <w:t>,</w:t>
      </w:r>
      <w:r w:rsidR="7B0AD6B6">
        <w:t xml:space="preserve"> </w:t>
      </w:r>
      <w:r w:rsidR="03B046BE">
        <w:t>I'll</w:t>
      </w:r>
      <w:r w:rsidR="7B0AD6B6">
        <w:t xml:space="preserve"> just call it you the player</w:t>
      </w:r>
      <w:r w:rsidR="38DFAE44">
        <w:t>.</w:t>
      </w:r>
      <w:r w:rsidR="7B0AD6B6">
        <w:t xml:space="preserve"> </w:t>
      </w:r>
      <w:r w:rsidR="510D0ADE">
        <w:t>An</w:t>
      </w:r>
      <w:r w:rsidR="7B0AD6B6">
        <w:t>yway</w:t>
      </w:r>
      <w:r w:rsidR="7667B080">
        <w:t>,</w:t>
      </w:r>
      <w:r w:rsidR="7B0AD6B6">
        <w:t xml:space="preserve"> back to t</w:t>
      </w:r>
      <w:r w:rsidR="7051A689">
        <w:t>he story</w:t>
      </w:r>
      <w:r w:rsidR="4BF856F2">
        <w:t xml:space="preserve">, </w:t>
      </w:r>
      <w:r w:rsidR="7051A689">
        <w:t xml:space="preserve">you the player must follow a trail leading to </w:t>
      </w:r>
      <w:r w:rsidR="24F6E522">
        <w:t>a camp</w:t>
      </w:r>
      <w:r w:rsidR="3A1D008A">
        <w:t>. W</w:t>
      </w:r>
      <w:r w:rsidR="24F6E522">
        <w:t>hen you finish the trail</w:t>
      </w:r>
      <w:r w:rsidR="113AAE17">
        <w:t xml:space="preserve">, </w:t>
      </w:r>
      <w:r w:rsidR="24F6E522">
        <w:t>you will meet</w:t>
      </w:r>
      <w:r w:rsidR="3CE00B5F">
        <w:t xml:space="preserve"> Clara</w:t>
      </w:r>
      <w:r w:rsidR="7FBDFF51">
        <w:t>. S</w:t>
      </w:r>
      <w:r w:rsidR="3CE00B5F">
        <w:t xml:space="preserve">he owns the camp you tell </w:t>
      </w:r>
      <w:r w:rsidR="417863CF">
        <w:t>Clara</w:t>
      </w:r>
      <w:r w:rsidR="3CE00B5F">
        <w:t xml:space="preserve"> that she is good friend</w:t>
      </w:r>
      <w:r w:rsidR="3C72C7AD">
        <w:t xml:space="preserve">s with the girl that died </w:t>
      </w:r>
      <w:r w:rsidR="4EDC5E9D">
        <w:t>Clara</w:t>
      </w:r>
      <w:r w:rsidR="3C72C7AD">
        <w:t xml:space="preserve"> says that she </w:t>
      </w:r>
      <w:r w:rsidR="5D3FCF29">
        <w:t>knew</w:t>
      </w:r>
      <w:r w:rsidR="3C72C7AD">
        <w:t xml:space="preserve"> her but she is gone now </w:t>
      </w:r>
      <w:r w:rsidR="19ED0D33">
        <w:t>Clara</w:t>
      </w:r>
      <w:r w:rsidR="3C72C7AD">
        <w:t xml:space="preserve"> s</w:t>
      </w:r>
      <w:r w:rsidR="15E2D604">
        <w:t xml:space="preserve">ays </w:t>
      </w:r>
      <w:r w:rsidR="24F75F1F">
        <w:t>Clara</w:t>
      </w:r>
      <w:r w:rsidR="15E2D604">
        <w:t xml:space="preserve"> is the leader of the gang called </w:t>
      </w:r>
      <w:r w:rsidR="702FED5C">
        <w:t>Libertad</w:t>
      </w:r>
      <w:r w:rsidR="15E2D604">
        <w:t xml:space="preserve"> </w:t>
      </w:r>
      <w:r w:rsidR="37C6C97F">
        <w:t xml:space="preserve">its goal is to kill </w:t>
      </w:r>
      <w:r w:rsidR="6A858918">
        <w:t>Anton</w:t>
      </w:r>
      <w:r w:rsidR="37C6C97F">
        <w:t xml:space="preserve"> </w:t>
      </w:r>
      <w:proofErr w:type="spellStart"/>
      <w:r w:rsidR="37C6C97F">
        <w:t>castil</w:t>
      </w:r>
      <w:proofErr w:type="spellEnd"/>
      <w:r w:rsidR="37C6C97F">
        <w:t xml:space="preserve"> a rank 8 boss at the time the </w:t>
      </w:r>
      <w:r w:rsidR="3F8BC249">
        <w:t xml:space="preserve">it changes over time there are 3 gangs </w:t>
      </w:r>
      <w:r w:rsidR="63E2A7BB">
        <w:t>around</w:t>
      </w:r>
      <w:r w:rsidR="3F8BC249">
        <w:t xml:space="preserve"> </w:t>
      </w:r>
      <w:r w:rsidR="08FD8950">
        <w:t>Yara</w:t>
      </w:r>
      <w:r w:rsidR="0A0AD977">
        <w:t xml:space="preserve"> and you have to make them join Libertad to kill </w:t>
      </w:r>
      <w:r w:rsidR="69CD8CFE">
        <w:t>Anton</w:t>
      </w:r>
      <w:r w:rsidR="0A0AD977">
        <w:t xml:space="preserve"> and the 5</w:t>
      </w:r>
      <w:r w:rsidR="2B489F9F">
        <w:t xml:space="preserve"> other bosses once you prove yourself </w:t>
      </w:r>
      <w:r w:rsidR="15056213">
        <w:t>worthy</w:t>
      </w:r>
      <w:r w:rsidR="2B489F9F">
        <w:t xml:space="preserve"> you will join Libertad </w:t>
      </w:r>
      <w:r w:rsidR="59D9E9AA">
        <w:t xml:space="preserve">so once you finish chapter 1 you join Libertad you go </w:t>
      </w:r>
      <w:r w:rsidR="38FA6CED">
        <w:t xml:space="preserve">to a city with Libertad called </w:t>
      </w:r>
      <w:r w:rsidR="67A580F2">
        <w:t>Madruga</w:t>
      </w:r>
      <w:r w:rsidR="38FA6CED">
        <w:t xml:space="preserve"> and the boss there is the brother of </w:t>
      </w:r>
      <w:r w:rsidR="2FD949DA">
        <w:t>Anton</w:t>
      </w:r>
      <w:r w:rsidR="38FA6CED">
        <w:t xml:space="preserve"> </w:t>
      </w:r>
      <w:proofErr w:type="spellStart"/>
      <w:r w:rsidR="5CCEC3BF">
        <w:lastRenderedPageBreak/>
        <w:t>casti</w:t>
      </w:r>
      <w:proofErr w:type="spellEnd"/>
      <w:r w:rsidR="38FA6CED">
        <w:t xml:space="preserve"> </w:t>
      </w:r>
      <w:proofErr w:type="spellStart"/>
      <w:r w:rsidR="1EE56540">
        <w:t>FastForward</w:t>
      </w:r>
      <w:proofErr w:type="spellEnd"/>
      <w:r w:rsidR="1EE56540">
        <w:t xml:space="preserve"> to where you can find him and kill him he tries to kill you in a helicopter with </w:t>
      </w:r>
      <w:r w:rsidR="68FC0BD8">
        <w:t xml:space="preserve">mashie guns added with it but you kill him due to an </w:t>
      </w:r>
      <w:r w:rsidR="1B0766EB">
        <w:t xml:space="preserve">explosion when </w:t>
      </w:r>
      <w:r w:rsidR="06020F3E">
        <w:t>Anton</w:t>
      </w:r>
      <w:r w:rsidR="1B0766EB">
        <w:t xml:space="preserve"> finds out the news he gets mad while in his tower named </w:t>
      </w:r>
      <w:r w:rsidR="358A70A8">
        <w:t>Troe</w:t>
      </w:r>
      <w:r w:rsidR="1B0766EB">
        <w:t xml:space="preserve"> del </w:t>
      </w:r>
      <w:r w:rsidR="6685E368">
        <w:t>Leon</w:t>
      </w:r>
      <w:r w:rsidR="1B0766EB">
        <w:t xml:space="preserve"> </w:t>
      </w:r>
      <w:r w:rsidR="01E838A0">
        <w:t xml:space="preserve">in </w:t>
      </w:r>
      <w:r w:rsidR="0451EB52">
        <w:t>Esparanza</w:t>
      </w:r>
      <w:r w:rsidR="01E838A0">
        <w:t xml:space="preserve"> and while </w:t>
      </w:r>
      <w:r w:rsidR="29272836">
        <w:t>he's</w:t>
      </w:r>
      <w:r w:rsidR="01E838A0">
        <w:t xml:space="preserve"> mad we see his son for the first time</w:t>
      </w:r>
      <w:r w:rsidR="77BADCB9">
        <w:t xml:space="preserve"> he is building a car while listening to music 1 boss down 4 more to go 1 </w:t>
      </w:r>
      <w:r w:rsidR="41B9C0F5">
        <w:t xml:space="preserve">gang respected 2 more to go </w:t>
      </w:r>
      <w:r w:rsidR="12A8AC7C">
        <w:t xml:space="preserve">now it’s chapter 2 and you find a whole lot more people </w:t>
      </w:r>
      <w:r w:rsidR="7861B578">
        <w:t xml:space="preserve">if you help them then they will join Libertad and kill </w:t>
      </w:r>
      <w:r w:rsidR="381F1B45">
        <w:t>Anton</w:t>
      </w:r>
      <w:r w:rsidR="7861B578">
        <w:t xml:space="preserve"> with you fast </w:t>
      </w:r>
      <w:r w:rsidR="403AB360">
        <w:t>forward</w:t>
      </w:r>
      <w:r w:rsidR="7861B578">
        <w:t xml:space="preserve"> to now killing t</w:t>
      </w:r>
      <w:r w:rsidR="202A4997">
        <w:t xml:space="preserve">wo bosses in one city one being a women and the other a man </w:t>
      </w:r>
      <w:r w:rsidR="68A74B69">
        <w:t xml:space="preserve">now </w:t>
      </w:r>
      <w:r w:rsidR="30732C7D">
        <w:t>it's</w:t>
      </w:r>
      <w:r w:rsidR="68A74B69">
        <w:t xml:space="preserve"> time to meet </w:t>
      </w:r>
      <w:r w:rsidR="0FEBC83B">
        <w:t>Pablo</w:t>
      </w:r>
      <w:r w:rsidR="68A74B69">
        <w:t xml:space="preserve"> and</w:t>
      </w:r>
      <w:r w:rsidR="6B3DACE2">
        <w:t xml:space="preserve"> </w:t>
      </w:r>
      <w:r w:rsidR="5D961DBD">
        <w:t>Talia</w:t>
      </w:r>
      <w:r w:rsidR="6B3DACE2">
        <w:t xml:space="preserve"> </w:t>
      </w:r>
      <w:r w:rsidR="1E213CE2">
        <w:t xml:space="preserve">the out casts of Libertad they are locked up in </w:t>
      </w:r>
      <w:r w:rsidR="25961F77">
        <w:t xml:space="preserve">some place and you need them to join Libertad so you take out all the guards and save </w:t>
      </w:r>
      <w:r w:rsidR="2C6B7E85">
        <w:t xml:space="preserve">Pablo and Talia and they ask who are you </w:t>
      </w:r>
      <w:proofErr w:type="spellStart"/>
      <w:r w:rsidR="2C6B7E85">
        <w:t>you</w:t>
      </w:r>
      <w:proofErr w:type="spellEnd"/>
      <w:r w:rsidR="2C6B7E85">
        <w:t xml:space="preserve"> tell them that you are </w:t>
      </w:r>
      <w:r w:rsidR="374D127D">
        <w:t>a part</w:t>
      </w:r>
      <w:r w:rsidR="2C6B7E85">
        <w:t xml:space="preserve"> of Libertad </w:t>
      </w:r>
      <w:r w:rsidR="4404D5CD">
        <w:t xml:space="preserve">and ask </w:t>
      </w:r>
      <w:r w:rsidR="307FF33A">
        <w:t>them</w:t>
      </w:r>
      <w:r w:rsidR="4404D5CD">
        <w:t xml:space="preserve"> to join but like </w:t>
      </w:r>
      <w:r w:rsidR="2A195CD6">
        <w:t>I</w:t>
      </w:r>
      <w:r w:rsidR="4404D5CD">
        <w:t xml:space="preserve"> said they are the outcasts of Libertad so </w:t>
      </w:r>
      <w:r w:rsidR="1C2E9102">
        <w:t>it's</w:t>
      </w:r>
      <w:r w:rsidR="4404D5CD">
        <w:t xml:space="preserve"> not that easy they </w:t>
      </w:r>
      <w:r w:rsidR="73B8C3D5">
        <w:t xml:space="preserve">are a trio </w:t>
      </w:r>
      <w:r w:rsidR="485FB7F7">
        <w:t>Pablo</w:t>
      </w:r>
      <w:r w:rsidR="73B8C3D5">
        <w:t xml:space="preserve"> and Talia are in a relationship </w:t>
      </w:r>
      <w:r w:rsidR="472A6DFE">
        <w:t xml:space="preserve">and they have a friend but </w:t>
      </w:r>
      <w:proofErr w:type="spellStart"/>
      <w:r w:rsidR="01503754">
        <w:t>i</w:t>
      </w:r>
      <w:proofErr w:type="spellEnd"/>
      <w:r w:rsidR="01503754">
        <w:t xml:space="preserve"> forgot his name but you end up really liking him anyway you break into the boss</w:t>
      </w:r>
      <w:r w:rsidR="7829C603">
        <w:t xml:space="preserve"> house and once you find her </w:t>
      </w:r>
      <w:r w:rsidR="2A364E8C">
        <w:t>Talia</w:t>
      </w:r>
      <w:r w:rsidR="7829C603">
        <w:t xml:space="preserve"> gets so mad and shoots over 40 times </w:t>
      </w:r>
      <w:r w:rsidR="5199D45A">
        <w:t>you ask why and she says that she is the reason she leaved Libertad but before she can tell y</w:t>
      </w:r>
      <w:r w:rsidR="16211DCE">
        <w:t xml:space="preserve">ou the other friend calls </w:t>
      </w:r>
      <w:r w:rsidR="44425560">
        <w:t>Talia</w:t>
      </w:r>
      <w:r w:rsidR="16211DCE">
        <w:t xml:space="preserve"> and says that </w:t>
      </w:r>
      <w:r w:rsidR="0CD2E63C">
        <w:t>Pablo</w:t>
      </w:r>
      <w:r w:rsidR="16211DCE">
        <w:t xml:space="preserve"> is missing he has been </w:t>
      </w:r>
      <w:r w:rsidR="69AEC7E2">
        <w:t>captured</w:t>
      </w:r>
      <w:r w:rsidR="16211DCE">
        <w:t xml:space="preserve"> you the pl</w:t>
      </w:r>
      <w:r w:rsidR="610EFDA5">
        <w:t xml:space="preserve">ayer must find out where he is with hints and clues </w:t>
      </w:r>
      <w:r w:rsidR="0076FA77">
        <w:t>once</w:t>
      </w:r>
      <w:r w:rsidR="6DABEA06">
        <w:t xml:space="preserve"> you find Pablo you notice that he is in a little tied up on a</w:t>
      </w:r>
      <w:r w:rsidR="0721ED8B">
        <w:t xml:space="preserve"> bed </w:t>
      </w:r>
      <w:r w:rsidR="6D49BF31">
        <w:t>kind of</w:t>
      </w:r>
      <w:r w:rsidR="0721ED8B">
        <w:t xml:space="preserve"> like when </w:t>
      </w:r>
      <w:r w:rsidR="6EDC101A">
        <w:t>you're</w:t>
      </w:r>
      <w:r w:rsidR="0721ED8B">
        <w:t xml:space="preserve"> in the </w:t>
      </w:r>
      <w:r w:rsidR="351786A9">
        <w:t>hospital</w:t>
      </w:r>
      <w:r w:rsidR="0721ED8B">
        <w:t xml:space="preserve"> and they have the beds you lay on </w:t>
      </w:r>
      <w:r w:rsidR="659D88ED">
        <w:t>something</w:t>
      </w:r>
      <w:r w:rsidR="0721ED8B">
        <w:t xml:space="preserve"> like that </w:t>
      </w:r>
      <w:r w:rsidR="6CDAF687">
        <w:t xml:space="preserve">while you are </w:t>
      </w:r>
      <w:r w:rsidR="5E9F3E28">
        <w:t>uniting</w:t>
      </w:r>
      <w:r w:rsidR="6CDAF687">
        <w:t xml:space="preserve"> him you get knocked out unconscious </w:t>
      </w:r>
      <w:r w:rsidR="4A05E6BC">
        <w:t xml:space="preserve">when you wake up you are on the same bed as </w:t>
      </w:r>
      <w:r w:rsidR="2E1A3A27">
        <w:t>Pablo</w:t>
      </w:r>
      <w:r w:rsidR="4A05E6BC">
        <w:t xml:space="preserve"> just across from him and a doctor with glasses is ho</w:t>
      </w:r>
      <w:r w:rsidR="08991A79">
        <w:t xml:space="preserve">vering over you and </w:t>
      </w:r>
      <w:r w:rsidR="09D0DAAF">
        <w:t>cutting</w:t>
      </w:r>
      <w:r w:rsidR="08991A79">
        <w:t xml:space="preserve"> you up but you </w:t>
      </w:r>
      <w:r w:rsidR="61E3A001">
        <w:t>can't</w:t>
      </w:r>
      <w:r w:rsidR="08991A79">
        <w:t xml:space="preserve"> see what he is doing due to you trying not to black out and </w:t>
      </w:r>
      <w:r w:rsidR="088E1111">
        <w:t>Talia</w:t>
      </w:r>
      <w:r w:rsidR="6A938994">
        <w:t xml:space="preserve"> comes in and the doctor runs off you see </w:t>
      </w:r>
      <w:r w:rsidR="33483593">
        <w:t>Talia</w:t>
      </w:r>
      <w:r w:rsidR="6A938994">
        <w:t xml:space="preserve"> </w:t>
      </w:r>
      <w:r w:rsidR="6BCAB8BD">
        <w:t>uniting</w:t>
      </w:r>
      <w:r w:rsidR="6A938994">
        <w:t xml:space="preserve"> </w:t>
      </w:r>
      <w:r w:rsidR="4CD119C5">
        <w:t>Pablo</w:t>
      </w:r>
      <w:r w:rsidR="180E43C4">
        <w:t xml:space="preserve"> and then you</w:t>
      </w:r>
      <w:r w:rsidR="4A2A5915">
        <w:t xml:space="preserve"> are seeing in red and </w:t>
      </w:r>
      <w:r w:rsidR="74264E9D">
        <w:t xml:space="preserve">hallucinating and when you are about to leave but one of Anton </w:t>
      </w:r>
      <w:r w:rsidR="4FCF90CD">
        <w:t>guard's</w:t>
      </w:r>
      <w:r w:rsidR="74264E9D">
        <w:t xml:space="preserve"> shoots </w:t>
      </w:r>
      <w:r w:rsidR="209FD4E7">
        <w:t xml:space="preserve">Talia </w:t>
      </w:r>
      <w:r w:rsidR="3C9C063F">
        <w:t>Pablo</w:t>
      </w:r>
      <w:r w:rsidR="209FD4E7">
        <w:t xml:space="preserve"> runs off with </w:t>
      </w:r>
      <w:r w:rsidR="324E320B">
        <w:t>Talia</w:t>
      </w:r>
      <w:r w:rsidR="209FD4E7">
        <w:t xml:space="preserve"> to go back to camp once th</w:t>
      </w:r>
      <w:r w:rsidR="65271E5A">
        <w:t xml:space="preserve">ere you pass out due to blood loss when you wake up you find out that </w:t>
      </w:r>
      <w:r w:rsidR="4F522A3B">
        <w:t>Talia</w:t>
      </w:r>
      <w:r w:rsidR="65271E5A">
        <w:t xml:space="preserve"> is dead </w:t>
      </w:r>
      <w:proofErr w:type="spellStart"/>
      <w:r w:rsidR="28FDC8D9">
        <w:t>FastForward</w:t>
      </w:r>
      <w:proofErr w:type="spellEnd"/>
      <w:r w:rsidR="67579036">
        <w:t xml:space="preserve"> to now the </w:t>
      </w:r>
      <w:r w:rsidR="68711CD6">
        <w:t>doctor</w:t>
      </w:r>
      <w:r w:rsidR="67579036">
        <w:t xml:space="preserve"> is dead and </w:t>
      </w:r>
      <w:r w:rsidR="3811DF03">
        <w:t>Clara</w:t>
      </w:r>
      <w:r w:rsidR="67579036">
        <w:t xml:space="preserve"> has been kidnapped by </w:t>
      </w:r>
      <w:r w:rsidR="0B0DC636">
        <w:t>Anton</w:t>
      </w:r>
      <w:r w:rsidR="67579036">
        <w:t xml:space="preserve"> he sets up</w:t>
      </w:r>
      <w:r w:rsidR="15CE072F">
        <w:t xml:space="preserve"> a dinner in his private island </w:t>
      </w:r>
      <w:r w:rsidR="04D5830A">
        <w:t>Juan</w:t>
      </w:r>
      <w:r w:rsidR="15CE072F">
        <w:t xml:space="preserve"> tries to kill </w:t>
      </w:r>
      <w:r w:rsidR="27A8D7E6">
        <w:t>Anton</w:t>
      </w:r>
      <w:r w:rsidR="15CE072F">
        <w:t xml:space="preserve"> and his </w:t>
      </w:r>
      <w:r w:rsidR="41C35B56">
        <w:t xml:space="preserve">kid but </w:t>
      </w:r>
      <w:r w:rsidR="193112DD">
        <w:t>Juan</w:t>
      </w:r>
      <w:r w:rsidR="41C35B56">
        <w:t xml:space="preserve"> </w:t>
      </w:r>
      <w:r w:rsidR="413690C1">
        <w:t>cannot</w:t>
      </w:r>
      <w:r w:rsidR="41C35B56">
        <w:t xml:space="preserve"> see </w:t>
      </w:r>
      <w:r w:rsidR="6CC99C4E">
        <w:t>Anton</w:t>
      </w:r>
      <w:r w:rsidR="41C35B56">
        <w:t xml:space="preserve"> due to him being on the left side of the table so he tries to kill the kid b</w:t>
      </w:r>
      <w:r w:rsidR="42478D78">
        <w:t xml:space="preserve">ut misses due to </w:t>
      </w:r>
      <w:r w:rsidR="7C80B02A">
        <w:t>Dani</w:t>
      </w:r>
      <w:r w:rsidR="42478D78">
        <w:t xml:space="preserve"> pushing him out the way </w:t>
      </w:r>
      <w:r w:rsidR="4C428013">
        <w:t>Anton</w:t>
      </w:r>
      <w:r w:rsidR="42478D78">
        <w:t xml:space="preserve"> has no </w:t>
      </w:r>
      <w:r w:rsidR="11FBF692">
        <w:t>choice</w:t>
      </w:r>
      <w:r w:rsidR="42478D78">
        <w:t xml:space="preserve"> but to hide in his tower and start the battle of </w:t>
      </w:r>
      <w:r w:rsidR="7A85DC45">
        <w:t>Esparanza</w:t>
      </w:r>
      <w:r w:rsidR="250B44D9">
        <w:t xml:space="preserve"> once at the tower </w:t>
      </w:r>
      <w:r w:rsidR="34CCE990">
        <w:t>Diego</w:t>
      </w:r>
      <w:r w:rsidR="250B44D9">
        <w:t xml:space="preserve"> aka the son of Anton</w:t>
      </w:r>
      <w:r w:rsidR="1197E8BD">
        <w:t xml:space="preserve"> tells you not to kill him because he is going to die anyway due to a sickness he</w:t>
      </w:r>
      <w:r w:rsidR="5B17902B">
        <w:t xml:space="preserve"> was diagnosed with so he hugs Deigo and </w:t>
      </w:r>
      <w:r w:rsidR="74184E21">
        <w:t>says lies and shoots Deigo in the stomach and before you ca</w:t>
      </w:r>
      <w:r w:rsidR="45B1C984">
        <w:t xml:space="preserve">n kill him he commits suicide THE END. </w:t>
      </w:r>
    </w:p>
    <w:p w14:paraId="42D8B8A7" w14:textId="72D9CB7E" w:rsidR="3F7C4591" w:rsidRDefault="3F7C4591" w:rsidP="3F7C4591"/>
    <w:p w14:paraId="4202C600" w14:textId="35AD4712" w:rsidR="3F7C4591" w:rsidRDefault="3F7C4591" w:rsidP="3F7C4591"/>
    <w:p w14:paraId="62FC265D" w14:textId="5A17E83D" w:rsidR="3F7C4591" w:rsidRDefault="3F7C4591" w:rsidP="3F7C4591"/>
    <w:p w14:paraId="75D014FD" w14:textId="07A767C3" w:rsidR="3F7C4591" w:rsidRDefault="3F7C4591" w:rsidP="3F7C4591"/>
    <w:p w14:paraId="773E9345" w14:textId="1EA418B5" w:rsidR="3F7C4591" w:rsidRDefault="3F7C4591" w:rsidP="3F7C4591"/>
    <w:p w14:paraId="5DC62DDB" w14:textId="64684DFE" w:rsidR="3F7C4591" w:rsidRDefault="3F7C4591" w:rsidP="3F7C4591"/>
    <w:p w14:paraId="56C2AB74" w14:textId="0B03F945" w:rsidR="3F7C4591" w:rsidRDefault="3F7C4591" w:rsidP="3F7C4591"/>
    <w:p w14:paraId="549B2845" w14:textId="2BD246A7" w:rsidR="3F7C4591" w:rsidRDefault="3F7C4591" w:rsidP="3F7C4591"/>
    <w:p w14:paraId="067B3DFB" w14:textId="636CC5A3" w:rsidR="3F7C4591" w:rsidRDefault="3F7C4591" w:rsidP="3F7C4591"/>
    <w:p w14:paraId="5B02DC03" w14:textId="71754551" w:rsidR="3F7C4591" w:rsidRDefault="3F7C4591" w:rsidP="3F7C4591"/>
    <w:p w14:paraId="2349F433" w14:textId="04C84704" w:rsidR="3F7C4591" w:rsidRDefault="3F7C4591" w:rsidP="3F7C4591"/>
    <w:p w14:paraId="77B3E180" w14:textId="06DD4426" w:rsidR="3F7C4591" w:rsidRDefault="3F7C4591" w:rsidP="3F7C4591"/>
    <w:p w14:paraId="0CE98F79" w14:textId="069CBBE8" w:rsidR="3F7C4591" w:rsidRDefault="3F7C4591" w:rsidP="3F7C4591"/>
    <w:p w14:paraId="6AF8583E" w14:textId="1EB4CEEE" w:rsidR="3F7C4591" w:rsidRDefault="3F7C4591" w:rsidP="3F7C4591"/>
    <w:p w14:paraId="1E756AFE" w14:textId="73C16210" w:rsidR="3F7C4591" w:rsidRDefault="3F7C4591" w:rsidP="3F7C4591"/>
    <w:p w14:paraId="22A04F96" w14:textId="15CE6AA6" w:rsidR="3F7C4591" w:rsidRDefault="3F7C4591" w:rsidP="3F7C4591"/>
    <w:p w14:paraId="66BF70A6" w14:textId="03837537" w:rsidR="3F7C4591" w:rsidRDefault="3F7C4591" w:rsidP="3F7C4591"/>
    <w:p w14:paraId="20049EF7" w14:textId="7FB48D65" w:rsidR="3F7C4591" w:rsidRDefault="3F7C4591" w:rsidP="3F7C4591"/>
    <w:p w14:paraId="6B5F1B04" w14:textId="0D3DAC81" w:rsidR="3F7C4591" w:rsidRDefault="3F7C4591" w:rsidP="3F7C4591"/>
    <w:p w14:paraId="1A2E39B3" w14:textId="6163C87C" w:rsidR="3F7C4591" w:rsidRDefault="3F7C4591" w:rsidP="3F7C4591"/>
    <w:p w14:paraId="4F6EF705" w14:textId="7773C452" w:rsidR="3F7C4591" w:rsidRDefault="3F7C4591" w:rsidP="3F7C4591"/>
    <w:p w14:paraId="5F77E531" w14:textId="4D3A6351" w:rsidR="3F7C4591" w:rsidRDefault="3F7C4591" w:rsidP="3F7C4591"/>
    <w:p w14:paraId="0B7F9FA6" w14:textId="1DAC39EB" w:rsidR="3F7C4591" w:rsidRDefault="3F7C4591" w:rsidP="3F7C4591"/>
    <w:p w14:paraId="6A1B1BD4" w14:textId="3F0640CF" w:rsidR="3F7C4591" w:rsidRDefault="3F7C4591" w:rsidP="3F7C4591"/>
    <w:p w14:paraId="2702629A" w14:textId="042440B7" w:rsidR="3F7C4591" w:rsidRDefault="3F7C4591" w:rsidP="3F7C4591"/>
    <w:p w14:paraId="4486F833" w14:textId="52D675C2" w:rsidR="3F7C4591" w:rsidRDefault="3F7C4591" w:rsidP="3F7C4591">
      <w:r>
        <w:br/>
      </w:r>
    </w:p>
    <w:p w14:paraId="37CB5455" w14:textId="59C45603" w:rsidR="690DBFC7" w:rsidRDefault="690DBFC7" w:rsidP="3F7C4591">
      <w:r>
        <w:t>Amanda Ho</w:t>
      </w:r>
    </w:p>
    <w:p w14:paraId="77213374" w14:textId="24E6994B" w:rsidR="3F7C4591" w:rsidRDefault="1F70F242" w:rsidP="6BDA4B5F">
      <w:pPr>
        <w:spacing w:line="259" w:lineRule="auto"/>
        <w:jc w:val="center"/>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Dream field (By Amanda)</w:t>
      </w:r>
    </w:p>
    <w:p w14:paraId="30576CC2" w14:textId="26CBFB7B" w:rsidR="3F7C4591" w:rsidRDefault="3F7C4591" w:rsidP="6BDA4B5F">
      <w:pPr>
        <w:spacing w:line="259" w:lineRule="auto"/>
        <w:ind w:firstLine="720"/>
        <w:rPr>
          <w:rFonts w:ascii="Calibri" w:eastAsia="Calibri" w:hAnsi="Calibri" w:cs="Calibri"/>
          <w:color w:val="000000" w:themeColor="text1"/>
          <w:sz w:val="22"/>
          <w:szCs w:val="22"/>
        </w:rPr>
      </w:pPr>
    </w:p>
    <w:p w14:paraId="73F0B81B" w14:textId="3A3CF4F7" w:rsidR="3F7C4591" w:rsidRDefault="3F7C4591" w:rsidP="6BDA4B5F">
      <w:pPr>
        <w:spacing w:line="259" w:lineRule="auto"/>
        <w:ind w:firstLine="720"/>
        <w:rPr>
          <w:rFonts w:ascii="Calibri" w:eastAsia="Calibri" w:hAnsi="Calibri" w:cs="Calibri"/>
          <w:color w:val="000000" w:themeColor="text1"/>
          <w:sz w:val="22"/>
          <w:szCs w:val="22"/>
        </w:rPr>
      </w:pPr>
    </w:p>
    <w:p w14:paraId="1F3E0BE5" w14:textId="753BD7A9" w:rsidR="3F7C4591" w:rsidRDefault="1F70F242" w:rsidP="6BDA4B5F">
      <w:pPr>
        <w:spacing w:line="259" w:lineRule="auto"/>
        <w:ind w:firstLine="720"/>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Stop</w:t>
      </w:r>
    </w:p>
    <w:p w14:paraId="66D6755C" w14:textId="6736FD9C" w:rsidR="3F7C4591" w:rsidRDefault="1F70F242" w:rsidP="6BDA4B5F">
      <w:pPr>
        <w:spacing w:line="259" w:lineRule="auto"/>
        <w:ind w:firstLine="720"/>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 xml:space="preserve">Don’t speak, do not </w:t>
      </w:r>
      <w:proofErr w:type="gramStart"/>
      <w:r w:rsidRPr="6BDA4B5F">
        <w:rPr>
          <w:rFonts w:ascii="Calibri" w:eastAsia="Calibri" w:hAnsi="Calibri" w:cs="Calibri"/>
          <w:color w:val="000000" w:themeColor="text1"/>
          <w:sz w:val="22"/>
          <w:szCs w:val="22"/>
        </w:rPr>
        <w:t>talk</w:t>
      </w:r>
      <w:proofErr w:type="gramEnd"/>
    </w:p>
    <w:p w14:paraId="613853AF" w14:textId="76452203" w:rsidR="3F7C4591" w:rsidRDefault="1F70F242" w:rsidP="6BDA4B5F">
      <w:pPr>
        <w:spacing w:line="259" w:lineRule="auto"/>
        <w:ind w:firstLine="720"/>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 xml:space="preserve">Enjoy the moment of the simple </w:t>
      </w:r>
      <w:proofErr w:type="gramStart"/>
      <w:r w:rsidRPr="6BDA4B5F">
        <w:rPr>
          <w:rFonts w:ascii="Calibri" w:eastAsia="Calibri" w:hAnsi="Calibri" w:cs="Calibri"/>
          <w:color w:val="000000" w:themeColor="text1"/>
          <w:sz w:val="22"/>
          <w:szCs w:val="22"/>
        </w:rPr>
        <w:t>breeze</w:t>
      </w:r>
      <w:proofErr w:type="gramEnd"/>
    </w:p>
    <w:p w14:paraId="30A6BC7B" w14:textId="126F0BED" w:rsidR="3F7C4591" w:rsidRDefault="1F70F242" w:rsidP="6BDA4B5F">
      <w:pPr>
        <w:spacing w:line="259" w:lineRule="auto"/>
        <w:ind w:firstLine="720"/>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 xml:space="preserve">Savor the taste of the winds </w:t>
      </w:r>
      <w:proofErr w:type="gramStart"/>
      <w:r w:rsidRPr="6BDA4B5F">
        <w:rPr>
          <w:rFonts w:ascii="Calibri" w:eastAsia="Calibri" w:hAnsi="Calibri" w:cs="Calibri"/>
          <w:color w:val="000000" w:themeColor="text1"/>
          <w:sz w:val="22"/>
          <w:szCs w:val="22"/>
        </w:rPr>
        <w:t>please</w:t>
      </w:r>
      <w:proofErr w:type="gramEnd"/>
    </w:p>
    <w:p w14:paraId="4EEC298B" w14:textId="5BCA612B" w:rsidR="3F7C4591" w:rsidRDefault="1F70F242" w:rsidP="6BDA4B5F">
      <w:pPr>
        <w:spacing w:line="259" w:lineRule="auto"/>
        <w:ind w:firstLine="720"/>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 xml:space="preserve">Watch the grass move along with the </w:t>
      </w:r>
      <w:proofErr w:type="gramStart"/>
      <w:r w:rsidRPr="6BDA4B5F">
        <w:rPr>
          <w:rFonts w:ascii="Calibri" w:eastAsia="Calibri" w:hAnsi="Calibri" w:cs="Calibri"/>
          <w:color w:val="000000" w:themeColor="text1"/>
          <w:sz w:val="22"/>
          <w:szCs w:val="22"/>
        </w:rPr>
        <w:t>gust</w:t>
      </w:r>
      <w:proofErr w:type="gramEnd"/>
    </w:p>
    <w:p w14:paraId="778A7B0D" w14:textId="06EEDAB6" w:rsidR="3F7C4591" w:rsidRDefault="1F70F242" w:rsidP="6BDA4B5F">
      <w:pPr>
        <w:spacing w:line="259" w:lineRule="auto"/>
        <w:ind w:firstLine="720"/>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 xml:space="preserve">Watch the clouds move like </w:t>
      </w:r>
      <w:proofErr w:type="gramStart"/>
      <w:r w:rsidRPr="6BDA4B5F">
        <w:rPr>
          <w:rFonts w:ascii="Calibri" w:eastAsia="Calibri" w:hAnsi="Calibri" w:cs="Calibri"/>
          <w:color w:val="000000" w:themeColor="text1"/>
          <w:sz w:val="22"/>
          <w:szCs w:val="22"/>
        </w:rPr>
        <w:t>dust</w:t>
      </w:r>
      <w:proofErr w:type="gramEnd"/>
    </w:p>
    <w:p w14:paraId="718BD692" w14:textId="1D9EFE1E" w:rsidR="3F7C4591" w:rsidRDefault="3F7C4591" w:rsidP="6BDA4B5F">
      <w:pPr>
        <w:spacing w:line="259" w:lineRule="auto"/>
        <w:ind w:firstLine="720"/>
        <w:rPr>
          <w:rFonts w:ascii="Calibri" w:eastAsia="Calibri" w:hAnsi="Calibri" w:cs="Calibri"/>
          <w:color w:val="000000" w:themeColor="text1"/>
          <w:sz w:val="22"/>
          <w:szCs w:val="22"/>
        </w:rPr>
      </w:pPr>
    </w:p>
    <w:p w14:paraId="07BAA5BF" w14:textId="6CFB6226" w:rsidR="3F7C4591" w:rsidRDefault="1F70F242" w:rsidP="6BDA4B5F">
      <w:pPr>
        <w:spacing w:line="259" w:lineRule="auto"/>
        <w:ind w:firstLine="720"/>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The sparkle in your eyes</w:t>
      </w:r>
    </w:p>
    <w:p w14:paraId="23E42780" w14:textId="0FE7EA1C" w:rsidR="3F7C4591" w:rsidRDefault="1F70F242" w:rsidP="6BDA4B5F">
      <w:pPr>
        <w:spacing w:line="259" w:lineRule="auto"/>
        <w:ind w:firstLine="720"/>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 xml:space="preserve">Is familiar in a way I can’t </w:t>
      </w:r>
      <w:proofErr w:type="gramStart"/>
      <w:r w:rsidRPr="6BDA4B5F">
        <w:rPr>
          <w:rFonts w:ascii="Calibri" w:eastAsia="Calibri" w:hAnsi="Calibri" w:cs="Calibri"/>
          <w:color w:val="000000" w:themeColor="text1"/>
          <w:sz w:val="22"/>
          <w:szCs w:val="22"/>
        </w:rPr>
        <w:t>describe</w:t>
      </w:r>
      <w:proofErr w:type="gramEnd"/>
    </w:p>
    <w:p w14:paraId="0E157CB2" w14:textId="6E14BCAE" w:rsidR="3F7C4591" w:rsidRDefault="1F70F242" w:rsidP="6BDA4B5F">
      <w:pPr>
        <w:spacing w:line="259" w:lineRule="auto"/>
        <w:ind w:firstLine="720"/>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Your expressive face</w:t>
      </w:r>
    </w:p>
    <w:p w14:paraId="46C6D578" w14:textId="50CD7B09" w:rsidR="3F7C4591" w:rsidRDefault="1F70F242" w:rsidP="6BDA4B5F">
      <w:pPr>
        <w:spacing w:line="259" w:lineRule="auto"/>
        <w:ind w:firstLine="720"/>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 xml:space="preserve">Contrast my somber </w:t>
      </w:r>
      <w:proofErr w:type="gramStart"/>
      <w:r w:rsidRPr="6BDA4B5F">
        <w:rPr>
          <w:rFonts w:ascii="Calibri" w:eastAsia="Calibri" w:hAnsi="Calibri" w:cs="Calibri"/>
          <w:color w:val="000000" w:themeColor="text1"/>
          <w:sz w:val="22"/>
          <w:szCs w:val="22"/>
        </w:rPr>
        <w:t>eyes</w:t>
      </w:r>
      <w:proofErr w:type="gramEnd"/>
    </w:p>
    <w:p w14:paraId="7415005D" w14:textId="32C94BF8" w:rsidR="3F7C4591" w:rsidRDefault="3F7C4591" w:rsidP="6BDA4B5F">
      <w:pPr>
        <w:spacing w:line="259" w:lineRule="auto"/>
        <w:ind w:firstLine="720"/>
        <w:rPr>
          <w:rFonts w:ascii="Calibri" w:eastAsia="Calibri" w:hAnsi="Calibri" w:cs="Calibri"/>
          <w:color w:val="000000" w:themeColor="text1"/>
          <w:sz w:val="22"/>
          <w:szCs w:val="22"/>
        </w:rPr>
      </w:pPr>
    </w:p>
    <w:p w14:paraId="407287B1" w14:textId="670251CF" w:rsidR="3F7C4591" w:rsidRDefault="1F70F242" w:rsidP="6BDA4B5F">
      <w:pPr>
        <w:spacing w:line="259" w:lineRule="auto"/>
        <w:ind w:firstLine="720"/>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 xml:space="preserve">I’m sorry about </w:t>
      </w:r>
      <w:proofErr w:type="gramStart"/>
      <w:r w:rsidRPr="6BDA4B5F">
        <w:rPr>
          <w:rFonts w:ascii="Calibri" w:eastAsia="Calibri" w:hAnsi="Calibri" w:cs="Calibri"/>
          <w:color w:val="000000" w:themeColor="text1"/>
          <w:sz w:val="22"/>
          <w:szCs w:val="22"/>
        </w:rPr>
        <w:t>today</w:t>
      </w:r>
      <w:proofErr w:type="gramEnd"/>
    </w:p>
    <w:p w14:paraId="6D1BEF9F" w14:textId="7BC6289D" w:rsidR="3F7C4591" w:rsidRDefault="1F70F242" w:rsidP="6BDA4B5F">
      <w:pPr>
        <w:spacing w:line="259" w:lineRule="auto"/>
        <w:ind w:firstLine="720"/>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 xml:space="preserve">We could have spent it working at your </w:t>
      </w:r>
      <w:proofErr w:type="gramStart"/>
      <w:r w:rsidRPr="6BDA4B5F">
        <w:rPr>
          <w:rFonts w:ascii="Calibri" w:eastAsia="Calibri" w:hAnsi="Calibri" w:cs="Calibri"/>
          <w:color w:val="000000" w:themeColor="text1"/>
          <w:sz w:val="22"/>
          <w:szCs w:val="22"/>
        </w:rPr>
        <w:t>place</w:t>
      </w:r>
      <w:proofErr w:type="gramEnd"/>
    </w:p>
    <w:p w14:paraId="1259FF43" w14:textId="0552D68B" w:rsidR="3F7C4591" w:rsidRDefault="1F70F242" w:rsidP="6BDA4B5F">
      <w:pPr>
        <w:spacing w:line="259" w:lineRule="auto"/>
        <w:ind w:firstLine="720"/>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Both you and I lack productivity</w:t>
      </w:r>
    </w:p>
    <w:p w14:paraId="4FC2241E" w14:textId="5AEC325D" w:rsidR="3F7C4591" w:rsidRDefault="1F70F242" w:rsidP="6BDA4B5F">
      <w:pPr>
        <w:spacing w:line="259" w:lineRule="auto"/>
        <w:ind w:firstLine="720"/>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 xml:space="preserve">And the result is of that is </w:t>
      </w:r>
      <w:proofErr w:type="gramStart"/>
      <w:r w:rsidRPr="6BDA4B5F">
        <w:rPr>
          <w:rFonts w:ascii="Calibri" w:eastAsia="Calibri" w:hAnsi="Calibri" w:cs="Calibri"/>
          <w:color w:val="000000" w:themeColor="text1"/>
          <w:sz w:val="22"/>
          <w:szCs w:val="22"/>
        </w:rPr>
        <w:t>mediocrity</w:t>
      </w:r>
      <w:proofErr w:type="gramEnd"/>
    </w:p>
    <w:p w14:paraId="013DBE7B" w14:textId="32761F79" w:rsidR="3F7C4591" w:rsidRDefault="1F70F242" w:rsidP="6BDA4B5F">
      <w:pPr>
        <w:spacing w:line="259" w:lineRule="auto"/>
        <w:ind w:firstLine="720"/>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 xml:space="preserve">But hey, chin up, at least we fed our </w:t>
      </w:r>
      <w:proofErr w:type="gramStart"/>
      <w:r w:rsidRPr="6BDA4B5F">
        <w:rPr>
          <w:rFonts w:ascii="Calibri" w:eastAsia="Calibri" w:hAnsi="Calibri" w:cs="Calibri"/>
          <w:color w:val="000000" w:themeColor="text1"/>
          <w:sz w:val="22"/>
          <w:szCs w:val="22"/>
        </w:rPr>
        <w:t>curiosities</w:t>
      </w:r>
      <w:proofErr w:type="gramEnd"/>
    </w:p>
    <w:p w14:paraId="151FE4CD" w14:textId="6A276607" w:rsidR="3F7C4591" w:rsidRDefault="1F70F242" w:rsidP="6BDA4B5F">
      <w:pPr>
        <w:spacing w:line="259" w:lineRule="auto"/>
        <w:ind w:firstLine="720"/>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I’m glad we could spend our time here unfolding,</w:t>
      </w:r>
    </w:p>
    <w:p w14:paraId="2FA7275D" w14:textId="13E31A39" w:rsidR="3F7C4591" w:rsidRDefault="1F70F242" w:rsidP="6BDA4B5F">
      <w:pPr>
        <w:spacing w:line="259" w:lineRule="auto"/>
        <w:ind w:firstLine="720"/>
        <w:rPr>
          <w:rFonts w:ascii="Calibri" w:eastAsia="Calibri" w:hAnsi="Calibri" w:cs="Calibri"/>
          <w:color w:val="000000" w:themeColor="text1"/>
          <w:sz w:val="22"/>
          <w:szCs w:val="22"/>
        </w:rPr>
      </w:pPr>
      <w:r w:rsidRPr="6BDA4B5F">
        <w:rPr>
          <w:rFonts w:ascii="Calibri" w:eastAsia="Calibri" w:hAnsi="Calibri" w:cs="Calibri"/>
          <w:color w:val="000000" w:themeColor="text1"/>
          <w:sz w:val="22"/>
          <w:szCs w:val="22"/>
        </w:rPr>
        <w:t>In these rolling fields</w:t>
      </w:r>
    </w:p>
    <w:p w14:paraId="067EF2CF" w14:textId="785A6BE1" w:rsidR="3F7C4591" w:rsidRDefault="3F7C4591" w:rsidP="6BDA4B5F"/>
    <w:p w14:paraId="6E64BF5C" w14:textId="39108C71" w:rsidR="3F7C4591" w:rsidRDefault="3F7C4591" w:rsidP="3F7C4591"/>
    <w:p w14:paraId="328DE1AB" w14:textId="5F80D087" w:rsidR="3F7C4591" w:rsidRDefault="3F7C4591" w:rsidP="3F7C4591"/>
    <w:p w14:paraId="44A2C860" w14:textId="341D5534" w:rsidR="3F7C4591" w:rsidRDefault="3F7C4591" w:rsidP="3F7C4591"/>
    <w:p w14:paraId="7056CFD0" w14:textId="319D9FEA" w:rsidR="3F7C4591" w:rsidRDefault="3F7C4591" w:rsidP="3F7C4591"/>
    <w:p w14:paraId="46868363" w14:textId="2D8BEDAD" w:rsidR="3F7C4591" w:rsidRDefault="3F7C4591" w:rsidP="3F7C4591"/>
    <w:p w14:paraId="3E0DF31F" w14:textId="3E123DF1" w:rsidR="3F7C4591" w:rsidRDefault="3F7C4591" w:rsidP="3F7C4591"/>
    <w:p w14:paraId="27A602A1" w14:textId="77FCA5AE" w:rsidR="3F7C4591" w:rsidRDefault="3F7C4591" w:rsidP="3F7C4591"/>
    <w:p w14:paraId="1BDD1E28" w14:textId="0CC85AD2" w:rsidR="3F7C4591" w:rsidRDefault="3F7C4591" w:rsidP="3F7C4591"/>
    <w:p w14:paraId="6DC40661" w14:textId="1E149EC5" w:rsidR="3F7C4591" w:rsidRDefault="3F7C4591" w:rsidP="3F7C4591"/>
    <w:p w14:paraId="5EEA7A96" w14:textId="07987555" w:rsidR="3F7C4591" w:rsidRDefault="3F7C4591" w:rsidP="3F7C4591"/>
    <w:p w14:paraId="0FB6CF75" w14:textId="77A7C116" w:rsidR="3F7C4591" w:rsidRDefault="3F7C4591" w:rsidP="3F7C4591"/>
    <w:p w14:paraId="406D34F4" w14:textId="1E37BCB6" w:rsidR="3F7C4591" w:rsidRDefault="3F7C4591" w:rsidP="3F7C4591"/>
    <w:p w14:paraId="461E2E8A" w14:textId="0456CBD6" w:rsidR="3F7C4591" w:rsidRDefault="3F7C4591" w:rsidP="3F7C4591"/>
    <w:p w14:paraId="57435D06" w14:textId="35AE80B8" w:rsidR="3F7C4591" w:rsidRDefault="3F7C4591" w:rsidP="3F7C4591"/>
    <w:p w14:paraId="2DE09378" w14:textId="42AC7F98" w:rsidR="3F7C4591" w:rsidRDefault="3F7C4591" w:rsidP="3F7C4591"/>
    <w:p w14:paraId="65D4962A" w14:textId="1D7A4F8C" w:rsidR="3F7C4591" w:rsidRDefault="3F7C4591" w:rsidP="3F7C4591"/>
    <w:p w14:paraId="1C37C843" w14:textId="5C5273CD" w:rsidR="3F7C4591" w:rsidRDefault="3F7C4591" w:rsidP="3F7C4591"/>
    <w:p w14:paraId="6BA0FCDE" w14:textId="16C0B216" w:rsidR="3F7C4591" w:rsidRDefault="3F7C4591" w:rsidP="3F7C4591"/>
    <w:p w14:paraId="0783DE53" w14:textId="1593FF87" w:rsidR="3F7C4591" w:rsidRDefault="3F7C4591" w:rsidP="3F7C4591"/>
    <w:p w14:paraId="05E23DEE" w14:textId="0CD0A674" w:rsidR="3F7C4591" w:rsidRDefault="3F7C4591" w:rsidP="3F7C4591"/>
    <w:p w14:paraId="626A39DE" w14:textId="16BDE322" w:rsidR="3F7C4591" w:rsidRDefault="3F7C4591" w:rsidP="3F7C4591"/>
    <w:p w14:paraId="5AC22293" w14:textId="3D6BB3F7" w:rsidR="3F7C4591" w:rsidRDefault="3F7C4591" w:rsidP="3F7C4591"/>
    <w:p w14:paraId="3DFC09D9" w14:textId="12F781BF" w:rsidR="3F7C4591" w:rsidRDefault="3F7C4591" w:rsidP="3F7C4591"/>
    <w:p w14:paraId="539DE780" w14:textId="20AC0590" w:rsidR="3F7C4591" w:rsidRDefault="3F7C4591" w:rsidP="3F7C4591"/>
    <w:p w14:paraId="4D2FD237" w14:textId="7240431F" w:rsidR="3F7C4591" w:rsidRDefault="3F7C4591" w:rsidP="3F7C4591"/>
    <w:p w14:paraId="5C91D3BB" w14:textId="4C3338F0" w:rsidR="3F7C4591" w:rsidRDefault="3F7C4591" w:rsidP="3F7C4591"/>
    <w:p w14:paraId="499A3314" w14:textId="0B64313A" w:rsidR="690DBFC7" w:rsidRDefault="690DBFC7" w:rsidP="3F7C4591">
      <w:r>
        <w:t>Urija Livingston</w:t>
      </w:r>
    </w:p>
    <w:p w14:paraId="1B76F3D0" w14:textId="3B4BBAA9" w:rsidR="0D3AFA71" w:rsidRDefault="0D3AFA71" w:rsidP="3F7C4591">
      <w:r>
        <w:t xml:space="preserve">Something that I am interested in is </w:t>
      </w:r>
      <w:r w:rsidR="37607BCE">
        <w:t>p</w:t>
      </w:r>
      <w:r w:rsidR="5750D372">
        <w:t>ets</w:t>
      </w:r>
      <w:r w:rsidR="7A5C52BF">
        <w:t xml:space="preserve">. Pets </w:t>
      </w:r>
      <w:r w:rsidR="5750D372">
        <w:t>love and hate each other</w:t>
      </w:r>
      <w:r w:rsidR="0E494419">
        <w:t xml:space="preserve">. </w:t>
      </w:r>
      <w:r w:rsidR="030881DD">
        <w:t xml:space="preserve">They </w:t>
      </w:r>
      <w:r w:rsidR="3CA0E294">
        <w:t>are pl</w:t>
      </w:r>
      <w:r w:rsidR="2762A6E7">
        <w:t>ay</w:t>
      </w:r>
      <w:r w:rsidR="3CA0E294">
        <w:t xml:space="preserve">ful and </w:t>
      </w:r>
      <w:r w:rsidR="71250272">
        <w:t xml:space="preserve">when </w:t>
      </w:r>
      <w:r w:rsidR="08CB69D2">
        <w:t>you are</w:t>
      </w:r>
      <w:r w:rsidR="71250272">
        <w:t xml:space="preserve"> with </w:t>
      </w:r>
      <w:r w:rsidR="49BBF833">
        <w:t>them,</w:t>
      </w:r>
      <w:r w:rsidR="7E38F19E">
        <w:t xml:space="preserve"> they make</w:t>
      </w:r>
      <w:r w:rsidR="6DBE0E6A">
        <w:t xml:space="preserve"> you feel </w:t>
      </w:r>
      <w:r w:rsidR="00AE99F6">
        <w:t>happy.</w:t>
      </w:r>
      <w:r w:rsidR="7E862603">
        <w:t xml:space="preserve"> A </w:t>
      </w:r>
      <w:r w:rsidR="0DA5C455">
        <w:t xml:space="preserve">pet </w:t>
      </w:r>
      <w:r w:rsidR="429CE01C">
        <w:t xml:space="preserve">is something to enjoy not </w:t>
      </w:r>
      <w:r w:rsidR="49A24A43">
        <w:t>being</w:t>
      </w:r>
      <w:r w:rsidR="429CE01C">
        <w:t xml:space="preserve"> mad at, </w:t>
      </w:r>
      <w:r w:rsidR="01C7738C">
        <w:t>treat</w:t>
      </w:r>
      <w:r w:rsidR="140AEB48">
        <w:t xml:space="preserve"> a pet </w:t>
      </w:r>
      <w:r w:rsidR="62BB6190">
        <w:t xml:space="preserve">like it is your mom or dad </w:t>
      </w:r>
      <w:r w:rsidR="03AADBB3">
        <w:t>do not</w:t>
      </w:r>
      <w:r w:rsidR="62BB6190">
        <w:t xml:space="preserve"> treat them like a str</w:t>
      </w:r>
      <w:r w:rsidR="3FA0CBD6">
        <w:t>anger</w:t>
      </w:r>
      <w:r w:rsidR="16190FAA">
        <w:t xml:space="preserve">. When you get a </w:t>
      </w:r>
      <w:r w:rsidR="4ADCF0F0">
        <w:t>pet,</w:t>
      </w:r>
      <w:r w:rsidR="16190FAA">
        <w:t xml:space="preserve"> they can</w:t>
      </w:r>
      <w:r w:rsidR="0124A461">
        <w:t xml:space="preserve"> be really hurt so you must treat </w:t>
      </w:r>
      <w:r w:rsidR="04AA3DC2">
        <w:t xml:space="preserve">them </w:t>
      </w:r>
      <w:r w:rsidR="5A1D7297">
        <w:t xml:space="preserve">with </w:t>
      </w:r>
      <w:r w:rsidR="1C2F75F8">
        <w:t>respect,</w:t>
      </w:r>
      <w:r w:rsidR="5A1D7297">
        <w:t xml:space="preserve"> and </w:t>
      </w:r>
      <w:r w:rsidR="2BFAC932">
        <w:t>they will</w:t>
      </w:r>
      <w:r w:rsidR="06D7E86B">
        <w:t xml:space="preserve"> give it back</w:t>
      </w:r>
      <w:r w:rsidR="47C5EBA8">
        <w:t>.</w:t>
      </w:r>
      <w:r w:rsidR="22960C5C">
        <w:t xml:space="preserve"> Its </w:t>
      </w:r>
      <w:proofErr w:type="spellStart"/>
      <w:r w:rsidR="22960C5C">
        <w:t>urija</w:t>
      </w:r>
      <w:proofErr w:type="spellEnd"/>
      <w:r w:rsidR="22960C5C">
        <w:t xml:space="preserve"> hope you liked my story.</w:t>
      </w:r>
    </w:p>
    <w:p w14:paraId="36B1FE24" w14:textId="1D3B8CF5" w:rsidR="3F7C4591" w:rsidRDefault="3F7C4591" w:rsidP="3F7C4591"/>
    <w:p w14:paraId="7CAC2EC8" w14:textId="078AF0DF" w:rsidR="3F7C4591" w:rsidRDefault="3F7C4591" w:rsidP="3F7C4591"/>
    <w:p w14:paraId="1D306F2D" w14:textId="356839CE" w:rsidR="429CE01C" w:rsidRDefault="429CE01C" w:rsidP="3F7C4591">
      <w:r>
        <w:lastRenderedPageBreak/>
        <w:t xml:space="preserve"> </w:t>
      </w:r>
    </w:p>
    <w:p w14:paraId="1EC80A14" w14:textId="75853FC0" w:rsidR="3F7C4591" w:rsidRDefault="3F7C4591" w:rsidP="3F7C4591"/>
    <w:p w14:paraId="1288BD28" w14:textId="20E3A398" w:rsidR="3F7C4591" w:rsidRDefault="3F7C4591" w:rsidP="3F7C4591"/>
    <w:p w14:paraId="4BAD466C" w14:textId="542813A0" w:rsidR="3F7C4591" w:rsidRDefault="3F7C4591" w:rsidP="3F7C4591"/>
    <w:p w14:paraId="1B486014" w14:textId="04926DA9" w:rsidR="3F7C4591" w:rsidRDefault="3F7C4591" w:rsidP="3F7C4591"/>
    <w:p w14:paraId="10BCB0AB" w14:textId="58BC7AC7" w:rsidR="3F7C4591" w:rsidRDefault="3F7C4591" w:rsidP="3F7C4591"/>
    <w:p w14:paraId="4F52A226" w14:textId="169A0A25" w:rsidR="3F7C4591" w:rsidRDefault="3F7C4591" w:rsidP="3F7C4591"/>
    <w:p w14:paraId="34171DDA" w14:textId="737336DD" w:rsidR="3F7C4591" w:rsidRDefault="3F7C4591" w:rsidP="3F7C4591"/>
    <w:p w14:paraId="110DBCE6" w14:textId="0D129CC8" w:rsidR="3F7C4591" w:rsidRDefault="3F7C4591" w:rsidP="3F7C4591"/>
    <w:p w14:paraId="76203547" w14:textId="4C355141" w:rsidR="3F7C4591" w:rsidRDefault="3F7C4591" w:rsidP="3F7C4591"/>
    <w:p w14:paraId="5ED389EE" w14:textId="10D34228" w:rsidR="3F7C4591" w:rsidRDefault="3F7C4591" w:rsidP="3F7C4591"/>
    <w:p w14:paraId="1BB395D3" w14:textId="1B1E9CB1" w:rsidR="3F7C4591" w:rsidRDefault="3F7C4591" w:rsidP="3F7C4591"/>
    <w:p w14:paraId="2D8B08AA" w14:textId="7855D970" w:rsidR="3F7C4591" w:rsidRDefault="3F7C4591" w:rsidP="3F7C4591"/>
    <w:p w14:paraId="1F3B622A" w14:textId="5A91F615" w:rsidR="3F7C4591" w:rsidRDefault="3F7C4591" w:rsidP="3F7C4591"/>
    <w:p w14:paraId="65318C42" w14:textId="25D228EC" w:rsidR="3F7C4591" w:rsidRDefault="3F7C4591" w:rsidP="3F7C4591"/>
    <w:p w14:paraId="52BD9064" w14:textId="0FB5A08D" w:rsidR="690DBFC7" w:rsidRDefault="690DBFC7" w:rsidP="3F7C4591">
      <w:proofErr w:type="spellStart"/>
      <w:r>
        <w:t>Marlaha</w:t>
      </w:r>
      <w:proofErr w:type="spellEnd"/>
      <w:r>
        <w:t xml:space="preserve"> </w:t>
      </w:r>
      <w:proofErr w:type="spellStart"/>
      <w:r>
        <w:t>Mckinney</w:t>
      </w:r>
      <w:proofErr w:type="spellEnd"/>
    </w:p>
    <w:p w14:paraId="60642F61" w14:textId="2AD5A324" w:rsidR="25582FBC" w:rsidRDefault="25582FBC" w:rsidP="3F7C4591">
      <w:r>
        <w:t xml:space="preserve">Something that </w:t>
      </w:r>
      <w:r w:rsidR="2B683AE9">
        <w:t xml:space="preserve">I </w:t>
      </w:r>
      <w:r>
        <w:t>am int</w:t>
      </w:r>
      <w:r w:rsidR="7692A4F8">
        <w:t>erested in is vacations</w:t>
      </w:r>
      <w:r w:rsidR="38E96C39">
        <w:t>. T</w:t>
      </w:r>
      <w:r w:rsidR="7692A4F8">
        <w:t xml:space="preserve">hey can be </w:t>
      </w:r>
      <w:r w:rsidR="19179770">
        <w:t>fun,</w:t>
      </w:r>
      <w:r w:rsidR="7692A4F8">
        <w:t xml:space="preserve"> or they can be </w:t>
      </w:r>
      <w:r w:rsidR="70E6EB37">
        <w:t>boring,</w:t>
      </w:r>
      <w:r w:rsidR="4858B5C8">
        <w:t xml:space="preserve"> most</w:t>
      </w:r>
      <w:r w:rsidR="2BA37247">
        <w:t xml:space="preserve"> of the time they are fun</w:t>
      </w:r>
      <w:r w:rsidR="4A3C77ED">
        <w:t>.</w:t>
      </w:r>
      <w:r w:rsidR="2BA37247">
        <w:t xml:space="preserve"> </w:t>
      </w:r>
      <w:r w:rsidR="7B8F6DEC">
        <w:t xml:space="preserve">You </w:t>
      </w:r>
      <w:r w:rsidR="2BA37247">
        <w:t xml:space="preserve">get to go somewhere new and along the way you might </w:t>
      </w:r>
      <w:r w:rsidR="470FAD1E">
        <w:t xml:space="preserve">just see mountains </w:t>
      </w:r>
      <w:r w:rsidR="375EC547">
        <w:t>and a</w:t>
      </w:r>
      <w:r w:rsidR="470FAD1E">
        <w:t xml:space="preserve"> whole lot of trees</w:t>
      </w:r>
      <w:r w:rsidR="054C093D">
        <w:t>.</w:t>
      </w:r>
      <w:r w:rsidR="470FAD1E">
        <w:t xml:space="preserve"> </w:t>
      </w:r>
      <w:r w:rsidR="4DD7CD98">
        <w:t>I</w:t>
      </w:r>
      <w:r w:rsidR="470FAD1E">
        <w:t xml:space="preserve">t depends on where </w:t>
      </w:r>
      <w:r w:rsidR="49D732BC">
        <w:t>you're</w:t>
      </w:r>
      <w:r w:rsidR="470FAD1E">
        <w:t xml:space="preserve"> g</w:t>
      </w:r>
      <w:r w:rsidR="46C1AEB0">
        <w:t>oing,</w:t>
      </w:r>
      <w:r w:rsidR="45E37A8B">
        <w:t xml:space="preserve"> </w:t>
      </w:r>
      <w:r w:rsidR="266E0912">
        <w:t xml:space="preserve">you might just see </w:t>
      </w:r>
      <w:r w:rsidR="20D06F5D">
        <w:t>snow,</w:t>
      </w:r>
      <w:r w:rsidR="266E0912">
        <w:t xml:space="preserve"> </w:t>
      </w:r>
      <w:r w:rsidR="2FF7A246">
        <w:t xml:space="preserve">but the ride might be boring so make it fun and play road games with your </w:t>
      </w:r>
      <w:r w:rsidR="5C3A9ECD">
        <w:t>family</w:t>
      </w:r>
      <w:r w:rsidR="4B8CAEF9">
        <w:t>. You</w:t>
      </w:r>
      <w:r w:rsidR="5C3A9ECD">
        <w:t xml:space="preserve"> will have a great time just make the </w:t>
      </w:r>
      <w:r w:rsidR="5EE14432">
        <w:t>best</w:t>
      </w:r>
      <w:r w:rsidR="5C3A9ECD">
        <w:t xml:space="preserve"> of </w:t>
      </w:r>
      <w:r w:rsidR="50B4C5B9">
        <w:t>it.</w:t>
      </w:r>
      <w:r w:rsidR="1F2F8AAD">
        <w:t xml:space="preserve"> </w:t>
      </w:r>
    </w:p>
    <w:p w14:paraId="0EDBAB5F" w14:textId="37CBAA70" w:rsidR="3F7C4591" w:rsidRDefault="3F7C4591" w:rsidP="3F7C4591"/>
    <w:p w14:paraId="673A4988" w14:textId="7630A982" w:rsidR="3F7C4591" w:rsidRDefault="3F7C4591" w:rsidP="3F7C4591"/>
    <w:p w14:paraId="55DF34D4" w14:textId="4FAEB697" w:rsidR="3F7C4591" w:rsidRDefault="3F7C4591" w:rsidP="3F7C4591"/>
    <w:p w14:paraId="1FB71C03" w14:textId="57A76D2F" w:rsidR="2BA37247" w:rsidRDefault="2BA37247" w:rsidP="3F7C4591">
      <w:r>
        <w:t xml:space="preserve"> </w:t>
      </w:r>
    </w:p>
    <w:p w14:paraId="20FF3A64" w14:textId="0BFB01EA" w:rsidR="3F7C4591" w:rsidRDefault="3F7C4591" w:rsidP="3F7C4591"/>
    <w:p w14:paraId="28D77B12" w14:textId="069E325A" w:rsidR="3F7C4591" w:rsidRDefault="3F7C4591" w:rsidP="3F7C4591"/>
    <w:p w14:paraId="026D4859" w14:textId="35F0CA7F" w:rsidR="3F7C4591" w:rsidRDefault="3F7C4591" w:rsidP="3F7C4591"/>
    <w:p w14:paraId="3E61C9AB" w14:textId="64B8D566" w:rsidR="3F7C4591" w:rsidRDefault="3F7C4591" w:rsidP="3F7C4591"/>
    <w:p w14:paraId="5884AE1B" w14:textId="3276D8C7" w:rsidR="3F7C4591" w:rsidRDefault="3F7C4591" w:rsidP="3F7C4591"/>
    <w:p w14:paraId="50F5E024" w14:textId="0CAAEABA" w:rsidR="3F7C4591" w:rsidRDefault="3F7C4591" w:rsidP="3F7C4591"/>
    <w:p w14:paraId="728931A6" w14:textId="48206B39" w:rsidR="3F7C4591" w:rsidRDefault="3F7C4591" w:rsidP="3F7C4591"/>
    <w:p w14:paraId="580F6A0A" w14:textId="7AEC0692" w:rsidR="3F7C4591" w:rsidRDefault="3F7C4591" w:rsidP="3F7C4591"/>
    <w:p w14:paraId="28A4095B" w14:textId="69F89D81" w:rsidR="3F7C4591" w:rsidRDefault="3F7C4591" w:rsidP="3F7C4591"/>
    <w:p w14:paraId="3A67284D" w14:textId="706A01EB" w:rsidR="3F7C4591" w:rsidRDefault="3F7C4591" w:rsidP="3F7C4591"/>
    <w:p w14:paraId="10DAEA69" w14:textId="271DA977" w:rsidR="3F7C4591" w:rsidRDefault="3F7C4591" w:rsidP="3F7C4591"/>
    <w:p w14:paraId="28627F8A" w14:textId="5EE76FB0" w:rsidR="3F7C4591" w:rsidRDefault="3F7C4591" w:rsidP="3F7C4591"/>
    <w:p w14:paraId="2CED161B" w14:textId="5A9FDEB3" w:rsidR="3F7C4591" w:rsidRDefault="3F7C4591" w:rsidP="3F7C4591"/>
    <w:p w14:paraId="3D91D650" w14:textId="3C7063A1" w:rsidR="3F7C4591" w:rsidRDefault="3F7C4591" w:rsidP="3F7C4591"/>
    <w:p w14:paraId="6F72D111" w14:textId="4BC20A89" w:rsidR="3F7C4591" w:rsidRDefault="3F7C4591" w:rsidP="3F7C4591"/>
    <w:p w14:paraId="676EFF0B" w14:textId="7FAA16AF" w:rsidR="3F7C4591" w:rsidRDefault="3F7C4591" w:rsidP="3F7C4591"/>
    <w:p w14:paraId="3A19C82E" w14:textId="6086B1A8" w:rsidR="3F7C4591" w:rsidRDefault="3F7C4591" w:rsidP="3F7C4591"/>
    <w:p w14:paraId="3BCB35F4" w14:textId="46098D31" w:rsidR="3F7C4591" w:rsidRDefault="3F7C4591" w:rsidP="3F7C4591"/>
    <w:p w14:paraId="674E2A58" w14:textId="11FD0DCE" w:rsidR="3F7C4591" w:rsidRDefault="3F7C4591" w:rsidP="3F7C4591"/>
    <w:p w14:paraId="0334BF68" w14:textId="34C27F12" w:rsidR="3F7C4591" w:rsidRDefault="3F7C4591" w:rsidP="3F7C4591"/>
    <w:p w14:paraId="13CB64D2" w14:textId="4AF3BB80" w:rsidR="3F7C4591" w:rsidRDefault="3F7C4591" w:rsidP="3F7C4591"/>
    <w:p w14:paraId="538C74A4" w14:textId="4EF2A830" w:rsidR="3F7C4591" w:rsidRDefault="3F7C4591" w:rsidP="3F7C4591"/>
    <w:p w14:paraId="260B48B8" w14:textId="7447AD13" w:rsidR="690DBFC7" w:rsidRDefault="690DBFC7" w:rsidP="3F7C4591">
      <w:r>
        <w:t>Khang Nguyen</w:t>
      </w:r>
    </w:p>
    <w:p w14:paraId="40ADA93C" w14:textId="02FE6BEB" w:rsidR="1A941E07" w:rsidRDefault="1A941E07" w:rsidP="3F7C4591">
      <w:r>
        <w:t xml:space="preserve">                                                                              </w:t>
      </w:r>
      <w:r w:rsidRPr="3F7C4591">
        <w:rPr>
          <w:sz w:val="32"/>
          <w:szCs w:val="32"/>
        </w:rPr>
        <w:t>Sport</w:t>
      </w:r>
      <w:r>
        <w:tab/>
      </w:r>
      <w:r>
        <w:tab/>
      </w:r>
      <w:r>
        <w:tab/>
      </w:r>
      <w:r>
        <w:tab/>
      </w:r>
      <w:r>
        <w:tab/>
      </w:r>
    </w:p>
    <w:p w14:paraId="3BBB7A91" w14:textId="551D3D70" w:rsidR="1A941E07" w:rsidRDefault="1A941E07" w:rsidP="3F7C4591">
      <w:r>
        <w:t xml:space="preserve">My favorite sport is soccer. I </w:t>
      </w:r>
      <w:r w:rsidR="5963F0A2">
        <w:t>really</w:t>
      </w:r>
      <w:r>
        <w:t xml:space="preserve"> like soccer because it </w:t>
      </w:r>
      <w:r w:rsidR="0EEF9090">
        <w:t>helps</w:t>
      </w:r>
      <w:r>
        <w:t xml:space="preserve"> my </w:t>
      </w:r>
      <w:r w:rsidR="0CCAEC83">
        <w:t>legs get</w:t>
      </w:r>
      <w:r>
        <w:t xml:space="preserve"> </w:t>
      </w:r>
      <w:r w:rsidR="1C13ACC2">
        <w:t xml:space="preserve">stronger </w:t>
      </w:r>
      <w:r w:rsidR="7191B39C">
        <w:t>and I</w:t>
      </w:r>
      <w:r w:rsidR="0538F0A3">
        <w:t xml:space="preserve"> </w:t>
      </w:r>
      <w:r w:rsidR="0744252A">
        <w:t xml:space="preserve">can </w:t>
      </w:r>
      <w:r w:rsidR="0538F0A3">
        <w:t xml:space="preserve">make new </w:t>
      </w:r>
      <w:r w:rsidR="7A117E09">
        <w:t xml:space="preserve">friends. </w:t>
      </w:r>
      <w:r w:rsidR="4E9222EA">
        <w:t>I always play this with my brother when I have time and it is fun. You want to know how to play?</w:t>
      </w:r>
      <w:r w:rsidR="46D491E6">
        <w:t xml:space="preserve"> </w:t>
      </w:r>
      <w:r w:rsidR="6040800E">
        <w:t>Normally</w:t>
      </w:r>
      <w:r w:rsidR="12BE7189">
        <w:t xml:space="preserve"> we have two </w:t>
      </w:r>
      <w:r w:rsidR="76778BF5">
        <w:t>teams</w:t>
      </w:r>
      <w:r w:rsidR="048480C6">
        <w:t xml:space="preserve"> and two </w:t>
      </w:r>
      <w:r w:rsidR="254280FD">
        <w:t>nets</w:t>
      </w:r>
      <w:r w:rsidR="048480C6">
        <w:t xml:space="preserve"> you need to</w:t>
      </w:r>
      <w:r w:rsidR="497486E3">
        <w:t xml:space="preserve"> </w:t>
      </w:r>
      <w:r w:rsidR="048480C6">
        <w:t xml:space="preserve">kick the ball into the net </w:t>
      </w:r>
      <w:r w:rsidR="4B7BAEF9">
        <w:t>when the time is over</w:t>
      </w:r>
      <w:r w:rsidR="51B24563">
        <w:t>. Which</w:t>
      </w:r>
      <w:r w:rsidR="4B7BAEF9">
        <w:t xml:space="preserve"> team </w:t>
      </w:r>
      <w:r w:rsidR="639146D6">
        <w:t>has</w:t>
      </w:r>
      <w:r w:rsidR="4B7BAEF9">
        <w:t xml:space="preserve"> the most points wins.</w:t>
      </w:r>
    </w:p>
    <w:p w14:paraId="163CA62F" w14:textId="230B16A8" w:rsidR="3F7C4591" w:rsidRDefault="3F7C4591" w:rsidP="3F7C4591"/>
    <w:p w14:paraId="22E0AC11" w14:textId="73E6F43C" w:rsidR="3F7C4591" w:rsidRDefault="3F7C4591" w:rsidP="3F7C4591"/>
    <w:p w14:paraId="300EAA83" w14:textId="138DCBF6" w:rsidR="3F7C4591" w:rsidRDefault="3F7C4591" w:rsidP="3F7C4591"/>
    <w:p w14:paraId="2EA9DE05" w14:textId="58EA6B9D" w:rsidR="3F7C4591" w:rsidRDefault="3F7C4591" w:rsidP="3F7C4591"/>
    <w:p w14:paraId="0F30CDF4" w14:textId="5365DFD7" w:rsidR="3F7C4591" w:rsidRDefault="3F7C4591" w:rsidP="3F7C4591"/>
    <w:p w14:paraId="5A7EC0FA" w14:textId="6148EAFD" w:rsidR="3F7C4591" w:rsidRDefault="3F7C4591" w:rsidP="3F7C4591"/>
    <w:p w14:paraId="507CF174" w14:textId="02C4813D" w:rsidR="3F7C4591" w:rsidRDefault="3F7C4591" w:rsidP="3F7C4591"/>
    <w:p w14:paraId="2E701A3D" w14:textId="09E45B4B" w:rsidR="3F7C4591" w:rsidRDefault="3F7C4591" w:rsidP="3F7C4591"/>
    <w:p w14:paraId="7178806A" w14:textId="1F7B46F0" w:rsidR="3F7C4591" w:rsidRDefault="3F7C4591" w:rsidP="3F7C4591"/>
    <w:p w14:paraId="1889FFD6" w14:textId="6AFB22C9" w:rsidR="3F7C4591" w:rsidRDefault="3F7C4591" w:rsidP="3F7C4591"/>
    <w:p w14:paraId="716765E3" w14:textId="6C8692D0" w:rsidR="3F7C4591" w:rsidRDefault="3F7C4591" w:rsidP="3F7C4591"/>
    <w:p w14:paraId="669A5F16" w14:textId="23D29B6F" w:rsidR="3F7C4591" w:rsidRDefault="3F7C4591" w:rsidP="3F7C4591"/>
    <w:p w14:paraId="58DB8EC1" w14:textId="194B4B98" w:rsidR="3F7C4591" w:rsidRDefault="3F7C4591" w:rsidP="3F7C4591"/>
    <w:p w14:paraId="6F0BAB48" w14:textId="53A1D758" w:rsidR="3F7C4591" w:rsidRDefault="3F7C4591" w:rsidP="3F7C4591"/>
    <w:p w14:paraId="784A2E4D" w14:textId="7650AC47" w:rsidR="3F7C4591" w:rsidRDefault="3F7C4591" w:rsidP="3F7C4591"/>
    <w:p w14:paraId="2B104B13" w14:textId="795B4255" w:rsidR="3F7C4591" w:rsidRDefault="3F7C4591" w:rsidP="3F7C4591"/>
    <w:p w14:paraId="32591AC0" w14:textId="7721169B" w:rsidR="3F7C4591" w:rsidRDefault="3F7C4591" w:rsidP="3F7C4591"/>
    <w:p w14:paraId="0A79DE15" w14:textId="6529D021" w:rsidR="3F7C4591" w:rsidRDefault="3F7C4591" w:rsidP="3F7C4591"/>
    <w:p w14:paraId="0B0528DF" w14:textId="431FDFD5" w:rsidR="3F7C4591" w:rsidRDefault="3F7C4591" w:rsidP="3F7C4591"/>
    <w:p w14:paraId="6ECE47D3" w14:textId="457F42C7" w:rsidR="3F7C4591" w:rsidRDefault="3F7C4591" w:rsidP="3F7C4591"/>
    <w:p w14:paraId="5B4725D8" w14:textId="38ECB617" w:rsidR="3F7C4591" w:rsidRDefault="3F7C4591" w:rsidP="3F7C4591"/>
    <w:p w14:paraId="576A781B" w14:textId="13AD761E" w:rsidR="3F7C4591" w:rsidRDefault="3F7C4591" w:rsidP="3F7C4591"/>
    <w:p w14:paraId="55BE528B" w14:textId="7FE4C17D" w:rsidR="3F7C4591" w:rsidRDefault="3F7C4591" w:rsidP="3F7C4591"/>
    <w:p w14:paraId="10BC297B" w14:textId="62376C8D" w:rsidR="3F7C4591" w:rsidRDefault="3F7C4591" w:rsidP="3F7C4591"/>
    <w:p w14:paraId="2F0604A2" w14:textId="43E26A0F" w:rsidR="690DBFC7" w:rsidRDefault="690DBFC7" w:rsidP="3F7C4591">
      <w:proofErr w:type="spellStart"/>
      <w:r>
        <w:t>Ke’marey</w:t>
      </w:r>
      <w:proofErr w:type="spellEnd"/>
      <w:r>
        <w:t xml:space="preserve"> Norton</w:t>
      </w:r>
    </w:p>
    <w:p w14:paraId="561498C7" w14:textId="52F6815D" w:rsidR="3F7C4591" w:rsidRDefault="3F7C4591" w:rsidP="3F7C4591"/>
    <w:p w14:paraId="3A0CD62D" w14:textId="5F8A149A" w:rsidR="22C53F48" w:rsidRDefault="22C53F48" w:rsidP="3F7C4591">
      <w:pPr>
        <w:shd w:val="clear" w:color="auto" w:fill="FFFFFF" w:themeFill="background1"/>
      </w:pPr>
      <w:r>
        <w:lastRenderedPageBreak/>
        <w:t>Sports are a love-hate relationship, some people like sports some</w:t>
      </w:r>
      <w:r w:rsidR="4C890120">
        <w:t xml:space="preserve"> people don’t.</w:t>
      </w:r>
      <w:r w:rsidR="03128CF6">
        <w:t xml:space="preserve"> There are multiple sports like football, soccer, basketball, an</w:t>
      </w:r>
      <w:r w:rsidR="260F4F51">
        <w:t>d more. But my personal favorite is football.</w:t>
      </w:r>
      <w:r w:rsidR="4B51FBD7">
        <w:t xml:space="preserve"> I like football because </w:t>
      </w:r>
      <w:r w:rsidR="1FDD6F1D">
        <w:t xml:space="preserve">I </w:t>
      </w:r>
      <w:r w:rsidR="0E88F383">
        <w:t>like watching football and I like playing football.</w:t>
      </w:r>
      <w:r w:rsidR="29DA1925">
        <w:t xml:space="preserve"> </w:t>
      </w:r>
      <w:r w:rsidR="7AD80978">
        <w:t>So,</w:t>
      </w:r>
      <w:r w:rsidR="29DA1925">
        <w:t xml:space="preserve"> </w:t>
      </w:r>
      <w:r w:rsidR="015ECBE0">
        <w:t>to me</w:t>
      </w:r>
      <w:r w:rsidR="143B4266">
        <w:t xml:space="preserve"> that is the sport that is best for </w:t>
      </w:r>
      <w:r w:rsidR="21FE06E0">
        <w:t>me. All the other sports are</w:t>
      </w:r>
      <w:r w:rsidR="14B1D7ED">
        <w:t xml:space="preserve"> good, but my favorite is football. So that is all, </w:t>
      </w:r>
      <w:r w:rsidR="45A7A2D0">
        <w:t>have a good d</w:t>
      </w:r>
      <w:r w:rsidR="77EF40EF">
        <w:t>ay.</w:t>
      </w:r>
      <w:r w:rsidR="14B1D7ED">
        <w:t xml:space="preserve"> </w:t>
      </w:r>
    </w:p>
    <w:p w14:paraId="0FCED3F9" w14:textId="210DD85F" w:rsidR="3F7C4591" w:rsidRDefault="3F7C4591" w:rsidP="3F7C4591"/>
    <w:p w14:paraId="5DDCAD91" w14:textId="7E3371F6" w:rsidR="3F7C4591" w:rsidRDefault="3F7C4591" w:rsidP="3F7C4591">
      <w:pPr>
        <w:shd w:val="clear" w:color="auto" w:fill="FFFFFF" w:themeFill="background1"/>
      </w:pPr>
    </w:p>
    <w:p w14:paraId="062E580C" w14:textId="3B319E71" w:rsidR="3F7C4591" w:rsidRDefault="3F7C4591" w:rsidP="3F7C4591"/>
    <w:p w14:paraId="4BD2D4C6" w14:textId="7608DA33" w:rsidR="3F7C4591" w:rsidRDefault="3F7C4591" w:rsidP="3F7C4591"/>
    <w:p w14:paraId="59AC346A" w14:textId="4DA98AB6" w:rsidR="3F7C4591" w:rsidRDefault="3F7C4591" w:rsidP="3F7C4591"/>
    <w:p w14:paraId="429FE75D" w14:textId="57397A9F" w:rsidR="3F7C4591" w:rsidRDefault="3F7C4591" w:rsidP="3F7C4591"/>
    <w:p w14:paraId="5A8EBC2D" w14:textId="28B203AD" w:rsidR="3F7C4591" w:rsidRDefault="3F7C4591" w:rsidP="3F7C4591"/>
    <w:p w14:paraId="3C010243" w14:textId="46F7B076" w:rsidR="3F7C4591" w:rsidRDefault="3F7C4591" w:rsidP="3F7C4591"/>
    <w:p w14:paraId="54A2069A" w14:textId="455B0C92" w:rsidR="3F7C4591" w:rsidRDefault="3F7C4591" w:rsidP="3F7C4591"/>
    <w:p w14:paraId="6AC8E45D" w14:textId="132C37FF" w:rsidR="3F7C4591" w:rsidRDefault="3F7C4591" w:rsidP="3F7C4591"/>
    <w:p w14:paraId="7232EB3C" w14:textId="722788FE" w:rsidR="3F7C4591" w:rsidRDefault="3F7C4591" w:rsidP="3F7C4591"/>
    <w:p w14:paraId="402A3D5E" w14:textId="1A2DFF4F" w:rsidR="3F7C4591" w:rsidRDefault="3F7C4591" w:rsidP="3F7C4591"/>
    <w:p w14:paraId="6D3C08E7" w14:textId="3DB351E7" w:rsidR="3F7C4591" w:rsidRDefault="3F7C4591" w:rsidP="3F7C4591"/>
    <w:p w14:paraId="3FB40342" w14:textId="65B0F749" w:rsidR="3F7C4591" w:rsidRDefault="3F7C4591" w:rsidP="3F7C4591"/>
    <w:p w14:paraId="66464C50" w14:textId="3DF06B9F" w:rsidR="3F7C4591" w:rsidRDefault="3F7C4591" w:rsidP="3F7C4591"/>
    <w:p w14:paraId="398AF4FA" w14:textId="507CFB01" w:rsidR="3F7C4591" w:rsidRDefault="3F7C4591" w:rsidP="3F7C4591"/>
    <w:p w14:paraId="16D12D14" w14:textId="00496C89" w:rsidR="3F7C4591" w:rsidRDefault="3F7C4591" w:rsidP="3F7C4591"/>
    <w:p w14:paraId="229A7FAF" w14:textId="0E8BC153" w:rsidR="3F7C4591" w:rsidRDefault="3F7C4591" w:rsidP="3F7C4591"/>
    <w:p w14:paraId="01C77C54" w14:textId="5E8F16C9" w:rsidR="3F7C4591" w:rsidRDefault="3F7C4591" w:rsidP="3F7C4591"/>
    <w:p w14:paraId="0F522D31" w14:textId="3DF5B4E7" w:rsidR="3F7C4591" w:rsidRDefault="3F7C4591" w:rsidP="3F7C4591"/>
    <w:p w14:paraId="3BABF2B3" w14:textId="75FDF8CD" w:rsidR="3F7C4591" w:rsidRDefault="3F7C4591" w:rsidP="3F7C4591"/>
    <w:p w14:paraId="1A5124F4" w14:textId="60AEBFED" w:rsidR="3F7C4591" w:rsidRDefault="3F7C4591" w:rsidP="3F7C4591"/>
    <w:p w14:paraId="0F134352" w14:textId="4223381E" w:rsidR="3F7C4591" w:rsidRDefault="3F7C4591" w:rsidP="3F7C4591"/>
    <w:p w14:paraId="24F49EA2" w14:textId="2D798F5F" w:rsidR="690DBFC7" w:rsidRDefault="690DBFC7" w:rsidP="3F7C4591">
      <w:r>
        <w:t>Soffy Perkins</w:t>
      </w:r>
      <w:r w:rsidR="3B1AD82C">
        <w:t>......</w:t>
      </w:r>
    </w:p>
    <w:p w14:paraId="13B14085" w14:textId="3996C917" w:rsidR="35B15AAC" w:rsidRDefault="35B15AAC" w:rsidP="3F7C4591">
      <w:r>
        <w:t xml:space="preserve">My favorite memory is when </w:t>
      </w:r>
      <w:proofErr w:type="spellStart"/>
      <w:r>
        <w:t>i</w:t>
      </w:r>
      <w:proofErr w:type="spellEnd"/>
      <w:r>
        <w:t xml:space="preserve"> </w:t>
      </w:r>
      <w:r w:rsidR="21232CF5">
        <w:t>pushed</w:t>
      </w:r>
      <w:r>
        <w:t xml:space="preserve"> my brother on the swing</w:t>
      </w:r>
      <w:r w:rsidR="4F13AE96">
        <w:t>. Then he fell off the swing and laughed.</w:t>
      </w:r>
      <w:r w:rsidR="17ABE462">
        <w:t xml:space="preserve"> Another memory is when </w:t>
      </w:r>
      <w:r w:rsidR="7B5721D8">
        <w:t>I</w:t>
      </w:r>
      <w:r w:rsidR="17ABE462">
        <w:t xml:space="preserve"> went to the beach</w:t>
      </w:r>
      <w:r w:rsidR="4C43D637">
        <w:t>/</w:t>
      </w:r>
      <w:r w:rsidR="65E5CF1D">
        <w:t>pool with</w:t>
      </w:r>
      <w:r w:rsidR="17ABE462">
        <w:t xml:space="preserve"> my </w:t>
      </w:r>
      <w:r w:rsidR="7F252436">
        <w:t xml:space="preserve">cousin </w:t>
      </w:r>
      <w:r w:rsidR="7F720027">
        <w:t>and my</w:t>
      </w:r>
      <w:r w:rsidR="2418C5A0">
        <w:t xml:space="preserve"> family. We all had </w:t>
      </w:r>
      <w:r w:rsidR="5167F23A">
        <w:t>a</w:t>
      </w:r>
      <w:r w:rsidR="2418C5A0">
        <w:t xml:space="preserve"> great time until my brother pushed ava into the mud</w:t>
      </w:r>
      <w:r w:rsidR="5FCC3FC8">
        <w:t>. Then we went to go get ice cream but then it started raining</w:t>
      </w:r>
      <w:r w:rsidR="4E55A10A">
        <w:t xml:space="preserve">. So, we went to the store to get ice cream </w:t>
      </w:r>
      <w:r w:rsidR="72F118E8">
        <w:t>instead. Then</w:t>
      </w:r>
      <w:r w:rsidR="4E55A10A">
        <w:t xml:space="preserve"> </w:t>
      </w:r>
      <w:r w:rsidR="0BC794C6">
        <w:t>my</w:t>
      </w:r>
      <w:r w:rsidR="4E55A10A">
        <w:t xml:space="preserve"> </w:t>
      </w:r>
      <w:r w:rsidR="1AD8FBE8">
        <w:t>brother and friends played tag outside together</w:t>
      </w:r>
      <w:r w:rsidR="47EB8910">
        <w:t xml:space="preserve">. Then me and my brother played </w:t>
      </w:r>
      <w:r w:rsidR="55002D62">
        <w:t>Fortnite,</w:t>
      </w:r>
      <w:r w:rsidR="47EB8910">
        <w:t xml:space="preserve"> and I won </w:t>
      </w:r>
      <w:proofErr w:type="spellStart"/>
      <w:r w:rsidR="3EA51D4C">
        <w:t>OfCourse</w:t>
      </w:r>
      <w:proofErr w:type="spellEnd"/>
      <w:r w:rsidR="3EA51D4C">
        <w:t>. But those are my favorite memories.</w:t>
      </w:r>
      <w:r w:rsidR="040B788B">
        <w:t xml:space="preserve"> 1/23/24</w:t>
      </w:r>
      <w:r w:rsidR="374E60A0">
        <w:t xml:space="preserve"> </w:t>
      </w:r>
    </w:p>
    <w:p w14:paraId="74F2E11F" w14:textId="1D6FDBA4" w:rsidR="3F7C4591" w:rsidRDefault="3F7C4591" w:rsidP="3F7C4591"/>
    <w:p w14:paraId="001643A2" w14:textId="669DD0C3" w:rsidR="3F7C4591" w:rsidRDefault="3F7C4591" w:rsidP="3F7C4591"/>
    <w:p w14:paraId="380DF262" w14:textId="07A67D0D" w:rsidR="3F7C4591" w:rsidRDefault="3F7C4591" w:rsidP="3F7C4591"/>
    <w:p w14:paraId="033D35A3" w14:textId="3B286101" w:rsidR="3F7C4591" w:rsidRDefault="3F7C4591" w:rsidP="3F7C4591"/>
    <w:p w14:paraId="23FE5A53" w14:textId="309F7995" w:rsidR="3F7C4591" w:rsidRDefault="3F7C4591" w:rsidP="3F7C4591"/>
    <w:p w14:paraId="27A03AEC" w14:textId="14DF624B" w:rsidR="3F7C4591" w:rsidRDefault="3F7C4591" w:rsidP="3F7C4591"/>
    <w:p w14:paraId="2CC03E68" w14:textId="71B68E09" w:rsidR="3F7C4591" w:rsidRDefault="3F7C4591" w:rsidP="3F7C4591"/>
    <w:p w14:paraId="7B1CDFD9" w14:textId="58295690" w:rsidR="3F7C4591" w:rsidRDefault="3F7C4591" w:rsidP="3F7C4591"/>
    <w:p w14:paraId="7DB436D5" w14:textId="441282CE" w:rsidR="3F7C4591" w:rsidRDefault="3F7C4591" w:rsidP="3F7C4591"/>
    <w:p w14:paraId="12F45C4F" w14:textId="7F8A5067" w:rsidR="3F7C4591" w:rsidRDefault="3F7C4591" w:rsidP="3F7C4591"/>
    <w:p w14:paraId="78C46BE8" w14:textId="4EC7E8BB" w:rsidR="3F7C4591" w:rsidRDefault="3F7C4591" w:rsidP="3F7C4591"/>
    <w:p w14:paraId="78E35F18" w14:textId="279E7954" w:rsidR="3F7C4591" w:rsidRDefault="3F7C4591" w:rsidP="3F7C4591"/>
    <w:p w14:paraId="6719B623" w14:textId="0F88AAFA" w:rsidR="3F7C4591" w:rsidRDefault="3F7C4591" w:rsidP="3F7C4591"/>
    <w:p w14:paraId="79260B20" w14:textId="4D443A7B" w:rsidR="3F7C4591" w:rsidRDefault="3F7C4591" w:rsidP="3F7C4591"/>
    <w:p w14:paraId="2B3C9243" w14:textId="0DCD9A26" w:rsidR="3F7C4591" w:rsidRDefault="3F7C4591" w:rsidP="3F7C4591"/>
    <w:p w14:paraId="7670F1CB" w14:textId="4ED80D9B" w:rsidR="3F7C4591" w:rsidRDefault="3F7C4591" w:rsidP="3F7C4591"/>
    <w:p w14:paraId="63D05F82" w14:textId="75ED1C88" w:rsidR="2CEC5EEC" w:rsidRDefault="2CEC5EEC" w:rsidP="3F7C4591">
      <w:r>
        <w:t>Silas Roberson</w:t>
      </w:r>
    </w:p>
    <w:p w14:paraId="513680CE" w14:textId="75C4DCAC" w:rsidR="3F7C4591" w:rsidRDefault="3F7C4591" w:rsidP="3F7C4591"/>
    <w:p w14:paraId="59C1F33B" w14:textId="1732ADF6" w:rsidR="60429A36" w:rsidRDefault="60429A36" w:rsidP="3F7C4591">
      <w:pPr>
        <w:pStyle w:val="Title"/>
      </w:pPr>
      <w:r>
        <w:lastRenderedPageBreak/>
        <w:t xml:space="preserve">There are three amazing animals that </w:t>
      </w:r>
      <w:r w:rsidR="192CF397">
        <w:t>I'm</w:t>
      </w:r>
      <w:r>
        <w:t xml:space="preserve"> go</w:t>
      </w:r>
      <w:r w:rsidR="5AC29B8D">
        <w:t>ing to talk about. So, get ready</w:t>
      </w:r>
      <w:r w:rsidR="67F7FF6A">
        <w:t>.</w:t>
      </w:r>
    </w:p>
    <w:p w14:paraId="243C5BA1" w14:textId="0367E3F2" w:rsidR="67F7FF6A" w:rsidRDefault="67F7FF6A" w:rsidP="3F7C4591">
      <w:r>
        <w:t>One is the Doberman they are perfect for guarding and are cute t</w:t>
      </w:r>
      <w:r w:rsidR="3FDF778F">
        <w:t>o</w:t>
      </w:r>
      <w:r>
        <w:t>o</w:t>
      </w:r>
      <w:r w:rsidR="46F8511D">
        <w:t>.</w:t>
      </w:r>
      <w:r>
        <w:t xml:space="preserve"> </w:t>
      </w:r>
      <w:r w:rsidR="0A89229D">
        <w:t>I</w:t>
      </w:r>
      <w:r>
        <w:t xml:space="preserve">f you think </w:t>
      </w:r>
      <w:r w:rsidR="7EC6F5A6">
        <w:t>Dober</w:t>
      </w:r>
      <w:r>
        <w:t>man</w:t>
      </w:r>
      <w:r w:rsidR="7E313BA6">
        <w:t>s</w:t>
      </w:r>
      <w:r>
        <w:t xml:space="preserve"> are cut</w:t>
      </w:r>
      <w:r w:rsidR="1193D59E">
        <w:t>e</w:t>
      </w:r>
      <w:r w:rsidR="3BD96E2C">
        <w:t>,</w:t>
      </w:r>
      <w:r>
        <w:t xml:space="preserve"> try </w:t>
      </w:r>
      <w:r w:rsidR="033A70D1">
        <w:t>thinkin</w:t>
      </w:r>
      <w:r w:rsidR="57D5D451">
        <w:t>g</w:t>
      </w:r>
      <w:r w:rsidR="4F5A9064">
        <w:t xml:space="preserve"> Chihuahua</w:t>
      </w:r>
      <w:r w:rsidR="0906D882">
        <w:t>s. T</w:t>
      </w:r>
      <w:r w:rsidR="4A3129B5">
        <w:t xml:space="preserve">hey are so </w:t>
      </w:r>
      <w:r w:rsidR="56D117D2">
        <w:t>small,</w:t>
      </w:r>
      <w:r w:rsidR="377DC3EA">
        <w:t xml:space="preserve"> but they act </w:t>
      </w:r>
      <w:r w:rsidR="6E88F818">
        <w:t>big,</w:t>
      </w:r>
      <w:r w:rsidR="377DC3EA">
        <w:t xml:space="preserve"> but they are brave I give them</w:t>
      </w:r>
      <w:r w:rsidR="0BAD789B">
        <w:t xml:space="preserve"> and that</w:t>
      </w:r>
      <w:r w:rsidR="78C41FEB">
        <w:t xml:space="preserve"> they guard what they have from </w:t>
      </w:r>
      <w:r w:rsidR="453F9FCA">
        <w:t>Strangers</w:t>
      </w:r>
      <w:r w:rsidR="61113718">
        <w:t>. T</w:t>
      </w:r>
      <w:r w:rsidR="453F9FCA">
        <w:t xml:space="preserve">hey have </w:t>
      </w:r>
      <w:r w:rsidR="04D79268">
        <w:t xml:space="preserve">the </w:t>
      </w:r>
      <w:r w:rsidR="453F9FCA">
        <w:t>cutest smile</w:t>
      </w:r>
      <w:r w:rsidR="2D22F0FC">
        <w:t>.</w:t>
      </w:r>
    </w:p>
    <w:p w14:paraId="304D0577" w14:textId="51E2B185" w:rsidR="3F7C4591" w:rsidRDefault="3F7C4591" w:rsidP="3F7C4591"/>
    <w:p w14:paraId="6CA6F29F" w14:textId="47C55EE1" w:rsidR="3F7C4591" w:rsidRDefault="3F7C4591" w:rsidP="3F7C4591"/>
    <w:p w14:paraId="627AC1C0" w14:textId="7D1CF00E" w:rsidR="3F7C4591" w:rsidRDefault="3F7C4591" w:rsidP="3F7C4591"/>
    <w:p w14:paraId="43C67921" w14:textId="6BB7E278" w:rsidR="3F7C4591" w:rsidRDefault="3F7C4591" w:rsidP="3F7C4591"/>
    <w:p w14:paraId="579741CC" w14:textId="7D1C899D" w:rsidR="3F7C4591" w:rsidRDefault="3F7C4591" w:rsidP="3F7C4591"/>
    <w:p w14:paraId="72AFEF36" w14:textId="7E0B6A2E" w:rsidR="3F7C4591" w:rsidRDefault="3F7C4591" w:rsidP="3F7C4591"/>
    <w:p w14:paraId="685A77ED" w14:textId="52C2CAAB" w:rsidR="3F7C4591" w:rsidRDefault="3F7C4591" w:rsidP="3F7C4591"/>
    <w:p w14:paraId="4DF931D2" w14:textId="0A626B6A" w:rsidR="3F7C4591" w:rsidRDefault="3F7C4591" w:rsidP="3F7C4591"/>
    <w:p w14:paraId="0479B613" w14:textId="2092A0D2" w:rsidR="3F7C4591" w:rsidRDefault="3F7C4591" w:rsidP="3F7C4591"/>
    <w:p w14:paraId="7A4CFDB2" w14:textId="1742111D" w:rsidR="3F7C4591" w:rsidRDefault="3F7C4591" w:rsidP="3F7C4591"/>
    <w:p w14:paraId="6DF3FD08" w14:textId="498C484C" w:rsidR="3F7C4591" w:rsidRDefault="3F7C4591" w:rsidP="3F7C4591"/>
    <w:p w14:paraId="4ECFF88C" w14:textId="104AA1AC" w:rsidR="3F7C4591" w:rsidRDefault="3F7C4591" w:rsidP="3F7C4591"/>
    <w:p w14:paraId="6442E43A" w14:textId="2E830E23" w:rsidR="3F7C4591" w:rsidRDefault="3F7C4591" w:rsidP="3F7C4591"/>
    <w:p w14:paraId="4C7A22C0" w14:textId="74CDE4E8" w:rsidR="3F7C4591" w:rsidRDefault="3F7C4591" w:rsidP="3F7C4591"/>
    <w:p w14:paraId="4F24D957" w14:textId="62CAA419" w:rsidR="3F7C4591" w:rsidRDefault="3F7C4591" w:rsidP="3F7C4591"/>
    <w:p w14:paraId="492A2BCD" w14:textId="6BCBBBE1" w:rsidR="3F7C4591" w:rsidRDefault="3F7C4591" w:rsidP="3F7C4591"/>
    <w:p w14:paraId="10F9E704" w14:textId="580B1810" w:rsidR="3F7C4591" w:rsidRDefault="3F7C4591" w:rsidP="3F7C4591"/>
    <w:p w14:paraId="4A33A338" w14:textId="0769C476" w:rsidR="3F7C4591" w:rsidRDefault="3F7C4591" w:rsidP="3F7C4591"/>
    <w:p w14:paraId="437C43A9" w14:textId="77AA5825" w:rsidR="3F7C4591" w:rsidRDefault="3F7C4591" w:rsidP="3F7C4591"/>
    <w:p w14:paraId="69CB74EC" w14:textId="6E31953B" w:rsidR="3F7C4591" w:rsidRDefault="3F7C4591" w:rsidP="3F7C4591"/>
    <w:p w14:paraId="5058E2D7" w14:textId="4007243D" w:rsidR="3F7C4591" w:rsidRDefault="3F7C4591" w:rsidP="3F7C4591"/>
    <w:p w14:paraId="581E7062" w14:textId="50BDE025" w:rsidR="3F7C4591" w:rsidRDefault="3F7C4591" w:rsidP="3F7C4591"/>
    <w:p w14:paraId="1686DCE8" w14:textId="6AEAF9AF" w:rsidR="3F7C4591" w:rsidRDefault="3F7C4591" w:rsidP="3F7C4591"/>
    <w:p w14:paraId="01541A3A" w14:textId="473632D3" w:rsidR="3F7C4591" w:rsidRDefault="3F7C4591" w:rsidP="3F7C4591"/>
    <w:p w14:paraId="5B7A83C1" w14:textId="386016AF" w:rsidR="690DBFC7" w:rsidRDefault="690DBFC7" w:rsidP="3F7C4591">
      <w:r>
        <w:t>Kyliegh Smith</w:t>
      </w:r>
    </w:p>
    <w:p w14:paraId="0031C2B3" w14:textId="254A4877" w:rsidR="4E9A78FC" w:rsidRDefault="4E9A78FC" w:rsidP="3F7C4591">
      <w:r>
        <w:t xml:space="preserve">Here </w:t>
      </w:r>
      <w:r w:rsidR="02595DDC">
        <w:t>are</w:t>
      </w:r>
      <w:r>
        <w:t xml:space="preserve"> some things about me, I love animals they are so cut</w:t>
      </w:r>
      <w:r w:rsidR="1C05BB83">
        <w:t>e.</w:t>
      </w:r>
      <w:r w:rsidR="5CBE9264">
        <w:t xml:space="preserve"> </w:t>
      </w:r>
      <w:r w:rsidR="45D249A0">
        <w:t>I am going to talk about my</w:t>
      </w:r>
      <w:r w:rsidR="26AC2BF0">
        <w:t xml:space="preserve"> pets,</w:t>
      </w:r>
      <w:r w:rsidR="1313FA4A">
        <w:t xml:space="preserve"> </w:t>
      </w:r>
      <w:r w:rsidR="141C50A9">
        <w:t xml:space="preserve">I have 7 pets, 5 dogs, 1 bird and 1 guinea pig. 3 of my dogs </w:t>
      </w:r>
      <w:r w:rsidR="28BA5102">
        <w:t>are Yorkshire terries</w:t>
      </w:r>
      <w:r w:rsidR="32975D1E">
        <w:t xml:space="preserve">, 1 of my dogs </w:t>
      </w:r>
      <w:r w:rsidR="21E87457">
        <w:t>is</w:t>
      </w:r>
      <w:r w:rsidR="32975D1E">
        <w:t xml:space="preserve"> a </w:t>
      </w:r>
      <w:r w:rsidR="202CFC07">
        <w:t>Pomeranian</w:t>
      </w:r>
      <w:r w:rsidR="32975D1E">
        <w:t>, and my last dog is a lab mix</w:t>
      </w:r>
      <w:r w:rsidR="226C51E7">
        <w:t>. M</w:t>
      </w:r>
      <w:r w:rsidR="1F77E037">
        <w:t>y</w:t>
      </w:r>
      <w:r w:rsidR="3B390DBA">
        <w:t xml:space="preserve"> </w:t>
      </w:r>
      <w:proofErr w:type="gramStart"/>
      <w:r w:rsidR="3B390DBA">
        <w:t>birds</w:t>
      </w:r>
      <w:proofErr w:type="gramEnd"/>
      <w:r w:rsidR="3B390DBA">
        <w:t xml:space="preserve"> </w:t>
      </w:r>
      <w:r w:rsidR="4C85BD34">
        <w:t>name is sunny, he is</w:t>
      </w:r>
      <w:r w:rsidR="7FD1D078">
        <w:t xml:space="preserve"> a</w:t>
      </w:r>
      <w:r w:rsidR="4C85BD34">
        <w:t xml:space="preserve"> rainbow. I have had 6 dogs before</w:t>
      </w:r>
      <w:r w:rsidR="4B3CCBA1">
        <w:t xml:space="preserve">, 5 small dogs, 1 big </w:t>
      </w:r>
      <w:r w:rsidR="3A276359">
        <w:t>dog.</w:t>
      </w:r>
      <w:r w:rsidR="3618E224">
        <w:t xml:space="preserve"> My favorite animal is </w:t>
      </w:r>
      <w:r w:rsidR="2EE3E074">
        <w:t>a dog,</w:t>
      </w:r>
      <w:ins w:id="2" w:author="Davis Ladarion" w:date="2024-01-23T14:44:00Z">
        <w:r w:rsidR="36A91457">
          <w:t xml:space="preserve"> </w:t>
        </w:r>
      </w:ins>
      <w:r w:rsidR="0018D03F">
        <w:t>fun</w:t>
      </w:r>
      <w:r w:rsidR="3618E224">
        <w:t xml:space="preserve"> fact about dogs is they can live up to 15 y</w:t>
      </w:r>
      <w:r w:rsidR="712940A8">
        <w:t>ears</w:t>
      </w:r>
      <w:r w:rsidR="79F368BE">
        <w:t xml:space="preserve">, and they have been around longer </w:t>
      </w:r>
      <w:r w:rsidR="2BF2C6CC">
        <w:t>than</w:t>
      </w:r>
      <w:r w:rsidR="79F368BE">
        <w:t xml:space="preserve"> humans! M</w:t>
      </w:r>
      <w:r w:rsidR="704E647B">
        <w:t>y bird is 16 years old, 3 of my dogs are 12</w:t>
      </w:r>
      <w:r w:rsidR="788B6E24">
        <w:t xml:space="preserve"> years old</w:t>
      </w:r>
      <w:r w:rsidR="704E647B">
        <w:t xml:space="preserve">, 1 of my dogs are 9 </w:t>
      </w:r>
      <w:r w:rsidR="1C016417">
        <w:t>months</w:t>
      </w:r>
      <w:r w:rsidR="2E03F7E0">
        <w:t xml:space="preserve"> old</w:t>
      </w:r>
      <w:r w:rsidR="436A1647">
        <w:t xml:space="preserve"> and my last dog is 2 years old. My guinea pig is 6 years </w:t>
      </w:r>
      <w:proofErr w:type="gramStart"/>
      <w:r w:rsidR="436A1647">
        <w:t>ol</w:t>
      </w:r>
      <w:r w:rsidR="40A9E265">
        <w:t>d,</w:t>
      </w:r>
      <w:proofErr w:type="gramEnd"/>
      <w:r w:rsidR="40A9E265">
        <w:t xml:space="preserve"> she is a </w:t>
      </w:r>
      <w:r w:rsidR="12F786B3">
        <w:t>long-haired</w:t>
      </w:r>
      <w:r w:rsidR="72BF45F0">
        <w:t xml:space="preserve"> Guinea</w:t>
      </w:r>
      <w:r w:rsidR="40A9E265">
        <w:t xml:space="preserve"> pig. </w:t>
      </w:r>
      <w:r w:rsidR="32282A01">
        <w:t>I like all my pets, but my favorite is my 2-year-old lab mix.</w:t>
      </w:r>
      <w:r w:rsidR="56E41A45">
        <w:t xml:space="preserve"> That is all </w:t>
      </w:r>
      <w:r w:rsidR="4C76B692">
        <w:t>h</w:t>
      </w:r>
      <w:r w:rsidR="4EB4C74A">
        <w:t>ave a great day.</w:t>
      </w:r>
    </w:p>
    <w:p w14:paraId="25AAF6FE" w14:textId="4678A0E9" w:rsidR="3F7C4591" w:rsidRDefault="3F7C4591" w:rsidP="3F7C4591"/>
    <w:p w14:paraId="76B079A4" w14:textId="74247EB1" w:rsidR="3F7C4591" w:rsidRDefault="3F7C4591" w:rsidP="3F7C4591"/>
    <w:p w14:paraId="16462149" w14:textId="712AC2E4" w:rsidR="3F7C4591" w:rsidRDefault="3F7C4591" w:rsidP="3F7C4591"/>
    <w:p w14:paraId="5875287E" w14:textId="13C549F7" w:rsidR="3F7C4591" w:rsidRDefault="3F7C4591" w:rsidP="3F7C4591"/>
    <w:p w14:paraId="4AE45928" w14:textId="7EBFEDA9" w:rsidR="3F7C4591" w:rsidRDefault="3F7C4591" w:rsidP="3F7C4591"/>
    <w:p w14:paraId="380843FE" w14:textId="3C46A0F5" w:rsidR="3F7C4591" w:rsidRDefault="3F7C4591" w:rsidP="3F7C4591"/>
    <w:p w14:paraId="77FB52EB" w14:textId="2D545D5B" w:rsidR="3F7C4591" w:rsidRDefault="3F7C4591" w:rsidP="3F7C4591"/>
    <w:p w14:paraId="0CFC480E" w14:textId="0DB8220B" w:rsidR="3F7C4591" w:rsidRDefault="3F7C4591" w:rsidP="3F7C4591"/>
    <w:p w14:paraId="25419D33" w14:textId="745A8454" w:rsidR="3F7C4591" w:rsidRDefault="3F7C4591" w:rsidP="3F7C4591"/>
    <w:p w14:paraId="073239D8" w14:textId="5D51DFEC" w:rsidR="3F7C4591" w:rsidRDefault="3F7C4591" w:rsidP="3F7C4591"/>
    <w:p w14:paraId="32ABA839" w14:textId="080BF750" w:rsidR="3F7C4591" w:rsidRDefault="3F7C4591" w:rsidP="3F7C4591"/>
    <w:p w14:paraId="34C049CF" w14:textId="446BCD51" w:rsidR="3F7C4591" w:rsidRDefault="3F7C4591" w:rsidP="3F7C4591"/>
    <w:p w14:paraId="5DD4AEBD" w14:textId="1027D220" w:rsidR="3F7C4591" w:rsidRDefault="3F7C4591" w:rsidP="3F7C4591"/>
    <w:p w14:paraId="0E01B0C5" w14:textId="08A3DB93" w:rsidR="3F7C4591" w:rsidRDefault="3F7C4591" w:rsidP="3F7C4591"/>
    <w:p w14:paraId="0B4AD798" w14:textId="2594D473" w:rsidR="3F7C4591" w:rsidRDefault="3F7C4591" w:rsidP="3F7C4591"/>
    <w:p w14:paraId="55CE758A" w14:textId="5BA0C859" w:rsidR="3F7C4591" w:rsidRDefault="3F7C4591" w:rsidP="3F7C4591"/>
    <w:p w14:paraId="2DD36896" w14:textId="4C4FA1B0" w:rsidR="3F7C4591" w:rsidRDefault="3F7C4591" w:rsidP="3F7C4591"/>
    <w:p w14:paraId="3BBEB691" w14:textId="71FFF719" w:rsidR="3F7C4591" w:rsidRDefault="3F7C4591" w:rsidP="3F7C4591"/>
    <w:p w14:paraId="02F9387A" w14:textId="4C21F787" w:rsidR="3F7C4591" w:rsidRDefault="3F7C4591" w:rsidP="3F7C4591"/>
    <w:p w14:paraId="4AD89210" w14:textId="2BF8C914" w:rsidR="3F7C4591" w:rsidRDefault="3F7C4591" w:rsidP="3F7C4591"/>
    <w:p w14:paraId="54674972" w14:textId="424C3B27" w:rsidR="3F7C4591" w:rsidRDefault="3F7C4591" w:rsidP="3F7C4591"/>
    <w:p w14:paraId="6455478F" w14:textId="63B91B04" w:rsidR="3F7C4591" w:rsidRDefault="3F7C4591" w:rsidP="3F7C4591"/>
    <w:p w14:paraId="7F063883" w14:textId="48577CF5" w:rsidR="3F7C4591" w:rsidRDefault="3F7C4591" w:rsidP="3F7C4591"/>
    <w:p w14:paraId="787471C1" w14:textId="2A9CCD74" w:rsidR="3F7C4591" w:rsidRDefault="3F7C4591" w:rsidP="3F7C4591"/>
    <w:p w14:paraId="1522DD56" w14:textId="725088EB" w:rsidR="3F7C4591" w:rsidRDefault="3F7C4591" w:rsidP="3F7C4591"/>
    <w:p w14:paraId="6EB07C54" w14:textId="70322DDD" w:rsidR="3F7C4591" w:rsidRDefault="3F7C4591" w:rsidP="3F7C4591"/>
    <w:p w14:paraId="403E2C07" w14:textId="6E6AC826" w:rsidR="3F7C4591" w:rsidRDefault="3F7C4591" w:rsidP="3F7C4591"/>
    <w:p w14:paraId="7E708D6E" w14:textId="2C0D10EA" w:rsidR="690DBFC7" w:rsidRDefault="690DBFC7" w:rsidP="3F7C4591">
      <w:r>
        <w:t>Sophia Stewart</w:t>
      </w:r>
    </w:p>
    <w:p w14:paraId="343A5ACE" w14:textId="61E5B4FF" w:rsidR="4BC20496" w:rsidRDefault="33460E2C" w:rsidP="3F7C4591">
      <w:r>
        <w:t>1#</w:t>
      </w:r>
      <w:r w:rsidR="76EAEA3F">
        <w:t xml:space="preserve"> </w:t>
      </w:r>
      <w:r w:rsidR="389B2566">
        <w:t xml:space="preserve">Why did the </w:t>
      </w:r>
      <w:r w:rsidR="118D19CE">
        <w:t>boy with the beard</w:t>
      </w:r>
      <w:r w:rsidR="389B2566">
        <w:t xml:space="preserve"> cross the </w:t>
      </w:r>
      <w:r w:rsidR="30F1F684">
        <w:t>road, why?</w:t>
      </w:r>
      <w:r w:rsidR="64810A8A">
        <w:t xml:space="preserve"> To get </w:t>
      </w:r>
      <w:r w:rsidR="2BCDC9CF">
        <w:t xml:space="preserve">to school </w:t>
      </w:r>
      <w:r w:rsidR="67939679">
        <w:t>to see Mr. Howz</w:t>
      </w:r>
      <w:r w:rsidR="7375218A">
        <w:t>e</w:t>
      </w:r>
      <w:r w:rsidR="349A40AB">
        <w:t xml:space="preserve">. </w:t>
      </w:r>
      <w:r w:rsidR="7375218A">
        <w:t xml:space="preserve"> </w:t>
      </w:r>
    </w:p>
    <w:p w14:paraId="3652B2DF" w14:textId="51ACD580" w:rsidR="3F7C4591" w:rsidRDefault="3F7C4591" w:rsidP="3F7C4591"/>
    <w:p w14:paraId="72776D3F" w14:textId="04286387" w:rsidR="3F7C4591" w:rsidRDefault="3F7C4591" w:rsidP="3F7C4591"/>
    <w:p w14:paraId="3009B641" w14:textId="2694F190" w:rsidR="3F7C4591" w:rsidRDefault="3F7C4591" w:rsidP="3F7C4591"/>
    <w:p w14:paraId="0B8E2870" w14:textId="575F6FF1" w:rsidR="3F7C4591" w:rsidRDefault="3F7C4591" w:rsidP="3F7C4591"/>
    <w:p w14:paraId="6DA1773A" w14:textId="0716BF1E" w:rsidR="3F7C4591" w:rsidRDefault="3F7C4591" w:rsidP="3F7C4591"/>
    <w:p w14:paraId="5322818A" w14:textId="2F5F5D6F" w:rsidR="3F7C4591" w:rsidRDefault="3F7C4591" w:rsidP="3F7C4591"/>
    <w:p w14:paraId="109CC5B1" w14:textId="170BA5FD" w:rsidR="3F7C4591" w:rsidRDefault="3F7C4591" w:rsidP="3F7C4591"/>
    <w:p w14:paraId="72987235" w14:textId="32952D9D" w:rsidR="3F7C4591" w:rsidRDefault="3F7C4591" w:rsidP="3F7C4591"/>
    <w:p w14:paraId="2008FF01" w14:textId="683291C1" w:rsidR="3F7C4591" w:rsidRDefault="3F7C4591" w:rsidP="3F7C4591"/>
    <w:p w14:paraId="2F0E068F" w14:textId="7BB7EFBE" w:rsidR="3F7C4591" w:rsidRDefault="3F7C4591" w:rsidP="3F7C4591"/>
    <w:p w14:paraId="07015B4C" w14:textId="07D64095" w:rsidR="3F7C4591" w:rsidRDefault="3F7C4591" w:rsidP="3F7C4591"/>
    <w:p w14:paraId="3C497300" w14:textId="709E32B7" w:rsidR="3F7C4591" w:rsidRDefault="3F7C4591" w:rsidP="3F7C4591"/>
    <w:p w14:paraId="4C2DA4D4" w14:textId="1BE3E8FD" w:rsidR="3F7C4591" w:rsidRDefault="3F7C4591" w:rsidP="3F7C4591"/>
    <w:p w14:paraId="22A6B8C3" w14:textId="074EB490" w:rsidR="3F7C4591" w:rsidRDefault="3F7C4591" w:rsidP="3F7C4591"/>
    <w:p w14:paraId="09D0DC4E" w14:textId="7D56F7B9" w:rsidR="3F7C4591" w:rsidRDefault="3F7C4591" w:rsidP="3F7C4591"/>
    <w:p w14:paraId="5349DFA0" w14:textId="410AF2C3" w:rsidR="3F7C4591" w:rsidRDefault="3F7C4591" w:rsidP="3F7C4591"/>
    <w:p w14:paraId="23DC199B" w14:textId="2B6FA320" w:rsidR="3F7C4591" w:rsidRDefault="3F7C4591" w:rsidP="3F7C4591"/>
    <w:p w14:paraId="1905B2ED" w14:textId="7135329F" w:rsidR="3F7C4591" w:rsidRDefault="3F7C4591" w:rsidP="3F7C4591"/>
    <w:p w14:paraId="071516CA" w14:textId="39670580" w:rsidR="3F7C4591" w:rsidRDefault="3F7C4591" w:rsidP="3F7C4591"/>
    <w:p w14:paraId="20493F41" w14:textId="7DF531C9" w:rsidR="3F7C4591" w:rsidRDefault="3F7C4591" w:rsidP="3F7C4591"/>
    <w:p w14:paraId="4205F84D" w14:textId="6EC85DFC" w:rsidR="3F7C4591" w:rsidRDefault="3F7C4591" w:rsidP="3F7C4591"/>
    <w:p w14:paraId="6BCD2F9C" w14:textId="3915A491" w:rsidR="3F7C4591" w:rsidRDefault="3F7C4591" w:rsidP="3F7C4591"/>
    <w:p w14:paraId="7A4A064D" w14:textId="53C69216" w:rsidR="3F7C4591" w:rsidRDefault="3F7C4591" w:rsidP="3F7C4591"/>
    <w:p w14:paraId="16DD90D7" w14:textId="36F74FDA" w:rsidR="690DBFC7" w:rsidRDefault="690DBFC7" w:rsidP="3F7C4591">
      <w:r>
        <w:t xml:space="preserve">Caelyn </w:t>
      </w:r>
      <w:proofErr w:type="spellStart"/>
      <w:r>
        <w:t>Syhakh</w:t>
      </w:r>
      <w:r w:rsidR="0FE88967">
        <w:t>om</w:t>
      </w:r>
      <w:proofErr w:type="spellEnd"/>
    </w:p>
    <w:p w14:paraId="285E0FC8" w14:textId="60567C86" w:rsidR="7C9CCF6A" w:rsidRDefault="7C9CCF6A" w:rsidP="3F7C4591">
      <w:pPr>
        <w:ind w:firstLine="720"/>
      </w:pPr>
      <w:r>
        <w:t>Pets can serve many positive and negative purposes.</w:t>
      </w:r>
      <w:r w:rsidR="0BE50950">
        <w:t xml:space="preserve"> Pets can be </w:t>
      </w:r>
      <w:r w:rsidR="64155382">
        <w:t>remarkably interesting</w:t>
      </w:r>
      <w:r w:rsidR="0BE50950">
        <w:t xml:space="preserve"> and cool creatures like dogs, cats, and more. Pets can either b</w:t>
      </w:r>
      <w:r w:rsidR="5A89922C">
        <w:t xml:space="preserve">e </w:t>
      </w:r>
      <w:r w:rsidR="49B69071">
        <w:t>aggressive or friendly. For example, some pets could be friendly towards their owner and aggressive towards unknown people. Pets can also be a lot of hard work, use up most of your time, and en</w:t>
      </w:r>
      <w:r w:rsidR="6B99B98E">
        <w:t>ergy. For example, some pets require you to walk them, wash them, and many more tasks.</w:t>
      </w:r>
    </w:p>
    <w:p w14:paraId="59837EAF" w14:textId="376777E2" w:rsidR="61CD3305" w:rsidRDefault="61CD3305" w:rsidP="3F7C4591">
      <w:pPr>
        <w:ind w:firstLine="720"/>
      </w:pPr>
      <w:r>
        <w:t>Some pets can also help with people's mental heal</w:t>
      </w:r>
      <w:r w:rsidR="482A4481">
        <w:t xml:space="preserve">th. </w:t>
      </w:r>
      <w:r w:rsidR="08AF18AF">
        <w:t>For example, p</w:t>
      </w:r>
      <w:r w:rsidR="482A4481">
        <w:t>ets can comfort people and reduce their stress.</w:t>
      </w:r>
    </w:p>
    <w:p w14:paraId="3799BEE6" w14:textId="01112893" w:rsidR="0A1CDD37" w:rsidRDefault="0A1CDD37" w:rsidP="0A1CDD37">
      <w:pPr>
        <w:ind w:firstLine="720"/>
      </w:pPr>
    </w:p>
    <w:p w14:paraId="37CE61F8" w14:textId="7B672366" w:rsidR="0A1CDD37" w:rsidRDefault="0A1CDD37" w:rsidP="0A1CDD37">
      <w:pPr>
        <w:ind w:firstLine="720"/>
      </w:pPr>
    </w:p>
    <w:p w14:paraId="2C27FA6D" w14:textId="55300FD2" w:rsidR="0A1CDD37" w:rsidRDefault="0A1CDD37" w:rsidP="0A1CDD37">
      <w:pPr>
        <w:ind w:firstLine="720"/>
      </w:pPr>
    </w:p>
    <w:p w14:paraId="44770270" w14:textId="395FF78F" w:rsidR="0A1CDD37" w:rsidRDefault="0A1CDD37" w:rsidP="0A1CDD37">
      <w:pPr>
        <w:ind w:firstLine="720"/>
      </w:pPr>
    </w:p>
    <w:p w14:paraId="1DDA2B3B" w14:textId="369BA3EB" w:rsidR="0A1CDD37" w:rsidRDefault="0A1CDD37" w:rsidP="0A1CDD37">
      <w:pPr>
        <w:ind w:firstLine="720"/>
      </w:pPr>
    </w:p>
    <w:p w14:paraId="6212FD0E" w14:textId="7D7AB8B5" w:rsidR="0A1CDD37" w:rsidRDefault="0A1CDD37" w:rsidP="0A1CDD37">
      <w:pPr>
        <w:ind w:firstLine="720"/>
      </w:pPr>
    </w:p>
    <w:p w14:paraId="3D059FBC" w14:textId="3BC7D12F" w:rsidR="0A1CDD37" w:rsidRDefault="0A1CDD37" w:rsidP="0A1CDD37">
      <w:pPr>
        <w:ind w:firstLine="720"/>
      </w:pPr>
    </w:p>
    <w:p w14:paraId="3843AA7B" w14:textId="25CF0FA7" w:rsidR="0A1CDD37" w:rsidRDefault="0A1CDD37" w:rsidP="0A1CDD37">
      <w:pPr>
        <w:ind w:firstLine="720"/>
      </w:pPr>
    </w:p>
    <w:p w14:paraId="3EFCD244" w14:textId="29FE1DFB" w:rsidR="0A1CDD37" w:rsidRDefault="0A1CDD37" w:rsidP="0A1CDD37">
      <w:pPr>
        <w:ind w:firstLine="720"/>
      </w:pPr>
    </w:p>
    <w:p w14:paraId="289C441E" w14:textId="6CC1DB62" w:rsidR="0A1CDD37" w:rsidRDefault="0A1CDD37" w:rsidP="0A1CDD37">
      <w:pPr>
        <w:spacing w:after="0" w:line="240" w:lineRule="auto"/>
        <w:ind w:left="-1440"/>
        <w:rPr>
          <w:rFonts w:ascii="Aptos" w:eastAsia="Aptos" w:hAnsi="Aptos" w:cs="Aptos"/>
          <w:color w:val="000000" w:themeColor="text1"/>
        </w:rPr>
      </w:pPr>
    </w:p>
    <w:p w14:paraId="6B61758D" w14:textId="20C5A7F9" w:rsidR="5471CFEA" w:rsidRDefault="5471CFEA" w:rsidP="0A1CDD37">
      <w:pPr>
        <w:pStyle w:val="Heading1"/>
        <w:spacing w:before="480"/>
        <w:rPr>
          <w:rFonts w:ascii="Neue Haas Grotesk Text Pro" w:eastAsia="Neue Haas Grotesk Text Pro" w:hAnsi="Neue Haas Grotesk Text Pro" w:cs="Neue Haas Grotesk Text Pro"/>
          <w:b/>
          <w:bCs/>
          <w:color w:val="548235"/>
          <w:sz w:val="42"/>
          <w:szCs w:val="42"/>
        </w:rPr>
      </w:pPr>
      <w:proofErr w:type="spellStart"/>
      <w:r>
        <w:t>Jeieli</w:t>
      </w:r>
      <w:proofErr w:type="spellEnd"/>
      <w:r>
        <w:t xml:space="preserve"> Cabot </w:t>
      </w:r>
    </w:p>
    <w:p w14:paraId="1FC2AE78" w14:textId="1BBA59AD"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Pr>
          <w:noProof/>
        </w:rPr>
        <w:drawing>
          <wp:inline distT="0" distB="0" distL="0" distR="0" wp14:anchorId="659211C9" wp14:editId="1C902E37">
            <wp:extent cx="4572000" cy="2257425"/>
            <wp:effectExtent l="0" t="0" r="0" b="0"/>
            <wp:docPr id="1051799780" name="Picture 1051799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257425"/>
                    </a:xfrm>
                    <a:prstGeom prst="rect">
                      <a:avLst/>
                    </a:prstGeom>
                  </pic:spPr>
                </pic:pic>
              </a:graphicData>
            </a:graphic>
          </wp:inline>
        </w:drawing>
      </w:r>
      <w:r w:rsidRPr="0A1CDD37">
        <w:rPr>
          <w:rFonts w:ascii="Neue Haas Grotesk Text Pro" w:eastAsia="Neue Haas Grotesk Text Pro" w:hAnsi="Neue Haas Grotesk Text Pro" w:cs="Neue Haas Grotesk Text Pro"/>
          <w:color w:val="000000" w:themeColor="text1"/>
          <w:sz w:val="22"/>
          <w:szCs w:val="22"/>
        </w:rPr>
        <w:t xml:space="preserve">How to be a good friend, step 1 a good friend is </w:t>
      </w:r>
      <w:r w:rsidRPr="0A1CDD37">
        <w:rPr>
          <w:rFonts w:ascii="Neue Haas Grotesk Text Pro" w:eastAsia="Neue Haas Grotesk Text Pro" w:hAnsi="Neue Haas Grotesk Text Pro" w:cs="Neue Haas Grotesk Text Pro"/>
          <w:b/>
          <w:bCs/>
          <w:color w:val="000000" w:themeColor="text1"/>
          <w:sz w:val="22"/>
          <w:szCs w:val="22"/>
        </w:rPr>
        <w:t xml:space="preserve">TRUSTWORTHY </w:t>
      </w:r>
      <w:r w:rsidRPr="0A1CDD37">
        <w:rPr>
          <w:rFonts w:ascii="Neue Haas Grotesk Text Pro" w:eastAsia="Neue Haas Grotesk Text Pro" w:hAnsi="Neue Haas Grotesk Text Pro" w:cs="Neue Haas Grotesk Text Pro"/>
          <w:color w:val="000000" w:themeColor="text1"/>
          <w:sz w:val="22"/>
          <w:szCs w:val="22"/>
        </w:rPr>
        <w:t xml:space="preserve">you keep secrets no matter how hard it is, step 2 a good friend forgives no matter if what they did really hurt you, offer to help and celebrate their achievements , when your friend is sad you know how to cheer them up and even if you already are the best friend ever just let your mind think. BE SLOW TO ANGER BE QUICK TO FORGIVE AND QUICK TO LISTEN. </w:t>
      </w:r>
    </w:p>
    <w:p w14:paraId="41C105AC" w14:textId="1A746EAB" w:rsidR="0A1CDD37" w:rsidRDefault="0A1CDD37" w:rsidP="0A1CDD37">
      <w:pPr>
        <w:spacing w:after="240"/>
        <w:rPr>
          <w:rFonts w:ascii="Neue Haas Grotesk Text Pro" w:eastAsia="Neue Haas Grotesk Text Pro" w:hAnsi="Neue Haas Grotesk Text Pro" w:cs="Neue Haas Grotesk Text Pro"/>
          <w:color w:val="000000" w:themeColor="text1"/>
          <w:sz w:val="22"/>
          <w:szCs w:val="22"/>
        </w:rPr>
      </w:pPr>
    </w:p>
    <w:p w14:paraId="402F7805" w14:textId="55D6F591" w:rsidR="5471CFEA" w:rsidRDefault="5471CFEA" w:rsidP="0A1CDD37">
      <w:pPr>
        <w:pStyle w:val="Heading1"/>
        <w:spacing w:before="480"/>
        <w:rPr>
          <w:rFonts w:ascii="Neue Haas Grotesk Text Pro" w:eastAsia="Neue Haas Grotesk Text Pro" w:hAnsi="Neue Haas Grotesk Text Pro" w:cs="Neue Haas Grotesk Text Pro"/>
          <w:b/>
          <w:bCs/>
          <w:color w:val="548235"/>
          <w:sz w:val="42"/>
          <w:szCs w:val="42"/>
        </w:rPr>
      </w:pPr>
      <w:r>
        <w:t xml:space="preserve"> Shaula Calderon Marin </w:t>
      </w:r>
    </w:p>
    <w:p w14:paraId="4F470242" w14:textId="6A662513"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sidRPr="0A1CDD37">
        <w:rPr>
          <w:rFonts w:ascii="Neue Haas Grotesk Text Pro" w:eastAsia="Neue Haas Grotesk Text Pro" w:hAnsi="Neue Haas Grotesk Text Pro" w:cs="Neue Haas Grotesk Text Pro"/>
          <w:color w:val="000000" w:themeColor="text1"/>
          <w:sz w:val="22"/>
          <w:szCs w:val="22"/>
        </w:rPr>
        <w:t xml:space="preserve">So, I loved the </w:t>
      </w:r>
      <w:r w:rsidRPr="0A1CDD37">
        <w:rPr>
          <w:rFonts w:ascii="Neue Haas Grotesk Text Pro" w:eastAsia="Neue Haas Grotesk Text Pro" w:hAnsi="Neue Haas Grotesk Text Pro" w:cs="Neue Haas Grotesk Text Pro"/>
          <w:b/>
          <w:bCs/>
          <w:color w:val="000000" w:themeColor="text1"/>
          <w:sz w:val="22"/>
          <w:szCs w:val="22"/>
        </w:rPr>
        <w:t>CITY OF EMBER</w:t>
      </w:r>
      <w:r w:rsidRPr="0A1CDD37">
        <w:rPr>
          <w:rFonts w:ascii="Neue Haas Grotesk Text Pro" w:eastAsia="Neue Haas Grotesk Text Pro" w:hAnsi="Neue Haas Grotesk Text Pro" w:cs="Neue Haas Grotesk Text Pro"/>
          <w:color w:val="000000" w:themeColor="text1"/>
          <w:sz w:val="22"/>
          <w:szCs w:val="22"/>
        </w:rPr>
        <w:t xml:space="preserve">, I loved the characters, my favorite without a doubt was Lina, I found the book remarkably interesting since I started reading it. It was one of my favorite books. I also really liked the attitude of the characters, about what the story is about, for example it was interesting for me when Doon and Lina were looking for clues. I didn't really like the character of the mayor, but it was a bit interesting. I just want to say that I really liked the book, and I want to know what the others are about!! </w:t>
      </w:r>
    </w:p>
    <w:p w14:paraId="2074039F" w14:textId="2A83FE23" w:rsidR="0A1CDD37" w:rsidRDefault="0A1CDD37" w:rsidP="0A1CDD37">
      <w:pPr>
        <w:spacing w:after="240"/>
        <w:rPr>
          <w:rFonts w:ascii="Neue Haas Grotesk Text Pro" w:eastAsia="Neue Haas Grotesk Text Pro" w:hAnsi="Neue Haas Grotesk Text Pro" w:cs="Neue Haas Grotesk Text Pro"/>
          <w:color w:val="000000" w:themeColor="text1"/>
          <w:sz w:val="22"/>
          <w:szCs w:val="22"/>
        </w:rPr>
      </w:pPr>
    </w:p>
    <w:p w14:paraId="5D0DE605" w14:textId="6D6316B0" w:rsidR="0A1CDD37" w:rsidRDefault="0A1CDD37" w:rsidP="0A1CDD37">
      <w:pPr>
        <w:spacing w:after="240"/>
        <w:rPr>
          <w:rFonts w:ascii="Neue Haas Grotesk Text Pro" w:eastAsia="Neue Haas Grotesk Text Pro" w:hAnsi="Neue Haas Grotesk Text Pro" w:cs="Neue Haas Grotesk Text Pro"/>
          <w:color w:val="000000" w:themeColor="text1"/>
          <w:sz w:val="22"/>
          <w:szCs w:val="22"/>
        </w:rPr>
      </w:pPr>
    </w:p>
    <w:p w14:paraId="7133C943" w14:textId="33A6C242" w:rsidR="5471CFEA" w:rsidRDefault="5471CFEA" w:rsidP="0A1CDD37">
      <w:pPr>
        <w:pStyle w:val="Heading1"/>
        <w:spacing w:before="480"/>
        <w:rPr>
          <w:rFonts w:ascii="Neue Haas Grotesk Text Pro" w:eastAsia="Neue Haas Grotesk Text Pro" w:hAnsi="Neue Haas Grotesk Text Pro" w:cs="Neue Haas Grotesk Text Pro"/>
          <w:b/>
          <w:bCs/>
          <w:color w:val="548235"/>
          <w:sz w:val="42"/>
          <w:szCs w:val="42"/>
        </w:rPr>
      </w:pPr>
      <w:r>
        <w:lastRenderedPageBreak/>
        <w:t xml:space="preserve">😊 </w:t>
      </w:r>
      <w:proofErr w:type="spellStart"/>
      <w:r>
        <w:t>Hazaella</w:t>
      </w:r>
      <w:proofErr w:type="spellEnd"/>
      <w:r>
        <w:t xml:space="preserve"> Chagoya 😊 </w:t>
      </w:r>
    </w:p>
    <w:p w14:paraId="6EA2197D" w14:textId="2DF1B47B"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sidRPr="0A1CDD37">
        <w:rPr>
          <w:rFonts w:ascii="Neue Haas Grotesk Text Pro" w:eastAsia="Neue Haas Grotesk Text Pro" w:hAnsi="Neue Haas Grotesk Text Pro" w:cs="Neue Haas Grotesk Text Pro"/>
          <w:color w:val="000000" w:themeColor="text1"/>
          <w:sz w:val="22"/>
          <w:szCs w:val="22"/>
        </w:rPr>
        <w:t>What interests me is pet cats. Cats are calm, and they are very easy to take care of. Cats are very sweet, and their fur is soft. Cats are loyal and they do not make very loud noises unlike dogs. Cats are very loving, and they do not hurt you. Did you know that cats have 99% of tiger nod 1% cat.</w:t>
      </w:r>
    </w:p>
    <w:p w14:paraId="0E742172" w14:textId="0C0F049A" w:rsidR="0A1CDD37" w:rsidRDefault="0A1CDD37" w:rsidP="0A1CDD37">
      <w:pPr>
        <w:spacing w:after="240"/>
        <w:rPr>
          <w:rFonts w:ascii="Neue Haas Grotesk Text Pro" w:eastAsia="Neue Haas Grotesk Text Pro" w:hAnsi="Neue Haas Grotesk Text Pro" w:cs="Neue Haas Grotesk Text Pro"/>
          <w:color w:val="000000" w:themeColor="text1"/>
          <w:sz w:val="22"/>
          <w:szCs w:val="22"/>
        </w:rPr>
      </w:pPr>
    </w:p>
    <w:p w14:paraId="03476E90" w14:textId="46394EF5" w:rsidR="0A1CDD37" w:rsidRDefault="0A1CDD37" w:rsidP="0A1CDD37">
      <w:pPr>
        <w:spacing w:after="240"/>
        <w:rPr>
          <w:rFonts w:ascii="Neue Haas Grotesk Text Pro" w:eastAsia="Neue Haas Grotesk Text Pro" w:hAnsi="Neue Haas Grotesk Text Pro" w:cs="Neue Haas Grotesk Text Pro"/>
          <w:color w:val="000000" w:themeColor="text1"/>
          <w:sz w:val="22"/>
          <w:szCs w:val="22"/>
        </w:rPr>
      </w:pPr>
    </w:p>
    <w:p w14:paraId="280A428C" w14:textId="04B7C794" w:rsidR="0A1CDD37" w:rsidRDefault="0A1CDD37" w:rsidP="0A1CDD37">
      <w:pPr>
        <w:spacing w:after="240"/>
        <w:rPr>
          <w:rFonts w:ascii="Neue Haas Grotesk Text Pro" w:eastAsia="Neue Haas Grotesk Text Pro" w:hAnsi="Neue Haas Grotesk Text Pro" w:cs="Neue Haas Grotesk Text Pro"/>
          <w:color w:val="000000" w:themeColor="text1"/>
          <w:sz w:val="22"/>
          <w:szCs w:val="22"/>
        </w:rPr>
      </w:pPr>
    </w:p>
    <w:p w14:paraId="5FC4B395" w14:textId="02A249AE" w:rsidR="5471CFEA" w:rsidRDefault="5471CFEA" w:rsidP="0A1CDD37">
      <w:pPr>
        <w:pStyle w:val="Heading1"/>
        <w:spacing w:before="480" w:line="259" w:lineRule="auto"/>
        <w:rPr>
          <w:rFonts w:ascii="Calibri" w:eastAsia="Calibri" w:hAnsi="Calibri" w:cs="Calibri"/>
          <w:b/>
          <w:bCs/>
          <w:color w:val="000000" w:themeColor="text1"/>
          <w:sz w:val="42"/>
          <w:szCs w:val="42"/>
        </w:rPr>
      </w:pPr>
      <w:r>
        <w:t xml:space="preserve">Keyshun Copeland                                          </w:t>
      </w:r>
    </w:p>
    <w:p w14:paraId="461E998A" w14:textId="36B6105A"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sidRPr="0A1CDD37">
        <w:rPr>
          <w:rFonts w:ascii="Neue Haas Grotesk Text Pro" w:eastAsia="Neue Haas Grotesk Text Pro" w:hAnsi="Neue Haas Grotesk Text Pro" w:cs="Neue Haas Grotesk Text Pro"/>
          <w:color w:val="000000" w:themeColor="text1"/>
          <w:sz w:val="22"/>
          <w:szCs w:val="22"/>
        </w:rPr>
        <w:t>A lot of things interest me but one thing that interests me the most is about family. Family interests me the most is because it can be a big family or small family. There can be anything in family there is no telling what a family could have. Family can be protective or lazy. It can be a fun family or a strict family. Family can be with a child of one or a family can have 10 children. My family consists of my 2 brothers and my mom.</w:t>
      </w:r>
    </w:p>
    <w:p w14:paraId="164E4A78" w14:textId="09FAFE63" w:rsidR="0A1CDD37" w:rsidRDefault="0A1CDD37" w:rsidP="0A1CDD37">
      <w:pPr>
        <w:spacing w:after="240"/>
        <w:rPr>
          <w:rFonts w:ascii="Neue Haas Grotesk Text Pro" w:eastAsia="Neue Haas Grotesk Text Pro" w:hAnsi="Neue Haas Grotesk Text Pro" w:cs="Neue Haas Grotesk Text Pro"/>
          <w:color w:val="000000" w:themeColor="text1"/>
          <w:sz w:val="22"/>
          <w:szCs w:val="22"/>
        </w:rPr>
      </w:pPr>
    </w:p>
    <w:p w14:paraId="751E9316" w14:textId="57018DFA" w:rsidR="5471CFEA" w:rsidRDefault="5471CFEA" w:rsidP="0A1CDD37">
      <w:pPr>
        <w:pStyle w:val="Heading1"/>
        <w:spacing w:before="480"/>
        <w:rPr>
          <w:rFonts w:ascii="Neue Haas Grotesk Text Pro" w:eastAsia="Neue Haas Grotesk Text Pro" w:hAnsi="Neue Haas Grotesk Text Pro" w:cs="Neue Haas Grotesk Text Pro"/>
          <w:b/>
          <w:bCs/>
          <w:color w:val="548235"/>
          <w:sz w:val="42"/>
          <w:szCs w:val="42"/>
        </w:rPr>
      </w:pPr>
      <w:r>
        <w:t>Lara Galhardo ❁</w:t>
      </w:r>
    </w:p>
    <w:p w14:paraId="37F2DC95" w14:textId="3B4455B4"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sidRPr="0A1CDD37">
        <w:rPr>
          <w:rFonts w:ascii="Neue Haas Grotesk Text Pro" w:eastAsia="Neue Haas Grotesk Text Pro" w:hAnsi="Neue Haas Grotesk Text Pro" w:cs="Neue Haas Grotesk Text Pro"/>
          <w:color w:val="000000" w:themeColor="text1"/>
          <w:sz w:val="22"/>
          <w:szCs w:val="22"/>
        </w:rPr>
        <w:t xml:space="preserve">One sizzling summer day my grandmother called me and invited me to a barbeque.  Little did I know it was not just a barbecue, it was also a pool party with slides and swings. The pool was </w:t>
      </w:r>
      <w:r w:rsidRPr="0A1CDD37">
        <w:rPr>
          <w:rFonts w:ascii="Neue Haas Grotesk Text Pro" w:eastAsia="Neue Haas Grotesk Text Pro" w:hAnsi="Neue Haas Grotesk Text Pro" w:cs="Neue Haas Grotesk Text Pro"/>
          <w:b/>
          <w:bCs/>
          <w:color w:val="000000" w:themeColor="text1"/>
          <w:sz w:val="22"/>
          <w:szCs w:val="22"/>
        </w:rPr>
        <w:t xml:space="preserve">HUGE.  </w:t>
      </w:r>
      <w:r w:rsidRPr="0A1CDD37">
        <w:rPr>
          <w:rFonts w:ascii="Neue Haas Grotesk Text Pro" w:eastAsia="Neue Haas Grotesk Text Pro" w:hAnsi="Neue Haas Grotesk Text Pro" w:cs="Neue Haas Grotesk Text Pro"/>
          <w:color w:val="000000" w:themeColor="text1"/>
          <w:sz w:val="22"/>
          <w:szCs w:val="22"/>
        </w:rPr>
        <w:t xml:space="preserve">Then the fun began, my cousin started doing flips and we made challenges who could stay underwater the most and who swam better, I won most of the time. For lunch We had barbeque ribs, hot </w:t>
      </w:r>
      <w:proofErr w:type="gramStart"/>
      <w:r w:rsidRPr="0A1CDD37">
        <w:rPr>
          <w:rFonts w:ascii="Neue Haas Grotesk Text Pro" w:eastAsia="Neue Haas Grotesk Text Pro" w:hAnsi="Neue Haas Grotesk Text Pro" w:cs="Neue Haas Grotesk Text Pro"/>
          <w:color w:val="000000" w:themeColor="text1"/>
          <w:sz w:val="22"/>
          <w:szCs w:val="22"/>
        </w:rPr>
        <w:t>dogs</w:t>
      </w:r>
      <w:proofErr w:type="gramEnd"/>
      <w:r w:rsidRPr="0A1CDD37">
        <w:rPr>
          <w:rFonts w:ascii="Neue Haas Grotesk Text Pro" w:eastAsia="Neue Haas Grotesk Text Pro" w:hAnsi="Neue Haas Grotesk Text Pro" w:cs="Neue Haas Grotesk Text Pro"/>
          <w:color w:val="000000" w:themeColor="text1"/>
          <w:sz w:val="22"/>
          <w:szCs w:val="22"/>
        </w:rPr>
        <w:t xml:space="preserve"> and lasagna. For dessert we had a Brazilian dish it was chocolate rolled up in little shaped balls with sprinkles all around it, and cake “yum’’. Later that day it was getting dark but instead my uncle did not let that stop him, so he brought out his colorful light and hung them up. Then I slept at my grandma’s house so I could go to the pool the next day. (❁´◡`❁)</w:t>
      </w:r>
    </w:p>
    <w:p w14:paraId="38CB149B" w14:textId="75510413" w:rsidR="0A1CDD37" w:rsidRDefault="0A1CDD37" w:rsidP="0A1CDD37">
      <w:pPr>
        <w:spacing w:after="240"/>
        <w:rPr>
          <w:rFonts w:ascii="Neue Haas Grotesk Text Pro" w:eastAsia="Neue Haas Grotesk Text Pro" w:hAnsi="Neue Haas Grotesk Text Pro" w:cs="Neue Haas Grotesk Text Pro"/>
          <w:color w:val="000000" w:themeColor="text1"/>
          <w:sz w:val="22"/>
          <w:szCs w:val="22"/>
        </w:rPr>
      </w:pPr>
    </w:p>
    <w:p w14:paraId="702B7C5A" w14:textId="44E608A2" w:rsidR="0A1CDD37" w:rsidRDefault="0A1CDD37" w:rsidP="0A1CDD37">
      <w:pPr>
        <w:spacing w:after="240"/>
        <w:rPr>
          <w:rFonts w:ascii="Neue Haas Grotesk Text Pro" w:eastAsia="Neue Haas Grotesk Text Pro" w:hAnsi="Neue Haas Grotesk Text Pro" w:cs="Neue Haas Grotesk Text Pro"/>
          <w:color w:val="000000" w:themeColor="text1"/>
          <w:sz w:val="22"/>
          <w:szCs w:val="22"/>
        </w:rPr>
      </w:pPr>
    </w:p>
    <w:p w14:paraId="675D4816" w14:textId="5DAF0004" w:rsidR="5471CFEA" w:rsidRDefault="5471CFEA" w:rsidP="0A1CDD37">
      <w:pPr>
        <w:pStyle w:val="Heading1"/>
        <w:spacing w:before="480"/>
        <w:rPr>
          <w:rFonts w:ascii="Neue Haas Grotesk Text Pro" w:eastAsia="Neue Haas Grotesk Text Pro" w:hAnsi="Neue Haas Grotesk Text Pro" w:cs="Neue Haas Grotesk Text Pro"/>
          <w:b/>
          <w:bCs/>
          <w:color w:val="548235"/>
          <w:sz w:val="42"/>
          <w:szCs w:val="42"/>
        </w:rPr>
      </w:pPr>
      <w:r>
        <w:lastRenderedPageBreak/>
        <w:t>Jimmy Garcia</w:t>
      </w:r>
    </w:p>
    <w:p w14:paraId="6A2F8F47" w14:textId="75E629DF"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sidRPr="0A1CDD37">
        <w:rPr>
          <w:rFonts w:ascii="Neue Haas Grotesk Text Pro" w:eastAsia="Neue Haas Grotesk Text Pro" w:hAnsi="Neue Haas Grotesk Text Pro" w:cs="Neue Haas Grotesk Text Pro"/>
          <w:color w:val="000000" w:themeColor="text1"/>
          <w:sz w:val="22"/>
          <w:szCs w:val="22"/>
        </w:rPr>
        <w:t>This video game that I’m going to talk about is fun, it’s called Drift Boss. You drift and to drift you press the space key and you drift to stay on the road, and I think you can play it on phone too but I’m not sure. You try to beat your high score every time and if you fail you must start over again, so you need to have patience and good timing. There are also power ups but to buy one you must have coins to buy. The power ups you can get coins from drifting and staying on the road, and you can buy different cars. For example, the best car for drifting in the game is the firetruck and that’s one of my favorite cars in the game. Another thing about the game is that the longer you’re on the road the more difficult it gets. I hope you try this game and have fun. (:</w:t>
      </w:r>
    </w:p>
    <w:p w14:paraId="2076B3A7" w14:textId="4BD5FC77" w:rsidR="5471CFEA" w:rsidRDefault="5471CFEA" w:rsidP="0A1CDD37">
      <w:pPr>
        <w:pStyle w:val="Heading2"/>
        <w:spacing w:before="240"/>
        <w:rPr>
          <w:rFonts w:ascii="Neue Haas Grotesk Text Pro" w:eastAsia="Neue Haas Grotesk Text Pro" w:hAnsi="Neue Haas Grotesk Text Pro" w:cs="Neue Haas Grotesk Text Pro"/>
          <w:b/>
          <w:bCs/>
          <w:color w:val="548235"/>
        </w:rPr>
      </w:pPr>
      <w:r>
        <w:t>Kaylynn Lindsey</w:t>
      </w:r>
    </w:p>
    <w:p w14:paraId="70947B87" w14:textId="26B49D3A"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sidRPr="0A1CDD37">
        <w:rPr>
          <w:rFonts w:ascii="Neue Haas Grotesk Text Pro" w:eastAsia="Neue Haas Grotesk Text Pro" w:hAnsi="Neue Haas Grotesk Text Pro" w:cs="Neue Haas Grotesk Text Pro"/>
          <w:color w:val="000000" w:themeColor="text1"/>
          <w:sz w:val="22"/>
          <w:szCs w:val="22"/>
        </w:rPr>
        <w:t>My sister and I went to the water park, and we played for 4 hours and then there was a storm. So, my sister was sleeping at the waterpark, so she did not know that it was a storm. I had to wake her up and so we got in our car and drove home, and it was muddy so me and my sister made hot coco.</w:t>
      </w:r>
    </w:p>
    <w:p w14:paraId="6153F8F7" w14:textId="2E6F1D04" w:rsidR="0A1CDD37" w:rsidRDefault="0A1CDD37" w:rsidP="0A1CDD37">
      <w:pPr>
        <w:spacing w:after="240"/>
        <w:rPr>
          <w:rFonts w:ascii="Neue Haas Grotesk Text Pro" w:eastAsia="Neue Haas Grotesk Text Pro" w:hAnsi="Neue Haas Grotesk Text Pro" w:cs="Neue Haas Grotesk Text Pro"/>
          <w:color w:val="000000" w:themeColor="text1"/>
          <w:sz w:val="22"/>
          <w:szCs w:val="22"/>
        </w:rPr>
      </w:pPr>
    </w:p>
    <w:p w14:paraId="35CA93A1" w14:textId="3982DCEB" w:rsidR="5471CFEA" w:rsidRDefault="5471CFEA" w:rsidP="0A1CDD37">
      <w:pPr>
        <w:pStyle w:val="Heading2"/>
        <w:spacing w:before="240"/>
        <w:rPr>
          <w:rFonts w:ascii="Neue Haas Grotesk Text Pro" w:eastAsia="Neue Haas Grotesk Text Pro" w:hAnsi="Neue Haas Grotesk Text Pro" w:cs="Neue Haas Grotesk Text Pro"/>
          <w:b/>
          <w:bCs/>
          <w:color w:val="548235"/>
        </w:rPr>
      </w:pPr>
      <w:proofErr w:type="spellStart"/>
      <w:r>
        <w:t>Zachiry</w:t>
      </w:r>
      <w:proofErr w:type="spellEnd"/>
      <w:r>
        <w:t xml:space="preserve"> Lytle (●'◡'●)</w:t>
      </w:r>
    </w:p>
    <w:p w14:paraId="455FFA72" w14:textId="43EC8838"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sidRPr="0A1CDD37">
        <w:rPr>
          <w:rFonts w:ascii="Neue Haas Grotesk Text Pro" w:eastAsia="Neue Haas Grotesk Text Pro" w:hAnsi="Neue Haas Grotesk Text Pro" w:cs="Neue Haas Grotesk Text Pro"/>
          <w:color w:val="000000" w:themeColor="text1"/>
          <w:sz w:val="22"/>
          <w:szCs w:val="22"/>
        </w:rPr>
        <w:t>What interests me? Well in that case it is my dog! She is a great and cute dog she is a tan Pitbull. She has short hair, and her name is Gamora (</w:t>
      </w:r>
      <w:proofErr w:type="spellStart"/>
      <w:r w:rsidRPr="0A1CDD37">
        <w:rPr>
          <w:rFonts w:ascii="Neue Haas Grotesk Text Pro" w:eastAsia="Neue Haas Grotesk Text Pro" w:hAnsi="Neue Haas Grotesk Text Pro" w:cs="Neue Haas Grotesk Text Pro"/>
          <w:color w:val="000000" w:themeColor="text1"/>
          <w:sz w:val="22"/>
          <w:szCs w:val="22"/>
        </w:rPr>
        <w:t>guh</w:t>
      </w:r>
      <w:proofErr w:type="spellEnd"/>
      <w:r w:rsidRPr="0A1CDD37">
        <w:rPr>
          <w:rFonts w:ascii="Neue Haas Grotesk Text Pro" w:eastAsia="Neue Haas Grotesk Text Pro" w:hAnsi="Neue Haas Grotesk Text Pro" w:cs="Neue Haas Grotesk Text Pro"/>
          <w:color w:val="000000" w:themeColor="text1"/>
          <w:sz w:val="22"/>
          <w:szCs w:val="22"/>
        </w:rPr>
        <w:t>-more-uh). I love her a lot. Did you know that dogs are calmer than cats! She is crazier than you think though. A lot crazier than an average dog. Especially when you give her a treat. She loves treats! But now you know that I am interested in dogs! (┬┬﹏┬┬)</w:t>
      </w:r>
    </w:p>
    <w:p w14:paraId="33DCC22B" w14:textId="01FFFC81"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sidRPr="0A1CDD37">
        <w:rPr>
          <w:rFonts w:ascii="Neue Haas Grotesk Text Pro" w:eastAsia="Neue Haas Grotesk Text Pro" w:hAnsi="Neue Haas Grotesk Text Pro" w:cs="Neue Haas Grotesk Text Pro"/>
          <w:color w:val="000000" w:themeColor="text1"/>
          <w:sz w:val="22"/>
          <w:szCs w:val="22"/>
        </w:rPr>
        <w:t xml:space="preserve"> </w:t>
      </w:r>
    </w:p>
    <w:p w14:paraId="533F780B" w14:textId="2A8FD029" w:rsidR="5471CFEA" w:rsidRDefault="5471CFEA" w:rsidP="0A1CDD37">
      <w:pPr>
        <w:pStyle w:val="Heading3"/>
        <w:spacing w:before="240"/>
        <w:rPr>
          <w:rFonts w:ascii="Neue Haas Grotesk Text Pro" w:eastAsia="Neue Haas Grotesk Text Pro" w:hAnsi="Neue Haas Grotesk Text Pro" w:cs="Neue Haas Grotesk Text Pro"/>
          <w:b/>
          <w:bCs/>
          <w:color w:val="548235"/>
          <w:sz w:val="30"/>
          <w:szCs w:val="30"/>
        </w:rPr>
      </w:pPr>
      <w:r>
        <w:t xml:space="preserve">Javarius </w:t>
      </w:r>
      <w:proofErr w:type="spellStart"/>
      <w:r>
        <w:t>Mccall</w:t>
      </w:r>
      <w:proofErr w:type="spellEnd"/>
    </w:p>
    <w:p w14:paraId="3412E203" w14:textId="2EFAE4C9"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sidRPr="0A1CDD37">
        <w:rPr>
          <w:rFonts w:ascii="Neue Haas Grotesk Text Pro" w:eastAsia="Neue Haas Grotesk Text Pro" w:hAnsi="Neue Haas Grotesk Text Pro" w:cs="Neue Haas Grotesk Text Pro"/>
          <w:color w:val="000000" w:themeColor="text1"/>
          <w:sz w:val="22"/>
          <w:szCs w:val="22"/>
        </w:rPr>
        <w:t>My favorite recipe is homemade lasagna because I can make a volcano shape out of the flower and put the eggs in there. It’s a very simple recipe all you need is eggs, ricotta cheese, spices, garlic, beef and sausage, flower, parmesan, onions, tomato sauce, parsley, and pasta sauce. It’s a very good recipe, you should try it. But when sometimes I do the noodles, I always mess up. So, I would always have my stepdad do them. I could always go for a little quick lasagna. But my second favorite recipe is brownies. What’s your favorite recipe?</w:t>
      </w:r>
    </w:p>
    <w:p w14:paraId="48300306" w14:textId="0FDA2867" w:rsidR="0A1CDD37" w:rsidRDefault="0A1CDD37" w:rsidP="0A1CDD37">
      <w:pPr>
        <w:spacing w:after="240"/>
        <w:rPr>
          <w:rFonts w:ascii="Neue Haas Grotesk Text Pro" w:eastAsia="Neue Haas Grotesk Text Pro" w:hAnsi="Neue Haas Grotesk Text Pro" w:cs="Neue Haas Grotesk Text Pro"/>
          <w:color w:val="000000" w:themeColor="text1"/>
          <w:sz w:val="22"/>
          <w:szCs w:val="22"/>
        </w:rPr>
      </w:pPr>
    </w:p>
    <w:p w14:paraId="6E45F35C" w14:textId="3CEB34F1" w:rsidR="5471CFEA" w:rsidRDefault="5471CFEA" w:rsidP="0A1CDD37">
      <w:pPr>
        <w:pStyle w:val="Heading2"/>
        <w:spacing w:before="240"/>
        <w:rPr>
          <w:rFonts w:ascii="Neue Haas Grotesk Text Pro" w:eastAsia="Neue Haas Grotesk Text Pro" w:hAnsi="Neue Haas Grotesk Text Pro" w:cs="Neue Haas Grotesk Text Pro"/>
          <w:b/>
          <w:bCs/>
          <w:color w:val="548235"/>
        </w:rPr>
      </w:pPr>
      <w:r>
        <w:lastRenderedPageBreak/>
        <w:t>Valentina Montoya-Rocha</w:t>
      </w:r>
    </w:p>
    <w:p w14:paraId="15645CAD" w14:textId="7BD4BC9A"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sidRPr="0A1CDD37">
        <w:rPr>
          <w:rFonts w:ascii="Neue Haas Grotesk Text Pro" w:eastAsia="Neue Haas Grotesk Text Pro" w:hAnsi="Neue Haas Grotesk Text Pro" w:cs="Neue Haas Grotesk Text Pro"/>
          <w:color w:val="000000" w:themeColor="text1"/>
          <w:sz w:val="22"/>
          <w:szCs w:val="22"/>
        </w:rPr>
        <w:t>Let’s talk about my favorite vacation. We will talk about my favorite vacation at Disney World. My favorite place was Mexico City. First, there were rides where so amazing. Also, spending time with my family and having fun with them. And I also loved the ride that showed people where they live or were born and how they sing or dance, it was so beautiful. For example, I was dreaming that I was going to all the places they were showing. Animals walking around and then the ride was done. Then we walked so long and waited for the show to happen. Next, was the princess and more coming. Finally, we went on the bus that takes us to the parking lot then we went home. 😊</w:t>
      </w:r>
    </w:p>
    <w:p w14:paraId="2B36B8B3" w14:textId="5226EA7E" w:rsidR="5471CFEA" w:rsidRDefault="5471CFEA" w:rsidP="0A1CDD37">
      <w:pPr>
        <w:pStyle w:val="Heading3"/>
        <w:spacing w:before="240"/>
        <w:rPr>
          <w:rFonts w:ascii="Neue Haas Grotesk Text Pro" w:eastAsia="Neue Haas Grotesk Text Pro" w:hAnsi="Neue Haas Grotesk Text Pro" w:cs="Neue Haas Grotesk Text Pro"/>
          <w:b/>
          <w:bCs/>
          <w:color w:val="548235"/>
          <w:sz w:val="30"/>
          <w:szCs w:val="30"/>
        </w:rPr>
      </w:pPr>
      <w:r>
        <w:t>Yanelly Perez- Oropeza</w:t>
      </w:r>
    </w:p>
    <w:p w14:paraId="198C4E35" w14:textId="0A1B9C00"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sidRPr="0A1CDD37">
        <w:rPr>
          <w:rFonts w:ascii="Neue Haas Grotesk Text Pro" w:eastAsia="Neue Haas Grotesk Text Pro" w:hAnsi="Neue Haas Grotesk Text Pro" w:cs="Neue Haas Grotesk Text Pro"/>
          <w:color w:val="000000" w:themeColor="text1"/>
          <w:sz w:val="22"/>
          <w:szCs w:val="22"/>
        </w:rPr>
        <w:t>Do you like pets or dogs, cats, birds, snakes, parrots, spiders, frogs, hamsters, rats, fish, or no absolute PET THAT YOU CAN’T EAVEN TAKE CARE OF BECASE YOU DOUNT HAVE A PET??! Well then you don’t have to read this paragraph, but this is how to take care of your PET IF YOU DOUNT KNOW HOW. First you must get everything you need to set up your pet’s home so you need to find a pet store so you can find a cage for it, then you need to get decorations for it then food, water, and some pet friendly snacks for it if they exist for the animal for it to have a tasty snack. Then you can get a toy or anything they can be entertained by. Then you can refill its water and food because if you don’t your pet will get hungry or thirsty. And DO NOT ABUSE YOUR PET and why? Because then why did you get it?! And that is how you take care of your pet.</w:t>
      </w:r>
    </w:p>
    <w:p w14:paraId="7E0CF7CD" w14:textId="5A3AFF5E"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sidRPr="0A1CDD37">
        <w:rPr>
          <w:rFonts w:ascii="Neue Haas Grotesk Text Pro" w:eastAsia="Neue Haas Grotesk Text Pro" w:hAnsi="Neue Haas Grotesk Text Pro" w:cs="Neue Haas Grotesk Text Pro"/>
          <w:color w:val="000000" w:themeColor="text1"/>
          <w:sz w:val="22"/>
          <w:szCs w:val="22"/>
        </w:rPr>
        <w:t xml:space="preserve">                                                                                                  </w:t>
      </w:r>
    </w:p>
    <w:p w14:paraId="6AA75A57" w14:textId="371689B1" w:rsidR="5471CFEA" w:rsidRDefault="5471CFEA" w:rsidP="0A1CDD37">
      <w:pPr>
        <w:pStyle w:val="Heading2"/>
        <w:spacing w:before="240"/>
        <w:rPr>
          <w:rFonts w:ascii="Neue Haas Grotesk Text Pro" w:eastAsia="Neue Haas Grotesk Text Pro" w:hAnsi="Neue Haas Grotesk Text Pro" w:cs="Neue Haas Grotesk Text Pro"/>
          <w:b/>
          <w:bCs/>
          <w:color w:val="548235"/>
        </w:rPr>
      </w:pPr>
      <w:r>
        <w:t xml:space="preserve">Beauty Rivera </w:t>
      </w:r>
    </w:p>
    <w:p w14:paraId="011A6763" w14:textId="11A28A6C"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sidRPr="0A1CDD37">
        <w:rPr>
          <w:rFonts w:ascii="Neue Haas Grotesk Text Pro" w:eastAsia="Neue Haas Grotesk Text Pro" w:hAnsi="Neue Haas Grotesk Text Pro" w:cs="Neue Haas Grotesk Text Pro"/>
          <w:color w:val="000000" w:themeColor="text1"/>
          <w:sz w:val="22"/>
          <w:szCs w:val="22"/>
        </w:rPr>
        <w:t xml:space="preserve">I am interested in football. There is a team called the Steelers. They are the best team in the world, and they can be defeated. They have a runback called Najee Harris. He is the best person in the NFL. It is so I want to a game, and we won agent the buck NFL. you watch tv the NFL is on that they are so cool, and you can see Najee Harris and the other play. They can play offense defense plays, running back.                                         </w:t>
      </w:r>
    </w:p>
    <w:p w14:paraId="4E760EC4" w14:textId="1B33C223" w:rsidR="5471CFEA" w:rsidRDefault="5471CFEA" w:rsidP="0A1CDD37">
      <w:pPr>
        <w:pStyle w:val="Heading2"/>
        <w:spacing w:before="240"/>
        <w:rPr>
          <w:rFonts w:ascii="Neue Haas Grotesk Text Pro" w:eastAsia="Neue Haas Grotesk Text Pro" w:hAnsi="Neue Haas Grotesk Text Pro" w:cs="Neue Haas Grotesk Text Pro"/>
          <w:b/>
          <w:bCs/>
          <w:color w:val="548235"/>
        </w:rPr>
      </w:pPr>
      <w:r>
        <w:t>Jaxon Shoemaker</w:t>
      </w:r>
    </w:p>
    <w:p w14:paraId="126DD885" w14:textId="1C4A0BF7"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sidRPr="0A1CDD37">
        <w:rPr>
          <w:rFonts w:ascii="Neue Haas Grotesk Text Pro" w:eastAsia="Neue Haas Grotesk Text Pro" w:hAnsi="Neue Haas Grotesk Text Pro" w:cs="Neue Haas Grotesk Text Pro"/>
          <w:color w:val="000000" w:themeColor="text1"/>
          <w:sz w:val="22"/>
          <w:szCs w:val="22"/>
        </w:rPr>
        <w:t xml:space="preserve">               The great Burmese python is a species of snakes that can grow up to 20feet long! It’s an invasive species in Florida, more specifically around the Everglades. There are 100,000 to 300,000 in the Everglades and there is a problem the pythons are eating everything! Even the fearless crocodile. So, the governor Ron DeSantis made the Florida Python Challenge, which is a challenge where people can hunt pythons for money. You can sign up on the internet and manly and you can Mack 13-18 and 50$ if its 4 or more feet long. Pythons were insureds in the 1980s people tuck pythons as pets and when people say that </w:t>
      </w:r>
      <w:r w:rsidRPr="0A1CDD37">
        <w:rPr>
          <w:rFonts w:ascii="Neue Haas Grotesk Text Pro" w:eastAsia="Neue Haas Grotesk Text Pro" w:hAnsi="Neue Haas Grotesk Text Pro" w:cs="Neue Haas Grotesk Text Pro"/>
          <w:color w:val="000000" w:themeColor="text1"/>
          <w:sz w:val="22"/>
          <w:szCs w:val="22"/>
        </w:rPr>
        <w:lastRenderedPageBreak/>
        <w:t>they are getting too big and too expensive they release them in the wild. They live in rainforests grasslands swamps marshes and rocky foothills Well that’s all for today see you neck time toning out.</w:t>
      </w:r>
    </w:p>
    <w:p w14:paraId="752E602D" w14:textId="2BAE0809" w:rsidR="0A1CDD37" w:rsidRDefault="0A1CDD37" w:rsidP="0A1CDD37">
      <w:pPr>
        <w:spacing w:after="240"/>
        <w:rPr>
          <w:rFonts w:ascii="Neue Haas Grotesk Text Pro" w:eastAsia="Neue Haas Grotesk Text Pro" w:hAnsi="Neue Haas Grotesk Text Pro" w:cs="Neue Haas Grotesk Text Pro"/>
          <w:color w:val="000000" w:themeColor="text1"/>
          <w:sz w:val="22"/>
          <w:szCs w:val="22"/>
        </w:rPr>
      </w:pPr>
    </w:p>
    <w:p w14:paraId="4BAF87E3" w14:textId="073C4C62" w:rsidR="0A1CDD37" w:rsidRDefault="0A1CDD37" w:rsidP="0A1CDD37">
      <w:pPr>
        <w:spacing w:after="240"/>
        <w:rPr>
          <w:rFonts w:ascii="Neue Haas Grotesk Text Pro" w:eastAsia="Neue Haas Grotesk Text Pro" w:hAnsi="Neue Haas Grotesk Text Pro" w:cs="Neue Haas Grotesk Text Pro"/>
          <w:color w:val="000000" w:themeColor="text1"/>
          <w:sz w:val="22"/>
          <w:szCs w:val="22"/>
        </w:rPr>
      </w:pPr>
    </w:p>
    <w:p w14:paraId="06559568" w14:textId="5EF035B3" w:rsidR="0A1CDD37" w:rsidRDefault="0A1CDD37" w:rsidP="0A1CDD37">
      <w:pPr>
        <w:spacing w:after="240"/>
        <w:rPr>
          <w:rFonts w:ascii="Neue Haas Grotesk Text Pro" w:eastAsia="Neue Haas Grotesk Text Pro" w:hAnsi="Neue Haas Grotesk Text Pro" w:cs="Neue Haas Grotesk Text Pro"/>
          <w:color w:val="000000" w:themeColor="text1"/>
          <w:sz w:val="22"/>
          <w:szCs w:val="22"/>
        </w:rPr>
      </w:pPr>
    </w:p>
    <w:p w14:paraId="786B0B14" w14:textId="01BAFA3B" w:rsidR="0A1CDD37" w:rsidRDefault="0A1CDD37" w:rsidP="0A1CDD37">
      <w:pPr>
        <w:spacing w:after="240"/>
        <w:rPr>
          <w:rFonts w:ascii="Neue Haas Grotesk Text Pro" w:eastAsia="Neue Haas Grotesk Text Pro" w:hAnsi="Neue Haas Grotesk Text Pro" w:cs="Neue Haas Grotesk Text Pro"/>
          <w:color w:val="000000" w:themeColor="text1"/>
          <w:sz w:val="22"/>
          <w:szCs w:val="22"/>
        </w:rPr>
      </w:pPr>
    </w:p>
    <w:p w14:paraId="496B5880" w14:textId="100CCD32" w:rsidR="5471CFEA" w:rsidRDefault="5471CFEA" w:rsidP="0A1CDD37">
      <w:pPr>
        <w:spacing w:line="257" w:lineRule="auto"/>
        <w:rPr>
          <w:rFonts w:ascii="Calibri" w:eastAsia="Calibri" w:hAnsi="Calibri" w:cs="Calibri"/>
          <w:color w:val="000000" w:themeColor="text1"/>
          <w:sz w:val="22"/>
          <w:szCs w:val="22"/>
        </w:rPr>
      </w:pPr>
      <w:proofErr w:type="spellStart"/>
      <w:r w:rsidRPr="0A1CDD37">
        <w:rPr>
          <w:rFonts w:ascii="Calibri" w:eastAsia="Calibri" w:hAnsi="Calibri" w:cs="Calibri"/>
          <w:color w:val="000000" w:themeColor="text1"/>
          <w:sz w:val="22"/>
          <w:szCs w:val="22"/>
        </w:rPr>
        <w:t>Jaquiel</w:t>
      </w:r>
      <w:proofErr w:type="spellEnd"/>
      <w:r w:rsidRPr="0A1CDD37">
        <w:rPr>
          <w:rFonts w:ascii="Calibri" w:eastAsia="Calibri" w:hAnsi="Calibri" w:cs="Calibri"/>
          <w:color w:val="000000" w:themeColor="text1"/>
          <w:sz w:val="22"/>
          <w:szCs w:val="22"/>
        </w:rPr>
        <w:t xml:space="preserve"> Villafane </w:t>
      </w:r>
    </w:p>
    <w:p w14:paraId="2F617977" w14:textId="637F8467" w:rsidR="5471CFEA" w:rsidRDefault="5471CFEA" w:rsidP="0A1CDD37">
      <w:pPr>
        <w:spacing w:line="257" w:lineRule="auto"/>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t xml:space="preserve"> </w:t>
      </w:r>
    </w:p>
    <w:p w14:paraId="51435BC0" w14:textId="035BAC67" w:rsidR="5471CFEA" w:rsidRDefault="5471CFEA" w:rsidP="0A1CDD37">
      <w:pPr>
        <w:spacing w:line="257" w:lineRule="auto"/>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t xml:space="preserve">I like dog’s because they are soft and nice. The type of dog I like is A pit bull because the pit bull is so cute. I like cat’s because they are adorable and nice, but some are not nice and can be rude and scratch you and bite you it hurts for A little bit it will leave A mark on you. My favorite football team is the Tampa Bay Bucks because they are good, and they have won a super bowl. My other favorite football team is the Dolphins the have a nice team and my favorite football player is Tyrek Hill. He can catch the ball good, and he is fast. I like food a lot it is good but some time’s the food you eat can make you fat so do not eat A lot of food if you eat a lot of food, it can be bad for you. I like to play with toys because if </w:t>
      </w:r>
      <w:proofErr w:type="gramStart"/>
      <w:r w:rsidRPr="0A1CDD37">
        <w:rPr>
          <w:rFonts w:ascii="Calibri" w:eastAsia="Calibri" w:hAnsi="Calibri" w:cs="Calibri"/>
          <w:color w:val="000000" w:themeColor="text1"/>
          <w:sz w:val="22"/>
          <w:szCs w:val="22"/>
        </w:rPr>
        <w:t>my  dies</w:t>
      </w:r>
      <w:proofErr w:type="gramEnd"/>
      <w:r w:rsidRPr="0A1CDD37">
        <w:rPr>
          <w:rFonts w:ascii="Calibri" w:eastAsia="Calibri" w:hAnsi="Calibri" w:cs="Calibri"/>
          <w:color w:val="000000" w:themeColor="text1"/>
          <w:sz w:val="22"/>
          <w:szCs w:val="22"/>
        </w:rPr>
        <w:t>.</w:t>
      </w:r>
    </w:p>
    <w:p w14:paraId="17E3D64C" w14:textId="7EEEA814" w:rsidR="5471CFEA" w:rsidRDefault="5471CFEA" w:rsidP="0A1CDD37">
      <w:pPr>
        <w:pStyle w:val="Heading1"/>
        <w:spacing w:before="480"/>
        <w:rPr>
          <w:rFonts w:ascii="Neue Haas Grotesk Text Pro" w:eastAsia="Neue Haas Grotesk Text Pro" w:hAnsi="Neue Haas Grotesk Text Pro" w:cs="Neue Haas Grotesk Text Pro"/>
          <w:b/>
          <w:bCs/>
          <w:color w:val="548235"/>
          <w:sz w:val="42"/>
          <w:szCs w:val="42"/>
        </w:rPr>
      </w:pPr>
      <w:r>
        <w:t>Kayleigh Stanton</w:t>
      </w:r>
    </w:p>
    <w:p w14:paraId="1CA54C29" w14:textId="1E7705FB"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sidRPr="0A1CDD37">
        <w:rPr>
          <w:rFonts w:ascii="Neue Haas Grotesk Text Pro" w:eastAsia="Neue Haas Grotesk Text Pro" w:hAnsi="Neue Haas Grotesk Text Pro" w:cs="Neue Haas Grotesk Text Pro"/>
          <w:color w:val="000000" w:themeColor="text1"/>
          <w:sz w:val="22"/>
          <w:szCs w:val="22"/>
        </w:rPr>
        <w:t xml:space="preserve">I chose my favorite family vacation. My favorite family vacation was when my parents surprised me, my sister, by going to my brothers and sister's house in Palm Beach. That is (3 hours and 45 min) away. There were 9 kids in the house and 3 adults. And us kids were messy in the house it was so much fun. We got to play </w:t>
      </w:r>
      <w:proofErr w:type="spellStart"/>
      <w:r w:rsidRPr="0A1CDD37">
        <w:rPr>
          <w:rFonts w:ascii="Neue Haas Grotesk Text Pro" w:eastAsia="Neue Haas Grotesk Text Pro" w:hAnsi="Neue Haas Grotesk Text Pro" w:cs="Neue Haas Grotesk Text Pro"/>
          <w:color w:val="000000" w:themeColor="text1"/>
          <w:sz w:val="22"/>
          <w:szCs w:val="22"/>
        </w:rPr>
        <w:t>outsideggtftfrft</w:t>
      </w:r>
      <w:proofErr w:type="spellEnd"/>
      <w:r w:rsidRPr="0A1CDD37">
        <w:rPr>
          <w:rFonts w:ascii="Neue Haas Grotesk Text Pro" w:eastAsia="Neue Haas Grotesk Text Pro" w:hAnsi="Neue Haas Grotesk Text Pro" w:cs="Neue Haas Grotesk Text Pro"/>
          <w:color w:val="000000" w:themeColor="text1"/>
          <w:sz w:val="22"/>
          <w:szCs w:val="22"/>
        </w:rPr>
        <w:t>, and we played tag and sardines. If you do not know what the game sardines is, where someone goes and hides and if someone finds them, they hide with them. And we watched a movie in my older sister's room, and we watched scary movies.</w:t>
      </w:r>
    </w:p>
    <w:p w14:paraId="3CBFE224" w14:textId="69C82A6E" w:rsidR="0A1CDD37" w:rsidRDefault="0A1CDD37" w:rsidP="0A1CDD37">
      <w:pPr>
        <w:spacing w:after="240"/>
        <w:rPr>
          <w:rFonts w:ascii="Neue Haas Grotesk Text Pro" w:eastAsia="Neue Haas Grotesk Text Pro" w:hAnsi="Neue Haas Grotesk Text Pro" w:cs="Neue Haas Grotesk Text Pro"/>
          <w:color w:val="000000" w:themeColor="text1"/>
          <w:sz w:val="22"/>
          <w:szCs w:val="22"/>
        </w:rPr>
      </w:pPr>
    </w:p>
    <w:p w14:paraId="7E72B668" w14:textId="7C381405" w:rsidR="5471CFEA" w:rsidRDefault="5471CFEA" w:rsidP="0A1CDD37">
      <w:pPr>
        <w:pStyle w:val="Heading2"/>
        <w:spacing w:before="240"/>
        <w:rPr>
          <w:rFonts w:ascii="Neue Haas Grotesk Text Pro" w:eastAsia="Neue Haas Grotesk Text Pro" w:hAnsi="Neue Haas Grotesk Text Pro" w:cs="Neue Haas Grotesk Text Pro"/>
          <w:b/>
          <w:bCs/>
          <w:color w:val="548235"/>
        </w:rPr>
      </w:pPr>
      <w:r>
        <w:t>Theo Tran</w:t>
      </w:r>
    </w:p>
    <w:p w14:paraId="1D07DBE3" w14:textId="00CC2B9A"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sidRPr="0A1CDD37">
        <w:rPr>
          <w:rFonts w:ascii="Neue Haas Grotesk Text Pro" w:eastAsia="Neue Haas Grotesk Text Pro" w:hAnsi="Neue Haas Grotesk Text Pro" w:cs="Neue Haas Grotesk Text Pro"/>
          <w:color w:val="000000" w:themeColor="text1"/>
          <w:sz w:val="22"/>
          <w:szCs w:val="22"/>
        </w:rPr>
        <w:t xml:space="preserve">I chose pets because I love animals and they are incredible and intelligent. Some are sneaky, some are slow, some are fast, and some have special abilities to defend themselves or for hunting. A special animal is </w:t>
      </w:r>
      <w:proofErr w:type="spellStart"/>
      <w:r w:rsidRPr="0A1CDD37">
        <w:rPr>
          <w:rFonts w:ascii="Neue Haas Grotesk Text Pro" w:eastAsia="Neue Haas Grotesk Text Pro" w:hAnsi="Neue Haas Grotesk Text Pro" w:cs="Neue Haas Grotesk Text Pro"/>
          <w:color w:val="000000" w:themeColor="text1"/>
          <w:sz w:val="22"/>
          <w:szCs w:val="22"/>
        </w:rPr>
        <w:t>tggggggggggggggggggggggggggggggggggggggggggggggghe</w:t>
      </w:r>
      <w:proofErr w:type="spellEnd"/>
      <w:r w:rsidRPr="0A1CDD37">
        <w:rPr>
          <w:rFonts w:ascii="Neue Haas Grotesk Text Pro" w:eastAsia="Neue Haas Grotesk Text Pro" w:hAnsi="Neue Haas Grotesk Text Pro" w:cs="Neue Haas Grotesk Text Pro"/>
          <w:color w:val="000000" w:themeColor="text1"/>
          <w:sz w:val="22"/>
          <w:szCs w:val="22"/>
        </w:rPr>
        <w:t xml:space="preserve"> octopus the octopus has no bones so I can squeeze though small cracks and it can camouflage with its surroundings </w:t>
      </w:r>
      <w:r w:rsidRPr="0A1CDD37">
        <w:rPr>
          <w:rFonts w:ascii="Neue Haas Grotesk Text Pro" w:eastAsia="Neue Haas Grotesk Text Pro" w:hAnsi="Neue Haas Grotesk Text Pro" w:cs="Neue Haas Grotesk Text Pro"/>
          <w:color w:val="000000" w:themeColor="text1"/>
          <w:sz w:val="22"/>
          <w:szCs w:val="22"/>
        </w:rPr>
        <w:lastRenderedPageBreak/>
        <w:t>and there are very intelligent they can grab stuff that they can carry like cans they grab the can and go in it to hide from predators like sharks and other things that eat octopus. Another amazing animal is the python a python is a type of snake a thing that’s amazing and is terrifying is that when it hunts it raps it body around its prey then dislocates their jaw and then eats them whole! The most amazing animals are the cheetah, the fastest animal alive, and the blue ringed octopus, one of the most dangerous animals alive! And there is the man o war is also a dangers animal it’s a type of jellyfish that has very long tentacles when fish get under it shocks them then eats them. The end &gt;:)</w:t>
      </w:r>
    </w:p>
    <w:p w14:paraId="7507B115" w14:textId="1BD56F9C" w:rsidR="5471CFEA" w:rsidRDefault="5471CFEA" w:rsidP="0A1CDD37">
      <w:pPr>
        <w:pStyle w:val="Heading3"/>
        <w:spacing w:before="240"/>
        <w:rPr>
          <w:rFonts w:ascii="Neue Haas Grotesk Text Pro" w:eastAsia="Neue Haas Grotesk Text Pro" w:hAnsi="Neue Haas Grotesk Text Pro" w:cs="Neue Haas Grotesk Text Pro"/>
          <w:b/>
          <w:bCs/>
          <w:color w:val="548235"/>
          <w:sz w:val="30"/>
          <w:szCs w:val="30"/>
        </w:rPr>
      </w:pPr>
      <w:r>
        <w:t xml:space="preserve">Bradley Wilson    </w:t>
      </w:r>
    </w:p>
    <w:p w14:paraId="64BFE1D3" w14:textId="259BC5FD" w:rsidR="5471CFEA" w:rsidRDefault="5471CFEA" w:rsidP="0A1CDD37">
      <w:pPr>
        <w:spacing w:after="240"/>
        <w:rPr>
          <w:rFonts w:ascii="Neue Haas Grotesk Text Pro" w:eastAsia="Neue Haas Grotesk Text Pro" w:hAnsi="Neue Haas Grotesk Text Pro" w:cs="Neue Haas Grotesk Text Pro"/>
          <w:color w:val="000000" w:themeColor="text1"/>
          <w:sz w:val="22"/>
          <w:szCs w:val="22"/>
        </w:rPr>
      </w:pPr>
      <w:r w:rsidRPr="0A1CDD37">
        <w:rPr>
          <w:rFonts w:ascii="Neue Haas Grotesk Text Pro" w:eastAsia="Neue Haas Grotesk Text Pro" w:hAnsi="Neue Haas Grotesk Text Pro" w:cs="Neue Haas Grotesk Text Pro"/>
          <w:color w:val="000000" w:themeColor="text1"/>
          <w:sz w:val="22"/>
          <w:szCs w:val="22"/>
        </w:rPr>
        <w:t>Have you ever played sports? A sport is a game that requires athleticism for example a few types of sports are Football, soccer, baseball, golf, basketball. If you are interested in these sports, then you should ask your parents to sign you up for a sport. I think you should try golf first because you can hit the ball and don’t have to run at all.</w:t>
      </w:r>
    </w:p>
    <w:p w14:paraId="47F37DA5" w14:textId="1A41091A" w:rsidR="0A1CDD37" w:rsidRDefault="0A1CDD37" w:rsidP="0A1CDD37"/>
    <w:p w14:paraId="7632579C" w14:textId="3051B68A" w:rsidR="0A1CDD37" w:rsidRDefault="0A1CDD37" w:rsidP="0A1CDD37"/>
    <w:p w14:paraId="144D0F32" w14:textId="036719B2" w:rsidR="0A1CDD37" w:rsidRDefault="0A1CDD37" w:rsidP="0A1CDD37"/>
    <w:p w14:paraId="6E5E2EE8" w14:textId="04F60587" w:rsidR="0A1CDD37" w:rsidRDefault="0A1CDD37" w:rsidP="0A1CDD37"/>
    <w:p w14:paraId="7A809424" w14:textId="7DA33B62" w:rsidR="0A1CDD37" w:rsidRDefault="0A1CDD37" w:rsidP="0A1CDD37"/>
    <w:p w14:paraId="50D6D082" w14:textId="6DFAB513" w:rsidR="0A1CDD37" w:rsidRDefault="0A1CDD37" w:rsidP="0A1CDD37"/>
    <w:p w14:paraId="4CF25F64" w14:textId="60A00AE0" w:rsidR="0A1CDD37" w:rsidRDefault="0A1CDD37" w:rsidP="0A1CDD37"/>
    <w:p w14:paraId="1344C6B1" w14:textId="627D87BC" w:rsidR="0A1CDD37" w:rsidRDefault="0A1CDD37" w:rsidP="0A1CDD37"/>
    <w:p w14:paraId="1A812B8D" w14:textId="3239580F" w:rsidR="0A1CDD37" w:rsidRDefault="0A1CDD37" w:rsidP="0A1CDD37"/>
    <w:p w14:paraId="32663E78" w14:textId="6506FA70" w:rsidR="0A1CDD37" w:rsidRDefault="0A1CDD37" w:rsidP="0A1CDD37"/>
    <w:p w14:paraId="77DEC254" w14:textId="2704A3D6" w:rsidR="0A1CDD37" w:rsidRDefault="0A1CDD37" w:rsidP="0A1CDD37"/>
    <w:p w14:paraId="1211071B" w14:textId="618D343C" w:rsidR="0A1CDD37" w:rsidRDefault="0A1CDD37" w:rsidP="0A1CDD37"/>
    <w:p w14:paraId="74198CDB" w14:textId="3CED615D" w:rsidR="0A1CDD37" w:rsidRDefault="0A1CDD37" w:rsidP="0A1CDD37"/>
    <w:p w14:paraId="1027D87D" w14:textId="78DAFA9F" w:rsidR="0A1CDD37" w:rsidRDefault="0A1CDD37" w:rsidP="0A1CDD37"/>
    <w:p w14:paraId="49086CEB" w14:textId="5FACC807" w:rsidR="0A1CDD37" w:rsidRDefault="0A1CDD37" w:rsidP="0A1CDD37"/>
    <w:p w14:paraId="3FB1C146" w14:textId="171560C1" w:rsidR="0A1CDD37" w:rsidRDefault="0A1CDD37" w:rsidP="0A1CDD37"/>
    <w:p w14:paraId="205B8BDD" w14:textId="0B60FB7C"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lastRenderedPageBreak/>
        <w:t>Josephine Chagoya</w:t>
      </w:r>
    </w:p>
    <w:p w14:paraId="4AE343C5" w14:textId="622AEE92" w:rsidR="3BAF49FC" w:rsidRDefault="3BAF49FC" w:rsidP="0A1CDD37">
      <w:pPr>
        <w:spacing w:line="257" w:lineRule="auto"/>
        <w:ind w:left="-20" w:right="-20" w:firstLine="720"/>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t xml:space="preserve">I chose playing Roblox because there are so many games that you can play there. You can play up to 100+ games on Roblox. You can play </w:t>
      </w:r>
      <w:proofErr w:type="spellStart"/>
      <w:r w:rsidRPr="0A1CDD37">
        <w:rPr>
          <w:rFonts w:ascii="Calibri" w:eastAsia="Calibri" w:hAnsi="Calibri" w:cs="Calibri"/>
          <w:color w:val="000000" w:themeColor="text1"/>
          <w:sz w:val="22"/>
          <w:szCs w:val="22"/>
        </w:rPr>
        <w:t>rp</w:t>
      </w:r>
      <w:proofErr w:type="spellEnd"/>
      <w:r w:rsidRPr="0A1CDD37">
        <w:rPr>
          <w:rFonts w:ascii="Calibri" w:eastAsia="Calibri" w:hAnsi="Calibri" w:cs="Calibri"/>
          <w:color w:val="000000" w:themeColor="text1"/>
          <w:sz w:val="22"/>
          <w:szCs w:val="22"/>
        </w:rPr>
        <w:t xml:space="preserve"> (role play) games, you can play scary games. There is this one game that kind of teaches kids how to take care of pets, it is called adopt me. Basically, you hatch eggs get a pet and if you get 4 of the same pets you can make it a neon and if you have 4 of the same neon pets then you can get a mega neon. You can even make your pet flyable and ridable pet. And it teaches you about responsibility some of the tasks are dyeing you’re pets hair, but you should not do that in real life.</w:t>
      </w:r>
    </w:p>
    <w:p w14:paraId="20ECF7CE" w14:textId="0D81D6EE" w:rsidR="0A1CDD37" w:rsidRDefault="0A1CDD37" w:rsidP="0A1CDD37">
      <w:pPr>
        <w:rPr>
          <w:rFonts w:ascii="Aptos" w:eastAsia="Aptos" w:hAnsi="Aptos" w:cs="Aptos"/>
          <w:color w:val="000000" w:themeColor="text1"/>
        </w:rPr>
      </w:pPr>
    </w:p>
    <w:p w14:paraId="1708F16C" w14:textId="04CD307B" w:rsidR="0A1CDD37" w:rsidRDefault="0A1CDD37" w:rsidP="0A1CDD37">
      <w:pPr>
        <w:rPr>
          <w:rFonts w:ascii="Aptos" w:eastAsia="Aptos" w:hAnsi="Aptos" w:cs="Aptos"/>
          <w:color w:val="000000" w:themeColor="text1"/>
        </w:rPr>
      </w:pPr>
    </w:p>
    <w:p w14:paraId="4297F47F" w14:textId="6C0CEF9B" w:rsidR="0A1CDD37" w:rsidRDefault="0A1CDD37" w:rsidP="0A1CDD37">
      <w:pPr>
        <w:rPr>
          <w:rFonts w:ascii="Aptos" w:eastAsia="Aptos" w:hAnsi="Aptos" w:cs="Aptos"/>
          <w:color w:val="000000" w:themeColor="text1"/>
        </w:rPr>
      </w:pPr>
    </w:p>
    <w:p w14:paraId="40983065" w14:textId="3E1A75AA" w:rsidR="0A1CDD37" w:rsidRDefault="0A1CDD37" w:rsidP="0A1CDD37">
      <w:pPr>
        <w:rPr>
          <w:rFonts w:ascii="Aptos" w:eastAsia="Aptos" w:hAnsi="Aptos" w:cs="Aptos"/>
          <w:color w:val="000000" w:themeColor="text1"/>
        </w:rPr>
      </w:pPr>
    </w:p>
    <w:p w14:paraId="08B154B9" w14:textId="0A1E957F" w:rsidR="0A1CDD37" w:rsidRDefault="0A1CDD37" w:rsidP="0A1CDD37">
      <w:pPr>
        <w:rPr>
          <w:rFonts w:ascii="Aptos" w:eastAsia="Aptos" w:hAnsi="Aptos" w:cs="Aptos"/>
          <w:color w:val="000000" w:themeColor="text1"/>
        </w:rPr>
      </w:pPr>
    </w:p>
    <w:p w14:paraId="2E28CBD3" w14:textId="424F1CFF" w:rsidR="0A1CDD37" w:rsidRDefault="0A1CDD37" w:rsidP="0A1CDD37">
      <w:pPr>
        <w:rPr>
          <w:rFonts w:ascii="Aptos" w:eastAsia="Aptos" w:hAnsi="Aptos" w:cs="Aptos"/>
          <w:color w:val="000000" w:themeColor="text1"/>
        </w:rPr>
      </w:pPr>
    </w:p>
    <w:p w14:paraId="0370291A" w14:textId="0F98005E" w:rsidR="0A1CDD37" w:rsidRDefault="0A1CDD37" w:rsidP="0A1CDD37">
      <w:pPr>
        <w:rPr>
          <w:rFonts w:ascii="Aptos" w:eastAsia="Aptos" w:hAnsi="Aptos" w:cs="Aptos"/>
          <w:color w:val="000000" w:themeColor="text1"/>
        </w:rPr>
      </w:pPr>
    </w:p>
    <w:p w14:paraId="591F14CF" w14:textId="150E485A" w:rsidR="0A1CDD37" w:rsidRDefault="0A1CDD37" w:rsidP="0A1CDD37">
      <w:pPr>
        <w:rPr>
          <w:rFonts w:ascii="Aptos" w:eastAsia="Aptos" w:hAnsi="Aptos" w:cs="Aptos"/>
          <w:color w:val="000000" w:themeColor="text1"/>
        </w:rPr>
      </w:pPr>
    </w:p>
    <w:p w14:paraId="75F76515" w14:textId="66DF58FD" w:rsidR="0A1CDD37" w:rsidRDefault="0A1CDD37" w:rsidP="0A1CDD37">
      <w:pPr>
        <w:rPr>
          <w:rFonts w:ascii="Aptos" w:eastAsia="Aptos" w:hAnsi="Aptos" w:cs="Aptos"/>
          <w:color w:val="000000" w:themeColor="text1"/>
        </w:rPr>
      </w:pPr>
    </w:p>
    <w:p w14:paraId="1A68C088" w14:textId="1FA9B64A" w:rsidR="0A1CDD37" w:rsidRDefault="0A1CDD37" w:rsidP="0A1CDD37">
      <w:pPr>
        <w:rPr>
          <w:rFonts w:ascii="Aptos" w:eastAsia="Aptos" w:hAnsi="Aptos" w:cs="Aptos"/>
          <w:color w:val="000000" w:themeColor="text1"/>
        </w:rPr>
      </w:pPr>
    </w:p>
    <w:p w14:paraId="60D5E553" w14:textId="0DFB3F43" w:rsidR="0A1CDD37" w:rsidRDefault="0A1CDD37" w:rsidP="0A1CDD37">
      <w:pPr>
        <w:rPr>
          <w:rFonts w:ascii="Aptos" w:eastAsia="Aptos" w:hAnsi="Aptos" w:cs="Aptos"/>
          <w:color w:val="000000" w:themeColor="text1"/>
        </w:rPr>
      </w:pPr>
    </w:p>
    <w:p w14:paraId="7F2BE608" w14:textId="0A903DC1" w:rsidR="0A1CDD37" w:rsidRDefault="0A1CDD37" w:rsidP="0A1CDD37">
      <w:pPr>
        <w:rPr>
          <w:rFonts w:ascii="Aptos" w:eastAsia="Aptos" w:hAnsi="Aptos" w:cs="Aptos"/>
          <w:color w:val="000000" w:themeColor="text1"/>
        </w:rPr>
      </w:pPr>
    </w:p>
    <w:p w14:paraId="112D7022" w14:textId="3ADCE23B" w:rsidR="0A1CDD37" w:rsidRDefault="0A1CDD37" w:rsidP="0A1CDD37">
      <w:pPr>
        <w:rPr>
          <w:rFonts w:ascii="Aptos" w:eastAsia="Aptos" w:hAnsi="Aptos" w:cs="Aptos"/>
          <w:color w:val="000000" w:themeColor="text1"/>
        </w:rPr>
      </w:pPr>
    </w:p>
    <w:p w14:paraId="5C1BE2E9" w14:textId="4ABF47A1" w:rsidR="0A1CDD37" w:rsidRDefault="0A1CDD37" w:rsidP="0A1CDD37">
      <w:pPr>
        <w:rPr>
          <w:rFonts w:ascii="Aptos" w:eastAsia="Aptos" w:hAnsi="Aptos" w:cs="Aptos"/>
          <w:color w:val="000000" w:themeColor="text1"/>
        </w:rPr>
      </w:pPr>
    </w:p>
    <w:p w14:paraId="74CEB25A" w14:textId="26DD9F67" w:rsidR="0A1CDD37" w:rsidRDefault="0A1CDD37" w:rsidP="0A1CDD37">
      <w:pPr>
        <w:rPr>
          <w:rFonts w:ascii="Aptos" w:eastAsia="Aptos" w:hAnsi="Aptos" w:cs="Aptos"/>
          <w:color w:val="000000" w:themeColor="text1"/>
        </w:rPr>
      </w:pPr>
    </w:p>
    <w:p w14:paraId="029573CD" w14:textId="33881349" w:rsidR="0A1CDD37" w:rsidRDefault="0A1CDD37" w:rsidP="0A1CDD37">
      <w:pPr>
        <w:rPr>
          <w:rFonts w:ascii="Aptos" w:eastAsia="Aptos" w:hAnsi="Aptos" w:cs="Aptos"/>
          <w:color w:val="000000" w:themeColor="text1"/>
        </w:rPr>
      </w:pPr>
    </w:p>
    <w:p w14:paraId="0352176B" w14:textId="40DAF8D9" w:rsidR="0A1CDD37" w:rsidRDefault="0A1CDD37" w:rsidP="0A1CDD37">
      <w:pPr>
        <w:rPr>
          <w:rFonts w:ascii="Aptos" w:eastAsia="Aptos" w:hAnsi="Aptos" w:cs="Aptos"/>
          <w:color w:val="000000" w:themeColor="text1"/>
        </w:rPr>
      </w:pPr>
    </w:p>
    <w:p w14:paraId="1E1A7338" w14:textId="4204122A" w:rsidR="0A1CDD37" w:rsidRDefault="0A1CDD37" w:rsidP="0A1CDD37">
      <w:pPr>
        <w:rPr>
          <w:rFonts w:ascii="Aptos" w:eastAsia="Aptos" w:hAnsi="Aptos" w:cs="Aptos"/>
          <w:color w:val="000000" w:themeColor="text1"/>
        </w:rPr>
      </w:pPr>
    </w:p>
    <w:p w14:paraId="4FEED9F5" w14:textId="332429B7" w:rsidR="0A1CDD37" w:rsidRDefault="0A1CDD37" w:rsidP="0A1CDD37">
      <w:pPr>
        <w:rPr>
          <w:rFonts w:ascii="Aptos" w:eastAsia="Aptos" w:hAnsi="Aptos" w:cs="Aptos"/>
          <w:color w:val="000000" w:themeColor="text1"/>
        </w:rPr>
      </w:pPr>
    </w:p>
    <w:p w14:paraId="6CBC9AEC" w14:textId="4470200B" w:rsidR="0A1CDD37" w:rsidRDefault="0A1CDD37" w:rsidP="0A1CDD37">
      <w:pPr>
        <w:rPr>
          <w:rFonts w:ascii="Aptos" w:eastAsia="Aptos" w:hAnsi="Aptos" w:cs="Aptos"/>
          <w:color w:val="000000" w:themeColor="text1"/>
        </w:rPr>
      </w:pPr>
    </w:p>
    <w:p w14:paraId="3DA6640D" w14:textId="4D9C15C3" w:rsidR="0A1CDD37" w:rsidRDefault="0A1CDD37" w:rsidP="0A1CDD37">
      <w:pPr>
        <w:rPr>
          <w:rFonts w:ascii="Aptos" w:eastAsia="Aptos" w:hAnsi="Aptos" w:cs="Aptos"/>
          <w:color w:val="000000" w:themeColor="text1"/>
        </w:rPr>
      </w:pPr>
    </w:p>
    <w:p w14:paraId="081A997D" w14:textId="632513F9" w:rsidR="0A1CDD37" w:rsidRDefault="0A1CDD37" w:rsidP="0A1CDD37">
      <w:pPr>
        <w:rPr>
          <w:rFonts w:ascii="Aptos" w:eastAsia="Aptos" w:hAnsi="Aptos" w:cs="Aptos"/>
          <w:color w:val="000000" w:themeColor="text1"/>
        </w:rPr>
      </w:pPr>
    </w:p>
    <w:p w14:paraId="4DD05C03" w14:textId="4E665779" w:rsidR="0A1CDD37" w:rsidRDefault="0A1CDD37" w:rsidP="0A1CDD37">
      <w:pPr>
        <w:rPr>
          <w:rFonts w:ascii="Aptos" w:eastAsia="Aptos" w:hAnsi="Aptos" w:cs="Aptos"/>
          <w:color w:val="000000" w:themeColor="text1"/>
        </w:rPr>
      </w:pPr>
    </w:p>
    <w:p w14:paraId="60111301" w14:textId="70318D86" w:rsidR="0A1CDD37" w:rsidRDefault="0A1CDD37" w:rsidP="0A1CDD37">
      <w:pPr>
        <w:rPr>
          <w:rFonts w:ascii="Aptos" w:eastAsia="Aptos" w:hAnsi="Aptos" w:cs="Aptos"/>
          <w:color w:val="000000" w:themeColor="text1"/>
        </w:rPr>
      </w:pPr>
    </w:p>
    <w:p w14:paraId="1E5E6FF1" w14:textId="41D86A0E" w:rsidR="0A1CDD37" w:rsidRDefault="0A1CDD37" w:rsidP="0A1CDD37">
      <w:pPr>
        <w:rPr>
          <w:rFonts w:ascii="Aptos" w:eastAsia="Aptos" w:hAnsi="Aptos" w:cs="Aptos"/>
          <w:color w:val="000000" w:themeColor="text1"/>
        </w:rPr>
      </w:pPr>
    </w:p>
    <w:p w14:paraId="6A95D66A" w14:textId="78F7B819" w:rsidR="0A1CDD37" w:rsidRDefault="0A1CDD37" w:rsidP="0A1CDD37">
      <w:pPr>
        <w:rPr>
          <w:rFonts w:ascii="Aptos" w:eastAsia="Aptos" w:hAnsi="Aptos" w:cs="Aptos"/>
          <w:color w:val="000000" w:themeColor="text1"/>
        </w:rPr>
      </w:pPr>
    </w:p>
    <w:p w14:paraId="14412CD9" w14:textId="3FB7308E" w:rsidR="0A1CDD37" w:rsidRDefault="0A1CDD37" w:rsidP="0A1CDD37">
      <w:pPr>
        <w:rPr>
          <w:rFonts w:ascii="Aptos" w:eastAsia="Aptos" w:hAnsi="Aptos" w:cs="Aptos"/>
          <w:color w:val="000000" w:themeColor="text1"/>
        </w:rPr>
      </w:pPr>
    </w:p>
    <w:p w14:paraId="16360BCE" w14:textId="35D1B91E"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Raymond Contreras</w:t>
      </w:r>
    </w:p>
    <w:p w14:paraId="60BCEBC0" w14:textId="3086D6A0"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When I was just a tiny 5- or 4-year-old I went to ... the beach I know it's not THAT crazy, but it was my first time. The first thing my grubby little Cheeto fingers did was go in the water, climb a tree (it was 2 feet tall) and eat a banana then I went to go to get chips at a store with my dad. Then he pulled a grill out of our car since I was a like 4, I had no idea what grill was so I did what any normal kid would do I got the coal out of the grill and used it as face paint (which I also did not know what that was at the time) because I saw it in a movie. I put it under my eyes, and I still have a photo of when I did it.</w:t>
      </w:r>
    </w:p>
    <w:p w14:paraId="23FD8137" w14:textId="6E98F75D" w:rsidR="0A1CDD37" w:rsidRDefault="0A1CDD37" w:rsidP="0A1CDD37">
      <w:pPr>
        <w:rPr>
          <w:rFonts w:ascii="Aptos" w:eastAsia="Aptos" w:hAnsi="Aptos" w:cs="Aptos"/>
          <w:color w:val="000000" w:themeColor="text1"/>
        </w:rPr>
      </w:pPr>
    </w:p>
    <w:p w14:paraId="22186236" w14:textId="1FBCC6EC" w:rsidR="0A1CDD37" w:rsidRDefault="0A1CDD37" w:rsidP="0A1CDD37">
      <w:pPr>
        <w:rPr>
          <w:rFonts w:ascii="Aptos" w:eastAsia="Aptos" w:hAnsi="Aptos" w:cs="Aptos"/>
          <w:color w:val="000000" w:themeColor="text1"/>
        </w:rPr>
      </w:pPr>
    </w:p>
    <w:p w14:paraId="34C3833C" w14:textId="4AE0F80E" w:rsidR="0A1CDD37" w:rsidRDefault="0A1CDD37" w:rsidP="0A1CDD37">
      <w:pPr>
        <w:rPr>
          <w:rFonts w:ascii="Aptos" w:eastAsia="Aptos" w:hAnsi="Aptos" w:cs="Aptos"/>
          <w:color w:val="000000" w:themeColor="text1"/>
        </w:rPr>
      </w:pPr>
    </w:p>
    <w:p w14:paraId="1B7A0A64" w14:textId="1F70972F" w:rsidR="0A1CDD37" w:rsidRDefault="0A1CDD37" w:rsidP="0A1CDD37">
      <w:pPr>
        <w:rPr>
          <w:rFonts w:ascii="Aptos" w:eastAsia="Aptos" w:hAnsi="Aptos" w:cs="Aptos"/>
          <w:color w:val="000000" w:themeColor="text1"/>
        </w:rPr>
      </w:pPr>
    </w:p>
    <w:p w14:paraId="2CEB4E7C" w14:textId="7FFB577E" w:rsidR="0A1CDD37" w:rsidRDefault="0A1CDD37" w:rsidP="0A1CDD37">
      <w:pPr>
        <w:rPr>
          <w:rFonts w:ascii="Aptos" w:eastAsia="Aptos" w:hAnsi="Aptos" w:cs="Aptos"/>
          <w:color w:val="000000" w:themeColor="text1"/>
        </w:rPr>
      </w:pPr>
    </w:p>
    <w:p w14:paraId="0DEB69F6" w14:textId="3F3164ED" w:rsidR="0A1CDD37" w:rsidRDefault="0A1CDD37" w:rsidP="0A1CDD37">
      <w:pPr>
        <w:rPr>
          <w:rFonts w:ascii="Aptos" w:eastAsia="Aptos" w:hAnsi="Aptos" w:cs="Aptos"/>
          <w:color w:val="000000" w:themeColor="text1"/>
        </w:rPr>
      </w:pPr>
    </w:p>
    <w:p w14:paraId="72410B9B" w14:textId="33767E94" w:rsidR="0A1CDD37" w:rsidRDefault="0A1CDD37" w:rsidP="0A1CDD37">
      <w:pPr>
        <w:rPr>
          <w:rFonts w:ascii="Aptos" w:eastAsia="Aptos" w:hAnsi="Aptos" w:cs="Aptos"/>
          <w:color w:val="000000" w:themeColor="text1"/>
        </w:rPr>
      </w:pPr>
    </w:p>
    <w:p w14:paraId="24814097" w14:textId="308F5850" w:rsidR="0A1CDD37" w:rsidRDefault="0A1CDD37" w:rsidP="0A1CDD37">
      <w:pPr>
        <w:rPr>
          <w:rFonts w:ascii="Aptos" w:eastAsia="Aptos" w:hAnsi="Aptos" w:cs="Aptos"/>
          <w:color w:val="000000" w:themeColor="text1"/>
        </w:rPr>
      </w:pPr>
    </w:p>
    <w:p w14:paraId="070D7B9B" w14:textId="0C6E25F3" w:rsidR="0A1CDD37" w:rsidRDefault="0A1CDD37" w:rsidP="0A1CDD37">
      <w:pPr>
        <w:rPr>
          <w:rFonts w:ascii="Aptos" w:eastAsia="Aptos" w:hAnsi="Aptos" w:cs="Aptos"/>
          <w:color w:val="000000" w:themeColor="text1"/>
        </w:rPr>
      </w:pPr>
    </w:p>
    <w:p w14:paraId="1657376E" w14:textId="731C3C05" w:rsidR="0A1CDD37" w:rsidRDefault="0A1CDD37" w:rsidP="0A1CDD37">
      <w:pPr>
        <w:rPr>
          <w:rFonts w:ascii="Aptos" w:eastAsia="Aptos" w:hAnsi="Aptos" w:cs="Aptos"/>
          <w:color w:val="000000" w:themeColor="text1"/>
        </w:rPr>
      </w:pPr>
    </w:p>
    <w:p w14:paraId="6D384DA7" w14:textId="4D49F053" w:rsidR="0A1CDD37" w:rsidRDefault="0A1CDD37" w:rsidP="0A1CDD37">
      <w:pPr>
        <w:rPr>
          <w:rFonts w:ascii="Aptos" w:eastAsia="Aptos" w:hAnsi="Aptos" w:cs="Aptos"/>
          <w:color w:val="000000" w:themeColor="text1"/>
        </w:rPr>
      </w:pPr>
    </w:p>
    <w:p w14:paraId="6FB0D805" w14:textId="503E0475" w:rsidR="0A1CDD37" w:rsidRDefault="0A1CDD37" w:rsidP="0A1CDD37">
      <w:pPr>
        <w:rPr>
          <w:rFonts w:ascii="Aptos" w:eastAsia="Aptos" w:hAnsi="Aptos" w:cs="Aptos"/>
          <w:color w:val="000000" w:themeColor="text1"/>
        </w:rPr>
      </w:pPr>
    </w:p>
    <w:p w14:paraId="2B3F765D" w14:textId="67CDB63B" w:rsidR="0A1CDD37" w:rsidRDefault="0A1CDD37" w:rsidP="0A1CDD37">
      <w:pPr>
        <w:rPr>
          <w:rFonts w:ascii="Aptos" w:eastAsia="Aptos" w:hAnsi="Aptos" w:cs="Aptos"/>
          <w:color w:val="000000" w:themeColor="text1"/>
        </w:rPr>
      </w:pPr>
    </w:p>
    <w:p w14:paraId="2712C597" w14:textId="3A329C51" w:rsidR="0A1CDD37" w:rsidRDefault="0A1CDD37" w:rsidP="0A1CDD37">
      <w:pPr>
        <w:rPr>
          <w:rFonts w:ascii="Aptos" w:eastAsia="Aptos" w:hAnsi="Aptos" w:cs="Aptos"/>
          <w:color w:val="000000" w:themeColor="text1"/>
        </w:rPr>
      </w:pPr>
    </w:p>
    <w:p w14:paraId="5DA3047F" w14:textId="7B807898" w:rsidR="0A1CDD37" w:rsidRDefault="0A1CDD37" w:rsidP="0A1CDD37">
      <w:pPr>
        <w:rPr>
          <w:rFonts w:ascii="Aptos" w:eastAsia="Aptos" w:hAnsi="Aptos" w:cs="Aptos"/>
          <w:color w:val="000000" w:themeColor="text1"/>
        </w:rPr>
      </w:pPr>
    </w:p>
    <w:p w14:paraId="4EB77AE2" w14:textId="6460114A" w:rsidR="0A1CDD37" w:rsidRDefault="0A1CDD37" w:rsidP="0A1CDD37">
      <w:pPr>
        <w:rPr>
          <w:rFonts w:ascii="Aptos" w:eastAsia="Aptos" w:hAnsi="Aptos" w:cs="Aptos"/>
          <w:color w:val="000000" w:themeColor="text1"/>
        </w:rPr>
      </w:pPr>
    </w:p>
    <w:p w14:paraId="2FE18A85" w14:textId="61918F4A" w:rsidR="0A1CDD37" w:rsidRDefault="0A1CDD37" w:rsidP="0A1CDD37">
      <w:pPr>
        <w:rPr>
          <w:rFonts w:ascii="Aptos" w:eastAsia="Aptos" w:hAnsi="Aptos" w:cs="Aptos"/>
          <w:color w:val="000000" w:themeColor="text1"/>
        </w:rPr>
      </w:pPr>
    </w:p>
    <w:p w14:paraId="14B1D3CF" w14:textId="62FAAA31" w:rsidR="0A1CDD37" w:rsidRDefault="0A1CDD37" w:rsidP="0A1CDD37">
      <w:pPr>
        <w:rPr>
          <w:rFonts w:ascii="Aptos" w:eastAsia="Aptos" w:hAnsi="Aptos" w:cs="Aptos"/>
          <w:color w:val="000000" w:themeColor="text1"/>
        </w:rPr>
      </w:pPr>
    </w:p>
    <w:p w14:paraId="597D6F3F" w14:textId="7CA57842" w:rsidR="0A1CDD37" w:rsidRDefault="0A1CDD37" w:rsidP="0A1CDD37">
      <w:pPr>
        <w:rPr>
          <w:rFonts w:ascii="Aptos" w:eastAsia="Aptos" w:hAnsi="Aptos" w:cs="Aptos"/>
          <w:color w:val="000000" w:themeColor="text1"/>
          <w:sz w:val="22"/>
          <w:szCs w:val="22"/>
        </w:rPr>
      </w:pPr>
    </w:p>
    <w:p w14:paraId="648ADF17" w14:textId="2E55B8F3"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 xml:space="preserve">Keyun Copeland                                    SLEEPING </w:t>
      </w:r>
    </w:p>
    <w:p w14:paraId="1A1C8D75" w14:textId="5ADFBE8B" w:rsidR="0A1CDD37" w:rsidRDefault="0A1CDD37" w:rsidP="0A1CDD37">
      <w:pPr>
        <w:rPr>
          <w:rFonts w:ascii="Aptos" w:eastAsia="Aptos" w:hAnsi="Aptos" w:cs="Aptos"/>
          <w:color w:val="000000" w:themeColor="text1"/>
        </w:rPr>
      </w:pPr>
    </w:p>
    <w:p w14:paraId="7082430D" w14:textId="19D3258C"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I love sleeping because you or I can get out of the real world and go to dream land. You can think about anything because you are dreaming, you can have good dreams or bad dreams.   The difference between good dreams and bad dreams is in a good dream you image something nice like no school and just sleep and in another dream. It will be fun.</w:t>
      </w:r>
    </w:p>
    <w:p w14:paraId="0E579CE7" w14:textId="0513762A"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 xml:space="preserve">You can make friends    you will never see again but that's all right. But something that will hunt you and   that is bad dream AKA nightmares. A nightmare is something you will never want to be you think you can just wake up and get in a new dream but no </w:t>
      </w:r>
      <w:proofErr w:type="spellStart"/>
      <w:r w:rsidRPr="0A1CDD37">
        <w:rPr>
          <w:rFonts w:ascii="Aptos" w:eastAsia="Aptos" w:hAnsi="Aptos" w:cs="Aptos"/>
          <w:color w:val="000000" w:themeColor="text1"/>
        </w:rPr>
        <w:t>no</w:t>
      </w:r>
      <w:proofErr w:type="spellEnd"/>
      <w:r w:rsidRPr="0A1CDD37">
        <w:rPr>
          <w:rFonts w:ascii="Aptos" w:eastAsia="Aptos" w:hAnsi="Aptos" w:cs="Aptos"/>
          <w:color w:val="000000" w:themeColor="text1"/>
        </w:rPr>
        <w:t xml:space="preserve"> </w:t>
      </w:r>
      <w:proofErr w:type="spellStart"/>
      <w:r w:rsidRPr="0A1CDD37">
        <w:rPr>
          <w:rFonts w:ascii="Aptos" w:eastAsia="Aptos" w:hAnsi="Aptos" w:cs="Aptos"/>
          <w:color w:val="000000" w:themeColor="text1"/>
        </w:rPr>
        <w:t>no</w:t>
      </w:r>
      <w:proofErr w:type="spellEnd"/>
      <w:r w:rsidRPr="0A1CDD37">
        <w:rPr>
          <w:rFonts w:ascii="Aptos" w:eastAsia="Aptos" w:hAnsi="Aptos" w:cs="Aptos"/>
          <w:color w:val="000000" w:themeColor="text1"/>
        </w:rPr>
        <w:t xml:space="preserve"> you can't   get out you know why because   you are being held by the sleep paralyzed </w:t>
      </w:r>
      <w:proofErr w:type="gramStart"/>
      <w:r w:rsidRPr="0A1CDD37">
        <w:rPr>
          <w:rFonts w:ascii="Aptos" w:eastAsia="Aptos" w:hAnsi="Aptos" w:cs="Aptos"/>
          <w:color w:val="000000" w:themeColor="text1"/>
        </w:rPr>
        <w:t>monster  now</w:t>
      </w:r>
      <w:proofErr w:type="gramEnd"/>
      <w:r w:rsidRPr="0A1CDD37">
        <w:rPr>
          <w:rFonts w:ascii="Aptos" w:eastAsia="Aptos" w:hAnsi="Aptos" w:cs="Aptos"/>
          <w:color w:val="000000" w:themeColor="text1"/>
        </w:rPr>
        <w:t xml:space="preserve"> you know about the good dream and bad dream.</w:t>
      </w:r>
    </w:p>
    <w:p w14:paraId="281530CA" w14:textId="5AC98B25" w:rsidR="0A1CDD37" w:rsidRDefault="0A1CDD37" w:rsidP="0A1CDD37">
      <w:pPr>
        <w:rPr>
          <w:rFonts w:ascii="Aptos" w:eastAsia="Aptos" w:hAnsi="Aptos" w:cs="Aptos"/>
          <w:color w:val="000000" w:themeColor="text1"/>
        </w:rPr>
      </w:pPr>
    </w:p>
    <w:p w14:paraId="2FCBD1BC" w14:textId="52B68609" w:rsidR="0A1CDD37" w:rsidRDefault="0A1CDD37" w:rsidP="0A1CDD37">
      <w:pPr>
        <w:rPr>
          <w:rFonts w:ascii="Aptos" w:eastAsia="Aptos" w:hAnsi="Aptos" w:cs="Aptos"/>
          <w:color w:val="000000" w:themeColor="text1"/>
        </w:rPr>
      </w:pPr>
    </w:p>
    <w:p w14:paraId="5247E868" w14:textId="69FEFB3B" w:rsidR="0A1CDD37" w:rsidRDefault="0A1CDD37" w:rsidP="0A1CDD37">
      <w:pPr>
        <w:rPr>
          <w:rFonts w:ascii="Aptos" w:eastAsia="Aptos" w:hAnsi="Aptos" w:cs="Aptos"/>
          <w:color w:val="000000" w:themeColor="text1"/>
        </w:rPr>
      </w:pPr>
    </w:p>
    <w:p w14:paraId="23D7F753" w14:textId="50166533" w:rsidR="0A1CDD37" w:rsidRDefault="0A1CDD37" w:rsidP="0A1CDD37">
      <w:pPr>
        <w:rPr>
          <w:rFonts w:ascii="Aptos" w:eastAsia="Aptos" w:hAnsi="Aptos" w:cs="Aptos"/>
          <w:color w:val="000000" w:themeColor="text1"/>
        </w:rPr>
      </w:pPr>
    </w:p>
    <w:p w14:paraId="354B4922" w14:textId="4B9D4D8A" w:rsidR="0A1CDD37" w:rsidRDefault="0A1CDD37" w:rsidP="0A1CDD37">
      <w:pPr>
        <w:rPr>
          <w:rFonts w:ascii="Aptos" w:eastAsia="Aptos" w:hAnsi="Aptos" w:cs="Aptos"/>
          <w:color w:val="000000" w:themeColor="text1"/>
        </w:rPr>
      </w:pPr>
    </w:p>
    <w:p w14:paraId="7358C4AD" w14:textId="3F281D02" w:rsidR="0A1CDD37" w:rsidRDefault="0A1CDD37" w:rsidP="0A1CDD37">
      <w:pPr>
        <w:rPr>
          <w:rFonts w:ascii="Aptos" w:eastAsia="Aptos" w:hAnsi="Aptos" w:cs="Aptos"/>
          <w:color w:val="000000" w:themeColor="text1"/>
        </w:rPr>
      </w:pPr>
    </w:p>
    <w:p w14:paraId="4EF9C16B" w14:textId="720BD489" w:rsidR="0A1CDD37" w:rsidRDefault="0A1CDD37" w:rsidP="0A1CDD37">
      <w:pPr>
        <w:rPr>
          <w:rFonts w:ascii="Aptos" w:eastAsia="Aptos" w:hAnsi="Aptos" w:cs="Aptos"/>
          <w:color w:val="000000" w:themeColor="text1"/>
        </w:rPr>
      </w:pPr>
    </w:p>
    <w:p w14:paraId="66673ADB" w14:textId="3F8A6004" w:rsidR="0A1CDD37" w:rsidRDefault="0A1CDD37" w:rsidP="0A1CDD37">
      <w:pPr>
        <w:rPr>
          <w:rFonts w:ascii="Aptos" w:eastAsia="Aptos" w:hAnsi="Aptos" w:cs="Aptos"/>
          <w:color w:val="000000" w:themeColor="text1"/>
        </w:rPr>
      </w:pPr>
    </w:p>
    <w:p w14:paraId="632411EC" w14:textId="15826208" w:rsidR="0A1CDD37" w:rsidRDefault="0A1CDD37" w:rsidP="0A1CDD37">
      <w:pPr>
        <w:rPr>
          <w:rFonts w:ascii="Aptos" w:eastAsia="Aptos" w:hAnsi="Aptos" w:cs="Aptos"/>
          <w:color w:val="000000" w:themeColor="text1"/>
        </w:rPr>
      </w:pPr>
    </w:p>
    <w:p w14:paraId="4F3FFAFB" w14:textId="0CDD2E88" w:rsidR="0A1CDD37" w:rsidRDefault="0A1CDD37" w:rsidP="0A1CDD37">
      <w:pPr>
        <w:rPr>
          <w:rFonts w:ascii="Aptos" w:eastAsia="Aptos" w:hAnsi="Aptos" w:cs="Aptos"/>
          <w:color w:val="000000" w:themeColor="text1"/>
        </w:rPr>
      </w:pPr>
    </w:p>
    <w:p w14:paraId="6DA06331" w14:textId="6996CFE6" w:rsidR="0A1CDD37" w:rsidRDefault="0A1CDD37" w:rsidP="0A1CDD37">
      <w:pPr>
        <w:rPr>
          <w:rFonts w:ascii="Aptos" w:eastAsia="Aptos" w:hAnsi="Aptos" w:cs="Aptos"/>
          <w:color w:val="000000" w:themeColor="text1"/>
        </w:rPr>
      </w:pPr>
    </w:p>
    <w:p w14:paraId="6077F5AF" w14:textId="14D8A551" w:rsidR="0A1CDD37" w:rsidRDefault="0A1CDD37" w:rsidP="0A1CDD37">
      <w:pPr>
        <w:rPr>
          <w:rFonts w:ascii="Aptos" w:eastAsia="Aptos" w:hAnsi="Aptos" w:cs="Aptos"/>
          <w:color w:val="000000" w:themeColor="text1"/>
        </w:rPr>
      </w:pPr>
    </w:p>
    <w:p w14:paraId="2886B440" w14:textId="4F60E8A9" w:rsidR="0A1CDD37" w:rsidRDefault="0A1CDD37" w:rsidP="0A1CDD37">
      <w:pPr>
        <w:rPr>
          <w:rFonts w:ascii="Aptos" w:eastAsia="Aptos" w:hAnsi="Aptos" w:cs="Aptos"/>
          <w:color w:val="000000" w:themeColor="text1"/>
        </w:rPr>
      </w:pPr>
    </w:p>
    <w:p w14:paraId="6AB134B0" w14:textId="7EC62E8B" w:rsidR="0A1CDD37" w:rsidRDefault="0A1CDD37" w:rsidP="0A1CDD37">
      <w:pPr>
        <w:rPr>
          <w:rFonts w:ascii="Aptos" w:eastAsia="Aptos" w:hAnsi="Aptos" w:cs="Aptos"/>
          <w:color w:val="000000" w:themeColor="text1"/>
        </w:rPr>
      </w:pPr>
    </w:p>
    <w:p w14:paraId="4E8AFB52" w14:textId="77BD6839" w:rsidR="0A1CDD37" w:rsidRDefault="0A1CDD37" w:rsidP="0A1CDD37">
      <w:pPr>
        <w:rPr>
          <w:rFonts w:ascii="Aptos" w:eastAsia="Aptos" w:hAnsi="Aptos" w:cs="Aptos"/>
          <w:color w:val="000000" w:themeColor="text1"/>
        </w:rPr>
      </w:pPr>
    </w:p>
    <w:p w14:paraId="1A6E79F9" w14:textId="74E53119" w:rsidR="0A1CDD37" w:rsidRDefault="0A1CDD37" w:rsidP="0A1CDD37">
      <w:pPr>
        <w:rPr>
          <w:rFonts w:ascii="Aptos" w:eastAsia="Aptos" w:hAnsi="Aptos" w:cs="Aptos"/>
          <w:color w:val="000000" w:themeColor="text1"/>
        </w:rPr>
      </w:pPr>
    </w:p>
    <w:p w14:paraId="079B6784" w14:textId="6BFBD1E6" w:rsidR="0A1CDD37" w:rsidRDefault="0A1CDD37" w:rsidP="0A1CDD37">
      <w:pPr>
        <w:rPr>
          <w:rFonts w:ascii="Aptos" w:eastAsia="Aptos" w:hAnsi="Aptos" w:cs="Aptos"/>
          <w:color w:val="000000" w:themeColor="text1"/>
        </w:rPr>
      </w:pPr>
    </w:p>
    <w:p w14:paraId="3FCD247C" w14:textId="01554E4F" w:rsidR="0A1CDD37" w:rsidRDefault="0A1CDD37" w:rsidP="0A1CDD37">
      <w:pPr>
        <w:rPr>
          <w:rFonts w:ascii="Aptos" w:eastAsia="Aptos" w:hAnsi="Aptos" w:cs="Aptos"/>
          <w:color w:val="000000" w:themeColor="text1"/>
        </w:rPr>
      </w:pPr>
    </w:p>
    <w:p w14:paraId="44A27E2E" w14:textId="66E4F45C" w:rsidR="0A1CDD37" w:rsidRDefault="0A1CDD37" w:rsidP="0A1CDD37">
      <w:pPr>
        <w:rPr>
          <w:rFonts w:ascii="Aptos" w:eastAsia="Aptos" w:hAnsi="Aptos" w:cs="Aptos"/>
          <w:color w:val="000000" w:themeColor="text1"/>
        </w:rPr>
      </w:pPr>
    </w:p>
    <w:p w14:paraId="70814E52" w14:textId="7E792AA6" w:rsidR="0A1CDD37" w:rsidRDefault="0A1CDD37" w:rsidP="0A1CDD37">
      <w:pPr>
        <w:rPr>
          <w:rFonts w:ascii="Aptos" w:eastAsia="Aptos" w:hAnsi="Aptos" w:cs="Aptos"/>
          <w:color w:val="000000" w:themeColor="text1"/>
        </w:rPr>
      </w:pPr>
    </w:p>
    <w:p w14:paraId="5874427D" w14:textId="354A7911" w:rsidR="0A1CDD37" w:rsidRDefault="0A1CDD37" w:rsidP="0A1CDD37">
      <w:pPr>
        <w:rPr>
          <w:rFonts w:ascii="Aptos" w:eastAsia="Aptos" w:hAnsi="Aptos" w:cs="Aptos"/>
          <w:color w:val="000000" w:themeColor="text1"/>
        </w:rPr>
      </w:pPr>
    </w:p>
    <w:p w14:paraId="4D1D5C50" w14:textId="0996D98D" w:rsidR="0A1CDD37" w:rsidRDefault="0A1CDD37" w:rsidP="0A1CDD37">
      <w:pPr>
        <w:rPr>
          <w:rFonts w:ascii="Aptos" w:eastAsia="Aptos" w:hAnsi="Aptos" w:cs="Aptos"/>
          <w:color w:val="000000" w:themeColor="text1"/>
        </w:rPr>
      </w:pPr>
    </w:p>
    <w:p w14:paraId="2F4B6209" w14:textId="559A70AA" w:rsidR="3BAF49FC" w:rsidRDefault="3BAF49FC" w:rsidP="0A1CDD37">
      <w:pPr>
        <w:rPr>
          <w:rFonts w:ascii="Aptos" w:eastAsia="Aptos" w:hAnsi="Aptos" w:cs="Aptos"/>
          <w:color w:val="000000" w:themeColor="text1"/>
        </w:rPr>
      </w:pPr>
      <w:proofErr w:type="spellStart"/>
      <w:r w:rsidRPr="0A1CDD37">
        <w:rPr>
          <w:rFonts w:ascii="Aptos" w:eastAsia="Aptos" w:hAnsi="Aptos" w:cs="Aptos"/>
          <w:color w:val="000000" w:themeColor="text1"/>
        </w:rPr>
        <w:t>Cur’nyah</w:t>
      </w:r>
      <w:proofErr w:type="spellEnd"/>
      <w:r w:rsidRPr="0A1CDD37">
        <w:rPr>
          <w:rFonts w:ascii="Aptos" w:eastAsia="Aptos" w:hAnsi="Aptos" w:cs="Aptos"/>
          <w:color w:val="000000" w:themeColor="text1"/>
        </w:rPr>
        <w:t xml:space="preserve"> Donaldson</w:t>
      </w:r>
    </w:p>
    <w:p w14:paraId="4FA8CDAB" w14:textId="0C108088" w:rsidR="0A1CDD37" w:rsidRDefault="0A1CDD37" w:rsidP="0A1CDD37">
      <w:pPr>
        <w:rPr>
          <w:rFonts w:ascii="Aptos" w:eastAsia="Aptos" w:hAnsi="Aptos" w:cs="Aptos"/>
          <w:color w:val="000000" w:themeColor="text1"/>
        </w:rPr>
      </w:pPr>
    </w:p>
    <w:p w14:paraId="18C4E696" w14:textId="68A50D17"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 xml:space="preserve">My favorite memory is the three-day weekend because I get to go outside and get some fresh air to breathe in. I get to play with my friends, ride my bike, scooter, and run. I got to go to my grandmom house and got to see the new cat she has. I got a new game for my </w:t>
      </w:r>
      <w:proofErr w:type="spellStart"/>
      <w:r w:rsidRPr="0A1CDD37">
        <w:rPr>
          <w:rFonts w:ascii="Aptos" w:eastAsia="Aptos" w:hAnsi="Aptos" w:cs="Aptos"/>
          <w:color w:val="000000" w:themeColor="text1"/>
        </w:rPr>
        <w:t>vr</w:t>
      </w:r>
      <w:proofErr w:type="spellEnd"/>
      <w:r w:rsidRPr="0A1CDD37">
        <w:rPr>
          <w:rFonts w:ascii="Aptos" w:eastAsia="Aptos" w:hAnsi="Aptos" w:cs="Aptos"/>
          <w:color w:val="000000" w:themeColor="text1"/>
        </w:rPr>
        <w:t xml:space="preserve"> and broke the </w:t>
      </w:r>
      <w:proofErr w:type="spellStart"/>
      <w:r w:rsidRPr="0A1CDD37">
        <w:rPr>
          <w:rFonts w:ascii="Aptos" w:eastAsia="Aptos" w:hAnsi="Aptos" w:cs="Aptos"/>
          <w:color w:val="000000" w:themeColor="text1"/>
        </w:rPr>
        <w:t>vr</w:t>
      </w:r>
      <w:proofErr w:type="spellEnd"/>
      <w:r w:rsidRPr="0A1CDD37">
        <w:rPr>
          <w:rFonts w:ascii="Aptos" w:eastAsia="Aptos" w:hAnsi="Aptos" w:cs="Aptos"/>
          <w:color w:val="000000" w:themeColor="text1"/>
        </w:rPr>
        <w:t xml:space="preserve"> because I was mad.</w:t>
      </w:r>
    </w:p>
    <w:p w14:paraId="545FE61A" w14:textId="50326F93" w:rsidR="0A1CDD37" w:rsidRDefault="0A1CDD37" w:rsidP="0A1CDD37">
      <w:pPr>
        <w:rPr>
          <w:rFonts w:ascii="Aptos" w:eastAsia="Aptos" w:hAnsi="Aptos" w:cs="Aptos"/>
          <w:color w:val="000000" w:themeColor="text1"/>
        </w:rPr>
      </w:pPr>
    </w:p>
    <w:p w14:paraId="376C4C29" w14:textId="13A59469" w:rsidR="0A1CDD37" w:rsidRDefault="0A1CDD37" w:rsidP="0A1CDD37">
      <w:pPr>
        <w:rPr>
          <w:rFonts w:ascii="Aptos" w:eastAsia="Aptos" w:hAnsi="Aptos" w:cs="Aptos"/>
          <w:color w:val="000000" w:themeColor="text1"/>
        </w:rPr>
      </w:pPr>
    </w:p>
    <w:p w14:paraId="2E0981F1" w14:textId="222CE8AC" w:rsidR="0A1CDD37" w:rsidRDefault="0A1CDD37" w:rsidP="0A1CDD37">
      <w:pPr>
        <w:rPr>
          <w:rFonts w:ascii="Aptos" w:eastAsia="Aptos" w:hAnsi="Aptos" w:cs="Aptos"/>
          <w:color w:val="000000" w:themeColor="text1"/>
        </w:rPr>
      </w:pPr>
    </w:p>
    <w:p w14:paraId="104291D3" w14:textId="67CBF966" w:rsidR="0A1CDD37" w:rsidRDefault="0A1CDD37" w:rsidP="0A1CDD37">
      <w:pPr>
        <w:rPr>
          <w:rFonts w:ascii="Aptos" w:eastAsia="Aptos" w:hAnsi="Aptos" w:cs="Aptos"/>
          <w:color w:val="000000" w:themeColor="text1"/>
        </w:rPr>
      </w:pPr>
    </w:p>
    <w:p w14:paraId="01A7ED61" w14:textId="6B07D6D1" w:rsidR="0A1CDD37" w:rsidRDefault="0A1CDD37" w:rsidP="0A1CDD37">
      <w:pPr>
        <w:rPr>
          <w:rFonts w:ascii="Aptos" w:eastAsia="Aptos" w:hAnsi="Aptos" w:cs="Aptos"/>
          <w:color w:val="000000" w:themeColor="text1"/>
        </w:rPr>
      </w:pPr>
    </w:p>
    <w:p w14:paraId="2757F76A" w14:textId="798FA388" w:rsidR="0A1CDD37" w:rsidRDefault="0A1CDD37" w:rsidP="0A1CDD37">
      <w:pPr>
        <w:rPr>
          <w:rFonts w:ascii="Aptos" w:eastAsia="Aptos" w:hAnsi="Aptos" w:cs="Aptos"/>
          <w:color w:val="000000" w:themeColor="text1"/>
        </w:rPr>
      </w:pPr>
    </w:p>
    <w:p w14:paraId="507DE312" w14:textId="17B68EFE" w:rsidR="0A1CDD37" w:rsidRDefault="0A1CDD37" w:rsidP="0A1CDD37">
      <w:pPr>
        <w:rPr>
          <w:rFonts w:ascii="Aptos" w:eastAsia="Aptos" w:hAnsi="Aptos" w:cs="Aptos"/>
          <w:color w:val="000000" w:themeColor="text1"/>
        </w:rPr>
      </w:pPr>
    </w:p>
    <w:p w14:paraId="4D42B588" w14:textId="52C81095" w:rsidR="0A1CDD37" w:rsidRDefault="0A1CDD37" w:rsidP="0A1CDD37">
      <w:pPr>
        <w:rPr>
          <w:rFonts w:ascii="Aptos" w:eastAsia="Aptos" w:hAnsi="Aptos" w:cs="Aptos"/>
          <w:color w:val="000000" w:themeColor="text1"/>
        </w:rPr>
      </w:pPr>
    </w:p>
    <w:p w14:paraId="357F113F" w14:textId="5A87A516" w:rsidR="0A1CDD37" w:rsidRDefault="0A1CDD37" w:rsidP="0A1CDD37">
      <w:pPr>
        <w:rPr>
          <w:rFonts w:ascii="Aptos" w:eastAsia="Aptos" w:hAnsi="Aptos" w:cs="Aptos"/>
          <w:color w:val="000000" w:themeColor="text1"/>
        </w:rPr>
      </w:pPr>
    </w:p>
    <w:p w14:paraId="0791B2A5" w14:textId="60D7AB20" w:rsidR="0A1CDD37" w:rsidRDefault="0A1CDD37" w:rsidP="0A1CDD37">
      <w:pPr>
        <w:rPr>
          <w:rFonts w:ascii="Aptos" w:eastAsia="Aptos" w:hAnsi="Aptos" w:cs="Aptos"/>
          <w:color w:val="000000" w:themeColor="text1"/>
        </w:rPr>
      </w:pPr>
    </w:p>
    <w:p w14:paraId="6F4FD0E1" w14:textId="5AF863E1" w:rsidR="0A1CDD37" w:rsidRDefault="0A1CDD37" w:rsidP="0A1CDD37">
      <w:pPr>
        <w:rPr>
          <w:rFonts w:ascii="Aptos" w:eastAsia="Aptos" w:hAnsi="Aptos" w:cs="Aptos"/>
          <w:color w:val="000000" w:themeColor="text1"/>
        </w:rPr>
      </w:pPr>
    </w:p>
    <w:p w14:paraId="1665B6AD" w14:textId="466C82D1" w:rsidR="0A1CDD37" w:rsidRDefault="0A1CDD37" w:rsidP="0A1CDD37">
      <w:pPr>
        <w:rPr>
          <w:rFonts w:ascii="Aptos" w:eastAsia="Aptos" w:hAnsi="Aptos" w:cs="Aptos"/>
          <w:color w:val="000000" w:themeColor="text1"/>
        </w:rPr>
      </w:pPr>
    </w:p>
    <w:p w14:paraId="2D317E96" w14:textId="0CC02606" w:rsidR="0A1CDD37" w:rsidRDefault="0A1CDD37" w:rsidP="0A1CDD37">
      <w:pPr>
        <w:rPr>
          <w:rFonts w:ascii="Aptos" w:eastAsia="Aptos" w:hAnsi="Aptos" w:cs="Aptos"/>
          <w:color w:val="000000" w:themeColor="text1"/>
        </w:rPr>
      </w:pPr>
    </w:p>
    <w:p w14:paraId="28E1407E" w14:textId="68FEDC99" w:rsidR="0A1CDD37" w:rsidRDefault="0A1CDD37" w:rsidP="0A1CDD37">
      <w:pPr>
        <w:rPr>
          <w:rFonts w:ascii="Aptos" w:eastAsia="Aptos" w:hAnsi="Aptos" w:cs="Aptos"/>
          <w:color w:val="000000" w:themeColor="text1"/>
        </w:rPr>
      </w:pPr>
    </w:p>
    <w:p w14:paraId="5D890832" w14:textId="436C785B" w:rsidR="0A1CDD37" w:rsidRDefault="0A1CDD37" w:rsidP="0A1CDD37">
      <w:pPr>
        <w:rPr>
          <w:rFonts w:ascii="Aptos" w:eastAsia="Aptos" w:hAnsi="Aptos" w:cs="Aptos"/>
          <w:color w:val="000000" w:themeColor="text1"/>
        </w:rPr>
      </w:pPr>
    </w:p>
    <w:p w14:paraId="3FFEF5AE" w14:textId="3158ABD4" w:rsidR="0A1CDD37" w:rsidRDefault="0A1CDD37" w:rsidP="0A1CDD37">
      <w:pPr>
        <w:rPr>
          <w:rFonts w:ascii="Aptos" w:eastAsia="Aptos" w:hAnsi="Aptos" w:cs="Aptos"/>
          <w:color w:val="000000" w:themeColor="text1"/>
        </w:rPr>
      </w:pPr>
    </w:p>
    <w:p w14:paraId="17CCE6B1" w14:textId="261BF336" w:rsidR="0A1CDD37" w:rsidRDefault="0A1CDD37" w:rsidP="0A1CDD37">
      <w:pPr>
        <w:rPr>
          <w:rFonts w:ascii="Aptos" w:eastAsia="Aptos" w:hAnsi="Aptos" w:cs="Aptos"/>
          <w:color w:val="000000" w:themeColor="text1"/>
        </w:rPr>
      </w:pPr>
    </w:p>
    <w:p w14:paraId="4F23B4B7" w14:textId="1A40D273" w:rsidR="0A1CDD37" w:rsidRDefault="0A1CDD37" w:rsidP="0A1CDD37">
      <w:pPr>
        <w:rPr>
          <w:rFonts w:ascii="Aptos" w:eastAsia="Aptos" w:hAnsi="Aptos" w:cs="Aptos"/>
          <w:color w:val="000000" w:themeColor="text1"/>
        </w:rPr>
      </w:pPr>
    </w:p>
    <w:p w14:paraId="254A1EF3" w14:textId="1C69419B" w:rsidR="0A1CDD37" w:rsidRDefault="0A1CDD37" w:rsidP="0A1CDD37">
      <w:pPr>
        <w:rPr>
          <w:rFonts w:ascii="Aptos" w:eastAsia="Aptos" w:hAnsi="Aptos" w:cs="Aptos"/>
          <w:color w:val="000000" w:themeColor="text1"/>
        </w:rPr>
      </w:pPr>
    </w:p>
    <w:p w14:paraId="72F233A4" w14:textId="6EA745C3"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James Ganoe</w:t>
      </w:r>
    </w:p>
    <w:p w14:paraId="6A936ACE" w14:textId="0421D026" w:rsidR="0A1CDD37" w:rsidRDefault="0A1CDD37" w:rsidP="0A1CDD37">
      <w:pPr>
        <w:rPr>
          <w:rFonts w:ascii="Aptos" w:eastAsia="Aptos" w:hAnsi="Aptos" w:cs="Aptos"/>
          <w:color w:val="000000" w:themeColor="text1"/>
        </w:rPr>
      </w:pPr>
    </w:p>
    <w:p w14:paraId="677372B4" w14:textId="720A713C"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 xml:space="preserve">My favorite sport is football and I like playing with my friends and family we have a lot of fun. My favorite game is Warzone. I like dogs because they are cute and sometimes, they can be big or small, but I like both. My favorite food is ribs </w:t>
      </w:r>
      <w:proofErr w:type="gramStart"/>
      <w:r w:rsidRPr="0A1CDD37">
        <w:rPr>
          <w:rFonts w:ascii="Aptos" w:eastAsia="Aptos" w:hAnsi="Aptos" w:cs="Aptos"/>
          <w:color w:val="000000" w:themeColor="text1"/>
        </w:rPr>
        <w:t>stake</w:t>
      </w:r>
      <w:proofErr w:type="gramEnd"/>
      <w:r w:rsidRPr="0A1CDD37">
        <w:rPr>
          <w:rFonts w:ascii="Aptos" w:eastAsia="Aptos" w:hAnsi="Aptos" w:cs="Aptos"/>
          <w:color w:val="000000" w:themeColor="text1"/>
        </w:rPr>
        <w:t xml:space="preserve"> </w:t>
      </w:r>
    </w:p>
    <w:p w14:paraId="1CB990D0" w14:textId="42BB8C0E" w:rsidR="0A1CDD37" w:rsidRDefault="0A1CDD37" w:rsidP="0A1CDD37">
      <w:pPr>
        <w:rPr>
          <w:rFonts w:ascii="Aptos" w:eastAsia="Aptos" w:hAnsi="Aptos" w:cs="Aptos"/>
          <w:color w:val="000000" w:themeColor="text1"/>
        </w:rPr>
      </w:pPr>
    </w:p>
    <w:p w14:paraId="660B96B4" w14:textId="71AB3606"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 xml:space="preserve"> </w:t>
      </w:r>
    </w:p>
    <w:p w14:paraId="1E84136C" w14:textId="55D9C15F" w:rsidR="0A1CDD37" w:rsidRDefault="0A1CDD37" w:rsidP="0A1CDD37">
      <w:pPr>
        <w:rPr>
          <w:rFonts w:ascii="Aptos" w:eastAsia="Aptos" w:hAnsi="Aptos" w:cs="Aptos"/>
          <w:color w:val="000000" w:themeColor="text1"/>
        </w:rPr>
      </w:pPr>
    </w:p>
    <w:p w14:paraId="7CF0E2C4" w14:textId="4AEAE941" w:rsidR="0A1CDD37" w:rsidRDefault="0A1CDD37" w:rsidP="0A1CDD37">
      <w:pPr>
        <w:rPr>
          <w:rFonts w:ascii="Aptos" w:eastAsia="Aptos" w:hAnsi="Aptos" w:cs="Aptos"/>
          <w:color w:val="000000" w:themeColor="text1"/>
        </w:rPr>
      </w:pPr>
    </w:p>
    <w:p w14:paraId="61AA299B" w14:textId="40F76ED6" w:rsidR="0A1CDD37" w:rsidRDefault="0A1CDD37" w:rsidP="0A1CDD37">
      <w:pPr>
        <w:rPr>
          <w:rFonts w:ascii="Aptos" w:eastAsia="Aptos" w:hAnsi="Aptos" w:cs="Aptos"/>
          <w:color w:val="000000" w:themeColor="text1"/>
        </w:rPr>
      </w:pPr>
    </w:p>
    <w:p w14:paraId="0F1CF5B8" w14:textId="7D785037" w:rsidR="0A1CDD37" w:rsidRDefault="0A1CDD37" w:rsidP="0A1CDD37">
      <w:pPr>
        <w:rPr>
          <w:rFonts w:ascii="Aptos" w:eastAsia="Aptos" w:hAnsi="Aptos" w:cs="Aptos"/>
          <w:color w:val="000000" w:themeColor="text1"/>
        </w:rPr>
      </w:pPr>
    </w:p>
    <w:p w14:paraId="4918ACE4" w14:textId="4E6632DB" w:rsidR="0A1CDD37" w:rsidRDefault="0A1CDD37" w:rsidP="0A1CDD37">
      <w:pPr>
        <w:rPr>
          <w:rFonts w:ascii="Aptos" w:eastAsia="Aptos" w:hAnsi="Aptos" w:cs="Aptos"/>
          <w:color w:val="000000" w:themeColor="text1"/>
        </w:rPr>
      </w:pPr>
    </w:p>
    <w:p w14:paraId="2357B617" w14:textId="22ABEE29" w:rsidR="0A1CDD37" w:rsidRDefault="0A1CDD37" w:rsidP="0A1CDD37">
      <w:pPr>
        <w:rPr>
          <w:rFonts w:ascii="Aptos" w:eastAsia="Aptos" w:hAnsi="Aptos" w:cs="Aptos"/>
          <w:color w:val="000000" w:themeColor="text1"/>
        </w:rPr>
      </w:pPr>
    </w:p>
    <w:p w14:paraId="4D57BD93" w14:textId="40B6D3E9" w:rsidR="0A1CDD37" w:rsidRDefault="0A1CDD37" w:rsidP="0A1CDD37">
      <w:pPr>
        <w:rPr>
          <w:rFonts w:ascii="Aptos" w:eastAsia="Aptos" w:hAnsi="Aptos" w:cs="Aptos"/>
          <w:color w:val="000000" w:themeColor="text1"/>
        </w:rPr>
      </w:pPr>
    </w:p>
    <w:p w14:paraId="4B7C258B" w14:textId="47475974" w:rsidR="0A1CDD37" w:rsidRDefault="0A1CDD37" w:rsidP="0A1CDD37">
      <w:pPr>
        <w:rPr>
          <w:rFonts w:ascii="Aptos" w:eastAsia="Aptos" w:hAnsi="Aptos" w:cs="Aptos"/>
          <w:color w:val="000000" w:themeColor="text1"/>
        </w:rPr>
      </w:pPr>
    </w:p>
    <w:p w14:paraId="1FC0DFD1" w14:textId="52266C31" w:rsidR="0A1CDD37" w:rsidRDefault="0A1CDD37" w:rsidP="0A1CDD37">
      <w:pPr>
        <w:rPr>
          <w:rFonts w:ascii="Aptos" w:eastAsia="Aptos" w:hAnsi="Aptos" w:cs="Aptos"/>
          <w:color w:val="000000" w:themeColor="text1"/>
        </w:rPr>
      </w:pPr>
    </w:p>
    <w:p w14:paraId="315CFC2A" w14:textId="2E20B0A9" w:rsidR="0A1CDD37" w:rsidRDefault="0A1CDD37" w:rsidP="0A1CDD37">
      <w:pPr>
        <w:rPr>
          <w:rFonts w:ascii="Aptos" w:eastAsia="Aptos" w:hAnsi="Aptos" w:cs="Aptos"/>
          <w:color w:val="000000" w:themeColor="text1"/>
        </w:rPr>
      </w:pPr>
    </w:p>
    <w:p w14:paraId="3953C5F9" w14:textId="4409E78F" w:rsidR="0A1CDD37" w:rsidRDefault="0A1CDD37" w:rsidP="0A1CDD37">
      <w:pPr>
        <w:rPr>
          <w:rFonts w:ascii="Aptos" w:eastAsia="Aptos" w:hAnsi="Aptos" w:cs="Aptos"/>
          <w:color w:val="000000" w:themeColor="text1"/>
        </w:rPr>
      </w:pPr>
    </w:p>
    <w:p w14:paraId="17D2309A" w14:textId="7A7E31BB" w:rsidR="0A1CDD37" w:rsidRDefault="0A1CDD37" w:rsidP="0A1CDD37">
      <w:pPr>
        <w:rPr>
          <w:rFonts w:ascii="Aptos" w:eastAsia="Aptos" w:hAnsi="Aptos" w:cs="Aptos"/>
          <w:color w:val="000000" w:themeColor="text1"/>
        </w:rPr>
      </w:pPr>
    </w:p>
    <w:p w14:paraId="72BCC063" w14:textId="57DA2BA9" w:rsidR="0A1CDD37" w:rsidRDefault="0A1CDD37" w:rsidP="0A1CDD37">
      <w:pPr>
        <w:rPr>
          <w:rFonts w:ascii="Aptos" w:eastAsia="Aptos" w:hAnsi="Aptos" w:cs="Aptos"/>
          <w:color w:val="000000" w:themeColor="text1"/>
        </w:rPr>
      </w:pPr>
    </w:p>
    <w:p w14:paraId="69B1973E" w14:textId="25D4EF1E" w:rsidR="0A1CDD37" w:rsidRDefault="0A1CDD37" w:rsidP="0A1CDD37">
      <w:pPr>
        <w:rPr>
          <w:rFonts w:ascii="Aptos" w:eastAsia="Aptos" w:hAnsi="Aptos" w:cs="Aptos"/>
          <w:color w:val="000000" w:themeColor="text1"/>
        </w:rPr>
      </w:pPr>
    </w:p>
    <w:p w14:paraId="28F167C3" w14:textId="0BFE3981" w:rsidR="0A1CDD37" w:rsidRDefault="0A1CDD37" w:rsidP="0A1CDD37">
      <w:pPr>
        <w:rPr>
          <w:rFonts w:ascii="Aptos" w:eastAsia="Aptos" w:hAnsi="Aptos" w:cs="Aptos"/>
          <w:color w:val="000000" w:themeColor="text1"/>
        </w:rPr>
      </w:pPr>
    </w:p>
    <w:p w14:paraId="379989C5" w14:textId="3F103E52" w:rsidR="0A1CDD37" w:rsidRDefault="0A1CDD37" w:rsidP="0A1CDD37">
      <w:pPr>
        <w:rPr>
          <w:rFonts w:ascii="Aptos" w:eastAsia="Aptos" w:hAnsi="Aptos" w:cs="Aptos"/>
          <w:color w:val="000000" w:themeColor="text1"/>
        </w:rPr>
      </w:pPr>
    </w:p>
    <w:p w14:paraId="6D670FEC" w14:textId="1034E259" w:rsidR="0A1CDD37" w:rsidRDefault="0A1CDD37" w:rsidP="0A1CDD37">
      <w:pPr>
        <w:rPr>
          <w:rFonts w:ascii="Aptos" w:eastAsia="Aptos" w:hAnsi="Aptos" w:cs="Aptos"/>
          <w:color w:val="000000" w:themeColor="text1"/>
        </w:rPr>
      </w:pPr>
    </w:p>
    <w:p w14:paraId="348D220E" w14:textId="33379DC7" w:rsidR="0A1CDD37" w:rsidRDefault="0A1CDD37" w:rsidP="0A1CDD37">
      <w:pPr>
        <w:rPr>
          <w:rFonts w:ascii="Aptos" w:eastAsia="Aptos" w:hAnsi="Aptos" w:cs="Aptos"/>
          <w:color w:val="000000" w:themeColor="text1"/>
        </w:rPr>
      </w:pPr>
    </w:p>
    <w:p w14:paraId="1835AB4F" w14:textId="386B1979" w:rsidR="0A1CDD37" w:rsidRDefault="0A1CDD37" w:rsidP="0A1CDD37">
      <w:pPr>
        <w:rPr>
          <w:rFonts w:ascii="Aptos" w:eastAsia="Aptos" w:hAnsi="Aptos" w:cs="Aptos"/>
          <w:color w:val="000000" w:themeColor="text1"/>
        </w:rPr>
      </w:pPr>
    </w:p>
    <w:p w14:paraId="52B0FB1B" w14:textId="718852C6" w:rsidR="0A1CDD37" w:rsidRDefault="0A1CDD37" w:rsidP="0A1CDD37">
      <w:pPr>
        <w:rPr>
          <w:rFonts w:ascii="Aptos" w:eastAsia="Aptos" w:hAnsi="Aptos" w:cs="Aptos"/>
          <w:color w:val="000000" w:themeColor="text1"/>
        </w:rPr>
      </w:pPr>
    </w:p>
    <w:p w14:paraId="182E26FC" w14:textId="39EBBA3D" w:rsidR="0A1CDD37" w:rsidRDefault="0A1CDD37" w:rsidP="0A1CDD37">
      <w:pPr>
        <w:rPr>
          <w:rFonts w:ascii="Aptos" w:eastAsia="Aptos" w:hAnsi="Aptos" w:cs="Aptos"/>
          <w:color w:val="000000" w:themeColor="text1"/>
        </w:rPr>
      </w:pPr>
    </w:p>
    <w:p w14:paraId="00272B7C" w14:textId="4FCAC129" w:rsidR="0A1CDD37" w:rsidRDefault="0A1CDD37" w:rsidP="0A1CDD37">
      <w:pPr>
        <w:rPr>
          <w:rFonts w:ascii="Aptos" w:eastAsia="Aptos" w:hAnsi="Aptos" w:cs="Aptos"/>
          <w:color w:val="000000" w:themeColor="text1"/>
        </w:rPr>
      </w:pPr>
    </w:p>
    <w:p w14:paraId="37382E6F" w14:textId="21BB61A4"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Solana Goluba</w:t>
      </w:r>
    </w:p>
    <w:p w14:paraId="15A416D2" w14:textId="1BC3842E"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Solana Goluba</w:t>
      </w:r>
    </w:p>
    <w:p w14:paraId="73E43481" w14:textId="544D4F95" w:rsidR="0A1CDD37" w:rsidRDefault="0A1CDD37" w:rsidP="0A1CDD37">
      <w:pPr>
        <w:rPr>
          <w:rFonts w:ascii="Aptos" w:eastAsia="Aptos" w:hAnsi="Aptos" w:cs="Aptos"/>
          <w:color w:val="000000" w:themeColor="text1"/>
        </w:rPr>
      </w:pPr>
    </w:p>
    <w:p w14:paraId="2FDC3092" w14:textId="19C8B69C" w:rsidR="3BAF49FC" w:rsidRDefault="3BAF49FC" w:rsidP="0A1CDD37">
      <w:pPr>
        <w:spacing w:line="257" w:lineRule="auto"/>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t xml:space="preserve">The thing that interests me the most is to make cool books like the wings of fire, the graphic novel or bad guys and dogmen some of my favorite books. And then I can draw cool pictures in the book for kids and adults to look at so they can enjoy the book. I hope that one day I can make graphic novels and comic books and make my own series and I hope the people enjoy the books I make and give them. I hope I can make such good books as my older sis who managed to get past a hundred pages. </w:t>
      </w:r>
      <w:proofErr w:type="gramStart"/>
      <w:r w:rsidRPr="0A1CDD37">
        <w:rPr>
          <w:rFonts w:ascii="Calibri" w:eastAsia="Calibri" w:hAnsi="Calibri" w:cs="Calibri"/>
          <w:color w:val="000000" w:themeColor="text1"/>
          <w:sz w:val="22"/>
          <w:szCs w:val="22"/>
        </w:rPr>
        <w:t>So</w:t>
      </w:r>
      <w:proofErr w:type="gramEnd"/>
      <w:r w:rsidRPr="0A1CDD37">
        <w:rPr>
          <w:rFonts w:ascii="Calibri" w:eastAsia="Calibri" w:hAnsi="Calibri" w:cs="Calibri"/>
          <w:color w:val="000000" w:themeColor="text1"/>
          <w:sz w:val="22"/>
          <w:szCs w:val="22"/>
        </w:rPr>
        <w:t xml:space="preserve"> I'm also hoping that I can do it to and accomplish my goals and you should to hope you liked one thing that </w:t>
      </w:r>
      <w:proofErr w:type="spellStart"/>
      <w:r w:rsidRPr="0A1CDD37">
        <w:rPr>
          <w:rFonts w:ascii="Calibri" w:eastAsia="Calibri" w:hAnsi="Calibri" w:cs="Calibri"/>
          <w:color w:val="000000" w:themeColor="text1"/>
          <w:sz w:val="22"/>
          <w:szCs w:val="22"/>
        </w:rPr>
        <w:t>i</w:t>
      </w:r>
      <w:proofErr w:type="spellEnd"/>
      <w:r w:rsidRPr="0A1CDD37">
        <w:rPr>
          <w:rFonts w:ascii="Calibri" w:eastAsia="Calibri" w:hAnsi="Calibri" w:cs="Calibri"/>
          <w:color w:val="000000" w:themeColor="text1"/>
          <w:sz w:val="22"/>
          <w:szCs w:val="22"/>
        </w:rPr>
        <w:t xml:space="preserve"> love.</w:t>
      </w:r>
    </w:p>
    <w:p w14:paraId="07217574" w14:textId="26C9EDF6" w:rsidR="0A1CDD37" w:rsidRDefault="0A1CDD37" w:rsidP="0A1CDD37">
      <w:pPr>
        <w:rPr>
          <w:rFonts w:ascii="Aptos" w:eastAsia="Aptos" w:hAnsi="Aptos" w:cs="Aptos"/>
          <w:color w:val="000000" w:themeColor="text1"/>
        </w:rPr>
      </w:pPr>
    </w:p>
    <w:p w14:paraId="263C7EC7" w14:textId="56F15771" w:rsidR="0A1CDD37" w:rsidRDefault="0A1CDD37" w:rsidP="0A1CDD37">
      <w:pPr>
        <w:rPr>
          <w:rFonts w:ascii="Aptos" w:eastAsia="Aptos" w:hAnsi="Aptos" w:cs="Aptos"/>
          <w:color w:val="000000" w:themeColor="text1"/>
        </w:rPr>
      </w:pPr>
    </w:p>
    <w:p w14:paraId="735A7D30" w14:textId="2045D72F"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 xml:space="preserve">                              </w:t>
      </w:r>
    </w:p>
    <w:p w14:paraId="17BE1E76" w14:textId="68C47296" w:rsidR="0A1CDD37" w:rsidRDefault="0A1CDD37" w:rsidP="0A1CDD37">
      <w:pPr>
        <w:rPr>
          <w:rFonts w:ascii="Aptos" w:eastAsia="Aptos" w:hAnsi="Aptos" w:cs="Aptos"/>
          <w:color w:val="000000" w:themeColor="text1"/>
        </w:rPr>
      </w:pPr>
    </w:p>
    <w:p w14:paraId="4D5A0873" w14:textId="0AF549E8" w:rsidR="0A1CDD37" w:rsidRDefault="0A1CDD37" w:rsidP="0A1CDD37">
      <w:pPr>
        <w:rPr>
          <w:rFonts w:ascii="Aptos" w:eastAsia="Aptos" w:hAnsi="Aptos" w:cs="Aptos"/>
          <w:color w:val="000000" w:themeColor="text1"/>
        </w:rPr>
      </w:pPr>
    </w:p>
    <w:p w14:paraId="230EE174" w14:textId="3F924D22" w:rsidR="0A1CDD37" w:rsidRDefault="0A1CDD37" w:rsidP="0A1CDD37">
      <w:pPr>
        <w:rPr>
          <w:rFonts w:ascii="Aptos" w:eastAsia="Aptos" w:hAnsi="Aptos" w:cs="Aptos"/>
          <w:color w:val="000000" w:themeColor="text1"/>
        </w:rPr>
      </w:pPr>
    </w:p>
    <w:p w14:paraId="7D2E61D6" w14:textId="53D81329" w:rsidR="0A1CDD37" w:rsidRDefault="0A1CDD37" w:rsidP="0A1CDD37">
      <w:pPr>
        <w:rPr>
          <w:rFonts w:ascii="Aptos" w:eastAsia="Aptos" w:hAnsi="Aptos" w:cs="Aptos"/>
          <w:color w:val="000000" w:themeColor="text1"/>
        </w:rPr>
      </w:pPr>
    </w:p>
    <w:p w14:paraId="72291DD6" w14:textId="7F107892" w:rsidR="0A1CDD37" w:rsidRDefault="0A1CDD37" w:rsidP="0A1CDD37">
      <w:pPr>
        <w:rPr>
          <w:rFonts w:ascii="Aptos" w:eastAsia="Aptos" w:hAnsi="Aptos" w:cs="Aptos"/>
          <w:color w:val="000000" w:themeColor="text1"/>
        </w:rPr>
      </w:pPr>
    </w:p>
    <w:p w14:paraId="4337C46F" w14:textId="28B5219D" w:rsidR="0A1CDD37" w:rsidRDefault="0A1CDD37" w:rsidP="0A1CDD37">
      <w:pPr>
        <w:rPr>
          <w:rFonts w:ascii="Aptos" w:eastAsia="Aptos" w:hAnsi="Aptos" w:cs="Aptos"/>
          <w:color w:val="000000" w:themeColor="text1"/>
        </w:rPr>
      </w:pPr>
    </w:p>
    <w:p w14:paraId="0902C91B" w14:textId="421D26F3" w:rsidR="0A1CDD37" w:rsidRDefault="0A1CDD37" w:rsidP="0A1CDD37">
      <w:pPr>
        <w:rPr>
          <w:rFonts w:ascii="Aptos" w:eastAsia="Aptos" w:hAnsi="Aptos" w:cs="Aptos"/>
          <w:color w:val="000000" w:themeColor="text1"/>
        </w:rPr>
      </w:pPr>
    </w:p>
    <w:p w14:paraId="7C3AA776" w14:textId="53BEDF7A" w:rsidR="0A1CDD37" w:rsidRDefault="0A1CDD37" w:rsidP="0A1CDD37">
      <w:pPr>
        <w:rPr>
          <w:rFonts w:ascii="Aptos" w:eastAsia="Aptos" w:hAnsi="Aptos" w:cs="Aptos"/>
          <w:color w:val="000000" w:themeColor="text1"/>
        </w:rPr>
      </w:pPr>
    </w:p>
    <w:p w14:paraId="2B1B5E4D" w14:textId="3B87D6C5" w:rsidR="0A1CDD37" w:rsidRDefault="0A1CDD37" w:rsidP="0A1CDD37">
      <w:pPr>
        <w:rPr>
          <w:rFonts w:ascii="Aptos" w:eastAsia="Aptos" w:hAnsi="Aptos" w:cs="Aptos"/>
          <w:color w:val="000000" w:themeColor="text1"/>
        </w:rPr>
      </w:pPr>
    </w:p>
    <w:p w14:paraId="4DE1430F" w14:textId="258532B6" w:rsidR="0A1CDD37" w:rsidRDefault="0A1CDD37" w:rsidP="0A1CDD37">
      <w:pPr>
        <w:rPr>
          <w:rFonts w:ascii="Aptos" w:eastAsia="Aptos" w:hAnsi="Aptos" w:cs="Aptos"/>
          <w:color w:val="000000" w:themeColor="text1"/>
        </w:rPr>
      </w:pPr>
    </w:p>
    <w:p w14:paraId="6A6E2280" w14:textId="4610364F" w:rsidR="0A1CDD37" w:rsidRDefault="0A1CDD37" w:rsidP="0A1CDD37">
      <w:pPr>
        <w:rPr>
          <w:rFonts w:ascii="Aptos" w:eastAsia="Aptos" w:hAnsi="Aptos" w:cs="Aptos"/>
          <w:color w:val="000000" w:themeColor="text1"/>
        </w:rPr>
      </w:pPr>
    </w:p>
    <w:p w14:paraId="1CA706D1" w14:textId="523ECFA1" w:rsidR="0A1CDD37" w:rsidRDefault="0A1CDD37" w:rsidP="0A1CDD37">
      <w:pPr>
        <w:rPr>
          <w:rFonts w:ascii="Aptos" w:eastAsia="Aptos" w:hAnsi="Aptos" w:cs="Aptos"/>
          <w:color w:val="000000" w:themeColor="text1"/>
        </w:rPr>
      </w:pPr>
    </w:p>
    <w:p w14:paraId="5C060733" w14:textId="49BF91B2" w:rsidR="0A1CDD37" w:rsidRDefault="0A1CDD37" w:rsidP="0A1CDD37">
      <w:pPr>
        <w:rPr>
          <w:rFonts w:ascii="Aptos" w:eastAsia="Aptos" w:hAnsi="Aptos" w:cs="Aptos"/>
          <w:color w:val="000000" w:themeColor="text1"/>
        </w:rPr>
      </w:pPr>
    </w:p>
    <w:p w14:paraId="505B5409" w14:textId="6A9FAC6E" w:rsidR="0A1CDD37" w:rsidRDefault="0A1CDD37" w:rsidP="0A1CDD37">
      <w:pPr>
        <w:rPr>
          <w:rFonts w:ascii="Aptos" w:eastAsia="Aptos" w:hAnsi="Aptos" w:cs="Aptos"/>
          <w:color w:val="000000" w:themeColor="text1"/>
        </w:rPr>
      </w:pPr>
    </w:p>
    <w:p w14:paraId="2B6813A2" w14:textId="01A84A1E" w:rsidR="0A1CDD37" w:rsidRDefault="0A1CDD37" w:rsidP="0A1CDD37">
      <w:pPr>
        <w:rPr>
          <w:rFonts w:ascii="Aptos" w:eastAsia="Aptos" w:hAnsi="Aptos" w:cs="Aptos"/>
          <w:color w:val="000000" w:themeColor="text1"/>
        </w:rPr>
      </w:pPr>
    </w:p>
    <w:p w14:paraId="3B32120B" w14:textId="52C1376F" w:rsidR="0A1CDD37" w:rsidRDefault="0A1CDD37" w:rsidP="0A1CDD37">
      <w:pPr>
        <w:rPr>
          <w:rFonts w:ascii="Aptos" w:eastAsia="Aptos" w:hAnsi="Aptos" w:cs="Aptos"/>
          <w:color w:val="000000" w:themeColor="text1"/>
        </w:rPr>
      </w:pPr>
    </w:p>
    <w:p w14:paraId="4DF525C5" w14:textId="2B031E7A" w:rsidR="3BAF49FC" w:rsidRDefault="3BAF49FC" w:rsidP="0A1CDD37">
      <w:pPr>
        <w:spacing w:line="257" w:lineRule="auto"/>
        <w:rPr>
          <w:rFonts w:ascii="Aptos" w:eastAsia="Aptos" w:hAnsi="Aptos" w:cs="Aptos"/>
          <w:color w:val="000000" w:themeColor="text1"/>
        </w:rPr>
      </w:pPr>
      <w:r w:rsidRPr="0A1CDD37">
        <w:rPr>
          <w:rFonts w:ascii="Aptos" w:eastAsia="Aptos" w:hAnsi="Aptos" w:cs="Aptos"/>
          <w:color w:val="000000" w:themeColor="text1"/>
        </w:rPr>
        <w:t>Anabella Hernandez</w:t>
      </w:r>
    </w:p>
    <w:p w14:paraId="188F2ACE" w14:textId="3A2F3D53" w:rsidR="3BAF49FC" w:rsidRDefault="3BAF49FC" w:rsidP="0A1CDD37">
      <w:pPr>
        <w:spacing w:line="257" w:lineRule="auto"/>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t>A topic that interests me most is sports! There are many reasons why I like sports but to be specific I love soccer. One reason is because soccer requires skill and focus, and you have teammates but there’s several types of roles you do in soccer. One role is goalie, you must guard the goal and your task is to not let someone score the ball if you do you lose. Another role is a defender, the task as a defender is you try not to let the ball near your goal, so the other team does not score. You need lots of skill or natural talent! There are many famous soccer players who have loads of skill and talent! It’s amazing. Soccer is a fun sport in my opinion, sometimes people can get mad but that's completely fine. If you want to try playing soccer the absolutely go for it, it can even have benefits on your body structure! You need good agility and since soccer focuses more on the legs, your legs will most likely be stronger and you will have a better aim the more you learn! Always go after what you want to do.</w:t>
      </w:r>
    </w:p>
    <w:p w14:paraId="2C28FAA9" w14:textId="13BF8AC9" w:rsidR="0A1CDD37" w:rsidRDefault="0A1CDD37" w:rsidP="0A1CDD37">
      <w:pPr>
        <w:rPr>
          <w:rFonts w:ascii="Aptos" w:eastAsia="Aptos" w:hAnsi="Aptos" w:cs="Aptos"/>
          <w:color w:val="000000" w:themeColor="text1"/>
        </w:rPr>
      </w:pPr>
    </w:p>
    <w:p w14:paraId="51EE9A28" w14:textId="1CDE1275" w:rsidR="0A1CDD37" w:rsidRDefault="0A1CDD37" w:rsidP="0A1CDD37">
      <w:pPr>
        <w:rPr>
          <w:rFonts w:ascii="Aptos" w:eastAsia="Aptos" w:hAnsi="Aptos" w:cs="Aptos"/>
          <w:color w:val="000000" w:themeColor="text1"/>
        </w:rPr>
      </w:pPr>
    </w:p>
    <w:p w14:paraId="553E8085" w14:textId="49567FBE" w:rsidR="0A1CDD37" w:rsidRDefault="0A1CDD37" w:rsidP="0A1CDD37">
      <w:pPr>
        <w:rPr>
          <w:rFonts w:ascii="Aptos" w:eastAsia="Aptos" w:hAnsi="Aptos" w:cs="Aptos"/>
          <w:color w:val="000000" w:themeColor="text1"/>
        </w:rPr>
      </w:pPr>
    </w:p>
    <w:p w14:paraId="6C844A19" w14:textId="528D1A60" w:rsidR="0A1CDD37" w:rsidRDefault="0A1CDD37" w:rsidP="0A1CDD37">
      <w:pPr>
        <w:rPr>
          <w:rFonts w:ascii="Aptos" w:eastAsia="Aptos" w:hAnsi="Aptos" w:cs="Aptos"/>
          <w:color w:val="000000" w:themeColor="text1"/>
        </w:rPr>
      </w:pPr>
    </w:p>
    <w:p w14:paraId="4C49952D" w14:textId="28FCD21B" w:rsidR="0A1CDD37" w:rsidRDefault="0A1CDD37" w:rsidP="0A1CDD37">
      <w:pPr>
        <w:rPr>
          <w:rFonts w:ascii="Aptos" w:eastAsia="Aptos" w:hAnsi="Aptos" w:cs="Aptos"/>
          <w:color w:val="000000" w:themeColor="text1"/>
        </w:rPr>
      </w:pPr>
    </w:p>
    <w:p w14:paraId="183B92E5" w14:textId="3924B9A3" w:rsidR="0A1CDD37" w:rsidRDefault="0A1CDD37" w:rsidP="0A1CDD37">
      <w:pPr>
        <w:rPr>
          <w:rFonts w:ascii="Aptos" w:eastAsia="Aptos" w:hAnsi="Aptos" w:cs="Aptos"/>
          <w:color w:val="000000" w:themeColor="text1"/>
        </w:rPr>
      </w:pPr>
    </w:p>
    <w:p w14:paraId="74D74ECE" w14:textId="72B31D2F" w:rsidR="0A1CDD37" w:rsidRDefault="0A1CDD37" w:rsidP="0A1CDD37">
      <w:pPr>
        <w:rPr>
          <w:rFonts w:ascii="Aptos" w:eastAsia="Aptos" w:hAnsi="Aptos" w:cs="Aptos"/>
          <w:color w:val="000000" w:themeColor="text1"/>
        </w:rPr>
      </w:pPr>
    </w:p>
    <w:p w14:paraId="648F763A" w14:textId="3332045B" w:rsidR="0A1CDD37" w:rsidRDefault="0A1CDD37" w:rsidP="0A1CDD37">
      <w:pPr>
        <w:rPr>
          <w:rFonts w:ascii="Aptos" w:eastAsia="Aptos" w:hAnsi="Aptos" w:cs="Aptos"/>
          <w:color w:val="000000" w:themeColor="text1"/>
        </w:rPr>
      </w:pPr>
    </w:p>
    <w:p w14:paraId="5FD79CA6" w14:textId="09F4C7A9" w:rsidR="0A1CDD37" w:rsidRDefault="0A1CDD37" w:rsidP="0A1CDD37">
      <w:pPr>
        <w:rPr>
          <w:rFonts w:ascii="Aptos" w:eastAsia="Aptos" w:hAnsi="Aptos" w:cs="Aptos"/>
          <w:color w:val="000000" w:themeColor="text1"/>
        </w:rPr>
      </w:pPr>
    </w:p>
    <w:p w14:paraId="0EFEBF93" w14:textId="05F8ADBE" w:rsidR="0A1CDD37" w:rsidRDefault="0A1CDD37" w:rsidP="0A1CDD37">
      <w:pPr>
        <w:rPr>
          <w:rFonts w:ascii="Aptos" w:eastAsia="Aptos" w:hAnsi="Aptos" w:cs="Aptos"/>
          <w:color w:val="000000" w:themeColor="text1"/>
        </w:rPr>
      </w:pPr>
    </w:p>
    <w:p w14:paraId="27C21CEB" w14:textId="08CDB463" w:rsidR="0A1CDD37" w:rsidRDefault="0A1CDD37" w:rsidP="0A1CDD37">
      <w:pPr>
        <w:rPr>
          <w:rFonts w:ascii="Aptos" w:eastAsia="Aptos" w:hAnsi="Aptos" w:cs="Aptos"/>
          <w:color w:val="000000" w:themeColor="text1"/>
        </w:rPr>
      </w:pPr>
    </w:p>
    <w:p w14:paraId="3B62AC54" w14:textId="39C0DAF5" w:rsidR="0A1CDD37" w:rsidRDefault="0A1CDD37" w:rsidP="0A1CDD37">
      <w:pPr>
        <w:rPr>
          <w:rFonts w:ascii="Aptos" w:eastAsia="Aptos" w:hAnsi="Aptos" w:cs="Aptos"/>
          <w:color w:val="000000" w:themeColor="text1"/>
        </w:rPr>
      </w:pPr>
    </w:p>
    <w:p w14:paraId="498F05B8" w14:textId="50754870" w:rsidR="0A1CDD37" w:rsidRDefault="0A1CDD37" w:rsidP="0A1CDD37">
      <w:pPr>
        <w:rPr>
          <w:rFonts w:ascii="Aptos" w:eastAsia="Aptos" w:hAnsi="Aptos" w:cs="Aptos"/>
          <w:color w:val="000000" w:themeColor="text1"/>
        </w:rPr>
      </w:pPr>
    </w:p>
    <w:p w14:paraId="16F15B3B" w14:textId="626A88AD" w:rsidR="0A1CDD37" w:rsidRDefault="0A1CDD37" w:rsidP="0A1CDD37">
      <w:pPr>
        <w:rPr>
          <w:rFonts w:ascii="Aptos" w:eastAsia="Aptos" w:hAnsi="Aptos" w:cs="Aptos"/>
          <w:color w:val="000000" w:themeColor="text1"/>
        </w:rPr>
      </w:pPr>
    </w:p>
    <w:p w14:paraId="27C5BA12" w14:textId="4D23E824" w:rsidR="0A1CDD37" w:rsidRDefault="0A1CDD37" w:rsidP="0A1CDD37">
      <w:pPr>
        <w:rPr>
          <w:rFonts w:ascii="Aptos" w:eastAsia="Aptos" w:hAnsi="Aptos" w:cs="Aptos"/>
          <w:color w:val="000000" w:themeColor="text1"/>
        </w:rPr>
      </w:pPr>
    </w:p>
    <w:p w14:paraId="276A75ED" w14:textId="616418F2" w:rsidR="0A1CDD37" w:rsidRDefault="0A1CDD37" w:rsidP="0A1CDD37">
      <w:pPr>
        <w:rPr>
          <w:rFonts w:ascii="Aptos" w:eastAsia="Aptos" w:hAnsi="Aptos" w:cs="Aptos"/>
          <w:color w:val="000000" w:themeColor="text1"/>
        </w:rPr>
      </w:pPr>
    </w:p>
    <w:p w14:paraId="1D1565D6" w14:textId="14F8CF93" w:rsidR="0A1CDD37" w:rsidRDefault="0A1CDD37" w:rsidP="0A1CDD37">
      <w:pPr>
        <w:rPr>
          <w:rFonts w:ascii="Aptos" w:eastAsia="Aptos" w:hAnsi="Aptos" w:cs="Aptos"/>
          <w:color w:val="000000" w:themeColor="text1"/>
        </w:rPr>
      </w:pPr>
    </w:p>
    <w:p w14:paraId="19DEA439" w14:textId="0A2EB928" w:rsidR="0A1CDD37" w:rsidRDefault="0A1CDD37" w:rsidP="0A1CDD37">
      <w:pPr>
        <w:rPr>
          <w:rFonts w:ascii="Aptos" w:eastAsia="Aptos" w:hAnsi="Aptos" w:cs="Aptos"/>
          <w:color w:val="000000" w:themeColor="text1"/>
        </w:rPr>
      </w:pPr>
    </w:p>
    <w:p w14:paraId="45BFC99B" w14:textId="75738268" w:rsidR="0A1CDD37" w:rsidRDefault="0A1CDD37" w:rsidP="0A1CDD37">
      <w:pPr>
        <w:rPr>
          <w:rFonts w:ascii="Aptos" w:eastAsia="Aptos" w:hAnsi="Aptos" w:cs="Aptos"/>
          <w:color w:val="000000" w:themeColor="text1"/>
        </w:rPr>
      </w:pPr>
    </w:p>
    <w:p w14:paraId="38B34EDD" w14:textId="0D13642C" w:rsidR="0A1CDD37" w:rsidRDefault="0A1CDD37" w:rsidP="0A1CDD37">
      <w:pPr>
        <w:rPr>
          <w:rFonts w:ascii="Aptos" w:eastAsia="Aptos" w:hAnsi="Aptos" w:cs="Aptos"/>
          <w:color w:val="000000" w:themeColor="text1"/>
        </w:rPr>
      </w:pPr>
    </w:p>
    <w:p w14:paraId="61D76C17" w14:textId="66DBB082" w:rsidR="0A1CDD37" w:rsidRDefault="0A1CDD37" w:rsidP="0A1CDD37">
      <w:pPr>
        <w:rPr>
          <w:rFonts w:ascii="Aptos" w:eastAsia="Aptos" w:hAnsi="Aptos" w:cs="Aptos"/>
          <w:color w:val="000000" w:themeColor="text1"/>
        </w:rPr>
      </w:pPr>
    </w:p>
    <w:p w14:paraId="1F392A7C" w14:textId="7829F7AD" w:rsidR="0A1CDD37" w:rsidRDefault="0A1CDD37" w:rsidP="0A1CDD37">
      <w:pPr>
        <w:rPr>
          <w:rFonts w:ascii="Aptos" w:eastAsia="Aptos" w:hAnsi="Aptos" w:cs="Aptos"/>
          <w:color w:val="000000" w:themeColor="text1"/>
        </w:rPr>
      </w:pPr>
    </w:p>
    <w:p w14:paraId="4D257D12" w14:textId="51BAA95A" w:rsidR="0A1CDD37" w:rsidRDefault="0A1CDD37" w:rsidP="0A1CDD37">
      <w:pPr>
        <w:rPr>
          <w:rFonts w:ascii="Aptos" w:eastAsia="Aptos" w:hAnsi="Aptos" w:cs="Aptos"/>
          <w:color w:val="000000" w:themeColor="text1"/>
        </w:rPr>
      </w:pPr>
    </w:p>
    <w:p w14:paraId="47B564F9" w14:textId="0235C6A8" w:rsidR="3BAF49FC" w:rsidRDefault="3BAF49FC" w:rsidP="0A1CDD37">
      <w:pPr>
        <w:rPr>
          <w:rFonts w:ascii="Aptos" w:eastAsia="Aptos" w:hAnsi="Aptos" w:cs="Aptos"/>
          <w:color w:val="000000" w:themeColor="text1"/>
        </w:rPr>
      </w:pPr>
      <w:r w:rsidRPr="0A1CDD37">
        <w:rPr>
          <w:rFonts w:ascii="Aptos" w:eastAsia="Aptos" w:hAnsi="Aptos" w:cs="Aptos"/>
          <w:b/>
          <w:bCs/>
          <w:color w:val="000000" w:themeColor="text1"/>
        </w:rPr>
        <w:t>Coral snakes</w:t>
      </w:r>
      <w:r>
        <w:tab/>
      </w:r>
      <w:r>
        <w:tab/>
      </w:r>
    </w:p>
    <w:p w14:paraId="7C876970" w14:textId="160D50F7" w:rsidR="3BAF49FC" w:rsidRDefault="3BAF49FC" w:rsidP="0A1CDD37">
      <w:pPr>
        <w:rPr>
          <w:rFonts w:ascii="Aptos" w:eastAsia="Aptos" w:hAnsi="Aptos" w:cs="Aptos"/>
          <w:color w:val="000000" w:themeColor="text1"/>
        </w:rPr>
      </w:pPr>
      <w:r w:rsidRPr="0A1CDD37">
        <w:rPr>
          <w:rFonts w:ascii="Aptos" w:eastAsia="Aptos" w:hAnsi="Aptos" w:cs="Aptos"/>
          <w:b/>
          <w:bCs/>
          <w:color w:val="000000" w:themeColor="text1"/>
        </w:rPr>
        <w:t xml:space="preserve">                                                                          By: Jamaria mix</w:t>
      </w:r>
    </w:p>
    <w:p w14:paraId="238C41A5" w14:textId="5E50A4B6"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 xml:space="preserve">Coral snakes live in Florida Thay are venomous so if you see them at night run so Thay wont bit you Thay  are yellow white and black a coral snake has lot more venous than any other snake  in it is hard to find because Thay live up under the ground they won’t mess with you until you mess with them they will start messing with you then you will get bit in have to go to the hospital in be in there for some days in it problem won’t end well so stay away from these snake. </w:t>
      </w:r>
    </w:p>
    <w:p w14:paraId="7849B384" w14:textId="6E936EC1" w:rsidR="0A1CDD37" w:rsidRDefault="0A1CDD37" w:rsidP="0A1CDD37">
      <w:pPr>
        <w:rPr>
          <w:rFonts w:ascii="Aptos" w:eastAsia="Aptos" w:hAnsi="Aptos" w:cs="Aptos"/>
          <w:color w:val="000000" w:themeColor="text1"/>
        </w:rPr>
      </w:pPr>
    </w:p>
    <w:p w14:paraId="5B5DEC7F" w14:textId="1DE21E10" w:rsidR="0A1CDD37" w:rsidRDefault="0A1CDD37" w:rsidP="0A1CDD37">
      <w:pPr>
        <w:rPr>
          <w:rFonts w:ascii="Aptos" w:eastAsia="Aptos" w:hAnsi="Aptos" w:cs="Aptos"/>
          <w:color w:val="000000" w:themeColor="text1"/>
        </w:rPr>
      </w:pPr>
    </w:p>
    <w:p w14:paraId="611C57C5" w14:textId="26B5D7F6" w:rsidR="0A1CDD37" w:rsidRDefault="0A1CDD37" w:rsidP="0A1CDD37">
      <w:pPr>
        <w:rPr>
          <w:rFonts w:ascii="Aptos" w:eastAsia="Aptos" w:hAnsi="Aptos" w:cs="Aptos"/>
          <w:color w:val="000000" w:themeColor="text1"/>
        </w:rPr>
      </w:pPr>
    </w:p>
    <w:p w14:paraId="260E6A14" w14:textId="7E5EEFC6" w:rsidR="0A1CDD37" w:rsidRDefault="0A1CDD37" w:rsidP="0A1CDD37">
      <w:pPr>
        <w:rPr>
          <w:rFonts w:ascii="Aptos" w:eastAsia="Aptos" w:hAnsi="Aptos" w:cs="Aptos"/>
          <w:color w:val="000000" w:themeColor="text1"/>
        </w:rPr>
      </w:pPr>
    </w:p>
    <w:p w14:paraId="654592FC" w14:textId="3DF7D9B1" w:rsidR="0A1CDD37" w:rsidRDefault="0A1CDD37" w:rsidP="0A1CDD37">
      <w:pPr>
        <w:rPr>
          <w:rFonts w:ascii="Aptos" w:eastAsia="Aptos" w:hAnsi="Aptos" w:cs="Aptos"/>
          <w:color w:val="000000" w:themeColor="text1"/>
        </w:rPr>
      </w:pPr>
    </w:p>
    <w:p w14:paraId="309222AB" w14:textId="40AC212B" w:rsidR="0A1CDD37" w:rsidRDefault="0A1CDD37" w:rsidP="0A1CDD37">
      <w:pPr>
        <w:rPr>
          <w:rFonts w:ascii="Aptos" w:eastAsia="Aptos" w:hAnsi="Aptos" w:cs="Aptos"/>
          <w:color w:val="000000" w:themeColor="text1"/>
        </w:rPr>
      </w:pPr>
    </w:p>
    <w:p w14:paraId="5B980C8C" w14:textId="19CB4FC0" w:rsidR="0A1CDD37" w:rsidRDefault="0A1CDD37" w:rsidP="0A1CDD37">
      <w:pPr>
        <w:rPr>
          <w:rFonts w:ascii="Aptos" w:eastAsia="Aptos" w:hAnsi="Aptos" w:cs="Aptos"/>
          <w:color w:val="000000" w:themeColor="text1"/>
        </w:rPr>
      </w:pPr>
    </w:p>
    <w:p w14:paraId="333F7074" w14:textId="1FAFE98E" w:rsidR="0A1CDD37" w:rsidRDefault="0A1CDD37" w:rsidP="0A1CDD37">
      <w:pPr>
        <w:rPr>
          <w:rFonts w:ascii="Aptos" w:eastAsia="Aptos" w:hAnsi="Aptos" w:cs="Aptos"/>
          <w:color w:val="000000" w:themeColor="text1"/>
        </w:rPr>
      </w:pPr>
    </w:p>
    <w:p w14:paraId="0592F347" w14:textId="35764A5D" w:rsidR="0A1CDD37" w:rsidRDefault="0A1CDD37" w:rsidP="0A1CDD37">
      <w:pPr>
        <w:rPr>
          <w:rFonts w:ascii="Aptos" w:eastAsia="Aptos" w:hAnsi="Aptos" w:cs="Aptos"/>
          <w:color w:val="000000" w:themeColor="text1"/>
        </w:rPr>
      </w:pPr>
    </w:p>
    <w:p w14:paraId="4FB0FC74" w14:textId="2B8EB411" w:rsidR="0A1CDD37" w:rsidRDefault="0A1CDD37" w:rsidP="0A1CDD37">
      <w:pPr>
        <w:rPr>
          <w:rFonts w:ascii="Aptos" w:eastAsia="Aptos" w:hAnsi="Aptos" w:cs="Aptos"/>
          <w:color w:val="000000" w:themeColor="text1"/>
        </w:rPr>
      </w:pPr>
    </w:p>
    <w:p w14:paraId="08BF8C81" w14:textId="2597DB47" w:rsidR="0A1CDD37" w:rsidRDefault="0A1CDD37" w:rsidP="0A1CDD37">
      <w:pPr>
        <w:rPr>
          <w:rFonts w:ascii="Aptos" w:eastAsia="Aptos" w:hAnsi="Aptos" w:cs="Aptos"/>
          <w:color w:val="000000" w:themeColor="text1"/>
        </w:rPr>
      </w:pPr>
    </w:p>
    <w:p w14:paraId="0ADD8260" w14:textId="02D691E1" w:rsidR="0A1CDD37" w:rsidRDefault="0A1CDD37" w:rsidP="0A1CDD37">
      <w:pPr>
        <w:rPr>
          <w:rFonts w:ascii="Aptos" w:eastAsia="Aptos" w:hAnsi="Aptos" w:cs="Aptos"/>
          <w:color w:val="000000" w:themeColor="text1"/>
        </w:rPr>
      </w:pPr>
    </w:p>
    <w:p w14:paraId="00418B17" w14:textId="5B7BD2F5" w:rsidR="0A1CDD37" w:rsidRDefault="0A1CDD37" w:rsidP="0A1CDD37">
      <w:pPr>
        <w:rPr>
          <w:rFonts w:ascii="Aptos" w:eastAsia="Aptos" w:hAnsi="Aptos" w:cs="Aptos"/>
          <w:color w:val="000000" w:themeColor="text1"/>
        </w:rPr>
      </w:pPr>
    </w:p>
    <w:p w14:paraId="683A36EF" w14:textId="083DC063" w:rsidR="0A1CDD37" w:rsidRDefault="0A1CDD37" w:rsidP="0A1CDD37">
      <w:pPr>
        <w:rPr>
          <w:rFonts w:ascii="Aptos" w:eastAsia="Aptos" w:hAnsi="Aptos" w:cs="Aptos"/>
          <w:color w:val="000000" w:themeColor="text1"/>
        </w:rPr>
      </w:pPr>
    </w:p>
    <w:p w14:paraId="01704599" w14:textId="058026FD" w:rsidR="0A1CDD37" w:rsidRDefault="0A1CDD37" w:rsidP="0A1CDD37">
      <w:pPr>
        <w:rPr>
          <w:rFonts w:ascii="Aptos" w:eastAsia="Aptos" w:hAnsi="Aptos" w:cs="Aptos"/>
          <w:color w:val="000000" w:themeColor="text1"/>
        </w:rPr>
      </w:pPr>
    </w:p>
    <w:p w14:paraId="4C3F3982" w14:textId="006EC82A" w:rsidR="0A1CDD37" w:rsidRDefault="0A1CDD37" w:rsidP="0A1CDD37">
      <w:pPr>
        <w:rPr>
          <w:rFonts w:ascii="Aptos" w:eastAsia="Aptos" w:hAnsi="Aptos" w:cs="Aptos"/>
          <w:color w:val="000000" w:themeColor="text1"/>
        </w:rPr>
      </w:pPr>
    </w:p>
    <w:p w14:paraId="6457F5D1" w14:textId="0E7626C7" w:rsidR="0A1CDD37" w:rsidRDefault="0A1CDD37" w:rsidP="0A1CDD37">
      <w:pPr>
        <w:rPr>
          <w:rFonts w:ascii="Aptos" w:eastAsia="Aptos" w:hAnsi="Aptos" w:cs="Aptos"/>
          <w:color w:val="000000" w:themeColor="text1"/>
        </w:rPr>
      </w:pPr>
    </w:p>
    <w:p w14:paraId="4FE5FCDF" w14:textId="4FA262D8" w:rsidR="0A1CDD37" w:rsidRDefault="0A1CDD37" w:rsidP="0A1CDD37">
      <w:pPr>
        <w:rPr>
          <w:rFonts w:ascii="Aptos" w:eastAsia="Aptos" w:hAnsi="Aptos" w:cs="Aptos"/>
          <w:color w:val="000000" w:themeColor="text1"/>
        </w:rPr>
      </w:pPr>
    </w:p>
    <w:p w14:paraId="1385C5F6" w14:textId="3D459BD0" w:rsidR="0A1CDD37" w:rsidRDefault="0A1CDD37" w:rsidP="0A1CDD37">
      <w:pPr>
        <w:rPr>
          <w:rFonts w:ascii="Aptos" w:eastAsia="Aptos" w:hAnsi="Aptos" w:cs="Aptos"/>
          <w:color w:val="000000" w:themeColor="text1"/>
        </w:rPr>
      </w:pPr>
    </w:p>
    <w:p w14:paraId="46F56AC2" w14:textId="171E629A" w:rsidR="0A1CDD37" w:rsidRDefault="0A1CDD37" w:rsidP="0A1CDD37">
      <w:pPr>
        <w:rPr>
          <w:rFonts w:ascii="Aptos" w:eastAsia="Aptos" w:hAnsi="Aptos" w:cs="Aptos"/>
          <w:color w:val="000000" w:themeColor="text1"/>
        </w:rPr>
      </w:pPr>
    </w:p>
    <w:p w14:paraId="2FC200F4" w14:textId="22231FF0" w:rsidR="0A1CDD37" w:rsidRDefault="0A1CDD37" w:rsidP="0A1CDD37">
      <w:pPr>
        <w:rPr>
          <w:rFonts w:ascii="Aptos" w:eastAsia="Aptos" w:hAnsi="Aptos" w:cs="Aptos"/>
          <w:color w:val="000000" w:themeColor="text1"/>
        </w:rPr>
      </w:pPr>
    </w:p>
    <w:p w14:paraId="45035F3C" w14:textId="2821C4BB" w:rsidR="0A1CDD37" w:rsidRDefault="0A1CDD37" w:rsidP="0A1CDD37">
      <w:pPr>
        <w:rPr>
          <w:rFonts w:ascii="Aptos" w:eastAsia="Aptos" w:hAnsi="Aptos" w:cs="Aptos"/>
          <w:color w:val="000000" w:themeColor="text1"/>
        </w:rPr>
      </w:pPr>
    </w:p>
    <w:p w14:paraId="69BBFDDE" w14:textId="4AECFDB8" w:rsidR="0A1CDD37" w:rsidRDefault="0A1CDD37" w:rsidP="0A1CDD37">
      <w:pPr>
        <w:rPr>
          <w:rFonts w:ascii="Aptos" w:eastAsia="Aptos" w:hAnsi="Aptos" w:cs="Aptos"/>
          <w:color w:val="000000" w:themeColor="text1"/>
        </w:rPr>
      </w:pPr>
    </w:p>
    <w:p w14:paraId="031FE18A" w14:textId="490EEADB" w:rsidR="0A1CDD37" w:rsidRDefault="0A1CDD37" w:rsidP="0A1CDD37">
      <w:pPr>
        <w:rPr>
          <w:rFonts w:ascii="Aptos" w:eastAsia="Aptos" w:hAnsi="Aptos" w:cs="Aptos"/>
          <w:color w:val="000000" w:themeColor="text1"/>
        </w:rPr>
      </w:pPr>
    </w:p>
    <w:p w14:paraId="342A965B" w14:textId="504C1C7C"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Hue Nguyen</w:t>
      </w:r>
    </w:p>
    <w:p w14:paraId="50674473" w14:textId="6DEA3A9C" w:rsidR="3BAF49FC" w:rsidRDefault="3BAF49FC" w:rsidP="0A1CDD37">
      <w:pPr>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t xml:space="preserve">Something that interest me is the vacation I went to in Vietnam to visit my family.  We ate delicious food I haven’t tried before, I also tried snacks and played fun activities, I also went to places in Vietnam like playgrounds, beaches, etc. We went to restaurants and hotels. The foods I ate were Pho, chicken </w:t>
      </w:r>
      <w:r w:rsidRPr="0A1CDD37">
        <w:rPr>
          <w:rFonts w:ascii="Calibri" w:eastAsia="Calibri" w:hAnsi="Calibri" w:cs="Calibri"/>
          <w:color w:val="000000" w:themeColor="text1"/>
          <w:sz w:val="22"/>
          <w:szCs w:val="22"/>
        </w:rPr>
        <w:lastRenderedPageBreak/>
        <w:t xml:space="preserve">nuggets, sushi, toktokkie, egg rolls, egg soup, and Oreo boba at this restaurant. I also went to a wedding in Vietnam, they had a lot of food and different drinks. </w:t>
      </w:r>
    </w:p>
    <w:p w14:paraId="0725ADB3" w14:textId="632D58AE" w:rsidR="0A1CDD37" w:rsidRDefault="0A1CDD37" w:rsidP="0A1CDD37">
      <w:pPr>
        <w:rPr>
          <w:rFonts w:ascii="Aptos" w:eastAsia="Aptos" w:hAnsi="Aptos" w:cs="Aptos"/>
          <w:color w:val="000000" w:themeColor="text1"/>
        </w:rPr>
      </w:pPr>
    </w:p>
    <w:p w14:paraId="5871C7D3" w14:textId="0BE2A150" w:rsidR="0A1CDD37" w:rsidRDefault="0A1CDD37" w:rsidP="0A1CDD37">
      <w:pPr>
        <w:rPr>
          <w:rFonts w:ascii="Aptos" w:eastAsia="Aptos" w:hAnsi="Aptos" w:cs="Aptos"/>
          <w:color w:val="000000" w:themeColor="text1"/>
        </w:rPr>
      </w:pPr>
    </w:p>
    <w:p w14:paraId="749AF390" w14:textId="5F87B248" w:rsidR="0A1CDD37" w:rsidRDefault="0A1CDD37" w:rsidP="0A1CDD37">
      <w:pPr>
        <w:rPr>
          <w:rFonts w:ascii="Aptos" w:eastAsia="Aptos" w:hAnsi="Aptos" w:cs="Aptos"/>
          <w:color w:val="000000" w:themeColor="text1"/>
        </w:rPr>
      </w:pPr>
    </w:p>
    <w:p w14:paraId="07557E9D" w14:textId="19CC1811" w:rsidR="0A1CDD37" w:rsidRDefault="0A1CDD37" w:rsidP="0A1CDD37">
      <w:pPr>
        <w:rPr>
          <w:rFonts w:ascii="Aptos" w:eastAsia="Aptos" w:hAnsi="Aptos" w:cs="Aptos"/>
          <w:color w:val="000000" w:themeColor="text1"/>
        </w:rPr>
      </w:pPr>
    </w:p>
    <w:p w14:paraId="51D9CC87" w14:textId="2ED5E107" w:rsidR="0A1CDD37" w:rsidRDefault="0A1CDD37" w:rsidP="0A1CDD37">
      <w:pPr>
        <w:rPr>
          <w:rFonts w:ascii="Aptos" w:eastAsia="Aptos" w:hAnsi="Aptos" w:cs="Aptos"/>
          <w:color w:val="000000" w:themeColor="text1"/>
        </w:rPr>
      </w:pPr>
    </w:p>
    <w:p w14:paraId="4ACFE2B6" w14:textId="20169287" w:rsidR="0A1CDD37" w:rsidRDefault="0A1CDD37" w:rsidP="0A1CDD37">
      <w:pPr>
        <w:rPr>
          <w:rFonts w:ascii="Aptos" w:eastAsia="Aptos" w:hAnsi="Aptos" w:cs="Aptos"/>
          <w:color w:val="000000" w:themeColor="text1"/>
        </w:rPr>
      </w:pPr>
    </w:p>
    <w:p w14:paraId="14CC257E" w14:textId="12BC0BFD" w:rsidR="0A1CDD37" w:rsidRDefault="0A1CDD37" w:rsidP="0A1CDD37">
      <w:pPr>
        <w:rPr>
          <w:rFonts w:ascii="Aptos" w:eastAsia="Aptos" w:hAnsi="Aptos" w:cs="Aptos"/>
          <w:color w:val="000000" w:themeColor="text1"/>
        </w:rPr>
      </w:pPr>
    </w:p>
    <w:p w14:paraId="18CE0381" w14:textId="34CB84BC" w:rsidR="0A1CDD37" w:rsidRDefault="0A1CDD37" w:rsidP="0A1CDD37">
      <w:pPr>
        <w:rPr>
          <w:rFonts w:ascii="Aptos" w:eastAsia="Aptos" w:hAnsi="Aptos" w:cs="Aptos"/>
          <w:color w:val="000000" w:themeColor="text1"/>
        </w:rPr>
      </w:pPr>
    </w:p>
    <w:p w14:paraId="3BABB5AD" w14:textId="6BBE8C61" w:rsidR="0A1CDD37" w:rsidRDefault="0A1CDD37" w:rsidP="0A1CDD37">
      <w:pPr>
        <w:rPr>
          <w:rFonts w:ascii="Aptos" w:eastAsia="Aptos" w:hAnsi="Aptos" w:cs="Aptos"/>
          <w:color w:val="000000" w:themeColor="text1"/>
        </w:rPr>
      </w:pPr>
    </w:p>
    <w:p w14:paraId="04A982A5" w14:textId="22B8366A" w:rsidR="0A1CDD37" w:rsidRDefault="0A1CDD37" w:rsidP="0A1CDD37">
      <w:pPr>
        <w:rPr>
          <w:rFonts w:ascii="Aptos" w:eastAsia="Aptos" w:hAnsi="Aptos" w:cs="Aptos"/>
          <w:color w:val="000000" w:themeColor="text1"/>
        </w:rPr>
      </w:pPr>
    </w:p>
    <w:p w14:paraId="40578969" w14:textId="32D607B6" w:rsidR="0A1CDD37" w:rsidRDefault="0A1CDD37" w:rsidP="0A1CDD37">
      <w:pPr>
        <w:rPr>
          <w:rFonts w:ascii="Aptos" w:eastAsia="Aptos" w:hAnsi="Aptos" w:cs="Aptos"/>
          <w:color w:val="000000" w:themeColor="text1"/>
        </w:rPr>
      </w:pPr>
    </w:p>
    <w:p w14:paraId="37BCC100" w14:textId="0367DC10" w:rsidR="0A1CDD37" w:rsidRDefault="0A1CDD37" w:rsidP="0A1CDD37">
      <w:pPr>
        <w:rPr>
          <w:rFonts w:ascii="Aptos" w:eastAsia="Aptos" w:hAnsi="Aptos" w:cs="Aptos"/>
          <w:color w:val="000000" w:themeColor="text1"/>
        </w:rPr>
      </w:pPr>
    </w:p>
    <w:p w14:paraId="5A9B09C7" w14:textId="2981D905" w:rsidR="0A1CDD37" w:rsidRDefault="0A1CDD37" w:rsidP="0A1CDD37">
      <w:pPr>
        <w:rPr>
          <w:rFonts w:ascii="Aptos" w:eastAsia="Aptos" w:hAnsi="Aptos" w:cs="Aptos"/>
          <w:color w:val="000000" w:themeColor="text1"/>
        </w:rPr>
      </w:pPr>
    </w:p>
    <w:p w14:paraId="47CE9057" w14:textId="1E92646F" w:rsidR="0A1CDD37" w:rsidRDefault="0A1CDD37" w:rsidP="0A1CDD37">
      <w:pPr>
        <w:rPr>
          <w:rFonts w:ascii="Aptos" w:eastAsia="Aptos" w:hAnsi="Aptos" w:cs="Aptos"/>
          <w:color w:val="000000" w:themeColor="text1"/>
        </w:rPr>
      </w:pPr>
    </w:p>
    <w:p w14:paraId="23F58F5D" w14:textId="6EE737FF" w:rsidR="0A1CDD37" w:rsidRDefault="0A1CDD37" w:rsidP="0A1CDD37">
      <w:pPr>
        <w:rPr>
          <w:rFonts w:ascii="Aptos" w:eastAsia="Aptos" w:hAnsi="Aptos" w:cs="Aptos"/>
          <w:color w:val="000000" w:themeColor="text1"/>
        </w:rPr>
      </w:pPr>
    </w:p>
    <w:p w14:paraId="392451C6" w14:textId="558EA938" w:rsidR="0A1CDD37" w:rsidRDefault="0A1CDD37" w:rsidP="0A1CDD37">
      <w:pPr>
        <w:rPr>
          <w:rFonts w:ascii="Aptos" w:eastAsia="Aptos" w:hAnsi="Aptos" w:cs="Aptos"/>
          <w:color w:val="000000" w:themeColor="text1"/>
        </w:rPr>
      </w:pPr>
    </w:p>
    <w:p w14:paraId="362AB0ED" w14:textId="53677F55" w:rsidR="0A1CDD37" w:rsidRDefault="0A1CDD37" w:rsidP="0A1CDD37">
      <w:pPr>
        <w:rPr>
          <w:rFonts w:ascii="Aptos" w:eastAsia="Aptos" w:hAnsi="Aptos" w:cs="Aptos"/>
          <w:color w:val="000000" w:themeColor="text1"/>
        </w:rPr>
      </w:pPr>
    </w:p>
    <w:p w14:paraId="6300F59C" w14:textId="05430F32" w:rsidR="0A1CDD37" w:rsidRDefault="0A1CDD37" w:rsidP="0A1CDD37">
      <w:pPr>
        <w:rPr>
          <w:rFonts w:ascii="Aptos" w:eastAsia="Aptos" w:hAnsi="Aptos" w:cs="Aptos"/>
          <w:color w:val="000000" w:themeColor="text1"/>
        </w:rPr>
      </w:pPr>
    </w:p>
    <w:p w14:paraId="2C59ECF7" w14:textId="181B7EE7" w:rsidR="0A1CDD37" w:rsidRDefault="0A1CDD37" w:rsidP="0A1CDD37">
      <w:pPr>
        <w:rPr>
          <w:rFonts w:ascii="Aptos" w:eastAsia="Aptos" w:hAnsi="Aptos" w:cs="Aptos"/>
          <w:color w:val="000000" w:themeColor="text1"/>
        </w:rPr>
      </w:pPr>
    </w:p>
    <w:p w14:paraId="7E647E9D" w14:textId="0489607C" w:rsidR="3BAF49FC" w:rsidRDefault="3BAF49FC" w:rsidP="0A1CDD37">
      <w:pPr>
        <w:spacing w:line="257" w:lineRule="auto"/>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t xml:space="preserve">On the weekends my uncle and I go into the kitchen and whip up some goods. On today's newspaper I'm going to tell you how to make seafood pasta </w:t>
      </w:r>
    </w:p>
    <w:p w14:paraId="5233EDB2" w14:textId="249F50BF" w:rsidR="3BAF49FC" w:rsidRDefault="3BAF49FC" w:rsidP="0A1CDD37">
      <w:pPr>
        <w:pStyle w:val="ListParagraph"/>
        <w:numPr>
          <w:ilvl w:val="0"/>
          <w:numId w:val="24"/>
        </w:numPr>
        <w:rPr>
          <w:rFonts w:ascii="Aptos" w:eastAsia="Aptos" w:hAnsi="Aptos" w:cs="Aptos"/>
          <w:color w:val="000000" w:themeColor="text1"/>
        </w:rPr>
      </w:pPr>
      <w:r w:rsidRPr="0A1CDD37">
        <w:rPr>
          <w:rFonts w:ascii="Aptos" w:eastAsia="Aptos" w:hAnsi="Aptos" w:cs="Aptos"/>
          <w:color w:val="000000" w:themeColor="text1"/>
        </w:rPr>
        <w:t xml:space="preserve">Big pot </w:t>
      </w:r>
    </w:p>
    <w:p w14:paraId="4EF1572E" w14:textId="26F54012" w:rsidR="3BAF49FC" w:rsidRDefault="3BAF49FC" w:rsidP="0A1CDD37">
      <w:pPr>
        <w:pStyle w:val="ListParagraph"/>
        <w:numPr>
          <w:ilvl w:val="0"/>
          <w:numId w:val="24"/>
        </w:numPr>
        <w:rPr>
          <w:rFonts w:ascii="Aptos" w:eastAsia="Aptos" w:hAnsi="Aptos" w:cs="Aptos"/>
          <w:color w:val="000000" w:themeColor="text1"/>
        </w:rPr>
      </w:pPr>
      <w:r w:rsidRPr="0A1CDD37">
        <w:rPr>
          <w:rFonts w:ascii="Aptos" w:eastAsia="Aptos" w:hAnsi="Aptos" w:cs="Aptos"/>
          <w:color w:val="000000" w:themeColor="text1"/>
        </w:rPr>
        <w:t xml:space="preserve">Medum pot </w:t>
      </w:r>
    </w:p>
    <w:p w14:paraId="26C84F88" w14:textId="1A55B5F2" w:rsidR="3BAF49FC" w:rsidRDefault="3BAF49FC" w:rsidP="0A1CDD37">
      <w:pPr>
        <w:pStyle w:val="ListParagraph"/>
        <w:numPr>
          <w:ilvl w:val="0"/>
          <w:numId w:val="24"/>
        </w:numPr>
        <w:rPr>
          <w:rFonts w:ascii="Aptos" w:eastAsia="Aptos" w:hAnsi="Aptos" w:cs="Aptos"/>
          <w:color w:val="000000" w:themeColor="text1"/>
        </w:rPr>
      </w:pPr>
      <w:r w:rsidRPr="0A1CDD37">
        <w:rPr>
          <w:rFonts w:ascii="Aptos" w:eastAsia="Aptos" w:hAnsi="Aptos" w:cs="Aptos"/>
          <w:color w:val="000000" w:themeColor="text1"/>
        </w:rPr>
        <w:t xml:space="preserve">Lobster (dead/alive) </w:t>
      </w:r>
    </w:p>
    <w:p w14:paraId="47D1DB2B" w14:textId="06BE7136" w:rsidR="3BAF49FC" w:rsidRDefault="3BAF49FC" w:rsidP="0A1CDD37">
      <w:pPr>
        <w:pStyle w:val="ListParagraph"/>
        <w:numPr>
          <w:ilvl w:val="0"/>
          <w:numId w:val="24"/>
        </w:numPr>
        <w:rPr>
          <w:rFonts w:ascii="Aptos" w:eastAsia="Aptos" w:hAnsi="Aptos" w:cs="Aptos"/>
          <w:color w:val="000000" w:themeColor="text1"/>
        </w:rPr>
      </w:pPr>
      <w:r w:rsidRPr="0A1CDD37">
        <w:rPr>
          <w:rFonts w:ascii="Aptos" w:eastAsia="Aptos" w:hAnsi="Aptos" w:cs="Aptos"/>
          <w:color w:val="000000" w:themeColor="text1"/>
        </w:rPr>
        <w:t>Garlic powder</w:t>
      </w:r>
    </w:p>
    <w:p w14:paraId="4753A19D" w14:textId="26A304F1" w:rsidR="3BAF49FC" w:rsidRDefault="3BAF49FC" w:rsidP="0A1CDD37">
      <w:pPr>
        <w:pStyle w:val="ListParagraph"/>
        <w:numPr>
          <w:ilvl w:val="0"/>
          <w:numId w:val="24"/>
        </w:numPr>
        <w:rPr>
          <w:rFonts w:ascii="Aptos" w:eastAsia="Aptos" w:hAnsi="Aptos" w:cs="Aptos"/>
          <w:color w:val="000000" w:themeColor="text1"/>
        </w:rPr>
      </w:pPr>
      <w:r w:rsidRPr="0A1CDD37">
        <w:rPr>
          <w:rFonts w:ascii="Aptos" w:eastAsia="Aptos" w:hAnsi="Aptos" w:cs="Aptos"/>
          <w:color w:val="000000" w:themeColor="text1"/>
        </w:rPr>
        <w:t>Onion powder</w:t>
      </w:r>
    </w:p>
    <w:p w14:paraId="720EBE42" w14:textId="5D8DF004" w:rsidR="3BAF49FC" w:rsidRDefault="3BAF49FC" w:rsidP="0A1CDD37">
      <w:pPr>
        <w:pStyle w:val="ListParagraph"/>
        <w:numPr>
          <w:ilvl w:val="0"/>
          <w:numId w:val="24"/>
        </w:numPr>
        <w:rPr>
          <w:rFonts w:ascii="Aptos" w:eastAsia="Aptos" w:hAnsi="Aptos" w:cs="Aptos"/>
          <w:color w:val="000000" w:themeColor="text1"/>
        </w:rPr>
      </w:pPr>
      <w:r w:rsidRPr="0A1CDD37">
        <w:rPr>
          <w:rFonts w:ascii="Aptos" w:eastAsia="Aptos" w:hAnsi="Aptos" w:cs="Aptos"/>
          <w:color w:val="000000" w:themeColor="text1"/>
        </w:rPr>
        <w:lastRenderedPageBreak/>
        <w:t>Sea salt (seasoning)</w:t>
      </w:r>
    </w:p>
    <w:p w14:paraId="0CB9B2CD" w14:textId="6DF5C345" w:rsidR="3BAF49FC" w:rsidRDefault="3BAF49FC" w:rsidP="0A1CDD37">
      <w:pPr>
        <w:pStyle w:val="ListParagraph"/>
        <w:numPr>
          <w:ilvl w:val="0"/>
          <w:numId w:val="24"/>
        </w:numPr>
        <w:rPr>
          <w:rFonts w:ascii="Aptos" w:eastAsia="Aptos" w:hAnsi="Aptos" w:cs="Aptos"/>
          <w:color w:val="000000" w:themeColor="text1"/>
        </w:rPr>
      </w:pPr>
      <w:r w:rsidRPr="0A1CDD37">
        <w:rPr>
          <w:rFonts w:ascii="Aptos" w:eastAsia="Aptos" w:hAnsi="Aptos" w:cs="Aptos"/>
          <w:color w:val="000000" w:themeColor="text1"/>
        </w:rPr>
        <w:t xml:space="preserve"> Obay (seasoning)</w:t>
      </w:r>
    </w:p>
    <w:p w14:paraId="7E3D6D4B" w14:textId="4A93C1E4" w:rsidR="3BAF49FC" w:rsidRDefault="3BAF49FC" w:rsidP="0A1CDD37">
      <w:pPr>
        <w:pStyle w:val="ListParagraph"/>
        <w:numPr>
          <w:ilvl w:val="0"/>
          <w:numId w:val="24"/>
        </w:numPr>
        <w:rPr>
          <w:rFonts w:ascii="Aptos" w:eastAsia="Aptos" w:hAnsi="Aptos" w:cs="Aptos"/>
          <w:color w:val="000000" w:themeColor="text1"/>
        </w:rPr>
      </w:pPr>
      <w:r w:rsidRPr="0A1CDD37">
        <w:rPr>
          <w:rFonts w:ascii="Aptos" w:eastAsia="Aptos" w:hAnsi="Aptos" w:cs="Aptos"/>
          <w:color w:val="000000" w:themeColor="text1"/>
        </w:rPr>
        <w:t xml:space="preserve">Garlic (regular) </w:t>
      </w:r>
    </w:p>
    <w:p w14:paraId="60B138E4" w14:textId="4DEE94BF" w:rsidR="3BAF49FC" w:rsidRDefault="3BAF49FC" w:rsidP="0A1CDD37">
      <w:pPr>
        <w:pStyle w:val="ListParagraph"/>
        <w:numPr>
          <w:ilvl w:val="0"/>
          <w:numId w:val="24"/>
        </w:numPr>
        <w:rPr>
          <w:rFonts w:ascii="Aptos" w:eastAsia="Aptos" w:hAnsi="Aptos" w:cs="Aptos"/>
          <w:color w:val="000000" w:themeColor="text1"/>
        </w:rPr>
      </w:pPr>
      <w:r w:rsidRPr="0A1CDD37">
        <w:rPr>
          <w:rFonts w:ascii="Aptos" w:eastAsia="Aptos" w:hAnsi="Aptos" w:cs="Aptos"/>
          <w:color w:val="000000" w:themeColor="text1"/>
        </w:rPr>
        <w:t>Noodles (1 or 2 packs)</w:t>
      </w:r>
    </w:p>
    <w:p w14:paraId="166B3074" w14:textId="661EDE30" w:rsidR="3BAF49FC" w:rsidRDefault="3BAF49FC" w:rsidP="0A1CDD37">
      <w:pPr>
        <w:pStyle w:val="ListParagraph"/>
        <w:numPr>
          <w:ilvl w:val="0"/>
          <w:numId w:val="24"/>
        </w:numPr>
        <w:rPr>
          <w:rFonts w:ascii="Aptos" w:eastAsia="Aptos" w:hAnsi="Aptos" w:cs="Aptos"/>
          <w:color w:val="000000" w:themeColor="text1"/>
        </w:rPr>
      </w:pPr>
      <w:r w:rsidRPr="0A1CDD37">
        <w:rPr>
          <w:rFonts w:ascii="Aptos" w:eastAsia="Aptos" w:hAnsi="Aptos" w:cs="Aptos"/>
          <w:color w:val="000000" w:themeColor="text1"/>
        </w:rPr>
        <w:t xml:space="preserve">Pepper flakes </w:t>
      </w:r>
    </w:p>
    <w:p w14:paraId="1C6D5A5E" w14:textId="569DEB15" w:rsidR="3BAF49FC" w:rsidRDefault="3BAF49FC" w:rsidP="0A1CDD37">
      <w:pPr>
        <w:pStyle w:val="ListParagraph"/>
        <w:numPr>
          <w:ilvl w:val="0"/>
          <w:numId w:val="24"/>
        </w:numPr>
        <w:rPr>
          <w:rFonts w:ascii="Aptos" w:eastAsia="Aptos" w:hAnsi="Aptos" w:cs="Aptos"/>
          <w:color w:val="000000" w:themeColor="text1"/>
        </w:rPr>
      </w:pPr>
      <w:r w:rsidRPr="0A1CDD37">
        <w:rPr>
          <w:rFonts w:ascii="Aptos" w:eastAsia="Aptos" w:hAnsi="Aptos" w:cs="Aptos"/>
          <w:color w:val="000000" w:themeColor="text1"/>
        </w:rPr>
        <w:t xml:space="preserve">Black pepper </w:t>
      </w:r>
    </w:p>
    <w:p w14:paraId="7166D3F6" w14:textId="439B1276" w:rsidR="3BAF49FC" w:rsidRDefault="3BAF49FC" w:rsidP="0A1CDD37">
      <w:pPr>
        <w:pStyle w:val="ListParagraph"/>
        <w:numPr>
          <w:ilvl w:val="0"/>
          <w:numId w:val="24"/>
        </w:numPr>
        <w:rPr>
          <w:rFonts w:ascii="Aptos" w:eastAsia="Aptos" w:hAnsi="Aptos" w:cs="Aptos"/>
          <w:color w:val="000000" w:themeColor="text1"/>
        </w:rPr>
      </w:pPr>
      <w:r w:rsidRPr="0A1CDD37">
        <w:rPr>
          <w:rFonts w:ascii="Aptos" w:eastAsia="Aptos" w:hAnsi="Aptos" w:cs="Aptos"/>
          <w:color w:val="000000" w:themeColor="text1"/>
        </w:rPr>
        <w:t xml:space="preserve">Shrimp </w:t>
      </w:r>
    </w:p>
    <w:p w14:paraId="1DC08898" w14:textId="50F5C14D" w:rsidR="3BAF49FC" w:rsidRDefault="3BAF49FC" w:rsidP="0A1CDD37">
      <w:pPr>
        <w:pStyle w:val="ListParagraph"/>
        <w:numPr>
          <w:ilvl w:val="0"/>
          <w:numId w:val="24"/>
        </w:numPr>
        <w:rPr>
          <w:rFonts w:ascii="Aptos" w:eastAsia="Aptos" w:hAnsi="Aptos" w:cs="Aptos"/>
          <w:color w:val="000000" w:themeColor="text1"/>
        </w:rPr>
      </w:pPr>
      <w:r w:rsidRPr="0A1CDD37">
        <w:rPr>
          <w:rFonts w:ascii="Aptos" w:eastAsia="Aptos" w:hAnsi="Aptos" w:cs="Aptos"/>
          <w:color w:val="000000" w:themeColor="text1"/>
        </w:rPr>
        <w:t xml:space="preserve">Scallops </w:t>
      </w:r>
    </w:p>
    <w:p w14:paraId="1F2099C9" w14:textId="48109A31" w:rsidR="3BAF49FC" w:rsidRDefault="3BAF49FC" w:rsidP="0A1CDD37">
      <w:pPr>
        <w:pStyle w:val="ListParagraph"/>
        <w:numPr>
          <w:ilvl w:val="0"/>
          <w:numId w:val="24"/>
        </w:numPr>
        <w:rPr>
          <w:rFonts w:ascii="Aptos" w:eastAsia="Aptos" w:hAnsi="Aptos" w:cs="Aptos"/>
          <w:color w:val="000000" w:themeColor="text1"/>
        </w:rPr>
      </w:pPr>
      <w:r w:rsidRPr="0A1CDD37">
        <w:rPr>
          <w:rFonts w:ascii="Aptos" w:eastAsia="Aptos" w:hAnsi="Aptos" w:cs="Aptos"/>
          <w:color w:val="000000" w:themeColor="text1"/>
        </w:rPr>
        <w:t>Muscles (sea food)</w:t>
      </w:r>
    </w:p>
    <w:p w14:paraId="3B6CEF84" w14:textId="3A1DD37D" w:rsidR="3BAF49FC" w:rsidRDefault="3BAF49FC" w:rsidP="0A1CDD37">
      <w:pPr>
        <w:pStyle w:val="ListParagraph"/>
        <w:numPr>
          <w:ilvl w:val="0"/>
          <w:numId w:val="24"/>
        </w:numPr>
        <w:rPr>
          <w:rFonts w:ascii="Aptos" w:eastAsia="Aptos" w:hAnsi="Aptos" w:cs="Aptos"/>
          <w:color w:val="000000" w:themeColor="text1"/>
        </w:rPr>
      </w:pPr>
      <w:r w:rsidRPr="0A1CDD37">
        <w:rPr>
          <w:rFonts w:ascii="Aptos" w:eastAsia="Aptos" w:hAnsi="Aptos" w:cs="Aptos"/>
          <w:color w:val="000000" w:themeColor="text1"/>
        </w:rPr>
        <w:t>Prego (homestyle alfredo)</w:t>
      </w:r>
    </w:p>
    <w:p w14:paraId="13F658B0" w14:textId="267214C9"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 xml:space="preserve">First add water to pot then add all seasonings only a little bit of pepper flakes and black pepper then turn stove to high then add water to medium pot turn stove to high then add noodles now crack open Loster if you have alive Loster boil it then crack open so crack tail of body and take meat out tail take doo </w:t>
      </w:r>
      <w:proofErr w:type="spellStart"/>
      <w:r w:rsidRPr="0A1CDD37">
        <w:rPr>
          <w:rFonts w:ascii="Aptos" w:eastAsia="Aptos" w:hAnsi="Aptos" w:cs="Aptos"/>
          <w:color w:val="000000" w:themeColor="text1"/>
        </w:rPr>
        <w:t>doo</w:t>
      </w:r>
      <w:proofErr w:type="spellEnd"/>
      <w:r w:rsidRPr="0A1CDD37">
        <w:rPr>
          <w:rFonts w:ascii="Aptos" w:eastAsia="Aptos" w:hAnsi="Aptos" w:cs="Aptos"/>
          <w:color w:val="000000" w:themeColor="text1"/>
        </w:rPr>
        <w:t xml:space="preserve"> out of tail then add in pot and pot without noodles. Then add Prego </w:t>
      </w:r>
      <w:proofErr w:type="gramStart"/>
      <w:r w:rsidRPr="0A1CDD37">
        <w:rPr>
          <w:rFonts w:ascii="Aptos" w:eastAsia="Aptos" w:hAnsi="Aptos" w:cs="Aptos"/>
          <w:color w:val="000000" w:themeColor="text1"/>
        </w:rPr>
        <w:t>sauce</w:t>
      </w:r>
      <w:proofErr w:type="gramEnd"/>
    </w:p>
    <w:p w14:paraId="0AEEA428" w14:textId="7008DA7C" w:rsidR="0A1CDD37" w:rsidRDefault="0A1CDD37" w:rsidP="0A1CDD37">
      <w:pPr>
        <w:rPr>
          <w:rFonts w:ascii="Aptos" w:eastAsia="Aptos" w:hAnsi="Aptos" w:cs="Aptos"/>
          <w:color w:val="000000" w:themeColor="text1"/>
        </w:rPr>
      </w:pPr>
    </w:p>
    <w:p w14:paraId="549F03B0" w14:textId="668E51E7"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 xml:space="preserve">Candence </w:t>
      </w:r>
      <w:proofErr w:type="spellStart"/>
      <w:r w:rsidRPr="0A1CDD37">
        <w:rPr>
          <w:rFonts w:ascii="Aptos" w:eastAsia="Aptos" w:hAnsi="Aptos" w:cs="Aptos"/>
          <w:color w:val="000000" w:themeColor="text1"/>
        </w:rPr>
        <w:t>Shiray</w:t>
      </w:r>
      <w:proofErr w:type="spellEnd"/>
    </w:p>
    <w:p w14:paraId="3B9F1DF3" w14:textId="5D6840FD" w:rsidR="3BAF49FC" w:rsidRDefault="3BAF49FC" w:rsidP="0A1CDD37">
      <w:pPr>
        <w:rPr>
          <w:rFonts w:ascii="Aptos" w:eastAsia="Aptos" w:hAnsi="Aptos" w:cs="Aptos"/>
          <w:color w:val="000000" w:themeColor="text1"/>
          <w:sz w:val="32"/>
          <w:szCs w:val="32"/>
        </w:rPr>
      </w:pPr>
      <w:r w:rsidRPr="0A1CDD37">
        <w:rPr>
          <w:rFonts w:ascii="Aptos" w:eastAsia="Aptos" w:hAnsi="Aptos" w:cs="Aptos"/>
          <w:color w:val="000000" w:themeColor="text1"/>
          <w:sz w:val="32"/>
          <w:szCs w:val="32"/>
        </w:rPr>
        <w:t xml:space="preserve"> Something that interests me is my dog. My dog Charily is about 1 year old, and he loves to be cuddled by me or my older brother. He loves it when we call him a good boy. When I let him outside before I go to school, I give him 1 scoop of food in his slow feeder bowl because sometimes, he has stomach problems. On the weekends play with him, and he has zoomies 24/7. Sometimes we even have races, and he always wins! I think he is part cheetah. Charily is half lab and half Chihuahua. When I go in the kitchen and go in the cabinet where his treats are he immediately sits down and gives me puppy eyes and wags his tail.  </w:t>
      </w:r>
    </w:p>
    <w:p w14:paraId="67A1A48D" w14:textId="579EE3F1" w:rsidR="0A1CDD37" w:rsidRDefault="0A1CDD37" w:rsidP="0A1CDD37">
      <w:pPr>
        <w:rPr>
          <w:rFonts w:ascii="Aptos" w:eastAsia="Aptos" w:hAnsi="Aptos" w:cs="Aptos"/>
          <w:color w:val="000000" w:themeColor="text1"/>
        </w:rPr>
      </w:pPr>
    </w:p>
    <w:p w14:paraId="0CD2E531" w14:textId="7BBBE40D" w:rsidR="0A1CDD37" w:rsidRDefault="0A1CDD37" w:rsidP="0A1CDD37">
      <w:pPr>
        <w:rPr>
          <w:rFonts w:ascii="Aptos" w:eastAsia="Aptos" w:hAnsi="Aptos" w:cs="Aptos"/>
          <w:color w:val="000000" w:themeColor="text1"/>
        </w:rPr>
      </w:pPr>
    </w:p>
    <w:p w14:paraId="0C59D418" w14:textId="1634EE0C" w:rsidR="0A1CDD37" w:rsidRDefault="0A1CDD37" w:rsidP="0A1CDD37">
      <w:pPr>
        <w:rPr>
          <w:rFonts w:ascii="Aptos" w:eastAsia="Aptos" w:hAnsi="Aptos" w:cs="Aptos"/>
          <w:color w:val="000000" w:themeColor="text1"/>
        </w:rPr>
      </w:pPr>
    </w:p>
    <w:p w14:paraId="4C51D1C2" w14:textId="68A44D66" w:rsidR="0A1CDD37" w:rsidRDefault="0A1CDD37" w:rsidP="0A1CDD37">
      <w:pPr>
        <w:rPr>
          <w:rFonts w:ascii="Aptos" w:eastAsia="Aptos" w:hAnsi="Aptos" w:cs="Aptos"/>
          <w:color w:val="000000" w:themeColor="text1"/>
        </w:rPr>
      </w:pPr>
    </w:p>
    <w:p w14:paraId="71D12DC0" w14:textId="20936DA1" w:rsidR="0A1CDD37" w:rsidRDefault="0A1CDD37" w:rsidP="0A1CDD37">
      <w:pPr>
        <w:rPr>
          <w:rFonts w:ascii="Aptos" w:eastAsia="Aptos" w:hAnsi="Aptos" w:cs="Aptos"/>
          <w:color w:val="000000" w:themeColor="text1"/>
        </w:rPr>
      </w:pPr>
    </w:p>
    <w:p w14:paraId="090D7D08" w14:textId="1A50BCA5" w:rsidR="0A1CDD37" w:rsidRDefault="0A1CDD37" w:rsidP="0A1CDD37">
      <w:pPr>
        <w:rPr>
          <w:rFonts w:ascii="Aptos" w:eastAsia="Aptos" w:hAnsi="Aptos" w:cs="Aptos"/>
          <w:color w:val="000000" w:themeColor="text1"/>
        </w:rPr>
      </w:pPr>
    </w:p>
    <w:p w14:paraId="1636BE0D" w14:textId="6E75A030" w:rsidR="0A1CDD37" w:rsidRDefault="0A1CDD37" w:rsidP="0A1CDD37">
      <w:pPr>
        <w:rPr>
          <w:rFonts w:ascii="Aptos" w:eastAsia="Aptos" w:hAnsi="Aptos" w:cs="Aptos"/>
          <w:color w:val="000000" w:themeColor="text1"/>
        </w:rPr>
      </w:pPr>
    </w:p>
    <w:p w14:paraId="4C719EA0" w14:textId="4FD9699A" w:rsidR="0A1CDD37" w:rsidRDefault="0A1CDD37" w:rsidP="0A1CDD37">
      <w:pPr>
        <w:rPr>
          <w:rFonts w:ascii="Aptos" w:eastAsia="Aptos" w:hAnsi="Aptos" w:cs="Aptos"/>
          <w:color w:val="000000" w:themeColor="text1"/>
        </w:rPr>
      </w:pPr>
    </w:p>
    <w:p w14:paraId="3CE6EC06" w14:textId="287E58D9" w:rsidR="0A1CDD37" w:rsidRDefault="0A1CDD37" w:rsidP="0A1CDD37">
      <w:pPr>
        <w:rPr>
          <w:rFonts w:ascii="Aptos" w:eastAsia="Aptos" w:hAnsi="Aptos" w:cs="Aptos"/>
          <w:color w:val="000000" w:themeColor="text1"/>
        </w:rPr>
      </w:pPr>
    </w:p>
    <w:p w14:paraId="1AA8208B" w14:textId="16602D61" w:rsidR="0A1CDD37" w:rsidRDefault="0A1CDD37" w:rsidP="0A1CDD37">
      <w:pPr>
        <w:rPr>
          <w:rFonts w:ascii="Aptos" w:eastAsia="Aptos" w:hAnsi="Aptos" w:cs="Aptos"/>
          <w:color w:val="000000" w:themeColor="text1"/>
        </w:rPr>
      </w:pPr>
    </w:p>
    <w:p w14:paraId="6DFB7EB7" w14:textId="2E53D516" w:rsidR="0A1CDD37" w:rsidRDefault="0A1CDD37" w:rsidP="0A1CDD37">
      <w:pPr>
        <w:rPr>
          <w:rFonts w:ascii="Aptos" w:eastAsia="Aptos" w:hAnsi="Aptos" w:cs="Aptos"/>
          <w:color w:val="000000" w:themeColor="text1"/>
        </w:rPr>
      </w:pPr>
    </w:p>
    <w:p w14:paraId="6CC9559F" w14:textId="0CB7C905" w:rsidR="0A1CDD37" w:rsidRDefault="0A1CDD37" w:rsidP="0A1CDD37">
      <w:pPr>
        <w:rPr>
          <w:rFonts w:ascii="Aptos" w:eastAsia="Aptos" w:hAnsi="Aptos" w:cs="Aptos"/>
          <w:color w:val="000000" w:themeColor="text1"/>
        </w:rPr>
      </w:pPr>
    </w:p>
    <w:p w14:paraId="7FADA1F6" w14:textId="14DABBF6" w:rsidR="0A1CDD37" w:rsidRDefault="0A1CDD37" w:rsidP="0A1CDD37">
      <w:pPr>
        <w:rPr>
          <w:rFonts w:ascii="Aptos" w:eastAsia="Aptos" w:hAnsi="Aptos" w:cs="Aptos"/>
          <w:color w:val="000000" w:themeColor="text1"/>
        </w:rPr>
      </w:pPr>
    </w:p>
    <w:p w14:paraId="37085D62" w14:textId="2EBBBB64" w:rsidR="0A1CDD37" w:rsidRDefault="0A1CDD37" w:rsidP="0A1CDD37">
      <w:pPr>
        <w:rPr>
          <w:rFonts w:ascii="Aptos" w:eastAsia="Aptos" w:hAnsi="Aptos" w:cs="Aptos"/>
          <w:color w:val="000000" w:themeColor="text1"/>
        </w:rPr>
      </w:pPr>
    </w:p>
    <w:p w14:paraId="39076432" w14:textId="2250E302" w:rsidR="0A1CDD37" w:rsidRDefault="0A1CDD37" w:rsidP="0A1CDD37">
      <w:pPr>
        <w:rPr>
          <w:rFonts w:ascii="Aptos" w:eastAsia="Aptos" w:hAnsi="Aptos" w:cs="Aptos"/>
          <w:color w:val="000000" w:themeColor="text1"/>
        </w:rPr>
      </w:pPr>
    </w:p>
    <w:p w14:paraId="60B08361" w14:textId="24D5724B" w:rsidR="0A1CDD37" w:rsidRDefault="0A1CDD37" w:rsidP="0A1CDD37">
      <w:pPr>
        <w:rPr>
          <w:rFonts w:ascii="Aptos" w:eastAsia="Aptos" w:hAnsi="Aptos" w:cs="Aptos"/>
          <w:color w:val="000000" w:themeColor="text1"/>
        </w:rPr>
      </w:pPr>
    </w:p>
    <w:p w14:paraId="7E99C2DE" w14:textId="584FC955" w:rsidR="0A1CDD37" w:rsidRDefault="0A1CDD37" w:rsidP="0A1CDD37">
      <w:pPr>
        <w:rPr>
          <w:rFonts w:ascii="Aptos" w:eastAsia="Aptos" w:hAnsi="Aptos" w:cs="Aptos"/>
          <w:color w:val="000000" w:themeColor="text1"/>
        </w:rPr>
      </w:pPr>
    </w:p>
    <w:p w14:paraId="09E6146F" w14:textId="2B00C52B" w:rsidR="0A1CDD37" w:rsidRDefault="0A1CDD37" w:rsidP="0A1CDD37">
      <w:pPr>
        <w:rPr>
          <w:rFonts w:ascii="Aptos" w:eastAsia="Aptos" w:hAnsi="Aptos" w:cs="Aptos"/>
          <w:color w:val="000000" w:themeColor="text1"/>
        </w:rPr>
      </w:pPr>
    </w:p>
    <w:p w14:paraId="72967F86" w14:textId="28D8161F" w:rsidR="0A1CDD37" w:rsidRDefault="0A1CDD37" w:rsidP="0A1CDD37">
      <w:pPr>
        <w:rPr>
          <w:rFonts w:ascii="Aptos" w:eastAsia="Aptos" w:hAnsi="Aptos" w:cs="Aptos"/>
          <w:color w:val="000000" w:themeColor="text1"/>
        </w:rPr>
      </w:pPr>
    </w:p>
    <w:p w14:paraId="2443133D" w14:textId="2C9DDEDE" w:rsidR="0A1CDD37" w:rsidRDefault="0A1CDD37" w:rsidP="0A1CDD37">
      <w:pPr>
        <w:rPr>
          <w:rFonts w:ascii="Aptos" w:eastAsia="Aptos" w:hAnsi="Aptos" w:cs="Aptos"/>
          <w:color w:val="000000" w:themeColor="text1"/>
        </w:rPr>
      </w:pPr>
    </w:p>
    <w:p w14:paraId="1CEC9C80" w14:textId="1372ADE1" w:rsidR="0A1CDD37" w:rsidRDefault="0A1CDD37" w:rsidP="0A1CDD37">
      <w:pPr>
        <w:rPr>
          <w:rFonts w:ascii="Aptos" w:eastAsia="Aptos" w:hAnsi="Aptos" w:cs="Aptos"/>
          <w:color w:val="000000" w:themeColor="text1"/>
        </w:rPr>
      </w:pPr>
    </w:p>
    <w:p w14:paraId="3917DBC9" w14:textId="7FA8035B" w:rsidR="0A1CDD37" w:rsidRDefault="0A1CDD37" w:rsidP="0A1CDD37">
      <w:pPr>
        <w:rPr>
          <w:rFonts w:ascii="Aptos" w:eastAsia="Aptos" w:hAnsi="Aptos" w:cs="Aptos"/>
          <w:color w:val="000000" w:themeColor="text1"/>
        </w:rPr>
      </w:pPr>
    </w:p>
    <w:p w14:paraId="359702E3" w14:textId="37BDAFAA"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Thienan Tran</w:t>
      </w:r>
    </w:p>
    <w:p w14:paraId="15403F15" w14:textId="6250A043" w:rsidR="0A1CDD37" w:rsidRDefault="0A1CDD37" w:rsidP="0A1CDD37">
      <w:pPr>
        <w:rPr>
          <w:rFonts w:ascii="Aptos" w:eastAsia="Aptos" w:hAnsi="Aptos" w:cs="Aptos"/>
          <w:color w:val="000000" w:themeColor="text1"/>
        </w:rPr>
      </w:pPr>
    </w:p>
    <w:p w14:paraId="1EC1FADF" w14:textId="44A6B5D8" w:rsidR="0A1CDD37" w:rsidRDefault="0A1CDD37" w:rsidP="0A1CDD37">
      <w:pPr>
        <w:rPr>
          <w:rFonts w:ascii="Aptos" w:eastAsia="Aptos" w:hAnsi="Aptos" w:cs="Aptos"/>
          <w:color w:val="000000" w:themeColor="text1"/>
        </w:rPr>
      </w:pPr>
    </w:p>
    <w:p w14:paraId="729A86ED" w14:textId="7A74B919" w:rsidR="3BAF49FC" w:rsidRDefault="3BAF49FC" w:rsidP="0A1CDD37">
      <w:pPr>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t>I have been playing the (now platform) “Roblox” and I have experienced pretty much everything it has to offer from an old sky block game heavily inspired by Minecraft to soul sucking quests and items (literally and metaphorically) and a highly fast paced game that requires you to get some thinking and not some point and click type I think I can give “Roblox” a truly unbiased and true review Roblox is going to be rated from 1-10 on three main scales. recommendation the games and the player base</w:t>
      </w:r>
    </w:p>
    <w:p w14:paraId="500B282A" w14:textId="41712540" w:rsidR="3BAF49FC" w:rsidRDefault="3BAF49FC" w:rsidP="0A1CDD37">
      <w:pPr>
        <w:ind w:left="1440" w:firstLine="720"/>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lastRenderedPageBreak/>
        <w:t>MY EXPERIENCE WITH THE RECOMENDATION (3/10)</w:t>
      </w:r>
    </w:p>
    <w:p w14:paraId="625655E3" w14:textId="7F424049" w:rsidR="3BAF49FC" w:rsidRDefault="3BAF49FC" w:rsidP="0A1CDD37">
      <w:pPr>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t xml:space="preserve">For how big the website is most of the recommendation are HORRIBLE and well if over 3 years of experience can't tell a massive platform (and maybe even video game engine if you count “Roblox studios”) that I like Player vs Player and Player vs Environment games that are playable by my devices then I do not know what would and I mostly play PVP and PVE games so that's why I rate it so bad. And to add on why the recommendation are horrible, most of the time they recommend games I've already played or games </w:t>
      </w:r>
      <w:proofErr w:type="spellStart"/>
      <w:r w:rsidRPr="0A1CDD37">
        <w:rPr>
          <w:rFonts w:ascii="Calibri" w:eastAsia="Calibri" w:hAnsi="Calibri" w:cs="Calibri"/>
          <w:color w:val="000000" w:themeColor="text1"/>
          <w:sz w:val="22"/>
          <w:szCs w:val="22"/>
        </w:rPr>
        <w:t>i</w:t>
      </w:r>
      <w:proofErr w:type="spellEnd"/>
      <w:r w:rsidRPr="0A1CDD37">
        <w:rPr>
          <w:rFonts w:ascii="Calibri" w:eastAsia="Calibri" w:hAnsi="Calibri" w:cs="Calibri"/>
          <w:color w:val="000000" w:themeColor="text1"/>
          <w:sz w:val="22"/>
          <w:szCs w:val="22"/>
        </w:rPr>
        <w:t xml:space="preserve"> can't play and for the small </w:t>
      </w:r>
      <w:proofErr w:type="gramStart"/>
      <w:r w:rsidRPr="0A1CDD37">
        <w:rPr>
          <w:rFonts w:ascii="Calibri" w:eastAsia="Calibri" w:hAnsi="Calibri" w:cs="Calibri"/>
          <w:color w:val="000000" w:themeColor="text1"/>
          <w:sz w:val="22"/>
          <w:szCs w:val="22"/>
        </w:rPr>
        <w:t>amount</w:t>
      </w:r>
      <w:proofErr w:type="gramEnd"/>
      <w:r w:rsidRPr="0A1CDD37">
        <w:rPr>
          <w:rFonts w:ascii="Calibri" w:eastAsia="Calibri" w:hAnsi="Calibri" w:cs="Calibri"/>
          <w:color w:val="000000" w:themeColor="text1"/>
          <w:sz w:val="22"/>
          <w:szCs w:val="22"/>
        </w:rPr>
        <w:t xml:space="preserve"> of games that </w:t>
      </w:r>
      <w:proofErr w:type="spellStart"/>
      <w:r w:rsidRPr="0A1CDD37">
        <w:rPr>
          <w:rFonts w:ascii="Calibri" w:eastAsia="Calibri" w:hAnsi="Calibri" w:cs="Calibri"/>
          <w:color w:val="000000" w:themeColor="text1"/>
          <w:sz w:val="22"/>
          <w:szCs w:val="22"/>
        </w:rPr>
        <w:t>i</w:t>
      </w:r>
      <w:proofErr w:type="spellEnd"/>
      <w:r w:rsidRPr="0A1CDD37">
        <w:rPr>
          <w:rFonts w:ascii="Calibri" w:eastAsia="Calibri" w:hAnsi="Calibri" w:cs="Calibri"/>
          <w:color w:val="000000" w:themeColor="text1"/>
          <w:sz w:val="22"/>
          <w:szCs w:val="22"/>
        </w:rPr>
        <w:t xml:space="preserve"> didn't play already or couldn't play were just some games with gameplay loops with no variety no little secret new things which is really disappointing but let's go and see the games shall we? After all, maybe some games you can find are better than getting recommended.</w:t>
      </w:r>
    </w:p>
    <w:p w14:paraId="06B2D8B7" w14:textId="61C2F1A0" w:rsidR="3BAF49FC" w:rsidRDefault="3BAF49FC" w:rsidP="0A1CDD37">
      <w:pPr>
        <w:ind w:left="1440" w:firstLine="720"/>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t>MY EXPERIENCE WITH THE GAMES (8.5/10)</w:t>
      </w:r>
    </w:p>
    <w:p w14:paraId="32067FB2" w14:textId="13D0C67A" w:rsidR="3BAF49FC" w:rsidRDefault="3BAF49FC" w:rsidP="0A1CDD37">
      <w:pPr>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t>Well, you can see that the games I found are way better than recommended. You see, most games on the Roblox front page are hot garbage or filled with sweaty kids but I'll a little amount of</w:t>
      </w:r>
    </w:p>
    <w:p w14:paraId="1DC6B0AC" w14:textId="19E7335C" w:rsidR="0A1CDD37" w:rsidRDefault="0A1CDD37" w:rsidP="0A1CDD37">
      <w:pPr>
        <w:rPr>
          <w:rFonts w:ascii="Aptos" w:eastAsia="Aptos" w:hAnsi="Aptos" w:cs="Aptos"/>
          <w:color w:val="000000" w:themeColor="text1"/>
        </w:rPr>
      </w:pPr>
    </w:p>
    <w:p w14:paraId="0266A7FC" w14:textId="5469D6B7" w:rsidR="0A1CDD37" w:rsidRDefault="0A1CDD37" w:rsidP="0A1CDD37">
      <w:pPr>
        <w:rPr>
          <w:rFonts w:ascii="Aptos" w:eastAsia="Aptos" w:hAnsi="Aptos" w:cs="Aptos"/>
          <w:color w:val="000000" w:themeColor="text1"/>
        </w:rPr>
      </w:pPr>
    </w:p>
    <w:p w14:paraId="561AE83A" w14:textId="0D6AFE1A" w:rsidR="0A1CDD37" w:rsidRDefault="0A1CDD37" w:rsidP="0A1CDD37">
      <w:pPr>
        <w:rPr>
          <w:rFonts w:ascii="Aptos" w:eastAsia="Aptos" w:hAnsi="Aptos" w:cs="Aptos"/>
          <w:color w:val="000000" w:themeColor="text1"/>
        </w:rPr>
      </w:pPr>
    </w:p>
    <w:p w14:paraId="414AFF39" w14:textId="436E896B" w:rsidR="0A1CDD37" w:rsidRDefault="0A1CDD37" w:rsidP="0A1CDD37">
      <w:pPr>
        <w:rPr>
          <w:rFonts w:ascii="Aptos" w:eastAsia="Aptos" w:hAnsi="Aptos" w:cs="Aptos"/>
          <w:color w:val="000000" w:themeColor="text1"/>
        </w:rPr>
      </w:pPr>
    </w:p>
    <w:p w14:paraId="0C4812A6" w14:textId="50ACBB36" w:rsidR="0A1CDD37" w:rsidRDefault="0A1CDD37" w:rsidP="0A1CDD37">
      <w:pPr>
        <w:rPr>
          <w:rFonts w:ascii="Aptos" w:eastAsia="Aptos" w:hAnsi="Aptos" w:cs="Aptos"/>
          <w:color w:val="000000" w:themeColor="text1"/>
        </w:rPr>
      </w:pPr>
    </w:p>
    <w:p w14:paraId="0CBEF9C8" w14:textId="39AF8A08" w:rsidR="0A1CDD37" w:rsidRDefault="0A1CDD37" w:rsidP="0A1CDD37">
      <w:pPr>
        <w:rPr>
          <w:rFonts w:ascii="Aptos" w:eastAsia="Aptos" w:hAnsi="Aptos" w:cs="Aptos"/>
          <w:color w:val="000000" w:themeColor="text1"/>
        </w:rPr>
      </w:pPr>
    </w:p>
    <w:p w14:paraId="565D76FA" w14:textId="571674BD" w:rsidR="0A1CDD37" w:rsidRDefault="0A1CDD37" w:rsidP="0A1CDD37">
      <w:pPr>
        <w:rPr>
          <w:rFonts w:ascii="Aptos" w:eastAsia="Aptos" w:hAnsi="Aptos" w:cs="Aptos"/>
          <w:color w:val="000000" w:themeColor="text1"/>
        </w:rPr>
      </w:pPr>
    </w:p>
    <w:p w14:paraId="49C0B8E2" w14:textId="3A03C76E" w:rsidR="0A1CDD37" w:rsidRDefault="0A1CDD37" w:rsidP="0A1CDD37">
      <w:pPr>
        <w:rPr>
          <w:rFonts w:ascii="Aptos" w:eastAsia="Aptos" w:hAnsi="Aptos" w:cs="Aptos"/>
          <w:color w:val="000000" w:themeColor="text1"/>
        </w:rPr>
      </w:pPr>
    </w:p>
    <w:p w14:paraId="4E21DD26" w14:textId="2A8E70BE" w:rsidR="0A1CDD37" w:rsidRDefault="0A1CDD37" w:rsidP="0A1CDD37">
      <w:pPr>
        <w:rPr>
          <w:rFonts w:ascii="Aptos" w:eastAsia="Aptos" w:hAnsi="Aptos" w:cs="Aptos"/>
          <w:color w:val="000000" w:themeColor="text1"/>
        </w:rPr>
      </w:pPr>
    </w:p>
    <w:p w14:paraId="686C0005" w14:textId="41EE57B1" w:rsidR="0A1CDD37" w:rsidRDefault="0A1CDD37" w:rsidP="0A1CDD37">
      <w:pPr>
        <w:rPr>
          <w:rFonts w:ascii="Aptos" w:eastAsia="Aptos" w:hAnsi="Aptos" w:cs="Aptos"/>
          <w:color w:val="000000" w:themeColor="text1"/>
        </w:rPr>
      </w:pPr>
    </w:p>
    <w:p w14:paraId="1117E2E8" w14:textId="1537D2D0" w:rsidR="0A1CDD37" w:rsidRDefault="0A1CDD37" w:rsidP="0A1CDD37">
      <w:pPr>
        <w:rPr>
          <w:rFonts w:ascii="Aptos" w:eastAsia="Aptos" w:hAnsi="Aptos" w:cs="Aptos"/>
          <w:color w:val="000000" w:themeColor="text1"/>
        </w:rPr>
      </w:pPr>
    </w:p>
    <w:p w14:paraId="2A0D5708" w14:textId="02784688" w:rsidR="0A1CDD37" w:rsidRDefault="0A1CDD37" w:rsidP="0A1CDD37">
      <w:pPr>
        <w:rPr>
          <w:rFonts w:ascii="Aptos" w:eastAsia="Aptos" w:hAnsi="Aptos" w:cs="Aptos"/>
          <w:color w:val="000000" w:themeColor="text1"/>
        </w:rPr>
      </w:pPr>
    </w:p>
    <w:p w14:paraId="54F7EAAB" w14:textId="1DF6892E" w:rsidR="0A1CDD37" w:rsidRDefault="0A1CDD37" w:rsidP="0A1CDD37">
      <w:pPr>
        <w:rPr>
          <w:rFonts w:ascii="Aptos" w:eastAsia="Aptos" w:hAnsi="Aptos" w:cs="Aptos"/>
          <w:color w:val="000000" w:themeColor="text1"/>
        </w:rPr>
      </w:pPr>
    </w:p>
    <w:p w14:paraId="35886E3C" w14:textId="2F2DF9E0" w:rsidR="0A1CDD37" w:rsidRDefault="0A1CDD37" w:rsidP="0A1CDD37">
      <w:pPr>
        <w:rPr>
          <w:rFonts w:ascii="Aptos" w:eastAsia="Aptos" w:hAnsi="Aptos" w:cs="Aptos"/>
          <w:color w:val="000000" w:themeColor="text1"/>
        </w:rPr>
      </w:pPr>
    </w:p>
    <w:p w14:paraId="26D6B37A" w14:textId="1623A043" w:rsidR="0A1CDD37" w:rsidRDefault="0A1CDD37" w:rsidP="0A1CDD37">
      <w:pPr>
        <w:rPr>
          <w:rFonts w:ascii="Aptos" w:eastAsia="Aptos" w:hAnsi="Aptos" w:cs="Aptos"/>
          <w:color w:val="000000" w:themeColor="text1"/>
        </w:rPr>
      </w:pPr>
    </w:p>
    <w:p w14:paraId="492CDAC3" w14:textId="3FBAFE87" w:rsidR="0A1CDD37" w:rsidRDefault="0A1CDD37" w:rsidP="0A1CDD37">
      <w:pPr>
        <w:rPr>
          <w:rFonts w:ascii="Aptos" w:eastAsia="Aptos" w:hAnsi="Aptos" w:cs="Aptos"/>
          <w:color w:val="000000" w:themeColor="text1"/>
        </w:rPr>
      </w:pPr>
    </w:p>
    <w:p w14:paraId="14C6C86C" w14:textId="047C9758" w:rsidR="0A1CDD37" w:rsidRDefault="0A1CDD37" w:rsidP="0A1CDD37">
      <w:pPr>
        <w:rPr>
          <w:rFonts w:ascii="Aptos" w:eastAsia="Aptos" w:hAnsi="Aptos" w:cs="Aptos"/>
          <w:color w:val="000000" w:themeColor="text1"/>
        </w:rPr>
      </w:pPr>
    </w:p>
    <w:p w14:paraId="06E80139" w14:textId="62FBA5C3" w:rsidR="0A1CDD37" w:rsidRDefault="0A1CDD37" w:rsidP="0A1CDD37">
      <w:pPr>
        <w:rPr>
          <w:rFonts w:ascii="Aptos" w:eastAsia="Aptos" w:hAnsi="Aptos" w:cs="Aptos"/>
          <w:color w:val="000000" w:themeColor="text1"/>
        </w:rPr>
      </w:pPr>
    </w:p>
    <w:p w14:paraId="1582EE52" w14:textId="27A09BF5" w:rsidR="0A1CDD37" w:rsidRDefault="0A1CDD37" w:rsidP="0A1CDD37">
      <w:pPr>
        <w:rPr>
          <w:rFonts w:ascii="Aptos" w:eastAsia="Aptos" w:hAnsi="Aptos" w:cs="Aptos"/>
          <w:color w:val="000000" w:themeColor="text1"/>
        </w:rPr>
      </w:pPr>
    </w:p>
    <w:p w14:paraId="645B7818" w14:textId="30A3D9BE" w:rsidR="0A1CDD37" w:rsidRDefault="0A1CDD37" w:rsidP="0A1CDD37">
      <w:pPr>
        <w:rPr>
          <w:rFonts w:ascii="Aptos" w:eastAsia="Aptos" w:hAnsi="Aptos" w:cs="Aptos"/>
          <w:color w:val="000000" w:themeColor="text1"/>
        </w:rPr>
      </w:pPr>
    </w:p>
    <w:p w14:paraId="4E73F6A5" w14:textId="6E8D558A" w:rsidR="0A1CDD37" w:rsidRDefault="0A1CDD37" w:rsidP="0A1CDD37">
      <w:pPr>
        <w:rPr>
          <w:rFonts w:ascii="Aptos" w:eastAsia="Aptos" w:hAnsi="Aptos" w:cs="Aptos"/>
          <w:color w:val="000000" w:themeColor="text1"/>
        </w:rPr>
      </w:pPr>
    </w:p>
    <w:p w14:paraId="4942397E" w14:textId="324340DD" w:rsidR="0A1CDD37" w:rsidRDefault="0A1CDD37" w:rsidP="0A1CDD37">
      <w:pPr>
        <w:rPr>
          <w:rFonts w:ascii="Aptos" w:eastAsia="Aptos" w:hAnsi="Aptos" w:cs="Aptos"/>
          <w:color w:val="000000" w:themeColor="text1"/>
        </w:rPr>
      </w:pPr>
    </w:p>
    <w:p w14:paraId="0650ECD5" w14:textId="2745F603" w:rsidR="3BAF49FC" w:rsidRDefault="3BAF49FC" w:rsidP="0A1CDD37">
      <w:pPr>
        <w:rPr>
          <w:rFonts w:ascii="Aptos" w:eastAsia="Aptos" w:hAnsi="Aptos" w:cs="Aptos"/>
          <w:color w:val="000000" w:themeColor="text1"/>
        </w:rPr>
      </w:pPr>
      <w:r w:rsidRPr="0A1CDD37">
        <w:rPr>
          <w:rFonts w:ascii="Aptos" w:eastAsia="Aptos" w:hAnsi="Aptos" w:cs="Aptos"/>
          <w:color w:val="000000" w:themeColor="text1"/>
        </w:rPr>
        <w:t>Aaron Tura</w:t>
      </w:r>
    </w:p>
    <w:p w14:paraId="132657C7" w14:textId="69867A2A" w:rsidR="0A1CDD37" w:rsidRDefault="0A1CDD37" w:rsidP="0A1CDD37">
      <w:pPr>
        <w:rPr>
          <w:rFonts w:ascii="Aptos" w:eastAsia="Aptos" w:hAnsi="Aptos" w:cs="Aptos"/>
          <w:color w:val="000000" w:themeColor="text1"/>
        </w:rPr>
      </w:pPr>
    </w:p>
    <w:p w14:paraId="4DBA6AFD" w14:textId="6E63FE08" w:rsidR="0A1CDD37" w:rsidRDefault="0A1CDD37" w:rsidP="0A1CDD37">
      <w:pPr>
        <w:rPr>
          <w:rFonts w:ascii="Aptos" w:eastAsia="Aptos" w:hAnsi="Aptos" w:cs="Aptos"/>
          <w:color w:val="000000" w:themeColor="text1"/>
        </w:rPr>
      </w:pPr>
    </w:p>
    <w:p w14:paraId="67AA029B" w14:textId="0F1C1063" w:rsidR="3BAF49FC" w:rsidRDefault="3BAF49FC" w:rsidP="0A1CDD37">
      <w:pPr>
        <w:spacing w:line="257" w:lineRule="auto"/>
        <w:jc w:val="center"/>
        <w:rPr>
          <w:rFonts w:ascii="Niagara Engraved" w:eastAsia="Niagara Engraved" w:hAnsi="Niagara Engraved" w:cs="Niagara Engraved"/>
          <w:color w:val="000000" w:themeColor="text1"/>
          <w:sz w:val="96"/>
          <w:szCs w:val="96"/>
        </w:rPr>
      </w:pPr>
      <w:r w:rsidRPr="0A1CDD37">
        <w:rPr>
          <w:rFonts w:ascii="Niagara Engraved" w:eastAsia="Niagara Engraved" w:hAnsi="Niagara Engraved" w:cs="Niagara Engraved"/>
          <w:color w:val="000000" w:themeColor="text1"/>
          <w:sz w:val="96"/>
          <w:szCs w:val="96"/>
        </w:rPr>
        <w:t>Minecraft tutorial.</w:t>
      </w:r>
    </w:p>
    <w:p w14:paraId="544E3BE7" w14:textId="0CD52040" w:rsidR="3BAF49FC" w:rsidRDefault="3BAF49FC" w:rsidP="0A1CDD37">
      <w:pPr>
        <w:spacing w:line="257" w:lineRule="auto"/>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t xml:space="preserve"> </w:t>
      </w:r>
    </w:p>
    <w:p w14:paraId="3EC8C9E0" w14:textId="397C0AA0" w:rsidR="3BAF49FC" w:rsidRDefault="3BAF49FC" w:rsidP="0A1CDD37">
      <w:pPr>
        <w:spacing w:line="257" w:lineRule="auto"/>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t>To survive in Minecraft, you first need to mine wood to make a wood pickaxe. Then you need to find or make a crafting table and find cobblestone to make a cobblestone pickaxe you will need 3 cobblestone blocks and 2 sticks. Then find coal and iron and make a Francis you need 8 cobblestone and a crafting table.</w:t>
      </w:r>
    </w:p>
    <w:p w14:paraId="50AF4B78" w14:textId="3B2703B5" w:rsidR="3BAF49FC" w:rsidRDefault="3BAF49FC" w:rsidP="0A1CDD37">
      <w:pPr>
        <w:spacing w:line="257" w:lineRule="auto"/>
        <w:jc w:val="center"/>
        <w:rPr>
          <w:rFonts w:ascii="MS Gothic" w:eastAsia="MS Gothic" w:hAnsi="MS Gothic" w:cs="MS Gothic"/>
          <w:color w:val="000000" w:themeColor="text1"/>
          <w:sz w:val="44"/>
          <w:szCs w:val="44"/>
        </w:rPr>
      </w:pPr>
      <w:r w:rsidRPr="0A1CDD37">
        <w:rPr>
          <w:rFonts w:ascii="MS Gothic" w:eastAsia="MS Gothic" w:hAnsi="MS Gothic" w:cs="MS Gothic"/>
          <w:color w:val="000000" w:themeColor="text1"/>
          <w:sz w:val="44"/>
          <w:szCs w:val="44"/>
        </w:rPr>
        <w:t>Here's the rules of Minecraft.</w:t>
      </w:r>
    </w:p>
    <w:p w14:paraId="7F8B2489" w14:textId="04654ABA" w:rsidR="3BAF49FC" w:rsidRDefault="3BAF49FC" w:rsidP="0A1CDD37">
      <w:pPr>
        <w:pStyle w:val="ListParagraph"/>
        <w:numPr>
          <w:ilvl w:val="0"/>
          <w:numId w:val="9"/>
        </w:numPr>
        <w:spacing w:after="0"/>
        <w:jc w:val="center"/>
        <w:rPr>
          <w:rFonts w:ascii="Aptos" w:eastAsia="Aptos" w:hAnsi="Aptos" w:cs="Aptos"/>
          <w:color w:val="000000" w:themeColor="text1"/>
        </w:rPr>
      </w:pPr>
      <w:r w:rsidRPr="0A1CDD37">
        <w:rPr>
          <w:rFonts w:ascii="Aptos" w:eastAsia="Aptos" w:hAnsi="Aptos" w:cs="Aptos"/>
          <w:color w:val="000000" w:themeColor="text1"/>
        </w:rPr>
        <w:t>Never dig straight dawn.</w:t>
      </w:r>
    </w:p>
    <w:p w14:paraId="4744D402" w14:textId="14FB7740" w:rsidR="3BAF49FC" w:rsidRDefault="3BAF49FC" w:rsidP="0A1CDD37">
      <w:pPr>
        <w:pStyle w:val="ListParagraph"/>
        <w:numPr>
          <w:ilvl w:val="0"/>
          <w:numId w:val="9"/>
        </w:numPr>
        <w:spacing w:after="0"/>
        <w:jc w:val="center"/>
        <w:rPr>
          <w:rFonts w:ascii="Aptos" w:eastAsia="Aptos" w:hAnsi="Aptos" w:cs="Aptos"/>
          <w:color w:val="000000" w:themeColor="text1"/>
        </w:rPr>
      </w:pPr>
      <w:r w:rsidRPr="0A1CDD37">
        <w:rPr>
          <w:rFonts w:ascii="Aptos" w:eastAsia="Aptos" w:hAnsi="Aptos" w:cs="Aptos"/>
          <w:color w:val="000000" w:themeColor="text1"/>
        </w:rPr>
        <w:t>Never look straight into an Entenmann`s eyes.</w:t>
      </w:r>
    </w:p>
    <w:p w14:paraId="4402208F" w14:textId="22BCF1D0" w:rsidR="3BAF49FC" w:rsidRDefault="3BAF49FC" w:rsidP="0A1CDD37">
      <w:pPr>
        <w:pStyle w:val="ListParagraph"/>
        <w:numPr>
          <w:ilvl w:val="0"/>
          <w:numId w:val="9"/>
        </w:numPr>
        <w:spacing w:after="0"/>
        <w:jc w:val="center"/>
        <w:rPr>
          <w:rFonts w:ascii="Aptos" w:eastAsia="Aptos" w:hAnsi="Aptos" w:cs="Aptos"/>
          <w:color w:val="000000" w:themeColor="text1"/>
        </w:rPr>
      </w:pPr>
      <w:r w:rsidRPr="0A1CDD37">
        <w:rPr>
          <w:rFonts w:ascii="Aptos" w:eastAsia="Aptos" w:hAnsi="Aptos" w:cs="Aptos"/>
          <w:color w:val="000000" w:themeColor="text1"/>
        </w:rPr>
        <w:t>Never steal anything from any other player.</w:t>
      </w:r>
    </w:p>
    <w:p w14:paraId="649FEB4F" w14:textId="0DDA0E38" w:rsidR="3BAF49FC" w:rsidRDefault="3BAF49FC" w:rsidP="0A1CDD37">
      <w:pPr>
        <w:pStyle w:val="ListParagraph"/>
        <w:numPr>
          <w:ilvl w:val="0"/>
          <w:numId w:val="9"/>
        </w:numPr>
        <w:spacing w:after="0"/>
        <w:jc w:val="center"/>
        <w:rPr>
          <w:rFonts w:ascii="Aptos" w:eastAsia="Aptos" w:hAnsi="Aptos" w:cs="Aptos"/>
          <w:color w:val="000000" w:themeColor="text1"/>
        </w:rPr>
      </w:pPr>
      <w:r w:rsidRPr="0A1CDD37">
        <w:rPr>
          <w:rFonts w:ascii="Aptos" w:eastAsia="Aptos" w:hAnsi="Aptos" w:cs="Aptos"/>
          <w:color w:val="000000" w:themeColor="text1"/>
        </w:rPr>
        <w:t>No squatting.</w:t>
      </w:r>
    </w:p>
    <w:p w14:paraId="7CE1474D" w14:textId="03262434" w:rsidR="3BAF49FC" w:rsidRDefault="3BAF49FC" w:rsidP="0A1CDD37">
      <w:pPr>
        <w:pStyle w:val="ListParagraph"/>
        <w:numPr>
          <w:ilvl w:val="0"/>
          <w:numId w:val="9"/>
        </w:numPr>
        <w:spacing w:after="0"/>
        <w:jc w:val="center"/>
        <w:rPr>
          <w:rFonts w:ascii="Aptos" w:eastAsia="Aptos" w:hAnsi="Aptos" w:cs="Aptos"/>
          <w:color w:val="000000" w:themeColor="text1"/>
        </w:rPr>
      </w:pPr>
      <w:r w:rsidRPr="0A1CDD37">
        <w:rPr>
          <w:rFonts w:ascii="Aptos" w:eastAsia="Aptos" w:hAnsi="Aptos" w:cs="Aptos"/>
          <w:color w:val="000000" w:themeColor="text1"/>
        </w:rPr>
        <w:t>No Floating Trees and Random Pillars.</w:t>
      </w:r>
    </w:p>
    <w:p w14:paraId="0417802F" w14:textId="1E1FA377" w:rsidR="3BAF49FC" w:rsidRDefault="3BAF49FC" w:rsidP="0A1CDD37">
      <w:pPr>
        <w:pStyle w:val="ListParagraph"/>
        <w:numPr>
          <w:ilvl w:val="0"/>
          <w:numId w:val="9"/>
        </w:numPr>
        <w:spacing w:after="0"/>
        <w:jc w:val="center"/>
        <w:rPr>
          <w:rFonts w:ascii="Aptos" w:eastAsia="Aptos" w:hAnsi="Aptos" w:cs="Aptos"/>
          <w:color w:val="000000" w:themeColor="text1"/>
        </w:rPr>
      </w:pPr>
      <w:r w:rsidRPr="0A1CDD37">
        <w:rPr>
          <w:rFonts w:ascii="Aptos" w:eastAsia="Aptos" w:hAnsi="Aptos" w:cs="Aptos"/>
          <w:color w:val="000000" w:themeColor="text1"/>
        </w:rPr>
        <w:t>Don`t Kill Villagers.</w:t>
      </w:r>
    </w:p>
    <w:p w14:paraId="54D9BD4A" w14:textId="6A9B5295" w:rsidR="3BAF49FC" w:rsidRDefault="3BAF49FC" w:rsidP="0A1CDD37">
      <w:pPr>
        <w:pStyle w:val="ListParagraph"/>
        <w:numPr>
          <w:ilvl w:val="0"/>
          <w:numId w:val="9"/>
        </w:numPr>
        <w:spacing w:after="0"/>
        <w:jc w:val="center"/>
        <w:rPr>
          <w:rFonts w:ascii="Aptos" w:eastAsia="Aptos" w:hAnsi="Aptos" w:cs="Aptos"/>
          <w:color w:val="000000" w:themeColor="text1"/>
        </w:rPr>
      </w:pPr>
      <w:r w:rsidRPr="0A1CDD37">
        <w:rPr>
          <w:rFonts w:ascii="Aptos" w:eastAsia="Aptos" w:hAnsi="Aptos" w:cs="Aptos"/>
          <w:color w:val="000000" w:themeColor="text1"/>
        </w:rPr>
        <w:t>Carry Wood with you.</w:t>
      </w:r>
    </w:p>
    <w:p w14:paraId="4BA8483A" w14:textId="18FBC701" w:rsidR="3BAF49FC" w:rsidRDefault="3BAF49FC" w:rsidP="0A1CDD37">
      <w:pPr>
        <w:pStyle w:val="ListParagraph"/>
        <w:numPr>
          <w:ilvl w:val="0"/>
          <w:numId w:val="9"/>
        </w:numPr>
        <w:spacing w:after="0"/>
        <w:jc w:val="center"/>
        <w:rPr>
          <w:rFonts w:ascii="Aptos" w:eastAsia="Aptos" w:hAnsi="Aptos" w:cs="Aptos"/>
          <w:color w:val="000000" w:themeColor="text1"/>
        </w:rPr>
      </w:pPr>
      <w:r w:rsidRPr="0A1CDD37">
        <w:rPr>
          <w:rFonts w:ascii="Aptos" w:eastAsia="Aptos" w:hAnsi="Aptos" w:cs="Aptos"/>
          <w:color w:val="000000" w:themeColor="text1"/>
        </w:rPr>
        <w:t>Be nice to pigs and eat more beef.</w:t>
      </w:r>
    </w:p>
    <w:p w14:paraId="57DBD2E4" w14:textId="7B150932" w:rsidR="3BAF49FC" w:rsidRDefault="3BAF49FC" w:rsidP="0A1CDD37">
      <w:pPr>
        <w:pStyle w:val="ListParagraph"/>
        <w:numPr>
          <w:ilvl w:val="0"/>
          <w:numId w:val="9"/>
        </w:numPr>
        <w:spacing w:after="0"/>
        <w:jc w:val="center"/>
        <w:rPr>
          <w:rFonts w:ascii="Aptos" w:eastAsia="Aptos" w:hAnsi="Aptos" w:cs="Aptos"/>
          <w:color w:val="000000" w:themeColor="text1"/>
        </w:rPr>
      </w:pPr>
      <w:r w:rsidRPr="0A1CDD37">
        <w:rPr>
          <w:rFonts w:ascii="Aptos" w:eastAsia="Aptos" w:hAnsi="Aptos" w:cs="Aptos"/>
          <w:color w:val="000000" w:themeColor="text1"/>
        </w:rPr>
        <w:t>Always carry a bucket of water.</w:t>
      </w:r>
    </w:p>
    <w:p w14:paraId="192B1966" w14:textId="78EA6033" w:rsidR="0A1CDD37" w:rsidRDefault="0A1CDD37" w:rsidP="0A1CDD37">
      <w:pPr>
        <w:rPr>
          <w:rFonts w:ascii="Aptos" w:eastAsia="Aptos" w:hAnsi="Aptos" w:cs="Aptos"/>
          <w:color w:val="000000" w:themeColor="text1"/>
        </w:rPr>
      </w:pPr>
    </w:p>
    <w:p w14:paraId="7418EE4E" w14:textId="74FDE4F7" w:rsidR="0A1CDD37" w:rsidRDefault="0A1CDD37" w:rsidP="0A1CDD37">
      <w:pPr>
        <w:rPr>
          <w:rFonts w:ascii="Aptos" w:eastAsia="Aptos" w:hAnsi="Aptos" w:cs="Aptos"/>
          <w:color w:val="000000" w:themeColor="text1"/>
        </w:rPr>
      </w:pPr>
    </w:p>
    <w:p w14:paraId="021E5359" w14:textId="723D4C1D" w:rsidR="0A1CDD37" w:rsidRDefault="0A1CDD37" w:rsidP="0A1CDD37">
      <w:pPr>
        <w:rPr>
          <w:rFonts w:ascii="Aptos" w:eastAsia="Aptos" w:hAnsi="Aptos" w:cs="Aptos"/>
          <w:color w:val="000000" w:themeColor="text1"/>
        </w:rPr>
      </w:pPr>
    </w:p>
    <w:p w14:paraId="27C1F4CC" w14:textId="589DA1DD" w:rsidR="0A1CDD37" w:rsidRDefault="0A1CDD37" w:rsidP="0A1CDD37">
      <w:pPr>
        <w:rPr>
          <w:rFonts w:ascii="Aptos" w:eastAsia="Aptos" w:hAnsi="Aptos" w:cs="Aptos"/>
          <w:color w:val="000000" w:themeColor="text1"/>
        </w:rPr>
      </w:pPr>
    </w:p>
    <w:p w14:paraId="653776BC" w14:textId="22C1CF41" w:rsidR="0A1CDD37" w:rsidRDefault="0A1CDD37" w:rsidP="0A1CDD37">
      <w:pPr>
        <w:rPr>
          <w:rFonts w:ascii="Aptos" w:eastAsia="Aptos" w:hAnsi="Aptos" w:cs="Aptos"/>
          <w:color w:val="000000" w:themeColor="text1"/>
        </w:rPr>
      </w:pPr>
    </w:p>
    <w:p w14:paraId="5F6C6294" w14:textId="734682E0" w:rsidR="0A1CDD37" w:rsidRDefault="0A1CDD37" w:rsidP="0A1CDD37">
      <w:pPr>
        <w:rPr>
          <w:rFonts w:ascii="Aptos" w:eastAsia="Aptos" w:hAnsi="Aptos" w:cs="Aptos"/>
          <w:color w:val="000000" w:themeColor="text1"/>
        </w:rPr>
      </w:pPr>
    </w:p>
    <w:p w14:paraId="6751E681" w14:textId="759CABFA" w:rsidR="0A1CDD37" w:rsidRDefault="0A1CDD37" w:rsidP="0A1CDD37">
      <w:pPr>
        <w:rPr>
          <w:rFonts w:ascii="Aptos" w:eastAsia="Aptos" w:hAnsi="Aptos" w:cs="Aptos"/>
          <w:color w:val="000000" w:themeColor="text1"/>
        </w:rPr>
      </w:pPr>
    </w:p>
    <w:p w14:paraId="6BA9E0EB" w14:textId="16488891" w:rsidR="0A1CDD37" w:rsidRDefault="0A1CDD37" w:rsidP="0A1CDD37">
      <w:pPr>
        <w:rPr>
          <w:rFonts w:ascii="Aptos" w:eastAsia="Aptos" w:hAnsi="Aptos" w:cs="Aptos"/>
          <w:color w:val="000000" w:themeColor="text1"/>
        </w:rPr>
      </w:pPr>
    </w:p>
    <w:p w14:paraId="3A0C8BDF" w14:textId="008EFD59" w:rsidR="0A1CDD37" w:rsidRDefault="0A1CDD37" w:rsidP="0A1CDD37">
      <w:pPr>
        <w:rPr>
          <w:rFonts w:ascii="Aptos" w:eastAsia="Aptos" w:hAnsi="Aptos" w:cs="Aptos"/>
          <w:color w:val="000000" w:themeColor="text1"/>
        </w:rPr>
      </w:pPr>
    </w:p>
    <w:p w14:paraId="26144199" w14:textId="762921F1" w:rsidR="0A1CDD37" w:rsidRDefault="0A1CDD37" w:rsidP="0A1CDD37">
      <w:pPr>
        <w:rPr>
          <w:rFonts w:ascii="Aptos" w:eastAsia="Aptos" w:hAnsi="Aptos" w:cs="Aptos"/>
          <w:color w:val="000000" w:themeColor="text1"/>
        </w:rPr>
      </w:pPr>
    </w:p>
    <w:p w14:paraId="2D59A17F" w14:textId="78CC1C6C" w:rsidR="0A1CDD37" w:rsidRDefault="0A1CDD37" w:rsidP="0A1CDD37">
      <w:pPr>
        <w:rPr>
          <w:rFonts w:ascii="Aptos" w:eastAsia="Aptos" w:hAnsi="Aptos" w:cs="Aptos"/>
          <w:color w:val="000000" w:themeColor="text1"/>
        </w:rPr>
      </w:pPr>
    </w:p>
    <w:p w14:paraId="42A26FD7" w14:textId="0432AE43" w:rsidR="0A1CDD37" w:rsidRDefault="0A1CDD37" w:rsidP="0A1CDD37">
      <w:pPr>
        <w:rPr>
          <w:rFonts w:ascii="Aptos" w:eastAsia="Aptos" w:hAnsi="Aptos" w:cs="Aptos"/>
          <w:color w:val="000000" w:themeColor="text1"/>
        </w:rPr>
      </w:pPr>
    </w:p>
    <w:p w14:paraId="3850B7A5" w14:textId="416981E6" w:rsidR="0A1CDD37" w:rsidRDefault="0A1CDD37" w:rsidP="0A1CDD37">
      <w:pPr>
        <w:rPr>
          <w:rFonts w:ascii="Aptos" w:eastAsia="Aptos" w:hAnsi="Aptos" w:cs="Aptos"/>
          <w:color w:val="000000" w:themeColor="text1"/>
        </w:rPr>
      </w:pPr>
    </w:p>
    <w:p w14:paraId="0227F320" w14:textId="42116D4B" w:rsidR="0A1CDD37" w:rsidRDefault="0A1CDD37" w:rsidP="0A1CDD37">
      <w:pPr>
        <w:rPr>
          <w:rFonts w:ascii="Aptos" w:eastAsia="Aptos" w:hAnsi="Aptos" w:cs="Aptos"/>
          <w:color w:val="000000" w:themeColor="text1"/>
        </w:rPr>
      </w:pPr>
    </w:p>
    <w:p w14:paraId="41023E42" w14:textId="4AA516AE" w:rsidR="0A1CDD37" w:rsidRDefault="0A1CDD37" w:rsidP="0A1CDD37">
      <w:pPr>
        <w:rPr>
          <w:rFonts w:ascii="Aptos" w:eastAsia="Aptos" w:hAnsi="Aptos" w:cs="Aptos"/>
          <w:color w:val="000000" w:themeColor="text1"/>
        </w:rPr>
      </w:pPr>
    </w:p>
    <w:p w14:paraId="3B16CE96" w14:textId="76597F63" w:rsidR="0A1CDD37" w:rsidRDefault="0A1CDD37" w:rsidP="0A1CDD37">
      <w:pPr>
        <w:rPr>
          <w:rFonts w:ascii="Aptos" w:eastAsia="Aptos" w:hAnsi="Aptos" w:cs="Aptos"/>
          <w:color w:val="000000" w:themeColor="text1"/>
        </w:rPr>
      </w:pPr>
    </w:p>
    <w:p w14:paraId="188D6BA5" w14:textId="4C11611D" w:rsidR="0A1CDD37" w:rsidRDefault="0A1CDD37" w:rsidP="0A1CDD37">
      <w:pPr>
        <w:rPr>
          <w:rFonts w:ascii="Aptos" w:eastAsia="Aptos" w:hAnsi="Aptos" w:cs="Aptos"/>
          <w:color w:val="000000" w:themeColor="text1"/>
        </w:rPr>
      </w:pPr>
    </w:p>
    <w:p w14:paraId="44BB7652" w14:textId="5550E2FE" w:rsidR="0A1CDD37" w:rsidRDefault="0A1CDD37" w:rsidP="0A1CDD37">
      <w:pPr>
        <w:rPr>
          <w:rFonts w:ascii="Aptos" w:eastAsia="Aptos" w:hAnsi="Aptos" w:cs="Aptos"/>
          <w:color w:val="000000" w:themeColor="text1"/>
        </w:rPr>
      </w:pPr>
    </w:p>
    <w:p w14:paraId="0F908040" w14:textId="23E7508E" w:rsidR="0A1CDD37" w:rsidRDefault="0A1CDD37" w:rsidP="0A1CDD37">
      <w:pPr>
        <w:rPr>
          <w:rFonts w:ascii="Aptos" w:eastAsia="Aptos" w:hAnsi="Aptos" w:cs="Aptos"/>
          <w:color w:val="000000" w:themeColor="text1"/>
        </w:rPr>
      </w:pPr>
    </w:p>
    <w:p w14:paraId="1FD23EC5" w14:textId="66CB7F95" w:rsidR="0A1CDD37" w:rsidRDefault="0A1CDD37" w:rsidP="0A1CDD37">
      <w:pPr>
        <w:rPr>
          <w:rFonts w:ascii="Aptos" w:eastAsia="Aptos" w:hAnsi="Aptos" w:cs="Aptos"/>
          <w:color w:val="000000" w:themeColor="text1"/>
        </w:rPr>
      </w:pPr>
    </w:p>
    <w:p w14:paraId="3439F359" w14:textId="78997D49" w:rsidR="0A1CDD37" w:rsidRDefault="0A1CDD37" w:rsidP="0A1CDD37">
      <w:pPr>
        <w:rPr>
          <w:rFonts w:ascii="Aptos" w:eastAsia="Aptos" w:hAnsi="Aptos" w:cs="Aptos"/>
          <w:color w:val="000000" w:themeColor="text1"/>
        </w:rPr>
      </w:pPr>
    </w:p>
    <w:p w14:paraId="76113E40" w14:textId="5ECE3AD7" w:rsidR="0A1CDD37" w:rsidRDefault="0A1CDD37" w:rsidP="0A1CDD37">
      <w:pPr>
        <w:rPr>
          <w:rFonts w:ascii="Aptos" w:eastAsia="Aptos" w:hAnsi="Aptos" w:cs="Aptos"/>
          <w:color w:val="000000" w:themeColor="text1"/>
        </w:rPr>
      </w:pPr>
    </w:p>
    <w:p w14:paraId="1ECDF329" w14:textId="27C9C584" w:rsidR="0A1CDD37" w:rsidRDefault="0A1CDD37" w:rsidP="0A1CDD37">
      <w:pPr>
        <w:rPr>
          <w:rFonts w:ascii="Aptos" w:eastAsia="Aptos" w:hAnsi="Aptos" w:cs="Aptos"/>
          <w:color w:val="000000" w:themeColor="text1"/>
        </w:rPr>
      </w:pPr>
    </w:p>
    <w:p w14:paraId="6466E132" w14:textId="0B262D87" w:rsidR="0A1CDD37" w:rsidRDefault="0A1CDD37" w:rsidP="0A1CDD37">
      <w:pPr>
        <w:rPr>
          <w:rFonts w:ascii="Aptos" w:eastAsia="Aptos" w:hAnsi="Aptos" w:cs="Aptos"/>
          <w:color w:val="000000" w:themeColor="text1"/>
        </w:rPr>
      </w:pPr>
    </w:p>
    <w:p w14:paraId="7FA73902" w14:textId="54A837ED" w:rsidR="0A1CDD37" w:rsidRDefault="0A1CDD37" w:rsidP="0A1CDD37">
      <w:pPr>
        <w:rPr>
          <w:rFonts w:ascii="Aptos" w:eastAsia="Aptos" w:hAnsi="Aptos" w:cs="Aptos"/>
          <w:color w:val="000000" w:themeColor="text1"/>
        </w:rPr>
      </w:pPr>
    </w:p>
    <w:p w14:paraId="38B21AF2" w14:textId="3C58F5F8" w:rsidR="3BAF49FC" w:rsidRDefault="3BAF49FC" w:rsidP="0A1CDD37">
      <w:pPr>
        <w:rPr>
          <w:rFonts w:ascii="Aptos" w:eastAsia="Aptos" w:hAnsi="Aptos" w:cs="Aptos"/>
          <w:color w:val="000000" w:themeColor="text1"/>
        </w:rPr>
      </w:pPr>
      <w:proofErr w:type="spellStart"/>
      <w:r w:rsidRPr="0A1CDD37">
        <w:rPr>
          <w:rFonts w:ascii="Aptos" w:eastAsia="Aptos" w:hAnsi="Aptos" w:cs="Aptos"/>
          <w:color w:val="000000" w:themeColor="text1"/>
        </w:rPr>
        <w:t>Ja’lani</w:t>
      </w:r>
      <w:proofErr w:type="spellEnd"/>
      <w:r w:rsidRPr="0A1CDD37">
        <w:rPr>
          <w:rFonts w:ascii="Aptos" w:eastAsia="Aptos" w:hAnsi="Aptos" w:cs="Aptos"/>
          <w:color w:val="000000" w:themeColor="text1"/>
        </w:rPr>
        <w:t xml:space="preserve"> Vanhorn</w:t>
      </w:r>
    </w:p>
    <w:p w14:paraId="1D6CF168" w14:textId="2503BF97" w:rsidR="3BAF49FC" w:rsidRDefault="3BAF49FC" w:rsidP="0A1CDD37">
      <w:pPr>
        <w:spacing w:line="257" w:lineRule="auto"/>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t>Jalani Vanhorn</w:t>
      </w:r>
    </w:p>
    <w:p w14:paraId="1B6F5A96" w14:textId="6F2D8A07" w:rsidR="3BAF49FC" w:rsidRDefault="3BAF49FC" w:rsidP="0A1CDD37">
      <w:pPr>
        <w:spacing w:line="257" w:lineRule="auto"/>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t xml:space="preserve"> </w:t>
      </w:r>
    </w:p>
    <w:p w14:paraId="1CE74123" w14:textId="388C0101" w:rsidR="3BAF49FC" w:rsidRDefault="3BAF49FC" w:rsidP="0A1CDD37">
      <w:pPr>
        <w:spacing w:line="257" w:lineRule="auto"/>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lastRenderedPageBreak/>
        <w:t>I choose Favorite recipe because I know how to bake a cake and others food items. But today I’m only gone to tell you how to bake cupcakes.</w:t>
      </w:r>
    </w:p>
    <w:p w14:paraId="02EEE40E" w14:textId="0D97428B" w:rsidR="3BAF49FC" w:rsidRDefault="3BAF49FC" w:rsidP="0A1CDD37">
      <w:pPr>
        <w:spacing w:line="257" w:lineRule="auto"/>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t xml:space="preserve">. cupcake pan/ muffin </w:t>
      </w:r>
      <w:proofErr w:type="gramStart"/>
      <w:r w:rsidRPr="0A1CDD37">
        <w:rPr>
          <w:rFonts w:ascii="Calibri" w:eastAsia="Calibri" w:hAnsi="Calibri" w:cs="Calibri"/>
          <w:color w:val="000000" w:themeColor="text1"/>
          <w:sz w:val="22"/>
          <w:szCs w:val="22"/>
        </w:rPr>
        <w:t>pan</w:t>
      </w:r>
      <w:proofErr w:type="gramEnd"/>
    </w:p>
    <w:p w14:paraId="5100B8AC" w14:textId="17502958" w:rsidR="3BAF49FC" w:rsidRDefault="3BAF49FC" w:rsidP="0A1CDD37">
      <w:pPr>
        <w:spacing w:line="257" w:lineRule="auto"/>
        <w:rPr>
          <w:rFonts w:ascii="Calibri" w:eastAsia="Calibri" w:hAnsi="Calibri" w:cs="Calibri"/>
          <w:color w:val="000000" w:themeColor="text1"/>
          <w:sz w:val="22"/>
          <w:szCs w:val="22"/>
        </w:rPr>
      </w:pPr>
      <w:proofErr w:type="gramStart"/>
      <w:r w:rsidRPr="0A1CDD37">
        <w:rPr>
          <w:rFonts w:ascii="Calibri" w:eastAsia="Calibri" w:hAnsi="Calibri" w:cs="Calibri"/>
          <w:color w:val="000000" w:themeColor="text1"/>
          <w:sz w:val="22"/>
          <w:szCs w:val="22"/>
        </w:rPr>
        <w:t>.spraying</w:t>
      </w:r>
      <w:proofErr w:type="gramEnd"/>
      <w:r w:rsidRPr="0A1CDD37">
        <w:rPr>
          <w:rFonts w:ascii="Calibri" w:eastAsia="Calibri" w:hAnsi="Calibri" w:cs="Calibri"/>
          <w:color w:val="000000" w:themeColor="text1"/>
          <w:sz w:val="22"/>
          <w:szCs w:val="22"/>
        </w:rPr>
        <w:t xml:space="preserve"> oil</w:t>
      </w:r>
    </w:p>
    <w:p w14:paraId="27EB6FDA" w14:textId="001E15B2" w:rsidR="3BAF49FC" w:rsidRDefault="3BAF49FC" w:rsidP="0A1CDD37">
      <w:pPr>
        <w:spacing w:line="257" w:lineRule="auto"/>
        <w:rPr>
          <w:rFonts w:ascii="Calibri" w:eastAsia="Calibri" w:hAnsi="Calibri" w:cs="Calibri"/>
          <w:color w:val="000000" w:themeColor="text1"/>
          <w:sz w:val="22"/>
          <w:szCs w:val="22"/>
        </w:rPr>
      </w:pPr>
      <w:proofErr w:type="gramStart"/>
      <w:r w:rsidRPr="0A1CDD37">
        <w:rPr>
          <w:rFonts w:ascii="Calibri" w:eastAsia="Calibri" w:hAnsi="Calibri" w:cs="Calibri"/>
          <w:color w:val="000000" w:themeColor="text1"/>
          <w:sz w:val="22"/>
          <w:szCs w:val="22"/>
        </w:rPr>
        <w:t>.cupcake</w:t>
      </w:r>
      <w:proofErr w:type="gramEnd"/>
      <w:r w:rsidRPr="0A1CDD37">
        <w:rPr>
          <w:rFonts w:ascii="Calibri" w:eastAsia="Calibri" w:hAnsi="Calibri" w:cs="Calibri"/>
          <w:color w:val="000000" w:themeColor="text1"/>
          <w:sz w:val="22"/>
          <w:szCs w:val="22"/>
        </w:rPr>
        <w:t xml:space="preserve"> mix/batter</w:t>
      </w:r>
    </w:p>
    <w:p w14:paraId="6A70D62D" w14:textId="2AC31582" w:rsidR="3BAF49FC" w:rsidRDefault="3BAF49FC" w:rsidP="0A1CDD37">
      <w:pPr>
        <w:spacing w:line="257" w:lineRule="auto"/>
        <w:rPr>
          <w:rFonts w:ascii="Calibri" w:eastAsia="Calibri" w:hAnsi="Calibri" w:cs="Calibri"/>
          <w:color w:val="000000" w:themeColor="text1"/>
          <w:sz w:val="22"/>
          <w:szCs w:val="22"/>
        </w:rPr>
      </w:pPr>
      <w:proofErr w:type="gramStart"/>
      <w:r w:rsidRPr="0A1CDD37">
        <w:rPr>
          <w:rFonts w:ascii="Calibri" w:eastAsia="Calibri" w:hAnsi="Calibri" w:cs="Calibri"/>
          <w:color w:val="000000" w:themeColor="text1"/>
          <w:sz w:val="22"/>
          <w:szCs w:val="22"/>
        </w:rPr>
        <w:t>.icing</w:t>
      </w:r>
      <w:proofErr w:type="gramEnd"/>
    </w:p>
    <w:p w14:paraId="1B926E7A" w14:textId="071C4B02" w:rsidR="3BAF49FC" w:rsidRDefault="3BAF49FC" w:rsidP="0A1CDD37">
      <w:pPr>
        <w:spacing w:line="257" w:lineRule="auto"/>
        <w:rPr>
          <w:rFonts w:ascii="Calibri" w:eastAsia="Calibri" w:hAnsi="Calibri" w:cs="Calibri"/>
          <w:color w:val="000000" w:themeColor="text1"/>
          <w:sz w:val="22"/>
          <w:szCs w:val="22"/>
        </w:rPr>
      </w:pPr>
      <w:proofErr w:type="gramStart"/>
      <w:r w:rsidRPr="0A1CDD37">
        <w:rPr>
          <w:rFonts w:ascii="Calibri" w:eastAsia="Calibri" w:hAnsi="Calibri" w:cs="Calibri"/>
          <w:color w:val="000000" w:themeColor="text1"/>
          <w:sz w:val="22"/>
          <w:szCs w:val="22"/>
        </w:rPr>
        <w:t>.sprinkles</w:t>
      </w:r>
      <w:proofErr w:type="gramEnd"/>
      <w:r w:rsidRPr="0A1CDD37">
        <w:rPr>
          <w:rFonts w:ascii="Calibri" w:eastAsia="Calibri" w:hAnsi="Calibri" w:cs="Calibri"/>
          <w:color w:val="000000" w:themeColor="text1"/>
          <w:sz w:val="22"/>
          <w:szCs w:val="22"/>
        </w:rPr>
        <w:t>/optional</w:t>
      </w:r>
    </w:p>
    <w:p w14:paraId="42962805" w14:textId="14DE650D" w:rsidR="3BAF49FC" w:rsidRDefault="3BAF49FC" w:rsidP="0A1CDD37">
      <w:pPr>
        <w:spacing w:line="257" w:lineRule="auto"/>
        <w:rPr>
          <w:rFonts w:ascii="Calibri" w:eastAsia="Calibri" w:hAnsi="Calibri" w:cs="Calibri"/>
          <w:color w:val="000000" w:themeColor="text1"/>
          <w:sz w:val="22"/>
          <w:szCs w:val="22"/>
        </w:rPr>
      </w:pPr>
      <w:proofErr w:type="gramStart"/>
      <w:r w:rsidRPr="0A1CDD37">
        <w:rPr>
          <w:rFonts w:ascii="Calibri" w:eastAsia="Calibri" w:hAnsi="Calibri" w:cs="Calibri"/>
          <w:color w:val="000000" w:themeColor="text1"/>
          <w:sz w:val="22"/>
          <w:szCs w:val="22"/>
        </w:rPr>
        <w:t>.medium</w:t>
      </w:r>
      <w:proofErr w:type="gramEnd"/>
      <w:r w:rsidRPr="0A1CDD37">
        <w:rPr>
          <w:rFonts w:ascii="Calibri" w:eastAsia="Calibri" w:hAnsi="Calibri" w:cs="Calibri"/>
          <w:color w:val="000000" w:themeColor="text1"/>
          <w:sz w:val="22"/>
          <w:szCs w:val="22"/>
        </w:rPr>
        <w:t xml:space="preserve"> Bowl</w:t>
      </w:r>
    </w:p>
    <w:p w14:paraId="1653CE2C" w14:textId="4E7CAEB1" w:rsidR="3BAF49FC" w:rsidRDefault="3BAF49FC" w:rsidP="0A1CDD37">
      <w:pPr>
        <w:spacing w:line="257" w:lineRule="auto"/>
        <w:rPr>
          <w:rFonts w:ascii="Calibri" w:eastAsia="Calibri" w:hAnsi="Calibri" w:cs="Calibri"/>
          <w:color w:val="000000" w:themeColor="text1"/>
          <w:sz w:val="22"/>
          <w:szCs w:val="22"/>
        </w:rPr>
      </w:pPr>
      <w:proofErr w:type="gramStart"/>
      <w:r w:rsidRPr="0A1CDD37">
        <w:rPr>
          <w:rFonts w:ascii="Calibri" w:eastAsia="Calibri" w:hAnsi="Calibri" w:cs="Calibri"/>
          <w:color w:val="000000" w:themeColor="text1"/>
          <w:sz w:val="22"/>
          <w:szCs w:val="22"/>
        </w:rPr>
        <w:t>.Wisk</w:t>
      </w:r>
      <w:proofErr w:type="gramEnd"/>
    </w:p>
    <w:p w14:paraId="508B3B6C" w14:textId="2DC6759B" w:rsidR="3BAF49FC" w:rsidRDefault="3BAF49FC" w:rsidP="0A1CDD37">
      <w:pPr>
        <w:spacing w:line="257" w:lineRule="auto"/>
        <w:rPr>
          <w:rFonts w:ascii="Calibri" w:eastAsia="Calibri" w:hAnsi="Calibri" w:cs="Calibri"/>
          <w:color w:val="000000" w:themeColor="text1"/>
          <w:sz w:val="22"/>
          <w:szCs w:val="22"/>
        </w:rPr>
      </w:pPr>
      <w:proofErr w:type="gramStart"/>
      <w:r w:rsidRPr="0A1CDD37">
        <w:rPr>
          <w:rFonts w:ascii="Calibri" w:eastAsia="Calibri" w:hAnsi="Calibri" w:cs="Calibri"/>
          <w:color w:val="000000" w:themeColor="text1"/>
          <w:sz w:val="22"/>
          <w:szCs w:val="22"/>
        </w:rPr>
        <w:t>.Flour</w:t>
      </w:r>
      <w:proofErr w:type="gramEnd"/>
    </w:p>
    <w:p w14:paraId="0E5BC169" w14:textId="077A7C2D" w:rsidR="3BAF49FC" w:rsidRDefault="3BAF49FC" w:rsidP="0A1CDD37">
      <w:pPr>
        <w:spacing w:line="257" w:lineRule="auto"/>
        <w:rPr>
          <w:rFonts w:ascii="Calibri" w:eastAsia="Calibri" w:hAnsi="Calibri" w:cs="Calibri"/>
          <w:color w:val="000000" w:themeColor="text1"/>
          <w:sz w:val="22"/>
          <w:szCs w:val="22"/>
        </w:rPr>
      </w:pPr>
      <w:proofErr w:type="gramStart"/>
      <w:r w:rsidRPr="0A1CDD37">
        <w:rPr>
          <w:rFonts w:ascii="Calibri" w:eastAsia="Calibri" w:hAnsi="Calibri" w:cs="Calibri"/>
          <w:color w:val="000000" w:themeColor="text1"/>
          <w:sz w:val="22"/>
          <w:szCs w:val="22"/>
        </w:rPr>
        <w:t>.Sugar</w:t>
      </w:r>
      <w:proofErr w:type="gramEnd"/>
    </w:p>
    <w:p w14:paraId="79C871C4" w14:textId="597EAB63" w:rsidR="3BAF49FC" w:rsidRDefault="3BAF49FC" w:rsidP="0A1CDD37">
      <w:pPr>
        <w:spacing w:line="257" w:lineRule="auto"/>
        <w:rPr>
          <w:rFonts w:ascii="Calibri" w:eastAsia="Calibri" w:hAnsi="Calibri" w:cs="Calibri"/>
          <w:color w:val="000000" w:themeColor="text1"/>
          <w:sz w:val="22"/>
          <w:szCs w:val="22"/>
        </w:rPr>
      </w:pPr>
      <w:proofErr w:type="gramStart"/>
      <w:r w:rsidRPr="0A1CDD37">
        <w:rPr>
          <w:rFonts w:ascii="Calibri" w:eastAsia="Calibri" w:hAnsi="Calibri" w:cs="Calibri"/>
          <w:color w:val="000000" w:themeColor="text1"/>
          <w:sz w:val="22"/>
          <w:szCs w:val="22"/>
        </w:rPr>
        <w:t>.Milk</w:t>
      </w:r>
      <w:proofErr w:type="gramEnd"/>
      <w:r w:rsidRPr="0A1CDD37">
        <w:rPr>
          <w:rFonts w:ascii="Calibri" w:eastAsia="Calibri" w:hAnsi="Calibri" w:cs="Calibri"/>
          <w:color w:val="000000" w:themeColor="text1"/>
          <w:sz w:val="22"/>
          <w:szCs w:val="22"/>
        </w:rPr>
        <w:t>/water</w:t>
      </w:r>
    </w:p>
    <w:p w14:paraId="5D7B2E0B" w14:textId="6EF36E67" w:rsidR="3BAF49FC" w:rsidRDefault="3BAF49FC" w:rsidP="0A1CDD37">
      <w:pPr>
        <w:spacing w:line="257" w:lineRule="auto"/>
        <w:rPr>
          <w:rFonts w:ascii="Calibri" w:eastAsia="Calibri" w:hAnsi="Calibri" w:cs="Calibri"/>
          <w:color w:val="000000" w:themeColor="text1"/>
          <w:sz w:val="22"/>
          <w:szCs w:val="22"/>
        </w:rPr>
      </w:pPr>
      <w:r w:rsidRPr="0A1CDD37">
        <w:rPr>
          <w:rFonts w:ascii="Calibri" w:eastAsia="Calibri" w:hAnsi="Calibri" w:cs="Calibri"/>
          <w:color w:val="000000" w:themeColor="text1"/>
          <w:sz w:val="22"/>
          <w:szCs w:val="22"/>
        </w:rPr>
        <w:t xml:space="preserve">With these items you </w:t>
      </w:r>
      <w:proofErr w:type="gramStart"/>
      <w:r w:rsidRPr="0A1CDD37">
        <w:rPr>
          <w:rFonts w:ascii="Calibri" w:eastAsia="Calibri" w:hAnsi="Calibri" w:cs="Calibri"/>
          <w:color w:val="000000" w:themeColor="text1"/>
          <w:sz w:val="22"/>
          <w:szCs w:val="22"/>
        </w:rPr>
        <w:t>have to</w:t>
      </w:r>
      <w:proofErr w:type="gramEnd"/>
      <w:r w:rsidRPr="0A1CDD37">
        <w:rPr>
          <w:rFonts w:ascii="Calibri" w:eastAsia="Calibri" w:hAnsi="Calibri" w:cs="Calibri"/>
          <w:color w:val="000000" w:themeColor="text1"/>
          <w:sz w:val="22"/>
          <w:szCs w:val="22"/>
        </w:rPr>
        <w:t xml:space="preserve"> make cupcakes but I’m going to tell you how to bake cupcakes. First you need the medium size bowl and your cupcake/batter mix. You are going to put the cupcake mix inside of the bowl and get the </w:t>
      </w:r>
      <w:proofErr w:type="spellStart"/>
      <w:proofErr w:type="gramStart"/>
      <w:r w:rsidRPr="0A1CDD37">
        <w:rPr>
          <w:rFonts w:ascii="Calibri" w:eastAsia="Calibri" w:hAnsi="Calibri" w:cs="Calibri"/>
          <w:color w:val="000000" w:themeColor="text1"/>
          <w:sz w:val="22"/>
          <w:szCs w:val="22"/>
        </w:rPr>
        <w:t>flour,sugar</w:t>
      </w:r>
      <w:proofErr w:type="gramEnd"/>
      <w:r w:rsidRPr="0A1CDD37">
        <w:rPr>
          <w:rFonts w:ascii="Calibri" w:eastAsia="Calibri" w:hAnsi="Calibri" w:cs="Calibri"/>
          <w:color w:val="000000" w:themeColor="text1"/>
          <w:sz w:val="22"/>
          <w:szCs w:val="22"/>
        </w:rPr>
        <w:t>,milk</w:t>
      </w:r>
      <w:proofErr w:type="spellEnd"/>
      <w:r w:rsidRPr="0A1CDD37">
        <w:rPr>
          <w:rFonts w:ascii="Calibri" w:eastAsia="Calibri" w:hAnsi="Calibri" w:cs="Calibri"/>
          <w:color w:val="000000" w:themeColor="text1"/>
          <w:sz w:val="22"/>
          <w:szCs w:val="22"/>
        </w:rPr>
        <w:t xml:space="preserve">/water then put it inside of the bowl and then </w:t>
      </w:r>
      <w:proofErr w:type="spellStart"/>
      <w:r w:rsidRPr="0A1CDD37">
        <w:rPr>
          <w:rFonts w:ascii="Calibri" w:eastAsia="Calibri" w:hAnsi="Calibri" w:cs="Calibri"/>
          <w:color w:val="000000" w:themeColor="text1"/>
          <w:sz w:val="22"/>
          <w:szCs w:val="22"/>
        </w:rPr>
        <w:t>your</w:t>
      </w:r>
      <w:proofErr w:type="spellEnd"/>
      <w:r w:rsidRPr="0A1CDD37">
        <w:rPr>
          <w:rFonts w:ascii="Calibri" w:eastAsia="Calibri" w:hAnsi="Calibri" w:cs="Calibri"/>
          <w:color w:val="000000" w:themeColor="text1"/>
          <w:sz w:val="22"/>
          <w:szCs w:val="22"/>
        </w:rPr>
        <w:t xml:space="preserve"> going to take the Wisk  and then mix it up. After you mix it all up you are going to pre-heat the oven to 350 degrees and put </w:t>
      </w:r>
      <w:proofErr w:type="gramStart"/>
      <w:r w:rsidRPr="0A1CDD37">
        <w:rPr>
          <w:rFonts w:ascii="Calibri" w:eastAsia="Calibri" w:hAnsi="Calibri" w:cs="Calibri"/>
          <w:color w:val="000000" w:themeColor="text1"/>
          <w:sz w:val="22"/>
          <w:szCs w:val="22"/>
        </w:rPr>
        <w:t>you</w:t>
      </w:r>
      <w:proofErr w:type="gramEnd"/>
      <w:r w:rsidRPr="0A1CDD37">
        <w:rPr>
          <w:rFonts w:ascii="Calibri" w:eastAsia="Calibri" w:hAnsi="Calibri" w:cs="Calibri"/>
          <w:color w:val="000000" w:themeColor="text1"/>
          <w:sz w:val="22"/>
          <w:szCs w:val="22"/>
        </w:rPr>
        <w:t xml:space="preserve"> muffin/cupcake pan inside the oven and let it bake for about 15-20 minutes and take it out. And add sprinkles and icing if wanted. OMG</w:t>
      </w:r>
    </w:p>
    <w:p w14:paraId="56C572AD" w14:textId="26325494" w:rsidR="0A1CDD37" w:rsidRDefault="0A1CDD37" w:rsidP="0A1CDD37"/>
    <w:sectPr w:rsidR="0A1CDD3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B66A1" w14:textId="77777777" w:rsidR="00C73433" w:rsidRDefault="00C73433">
      <w:pPr>
        <w:spacing w:after="0" w:line="240" w:lineRule="auto"/>
      </w:pPr>
      <w:r>
        <w:separator/>
      </w:r>
    </w:p>
  </w:endnote>
  <w:endnote w:type="continuationSeparator" w:id="0">
    <w:p w14:paraId="26A4F93F" w14:textId="77777777" w:rsidR="00C73433" w:rsidRDefault="00C73433">
      <w:pPr>
        <w:spacing w:after="0" w:line="240" w:lineRule="auto"/>
      </w:pPr>
      <w:r>
        <w:continuationSeparator/>
      </w:r>
    </w:p>
  </w:endnote>
  <w:endnote w:type="continuationNotice" w:id="1">
    <w:p w14:paraId="2622333A" w14:textId="77777777" w:rsidR="00C73433" w:rsidRDefault="00C734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Neue Haas Grotesk Text Pro">
    <w:charset w:val="00"/>
    <w:family w:val="swiss"/>
    <w:pitch w:val="variable"/>
    <w:sig w:usb0="00000007" w:usb1="00000000" w:usb2="00000000" w:usb3="00000000" w:csb0="00000093" w:csb1="00000000"/>
  </w:font>
  <w:font w:name="Niagara Engraved">
    <w:panose1 w:val="0402050207070303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F7AEE9" w14:paraId="4EB129E7" w14:textId="77777777" w:rsidTr="12F7AEE9">
      <w:trPr>
        <w:trHeight w:val="300"/>
      </w:trPr>
      <w:tc>
        <w:tcPr>
          <w:tcW w:w="3120" w:type="dxa"/>
        </w:tcPr>
        <w:p w14:paraId="1AF58CB4" w14:textId="5DE01913" w:rsidR="12F7AEE9" w:rsidRDefault="12F7AEE9" w:rsidP="12F7AEE9">
          <w:pPr>
            <w:pStyle w:val="Header"/>
            <w:ind w:left="-115"/>
          </w:pPr>
        </w:p>
      </w:tc>
      <w:tc>
        <w:tcPr>
          <w:tcW w:w="3120" w:type="dxa"/>
        </w:tcPr>
        <w:p w14:paraId="35BD4C20" w14:textId="787CCC55" w:rsidR="12F7AEE9" w:rsidRDefault="12F7AEE9" w:rsidP="12F7AEE9">
          <w:pPr>
            <w:pStyle w:val="Header"/>
            <w:jc w:val="center"/>
          </w:pPr>
        </w:p>
      </w:tc>
      <w:tc>
        <w:tcPr>
          <w:tcW w:w="3120" w:type="dxa"/>
        </w:tcPr>
        <w:p w14:paraId="6A186280" w14:textId="78249680" w:rsidR="12F7AEE9" w:rsidRDefault="12F7AEE9" w:rsidP="12F7AEE9">
          <w:pPr>
            <w:pStyle w:val="Header"/>
            <w:ind w:right="-115"/>
            <w:jc w:val="right"/>
          </w:pPr>
        </w:p>
      </w:tc>
    </w:tr>
  </w:tbl>
  <w:p w14:paraId="324745B9" w14:textId="689CA798" w:rsidR="12F7AEE9" w:rsidRDefault="12F7AEE9" w:rsidP="12F7A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D8E65" w14:textId="77777777" w:rsidR="00C73433" w:rsidRDefault="00C73433">
      <w:pPr>
        <w:spacing w:after="0" w:line="240" w:lineRule="auto"/>
      </w:pPr>
      <w:r>
        <w:separator/>
      </w:r>
    </w:p>
  </w:footnote>
  <w:footnote w:type="continuationSeparator" w:id="0">
    <w:p w14:paraId="615FBC9E" w14:textId="77777777" w:rsidR="00C73433" w:rsidRDefault="00C73433">
      <w:pPr>
        <w:spacing w:after="0" w:line="240" w:lineRule="auto"/>
      </w:pPr>
      <w:r>
        <w:continuationSeparator/>
      </w:r>
    </w:p>
  </w:footnote>
  <w:footnote w:type="continuationNotice" w:id="1">
    <w:p w14:paraId="4983DB05" w14:textId="77777777" w:rsidR="00C73433" w:rsidRDefault="00C734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2F7AEE9" w14:paraId="7BFE90E0" w14:textId="77777777" w:rsidTr="12F7AEE9">
      <w:trPr>
        <w:trHeight w:val="300"/>
      </w:trPr>
      <w:tc>
        <w:tcPr>
          <w:tcW w:w="3120" w:type="dxa"/>
        </w:tcPr>
        <w:p w14:paraId="7FEDAE81" w14:textId="7BDECDFF" w:rsidR="12F7AEE9" w:rsidRDefault="12F7AEE9" w:rsidP="12F7AEE9">
          <w:pPr>
            <w:pStyle w:val="Header"/>
            <w:ind w:left="-115"/>
          </w:pPr>
        </w:p>
      </w:tc>
      <w:tc>
        <w:tcPr>
          <w:tcW w:w="3120" w:type="dxa"/>
        </w:tcPr>
        <w:p w14:paraId="62A23564" w14:textId="08A8D283" w:rsidR="12F7AEE9" w:rsidRDefault="12F7AEE9" w:rsidP="12F7AEE9">
          <w:pPr>
            <w:pStyle w:val="Header"/>
            <w:jc w:val="center"/>
          </w:pPr>
        </w:p>
      </w:tc>
      <w:tc>
        <w:tcPr>
          <w:tcW w:w="3120" w:type="dxa"/>
        </w:tcPr>
        <w:p w14:paraId="6090820F" w14:textId="3C2D4D67" w:rsidR="12F7AEE9" w:rsidRDefault="12F7AEE9" w:rsidP="12F7AEE9">
          <w:pPr>
            <w:pStyle w:val="Header"/>
            <w:ind w:right="-115"/>
            <w:jc w:val="right"/>
          </w:pPr>
        </w:p>
      </w:tc>
    </w:tr>
  </w:tbl>
  <w:p w14:paraId="60E2C954" w14:textId="3066A84B" w:rsidR="12F7AEE9" w:rsidRDefault="12F7AEE9" w:rsidP="12F7AEE9">
    <w:pPr>
      <w:pStyle w:val="Header"/>
    </w:pPr>
  </w:p>
</w:hdr>
</file>

<file path=word/intelligence2.xml><?xml version="1.0" encoding="utf-8"?>
<int2:intelligence xmlns:int2="http://schemas.microsoft.com/office/intelligence/2020/intelligence" xmlns:oel="http://schemas.microsoft.com/office/2019/extlst">
  <int2:observations>
    <int2:textHash int2:hashCode="9FbNm5rQhmwls2" int2:id="GHxQNpSr">
      <int2:state int2:value="Rejected" int2:type="AugLoop_Text_Critique"/>
    </int2:textHash>
    <int2:textHash int2:hashCode="1jCz3HzMSUtAeb" int2:id="QhoqB6yY">
      <int2:state int2:value="Rejected" int2:type="AugLoop_Text_Critique"/>
    </int2:textHash>
    <int2:textHash int2:hashCode="jP4tgxgL58awlg" int2:id="ZUbeJtgU">
      <int2:state int2:value="Rejected" int2:type="AugLoop_Text_Critique"/>
    </int2:textHash>
    <int2:textHash int2:hashCode="XPuwhLK0i0LX0l" int2:id="lrAdNHDM">
      <int2:state int2:value="Rejected" int2:type="AugLoop_Text_Critique"/>
    </int2:textHash>
    <int2:textHash int2:hashCode="/V17SIeLsbTjQR" int2:id="yUqOjCTL">
      <int2:state int2:value="Rejected" int2:type="AugLoop_Text_Critique"/>
    </int2:textHash>
    <int2:bookmark int2:bookmarkName="_Int_TZghjXw2" int2:invalidationBookmarkName="" int2:hashCode="+73dpG15bl78qm" int2:id="TsdGOV78">
      <int2:state int2:value="Rejected" int2:type="AugLoop_Text_Critique"/>
    </int2:bookmark>
    <int2:bookmark int2:bookmarkName="_Int_Njb1A4gH" int2:invalidationBookmarkName="" int2:hashCode="yohqHroZ4ktUGE" int2:id="mPIVIqs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8348"/>
    <w:multiLevelType w:val="hybridMultilevel"/>
    <w:tmpl w:val="41302B46"/>
    <w:lvl w:ilvl="0" w:tplc="8A3EEF52">
      <w:start w:val="1"/>
      <w:numFmt w:val="bullet"/>
      <w:lvlText w:val=""/>
      <w:lvlJc w:val="left"/>
      <w:pPr>
        <w:ind w:left="720" w:hanging="360"/>
      </w:pPr>
      <w:rPr>
        <w:rFonts w:ascii="Symbol" w:hAnsi="Symbol" w:hint="default"/>
      </w:rPr>
    </w:lvl>
    <w:lvl w:ilvl="1" w:tplc="A4946F18">
      <w:start w:val="1"/>
      <w:numFmt w:val="bullet"/>
      <w:lvlText w:val="o"/>
      <w:lvlJc w:val="left"/>
      <w:pPr>
        <w:ind w:left="1440" w:hanging="360"/>
      </w:pPr>
      <w:rPr>
        <w:rFonts w:ascii="Courier New" w:hAnsi="Courier New" w:hint="default"/>
      </w:rPr>
    </w:lvl>
    <w:lvl w:ilvl="2" w:tplc="68B44C2A">
      <w:start w:val="1"/>
      <w:numFmt w:val="bullet"/>
      <w:lvlText w:val=""/>
      <w:lvlJc w:val="left"/>
      <w:pPr>
        <w:ind w:left="2160" w:hanging="360"/>
      </w:pPr>
      <w:rPr>
        <w:rFonts w:ascii="Wingdings" w:hAnsi="Wingdings" w:hint="default"/>
      </w:rPr>
    </w:lvl>
    <w:lvl w:ilvl="3" w:tplc="60AE76E2">
      <w:start w:val="1"/>
      <w:numFmt w:val="bullet"/>
      <w:lvlText w:val=""/>
      <w:lvlJc w:val="left"/>
      <w:pPr>
        <w:ind w:left="2880" w:hanging="360"/>
      </w:pPr>
      <w:rPr>
        <w:rFonts w:ascii="Symbol" w:hAnsi="Symbol" w:hint="default"/>
      </w:rPr>
    </w:lvl>
    <w:lvl w:ilvl="4" w:tplc="32BCC636">
      <w:start w:val="1"/>
      <w:numFmt w:val="bullet"/>
      <w:lvlText w:val="o"/>
      <w:lvlJc w:val="left"/>
      <w:pPr>
        <w:ind w:left="3600" w:hanging="360"/>
      </w:pPr>
      <w:rPr>
        <w:rFonts w:ascii="Courier New" w:hAnsi="Courier New" w:hint="default"/>
      </w:rPr>
    </w:lvl>
    <w:lvl w:ilvl="5" w:tplc="99001012">
      <w:start w:val="1"/>
      <w:numFmt w:val="bullet"/>
      <w:lvlText w:val=""/>
      <w:lvlJc w:val="left"/>
      <w:pPr>
        <w:ind w:left="4320" w:hanging="360"/>
      </w:pPr>
      <w:rPr>
        <w:rFonts w:ascii="Wingdings" w:hAnsi="Wingdings" w:hint="default"/>
      </w:rPr>
    </w:lvl>
    <w:lvl w:ilvl="6" w:tplc="095EA160">
      <w:start w:val="1"/>
      <w:numFmt w:val="bullet"/>
      <w:lvlText w:val=""/>
      <w:lvlJc w:val="left"/>
      <w:pPr>
        <w:ind w:left="5040" w:hanging="360"/>
      </w:pPr>
      <w:rPr>
        <w:rFonts w:ascii="Symbol" w:hAnsi="Symbol" w:hint="default"/>
      </w:rPr>
    </w:lvl>
    <w:lvl w:ilvl="7" w:tplc="490601F4">
      <w:start w:val="1"/>
      <w:numFmt w:val="bullet"/>
      <w:lvlText w:val="o"/>
      <w:lvlJc w:val="left"/>
      <w:pPr>
        <w:ind w:left="5760" w:hanging="360"/>
      </w:pPr>
      <w:rPr>
        <w:rFonts w:ascii="Courier New" w:hAnsi="Courier New" w:hint="default"/>
      </w:rPr>
    </w:lvl>
    <w:lvl w:ilvl="8" w:tplc="565A3E26">
      <w:start w:val="1"/>
      <w:numFmt w:val="bullet"/>
      <w:lvlText w:val=""/>
      <w:lvlJc w:val="left"/>
      <w:pPr>
        <w:ind w:left="6480" w:hanging="360"/>
      </w:pPr>
      <w:rPr>
        <w:rFonts w:ascii="Wingdings" w:hAnsi="Wingdings" w:hint="default"/>
      </w:rPr>
    </w:lvl>
  </w:abstractNum>
  <w:abstractNum w:abstractNumId="1" w15:restartNumberingAfterBreak="0">
    <w:nsid w:val="067670F9"/>
    <w:multiLevelType w:val="hybridMultilevel"/>
    <w:tmpl w:val="F990C586"/>
    <w:lvl w:ilvl="0" w:tplc="25FA51F4">
      <w:start w:val="1"/>
      <w:numFmt w:val="decimal"/>
      <w:lvlText w:val="%1."/>
      <w:lvlJc w:val="left"/>
      <w:pPr>
        <w:ind w:left="720" w:hanging="360"/>
      </w:pPr>
    </w:lvl>
    <w:lvl w:ilvl="1" w:tplc="66BE06E8">
      <w:start w:val="1"/>
      <w:numFmt w:val="lowerLetter"/>
      <w:lvlText w:val="%2."/>
      <w:lvlJc w:val="left"/>
      <w:pPr>
        <w:ind w:left="1440" w:hanging="360"/>
      </w:pPr>
    </w:lvl>
    <w:lvl w:ilvl="2" w:tplc="47807B66">
      <w:start w:val="1"/>
      <w:numFmt w:val="lowerRoman"/>
      <w:lvlText w:val="%3."/>
      <w:lvlJc w:val="right"/>
      <w:pPr>
        <w:ind w:left="2160" w:hanging="180"/>
      </w:pPr>
    </w:lvl>
    <w:lvl w:ilvl="3" w:tplc="691A7E52">
      <w:start w:val="1"/>
      <w:numFmt w:val="decimal"/>
      <w:lvlText w:val="%4."/>
      <w:lvlJc w:val="left"/>
      <w:pPr>
        <w:ind w:left="2880" w:hanging="360"/>
      </w:pPr>
    </w:lvl>
    <w:lvl w:ilvl="4" w:tplc="86387626">
      <w:start w:val="1"/>
      <w:numFmt w:val="lowerLetter"/>
      <w:lvlText w:val="%5."/>
      <w:lvlJc w:val="left"/>
      <w:pPr>
        <w:ind w:left="3600" w:hanging="360"/>
      </w:pPr>
    </w:lvl>
    <w:lvl w:ilvl="5" w:tplc="FE9C6DBC">
      <w:start w:val="1"/>
      <w:numFmt w:val="lowerRoman"/>
      <w:lvlText w:val="%6."/>
      <w:lvlJc w:val="right"/>
      <w:pPr>
        <w:ind w:left="4320" w:hanging="180"/>
      </w:pPr>
    </w:lvl>
    <w:lvl w:ilvl="6" w:tplc="3AE84350">
      <w:start w:val="1"/>
      <w:numFmt w:val="decimal"/>
      <w:lvlText w:val="%7."/>
      <w:lvlJc w:val="left"/>
      <w:pPr>
        <w:ind w:left="5040" w:hanging="360"/>
      </w:pPr>
    </w:lvl>
    <w:lvl w:ilvl="7" w:tplc="EAEA9C98">
      <w:start w:val="1"/>
      <w:numFmt w:val="lowerLetter"/>
      <w:lvlText w:val="%8."/>
      <w:lvlJc w:val="left"/>
      <w:pPr>
        <w:ind w:left="5760" w:hanging="360"/>
      </w:pPr>
    </w:lvl>
    <w:lvl w:ilvl="8" w:tplc="09E4BF34">
      <w:start w:val="1"/>
      <w:numFmt w:val="lowerRoman"/>
      <w:lvlText w:val="%9."/>
      <w:lvlJc w:val="right"/>
      <w:pPr>
        <w:ind w:left="6480" w:hanging="180"/>
      </w:pPr>
    </w:lvl>
  </w:abstractNum>
  <w:abstractNum w:abstractNumId="2" w15:restartNumberingAfterBreak="0">
    <w:nsid w:val="094F0634"/>
    <w:multiLevelType w:val="hybridMultilevel"/>
    <w:tmpl w:val="FD94B8FC"/>
    <w:lvl w:ilvl="0" w:tplc="3D5669F0">
      <w:start w:val="5"/>
      <w:numFmt w:val="decimal"/>
      <w:lvlText w:val="%1."/>
      <w:lvlJc w:val="left"/>
      <w:pPr>
        <w:ind w:left="720" w:hanging="360"/>
      </w:pPr>
    </w:lvl>
    <w:lvl w:ilvl="1" w:tplc="A6E087D6">
      <w:start w:val="1"/>
      <w:numFmt w:val="lowerLetter"/>
      <w:lvlText w:val="%2."/>
      <w:lvlJc w:val="left"/>
      <w:pPr>
        <w:ind w:left="1440" w:hanging="360"/>
      </w:pPr>
    </w:lvl>
    <w:lvl w:ilvl="2" w:tplc="9AE0F2DA">
      <w:start w:val="1"/>
      <w:numFmt w:val="lowerRoman"/>
      <w:lvlText w:val="%3."/>
      <w:lvlJc w:val="right"/>
      <w:pPr>
        <w:ind w:left="2160" w:hanging="180"/>
      </w:pPr>
    </w:lvl>
    <w:lvl w:ilvl="3" w:tplc="4984B7E6">
      <w:start w:val="1"/>
      <w:numFmt w:val="decimal"/>
      <w:lvlText w:val="%4."/>
      <w:lvlJc w:val="left"/>
      <w:pPr>
        <w:ind w:left="2880" w:hanging="360"/>
      </w:pPr>
    </w:lvl>
    <w:lvl w:ilvl="4" w:tplc="74EA929E">
      <w:start w:val="1"/>
      <w:numFmt w:val="lowerLetter"/>
      <w:lvlText w:val="%5."/>
      <w:lvlJc w:val="left"/>
      <w:pPr>
        <w:ind w:left="3600" w:hanging="360"/>
      </w:pPr>
    </w:lvl>
    <w:lvl w:ilvl="5" w:tplc="466400B2">
      <w:start w:val="1"/>
      <w:numFmt w:val="lowerRoman"/>
      <w:lvlText w:val="%6."/>
      <w:lvlJc w:val="right"/>
      <w:pPr>
        <w:ind w:left="4320" w:hanging="180"/>
      </w:pPr>
    </w:lvl>
    <w:lvl w:ilvl="6" w:tplc="1848DA5E">
      <w:start w:val="1"/>
      <w:numFmt w:val="decimal"/>
      <w:lvlText w:val="%7."/>
      <w:lvlJc w:val="left"/>
      <w:pPr>
        <w:ind w:left="5040" w:hanging="360"/>
      </w:pPr>
    </w:lvl>
    <w:lvl w:ilvl="7" w:tplc="D6AADFBC">
      <w:start w:val="1"/>
      <w:numFmt w:val="lowerLetter"/>
      <w:lvlText w:val="%8."/>
      <w:lvlJc w:val="left"/>
      <w:pPr>
        <w:ind w:left="5760" w:hanging="360"/>
      </w:pPr>
    </w:lvl>
    <w:lvl w:ilvl="8" w:tplc="E9FAA066">
      <w:start w:val="1"/>
      <w:numFmt w:val="lowerRoman"/>
      <w:lvlText w:val="%9."/>
      <w:lvlJc w:val="right"/>
      <w:pPr>
        <w:ind w:left="6480" w:hanging="180"/>
      </w:pPr>
    </w:lvl>
  </w:abstractNum>
  <w:abstractNum w:abstractNumId="3" w15:restartNumberingAfterBreak="0">
    <w:nsid w:val="0AD28C40"/>
    <w:multiLevelType w:val="hybridMultilevel"/>
    <w:tmpl w:val="C0949000"/>
    <w:lvl w:ilvl="0" w:tplc="C00ABD54">
      <w:start w:val="1"/>
      <w:numFmt w:val="bullet"/>
      <w:lvlText w:val=""/>
      <w:lvlJc w:val="left"/>
      <w:pPr>
        <w:ind w:left="720" w:hanging="360"/>
      </w:pPr>
      <w:rPr>
        <w:rFonts w:ascii="Symbol" w:hAnsi="Symbol" w:hint="default"/>
      </w:rPr>
    </w:lvl>
    <w:lvl w:ilvl="1" w:tplc="D71E31B0">
      <w:start w:val="1"/>
      <w:numFmt w:val="bullet"/>
      <w:lvlText w:val="o"/>
      <w:lvlJc w:val="left"/>
      <w:pPr>
        <w:ind w:left="1440" w:hanging="360"/>
      </w:pPr>
      <w:rPr>
        <w:rFonts w:ascii="Courier New" w:hAnsi="Courier New" w:hint="default"/>
      </w:rPr>
    </w:lvl>
    <w:lvl w:ilvl="2" w:tplc="AF447A8C">
      <w:start w:val="1"/>
      <w:numFmt w:val="bullet"/>
      <w:lvlText w:val=""/>
      <w:lvlJc w:val="left"/>
      <w:pPr>
        <w:ind w:left="2160" w:hanging="360"/>
      </w:pPr>
      <w:rPr>
        <w:rFonts w:ascii="Wingdings" w:hAnsi="Wingdings" w:hint="default"/>
      </w:rPr>
    </w:lvl>
    <w:lvl w:ilvl="3" w:tplc="B728F3AA">
      <w:start w:val="1"/>
      <w:numFmt w:val="bullet"/>
      <w:lvlText w:val=""/>
      <w:lvlJc w:val="left"/>
      <w:pPr>
        <w:ind w:left="2880" w:hanging="360"/>
      </w:pPr>
      <w:rPr>
        <w:rFonts w:ascii="Symbol" w:hAnsi="Symbol" w:hint="default"/>
      </w:rPr>
    </w:lvl>
    <w:lvl w:ilvl="4" w:tplc="40544F32">
      <w:start w:val="1"/>
      <w:numFmt w:val="bullet"/>
      <w:lvlText w:val="o"/>
      <w:lvlJc w:val="left"/>
      <w:pPr>
        <w:ind w:left="3600" w:hanging="360"/>
      </w:pPr>
      <w:rPr>
        <w:rFonts w:ascii="Courier New" w:hAnsi="Courier New" w:hint="default"/>
      </w:rPr>
    </w:lvl>
    <w:lvl w:ilvl="5" w:tplc="A8E49EF8">
      <w:start w:val="1"/>
      <w:numFmt w:val="bullet"/>
      <w:lvlText w:val=""/>
      <w:lvlJc w:val="left"/>
      <w:pPr>
        <w:ind w:left="4320" w:hanging="360"/>
      </w:pPr>
      <w:rPr>
        <w:rFonts w:ascii="Wingdings" w:hAnsi="Wingdings" w:hint="default"/>
      </w:rPr>
    </w:lvl>
    <w:lvl w:ilvl="6" w:tplc="1F4E34D8">
      <w:start w:val="1"/>
      <w:numFmt w:val="bullet"/>
      <w:lvlText w:val=""/>
      <w:lvlJc w:val="left"/>
      <w:pPr>
        <w:ind w:left="5040" w:hanging="360"/>
      </w:pPr>
      <w:rPr>
        <w:rFonts w:ascii="Symbol" w:hAnsi="Symbol" w:hint="default"/>
      </w:rPr>
    </w:lvl>
    <w:lvl w:ilvl="7" w:tplc="A120B80E">
      <w:start w:val="1"/>
      <w:numFmt w:val="bullet"/>
      <w:lvlText w:val="o"/>
      <w:lvlJc w:val="left"/>
      <w:pPr>
        <w:ind w:left="5760" w:hanging="360"/>
      </w:pPr>
      <w:rPr>
        <w:rFonts w:ascii="Courier New" w:hAnsi="Courier New" w:hint="default"/>
      </w:rPr>
    </w:lvl>
    <w:lvl w:ilvl="8" w:tplc="8B6AD17E">
      <w:start w:val="1"/>
      <w:numFmt w:val="bullet"/>
      <w:lvlText w:val=""/>
      <w:lvlJc w:val="left"/>
      <w:pPr>
        <w:ind w:left="6480" w:hanging="360"/>
      </w:pPr>
      <w:rPr>
        <w:rFonts w:ascii="Wingdings" w:hAnsi="Wingdings" w:hint="default"/>
      </w:rPr>
    </w:lvl>
  </w:abstractNum>
  <w:abstractNum w:abstractNumId="4" w15:restartNumberingAfterBreak="0">
    <w:nsid w:val="13422FFC"/>
    <w:multiLevelType w:val="hybridMultilevel"/>
    <w:tmpl w:val="5B7AEFB6"/>
    <w:lvl w:ilvl="0" w:tplc="E256BDE8">
      <w:start w:val="1"/>
      <w:numFmt w:val="bullet"/>
      <w:lvlText w:val=""/>
      <w:lvlJc w:val="left"/>
      <w:pPr>
        <w:ind w:left="720" w:hanging="360"/>
      </w:pPr>
      <w:rPr>
        <w:rFonts w:ascii="Symbol" w:hAnsi="Symbol" w:hint="default"/>
      </w:rPr>
    </w:lvl>
    <w:lvl w:ilvl="1" w:tplc="FBD49342">
      <w:start w:val="1"/>
      <w:numFmt w:val="bullet"/>
      <w:lvlText w:val="o"/>
      <w:lvlJc w:val="left"/>
      <w:pPr>
        <w:ind w:left="1440" w:hanging="360"/>
      </w:pPr>
      <w:rPr>
        <w:rFonts w:ascii="Courier New" w:hAnsi="Courier New" w:hint="default"/>
      </w:rPr>
    </w:lvl>
    <w:lvl w:ilvl="2" w:tplc="BAF83E3C">
      <w:start w:val="1"/>
      <w:numFmt w:val="bullet"/>
      <w:lvlText w:val=""/>
      <w:lvlJc w:val="left"/>
      <w:pPr>
        <w:ind w:left="2160" w:hanging="360"/>
      </w:pPr>
      <w:rPr>
        <w:rFonts w:ascii="Wingdings" w:hAnsi="Wingdings" w:hint="default"/>
      </w:rPr>
    </w:lvl>
    <w:lvl w:ilvl="3" w:tplc="CF244C92">
      <w:start w:val="1"/>
      <w:numFmt w:val="bullet"/>
      <w:lvlText w:val=""/>
      <w:lvlJc w:val="left"/>
      <w:pPr>
        <w:ind w:left="2880" w:hanging="360"/>
      </w:pPr>
      <w:rPr>
        <w:rFonts w:ascii="Symbol" w:hAnsi="Symbol" w:hint="default"/>
      </w:rPr>
    </w:lvl>
    <w:lvl w:ilvl="4" w:tplc="DC703056">
      <w:start w:val="1"/>
      <w:numFmt w:val="bullet"/>
      <w:lvlText w:val="o"/>
      <w:lvlJc w:val="left"/>
      <w:pPr>
        <w:ind w:left="3600" w:hanging="360"/>
      </w:pPr>
      <w:rPr>
        <w:rFonts w:ascii="Courier New" w:hAnsi="Courier New" w:hint="default"/>
      </w:rPr>
    </w:lvl>
    <w:lvl w:ilvl="5" w:tplc="D13A38C0">
      <w:start w:val="1"/>
      <w:numFmt w:val="bullet"/>
      <w:lvlText w:val=""/>
      <w:lvlJc w:val="left"/>
      <w:pPr>
        <w:ind w:left="4320" w:hanging="360"/>
      </w:pPr>
      <w:rPr>
        <w:rFonts w:ascii="Wingdings" w:hAnsi="Wingdings" w:hint="default"/>
      </w:rPr>
    </w:lvl>
    <w:lvl w:ilvl="6" w:tplc="77B4B4B8">
      <w:start w:val="1"/>
      <w:numFmt w:val="bullet"/>
      <w:lvlText w:val=""/>
      <w:lvlJc w:val="left"/>
      <w:pPr>
        <w:ind w:left="5040" w:hanging="360"/>
      </w:pPr>
      <w:rPr>
        <w:rFonts w:ascii="Symbol" w:hAnsi="Symbol" w:hint="default"/>
      </w:rPr>
    </w:lvl>
    <w:lvl w:ilvl="7" w:tplc="815E9532">
      <w:start w:val="1"/>
      <w:numFmt w:val="bullet"/>
      <w:lvlText w:val="o"/>
      <w:lvlJc w:val="left"/>
      <w:pPr>
        <w:ind w:left="5760" w:hanging="360"/>
      </w:pPr>
      <w:rPr>
        <w:rFonts w:ascii="Courier New" w:hAnsi="Courier New" w:hint="default"/>
      </w:rPr>
    </w:lvl>
    <w:lvl w:ilvl="8" w:tplc="4E6869A4">
      <w:start w:val="1"/>
      <w:numFmt w:val="bullet"/>
      <w:lvlText w:val=""/>
      <w:lvlJc w:val="left"/>
      <w:pPr>
        <w:ind w:left="6480" w:hanging="360"/>
      </w:pPr>
      <w:rPr>
        <w:rFonts w:ascii="Wingdings" w:hAnsi="Wingdings" w:hint="default"/>
      </w:rPr>
    </w:lvl>
  </w:abstractNum>
  <w:abstractNum w:abstractNumId="5" w15:restartNumberingAfterBreak="0">
    <w:nsid w:val="1DEE3CF4"/>
    <w:multiLevelType w:val="hybridMultilevel"/>
    <w:tmpl w:val="ECD8AFA4"/>
    <w:lvl w:ilvl="0" w:tplc="96CA5CC4">
      <w:start w:val="7"/>
      <w:numFmt w:val="decimal"/>
      <w:lvlText w:val="%1."/>
      <w:lvlJc w:val="left"/>
      <w:pPr>
        <w:ind w:left="720" w:hanging="360"/>
      </w:pPr>
    </w:lvl>
    <w:lvl w:ilvl="1" w:tplc="485C82E2">
      <w:start w:val="1"/>
      <w:numFmt w:val="lowerLetter"/>
      <w:lvlText w:val="%2."/>
      <w:lvlJc w:val="left"/>
      <w:pPr>
        <w:ind w:left="1440" w:hanging="360"/>
      </w:pPr>
    </w:lvl>
    <w:lvl w:ilvl="2" w:tplc="91BA1D2A">
      <w:start w:val="1"/>
      <w:numFmt w:val="lowerRoman"/>
      <w:lvlText w:val="%3."/>
      <w:lvlJc w:val="right"/>
      <w:pPr>
        <w:ind w:left="2160" w:hanging="180"/>
      </w:pPr>
    </w:lvl>
    <w:lvl w:ilvl="3" w:tplc="47B42CAC">
      <w:start w:val="1"/>
      <w:numFmt w:val="decimal"/>
      <w:lvlText w:val="%4."/>
      <w:lvlJc w:val="left"/>
      <w:pPr>
        <w:ind w:left="2880" w:hanging="360"/>
      </w:pPr>
    </w:lvl>
    <w:lvl w:ilvl="4" w:tplc="2FBA5CCC">
      <w:start w:val="1"/>
      <w:numFmt w:val="lowerLetter"/>
      <w:lvlText w:val="%5."/>
      <w:lvlJc w:val="left"/>
      <w:pPr>
        <w:ind w:left="3600" w:hanging="360"/>
      </w:pPr>
    </w:lvl>
    <w:lvl w:ilvl="5" w:tplc="7696FA4A">
      <w:start w:val="1"/>
      <w:numFmt w:val="lowerRoman"/>
      <w:lvlText w:val="%6."/>
      <w:lvlJc w:val="right"/>
      <w:pPr>
        <w:ind w:left="4320" w:hanging="180"/>
      </w:pPr>
    </w:lvl>
    <w:lvl w:ilvl="6" w:tplc="89260D1E">
      <w:start w:val="1"/>
      <w:numFmt w:val="decimal"/>
      <w:lvlText w:val="%7."/>
      <w:lvlJc w:val="left"/>
      <w:pPr>
        <w:ind w:left="5040" w:hanging="360"/>
      </w:pPr>
    </w:lvl>
    <w:lvl w:ilvl="7" w:tplc="B2EC852E">
      <w:start w:val="1"/>
      <w:numFmt w:val="lowerLetter"/>
      <w:lvlText w:val="%8."/>
      <w:lvlJc w:val="left"/>
      <w:pPr>
        <w:ind w:left="5760" w:hanging="360"/>
      </w:pPr>
    </w:lvl>
    <w:lvl w:ilvl="8" w:tplc="D76032DA">
      <w:start w:val="1"/>
      <w:numFmt w:val="lowerRoman"/>
      <w:lvlText w:val="%9."/>
      <w:lvlJc w:val="right"/>
      <w:pPr>
        <w:ind w:left="6480" w:hanging="180"/>
      </w:pPr>
    </w:lvl>
  </w:abstractNum>
  <w:abstractNum w:abstractNumId="6" w15:restartNumberingAfterBreak="0">
    <w:nsid w:val="24AD5050"/>
    <w:multiLevelType w:val="hybridMultilevel"/>
    <w:tmpl w:val="62D87A6C"/>
    <w:lvl w:ilvl="0" w:tplc="0C94D7DE">
      <w:start w:val="1"/>
      <w:numFmt w:val="bullet"/>
      <w:lvlText w:val=""/>
      <w:lvlJc w:val="left"/>
      <w:pPr>
        <w:ind w:left="720" w:hanging="360"/>
      </w:pPr>
      <w:rPr>
        <w:rFonts w:ascii="Symbol" w:hAnsi="Symbol" w:hint="default"/>
      </w:rPr>
    </w:lvl>
    <w:lvl w:ilvl="1" w:tplc="117E70B8">
      <w:start w:val="1"/>
      <w:numFmt w:val="bullet"/>
      <w:lvlText w:val="o"/>
      <w:lvlJc w:val="left"/>
      <w:pPr>
        <w:ind w:left="1440" w:hanging="360"/>
      </w:pPr>
      <w:rPr>
        <w:rFonts w:ascii="Courier New" w:hAnsi="Courier New" w:hint="default"/>
      </w:rPr>
    </w:lvl>
    <w:lvl w:ilvl="2" w:tplc="D5F01368">
      <w:start w:val="1"/>
      <w:numFmt w:val="bullet"/>
      <w:lvlText w:val=""/>
      <w:lvlJc w:val="left"/>
      <w:pPr>
        <w:ind w:left="2160" w:hanging="360"/>
      </w:pPr>
      <w:rPr>
        <w:rFonts w:ascii="Wingdings" w:hAnsi="Wingdings" w:hint="default"/>
      </w:rPr>
    </w:lvl>
    <w:lvl w:ilvl="3" w:tplc="C3D67E8C">
      <w:start w:val="1"/>
      <w:numFmt w:val="bullet"/>
      <w:lvlText w:val=""/>
      <w:lvlJc w:val="left"/>
      <w:pPr>
        <w:ind w:left="2880" w:hanging="360"/>
      </w:pPr>
      <w:rPr>
        <w:rFonts w:ascii="Symbol" w:hAnsi="Symbol" w:hint="default"/>
      </w:rPr>
    </w:lvl>
    <w:lvl w:ilvl="4" w:tplc="345656AE">
      <w:start w:val="1"/>
      <w:numFmt w:val="bullet"/>
      <w:lvlText w:val="o"/>
      <w:lvlJc w:val="left"/>
      <w:pPr>
        <w:ind w:left="3600" w:hanging="360"/>
      </w:pPr>
      <w:rPr>
        <w:rFonts w:ascii="Courier New" w:hAnsi="Courier New" w:hint="default"/>
      </w:rPr>
    </w:lvl>
    <w:lvl w:ilvl="5" w:tplc="BBC85B36">
      <w:start w:val="1"/>
      <w:numFmt w:val="bullet"/>
      <w:lvlText w:val=""/>
      <w:lvlJc w:val="left"/>
      <w:pPr>
        <w:ind w:left="4320" w:hanging="360"/>
      </w:pPr>
      <w:rPr>
        <w:rFonts w:ascii="Wingdings" w:hAnsi="Wingdings" w:hint="default"/>
      </w:rPr>
    </w:lvl>
    <w:lvl w:ilvl="6" w:tplc="921A542C">
      <w:start w:val="1"/>
      <w:numFmt w:val="bullet"/>
      <w:lvlText w:val=""/>
      <w:lvlJc w:val="left"/>
      <w:pPr>
        <w:ind w:left="5040" w:hanging="360"/>
      </w:pPr>
      <w:rPr>
        <w:rFonts w:ascii="Symbol" w:hAnsi="Symbol" w:hint="default"/>
      </w:rPr>
    </w:lvl>
    <w:lvl w:ilvl="7" w:tplc="925EA6EE">
      <w:start w:val="1"/>
      <w:numFmt w:val="bullet"/>
      <w:lvlText w:val="o"/>
      <w:lvlJc w:val="left"/>
      <w:pPr>
        <w:ind w:left="5760" w:hanging="360"/>
      </w:pPr>
      <w:rPr>
        <w:rFonts w:ascii="Courier New" w:hAnsi="Courier New" w:hint="default"/>
      </w:rPr>
    </w:lvl>
    <w:lvl w:ilvl="8" w:tplc="7FC2A988">
      <w:start w:val="1"/>
      <w:numFmt w:val="bullet"/>
      <w:lvlText w:val=""/>
      <w:lvlJc w:val="left"/>
      <w:pPr>
        <w:ind w:left="6480" w:hanging="360"/>
      </w:pPr>
      <w:rPr>
        <w:rFonts w:ascii="Wingdings" w:hAnsi="Wingdings" w:hint="default"/>
      </w:rPr>
    </w:lvl>
  </w:abstractNum>
  <w:abstractNum w:abstractNumId="7" w15:restartNumberingAfterBreak="0">
    <w:nsid w:val="2AE764EC"/>
    <w:multiLevelType w:val="hybridMultilevel"/>
    <w:tmpl w:val="85929C3A"/>
    <w:lvl w:ilvl="0" w:tplc="EBD87C4C">
      <w:start w:val="1"/>
      <w:numFmt w:val="bullet"/>
      <w:lvlText w:val=""/>
      <w:lvlJc w:val="left"/>
      <w:pPr>
        <w:ind w:left="720" w:hanging="360"/>
      </w:pPr>
      <w:rPr>
        <w:rFonts w:ascii="Symbol" w:hAnsi="Symbol" w:hint="default"/>
      </w:rPr>
    </w:lvl>
    <w:lvl w:ilvl="1" w:tplc="F1ACF3E0">
      <w:start w:val="1"/>
      <w:numFmt w:val="bullet"/>
      <w:lvlText w:val="o"/>
      <w:lvlJc w:val="left"/>
      <w:pPr>
        <w:ind w:left="1440" w:hanging="360"/>
      </w:pPr>
      <w:rPr>
        <w:rFonts w:ascii="Courier New" w:hAnsi="Courier New" w:hint="default"/>
      </w:rPr>
    </w:lvl>
    <w:lvl w:ilvl="2" w:tplc="7786BC2C">
      <w:start w:val="1"/>
      <w:numFmt w:val="bullet"/>
      <w:lvlText w:val=""/>
      <w:lvlJc w:val="left"/>
      <w:pPr>
        <w:ind w:left="2160" w:hanging="360"/>
      </w:pPr>
      <w:rPr>
        <w:rFonts w:ascii="Wingdings" w:hAnsi="Wingdings" w:hint="default"/>
      </w:rPr>
    </w:lvl>
    <w:lvl w:ilvl="3" w:tplc="72CEDDE0">
      <w:start w:val="1"/>
      <w:numFmt w:val="bullet"/>
      <w:lvlText w:val=""/>
      <w:lvlJc w:val="left"/>
      <w:pPr>
        <w:ind w:left="2880" w:hanging="360"/>
      </w:pPr>
      <w:rPr>
        <w:rFonts w:ascii="Symbol" w:hAnsi="Symbol" w:hint="default"/>
      </w:rPr>
    </w:lvl>
    <w:lvl w:ilvl="4" w:tplc="92D6A8EE">
      <w:start w:val="1"/>
      <w:numFmt w:val="bullet"/>
      <w:lvlText w:val="o"/>
      <w:lvlJc w:val="left"/>
      <w:pPr>
        <w:ind w:left="3600" w:hanging="360"/>
      </w:pPr>
      <w:rPr>
        <w:rFonts w:ascii="Courier New" w:hAnsi="Courier New" w:hint="default"/>
      </w:rPr>
    </w:lvl>
    <w:lvl w:ilvl="5" w:tplc="3AB80896">
      <w:start w:val="1"/>
      <w:numFmt w:val="bullet"/>
      <w:lvlText w:val=""/>
      <w:lvlJc w:val="left"/>
      <w:pPr>
        <w:ind w:left="4320" w:hanging="360"/>
      </w:pPr>
      <w:rPr>
        <w:rFonts w:ascii="Wingdings" w:hAnsi="Wingdings" w:hint="default"/>
      </w:rPr>
    </w:lvl>
    <w:lvl w:ilvl="6" w:tplc="A3AA4E5C">
      <w:start w:val="1"/>
      <w:numFmt w:val="bullet"/>
      <w:lvlText w:val=""/>
      <w:lvlJc w:val="left"/>
      <w:pPr>
        <w:ind w:left="5040" w:hanging="360"/>
      </w:pPr>
      <w:rPr>
        <w:rFonts w:ascii="Symbol" w:hAnsi="Symbol" w:hint="default"/>
      </w:rPr>
    </w:lvl>
    <w:lvl w:ilvl="7" w:tplc="7610BE90">
      <w:start w:val="1"/>
      <w:numFmt w:val="bullet"/>
      <w:lvlText w:val="o"/>
      <w:lvlJc w:val="left"/>
      <w:pPr>
        <w:ind w:left="5760" w:hanging="360"/>
      </w:pPr>
      <w:rPr>
        <w:rFonts w:ascii="Courier New" w:hAnsi="Courier New" w:hint="default"/>
      </w:rPr>
    </w:lvl>
    <w:lvl w:ilvl="8" w:tplc="173A649E">
      <w:start w:val="1"/>
      <w:numFmt w:val="bullet"/>
      <w:lvlText w:val=""/>
      <w:lvlJc w:val="left"/>
      <w:pPr>
        <w:ind w:left="6480" w:hanging="360"/>
      </w:pPr>
      <w:rPr>
        <w:rFonts w:ascii="Wingdings" w:hAnsi="Wingdings" w:hint="default"/>
      </w:rPr>
    </w:lvl>
  </w:abstractNum>
  <w:abstractNum w:abstractNumId="8" w15:restartNumberingAfterBreak="0">
    <w:nsid w:val="2AFBC4A9"/>
    <w:multiLevelType w:val="hybridMultilevel"/>
    <w:tmpl w:val="A70C12EA"/>
    <w:lvl w:ilvl="0" w:tplc="19344CE8">
      <w:start w:val="1"/>
      <w:numFmt w:val="bullet"/>
      <w:lvlText w:val=""/>
      <w:lvlJc w:val="left"/>
      <w:pPr>
        <w:ind w:left="720" w:hanging="360"/>
      </w:pPr>
      <w:rPr>
        <w:rFonts w:ascii="Symbol" w:hAnsi="Symbol" w:hint="default"/>
      </w:rPr>
    </w:lvl>
    <w:lvl w:ilvl="1" w:tplc="E474BF82">
      <w:start w:val="1"/>
      <w:numFmt w:val="bullet"/>
      <w:lvlText w:val="o"/>
      <w:lvlJc w:val="left"/>
      <w:pPr>
        <w:ind w:left="1440" w:hanging="360"/>
      </w:pPr>
      <w:rPr>
        <w:rFonts w:ascii="Courier New" w:hAnsi="Courier New" w:hint="default"/>
      </w:rPr>
    </w:lvl>
    <w:lvl w:ilvl="2" w:tplc="9A146FF6">
      <w:start w:val="1"/>
      <w:numFmt w:val="bullet"/>
      <w:lvlText w:val=""/>
      <w:lvlJc w:val="left"/>
      <w:pPr>
        <w:ind w:left="2160" w:hanging="360"/>
      </w:pPr>
      <w:rPr>
        <w:rFonts w:ascii="Wingdings" w:hAnsi="Wingdings" w:hint="default"/>
      </w:rPr>
    </w:lvl>
    <w:lvl w:ilvl="3" w:tplc="88385178">
      <w:start w:val="1"/>
      <w:numFmt w:val="bullet"/>
      <w:lvlText w:val=""/>
      <w:lvlJc w:val="left"/>
      <w:pPr>
        <w:ind w:left="2880" w:hanging="360"/>
      </w:pPr>
      <w:rPr>
        <w:rFonts w:ascii="Symbol" w:hAnsi="Symbol" w:hint="default"/>
      </w:rPr>
    </w:lvl>
    <w:lvl w:ilvl="4" w:tplc="DAF0E0EE">
      <w:start w:val="1"/>
      <w:numFmt w:val="bullet"/>
      <w:lvlText w:val="o"/>
      <w:lvlJc w:val="left"/>
      <w:pPr>
        <w:ind w:left="3600" w:hanging="360"/>
      </w:pPr>
      <w:rPr>
        <w:rFonts w:ascii="Courier New" w:hAnsi="Courier New" w:hint="default"/>
      </w:rPr>
    </w:lvl>
    <w:lvl w:ilvl="5" w:tplc="B734E7A2">
      <w:start w:val="1"/>
      <w:numFmt w:val="bullet"/>
      <w:lvlText w:val=""/>
      <w:lvlJc w:val="left"/>
      <w:pPr>
        <w:ind w:left="4320" w:hanging="360"/>
      </w:pPr>
      <w:rPr>
        <w:rFonts w:ascii="Wingdings" w:hAnsi="Wingdings" w:hint="default"/>
      </w:rPr>
    </w:lvl>
    <w:lvl w:ilvl="6" w:tplc="EC6A6408">
      <w:start w:val="1"/>
      <w:numFmt w:val="bullet"/>
      <w:lvlText w:val=""/>
      <w:lvlJc w:val="left"/>
      <w:pPr>
        <w:ind w:left="5040" w:hanging="360"/>
      </w:pPr>
      <w:rPr>
        <w:rFonts w:ascii="Symbol" w:hAnsi="Symbol" w:hint="default"/>
      </w:rPr>
    </w:lvl>
    <w:lvl w:ilvl="7" w:tplc="F76C6B4A">
      <w:start w:val="1"/>
      <w:numFmt w:val="bullet"/>
      <w:lvlText w:val="o"/>
      <w:lvlJc w:val="left"/>
      <w:pPr>
        <w:ind w:left="5760" w:hanging="360"/>
      </w:pPr>
      <w:rPr>
        <w:rFonts w:ascii="Courier New" w:hAnsi="Courier New" w:hint="default"/>
      </w:rPr>
    </w:lvl>
    <w:lvl w:ilvl="8" w:tplc="5E98686E">
      <w:start w:val="1"/>
      <w:numFmt w:val="bullet"/>
      <w:lvlText w:val=""/>
      <w:lvlJc w:val="left"/>
      <w:pPr>
        <w:ind w:left="6480" w:hanging="360"/>
      </w:pPr>
      <w:rPr>
        <w:rFonts w:ascii="Wingdings" w:hAnsi="Wingdings" w:hint="default"/>
      </w:rPr>
    </w:lvl>
  </w:abstractNum>
  <w:abstractNum w:abstractNumId="9" w15:restartNumberingAfterBreak="0">
    <w:nsid w:val="2AFED71C"/>
    <w:multiLevelType w:val="hybridMultilevel"/>
    <w:tmpl w:val="14103296"/>
    <w:lvl w:ilvl="0" w:tplc="009A8F1E">
      <w:start w:val="1"/>
      <w:numFmt w:val="bullet"/>
      <w:lvlText w:val=""/>
      <w:lvlJc w:val="left"/>
      <w:pPr>
        <w:ind w:left="720" w:hanging="360"/>
      </w:pPr>
      <w:rPr>
        <w:rFonts w:ascii="Symbol" w:hAnsi="Symbol" w:hint="default"/>
      </w:rPr>
    </w:lvl>
    <w:lvl w:ilvl="1" w:tplc="E894F962">
      <w:start w:val="1"/>
      <w:numFmt w:val="bullet"/>
      <w:lvlText w:val="o"/>
      <w:lvlJc w:val="left"/>
      <w:pPr>
        <w:ind w:left="1440" w:hanging="360"/>
      </w:pPr>
      <w:rPr>
        <w:rFonts w:ascii="Courier New" w:hAnsi="Courier New" w:hint="default"/>
      </w:rPr>
    </w:lvl>
    <w:lvl w:ilvl="2" w:tplc="C21C35A4">
      <w:start w:val="1"/>
      <w:numFmt w:val="bullet"/>
      <w:lvlText w:val=""/>
      <w:lvlJc w:val="left"/>
      <w:pPr>
        <w:ind w:left="2160" w:hanging="360"/>
      </w:pPr>
      <w:rPr>
        <w:rFonts w:ascii="Wingdings" w:hAnsi="Wingdings" w:hint="default"/>
      </w:rPr>
    </w:lvl>
    <w:lvl w:ilvl="3" w:tplc="2E42E0AE">
      <w:start w:val="1"/>
      <w:numFmt w:val="bullet"/>
      <w:lvlText w:val=""/>
      <w:lvlJc w:val="left"/>
      <w:pPr>
        <w:ind w:left="2880" w:hanging="360"/>
      </w:pPr>
      <w:rPr>
        <w:rFonts w:ascii="Symbol" w:hAnsi="Symbol" w:hint="default"/>
      </w:rPr>
    </w:lvl>
    <w:lvl w:ilvl="4" w:tplc="03F87D98">
      <w:start w:val="1"/>
      <w:numFmt w:val="bullet"/>
      <w:lvlText w:val="o"/>
      <w:lvlJc w:val="left"/>
      <w:pPr>
        <w:ind w:left="3600" w:hanging="360"/>
      </w:pPr>
      <w:rPr>
        <w:rFonts w:ascii="Courier New" w:hAnsi="Courier New" w:hint="default"/>
      </w:rPr>
    </w:lvl>
    <w:lvl w:ilvl="5" w:tplc="AAEA7A9E">
      <w:start w:val="1"/>
      <w:numFmt w:val="bullet"/>
      <w:lvlText w:val=""/>
      <w:lvlJc w:val="left"/>
      <w:pPr>
        <w:ind w:left="4320" w:hanging="360"/>
      </w:pPr>
      <w:rPr>
        <w:rFonts w:ascii="Wingdings" w:hAnsi="Wingdings" w:hint="default"/>
      </w:rPr>
    </w:lvl>
    <w:lvl w:ilvl="6" w:tplc="5E928FD6">
      <w:start w:val="1"/>
      <w:numFmt w:val="bullet"/>
      <w:lvlText w:val=""/>
      <w:lvlJc w:val="left"/>
      <w:pPr>
        <w:ind w:left="5040" w:hanging="360"/>
      </w:pPr>
      <w:rPr>
        <w:rFonts w:ascii="Symbol" w:hAnsi="Symbol" w:hint="default"/>
      </w:rPr>
    </w:lvl>
    <w:lvl w:ilvl="7" w:tplc="702CC16A">
      <w:start w:val="1"/>
      <w:numFmt w:val="bullet"/>
      <w:lvlText w:val="o"/>
      <w:lvlJc w:val="left"/>
      <w:pPr>
        <w:ind w:left="5760" w:hanging="360"/>
      </w:pPr>
      <w:rPr>
        <w:rFonts w:ascii="Courier New" w:hAnsi="Courier New" w:hint="default"/>
      </w:rPr>
    </w:lvl>
    <w:lvl w:ilvl="8" w:tplc="B8588496">
      <w:start w:val="1"/>
      <w:numFmt w:val="bullet"/>
      <w:lvlText w:val=""/>
      <w:lvlJc w:val="left"/>
      <w:pPr>
        <w:ind w:left="6480" w:hanging="360"/>
      </w:pPr>
      <w:rPr>
        <w:rFonts w:ascii="Wingdings" w:hAnsi="Wingdings" w:hint="default"/>
      </w:rPr>
    </w:lvl>
  </w:abstractNum>
  <w:abstractNum w:abstractNumId="10" w15:restartNumberingAfterBreak="0">
    <w:nsid w:val="2B1E12D2"/>
    <w:multiLevelType w:val="hybridMultilevel"/>
    <w:tmpl w:val="595C9F4C"/>
    <w:lvl w:ilvl="0" w:tplc="B4E8BE7A">
      <w:start w:val="1"/>
      <w:numFmt w:val="bullet"/>
      <w:lvlText w:val=""/>
      <w:lvlJc w:val="left"/>
      <w:pPr>
        <w:ind w:left="720" w:hanging="360"/>
      </w:pPr>
      <w:rPr>
        <w:rFonts w:ascii="Symbol" w:hAnsi="Symbol" w:hint="default"/>
      </w:rPr>
    </w:lvl>
    <w:lvl w:ilvl="1" w:tplc="CC8809AE">
      <w:start w:val="1"/>
      <w:numFmt w:val="bullet"/>
      <w:lvlText w:val="o"/>
      <w:lvlJc w:val="left"/>
      <w:pPr>
        <w:ind w:left="1440" w:hanging="360"/>
      </w:pPr>
      <w:rPr>
        <w:rFonts w:ascii="Courier New" w:hAnsi="Courier New" w:hint="default"/>
      </w:rPr>
    </w:lvl>
    <w:lvl w:ilvl="2" w:tplc="C6E4ADCC">
      <w:start w:val="1"/>
      <w:numFmt w:val="bullet"/>
      <w:lvlText w:val=""/>
      <w:lvlJc w:val="left"/>
      <w:pPr>
        <w:ind w:left="2160" w:hanging="360"/>
      </w:pPr>
      <w:rPr>
        <w:rFonts w:ascii="Wingdings" w:hAnsi="Wingdings" w:hint="default"/>
      </w:rPr>
    </w:lvl>
    <w:lvl w:ilvl="3" w:tplc="19B46C16">
      <w:start w:val="1"/>
      <w:numFmt w:val="bullet"/>
      <w:lvlText w:val=""/>
      <w:lvlJc w:val="left"/>
      <w:pPr>
        <w:ind w:left="2880" w:hanging="360"/>
      </w:pPr>
      <w:rPr>
        <w:rFonts w:ascii="Symbol" w:hAnsi="Symbol" w:hint="default"/>
      </w:rPr>
    </w:lvl>
    <w:lvl w:ilvl="4" w:tplc="19E0F5B4">
      <w:start w:val="1"/>
      <w:numFmt w:val="bullet"/>
      <w:lvlText w:val="o"/>
      <w:lvlJc w:val="left"/>
      <w:pPr>
        <w:ind w:left="3600" w:hanging="360"/>
      </w:pPr>
      <w:rPr>
        <w:rFonts w:ascii="Courier New" w:hAnsi="Courier New" w:hint="default"/>
      </w:rPr>
    </w:lvl>
    <w:lvl w:ilvl="5" w:tplc="94668FFC">
      <w:start w:val="1"/>
      <w:numFmt w:val="bullet"/>
      <w:lvlText w:val=""/>
      <w:lvlJc w:val="left"/>
      <w:pPr>
        <w:ind w:left="4320" w:hanging="360"/>
      </w:pPr>
      <w:rPr>
        <w:rFonts w:ascii="Wingdings" w:hAnsi="Wingdings" w:hint="default"/>
      </w:rPr>
    </w:lvl>
    <w:lvl w:ilvl="6" w:tplc="2E605E0A">
      <w:start w:val="1"/>
      <w:numFmt w:val="bullet"/>
      <w:lvlText w:val=""/>
      <w:lvlJc w:val="left"/>
      <w:pPr>
        <w:ind w:left="5040" w:hanging="360"/>
      </w:pPr>
      <w:rPr>
        <w:rFonts w:ascii="Symbol" w:hAnsi="Symbol" w:hint="default"/>
      </w:rPr>
    </w:lvl>
    <w:lvl w:ilvl="7" w:tplc="09CC1578">
      <w:start w:val="1"/>
      <w:numFmt w:val="bullet"/>
      <w:lvlText w:val="o"/>
      <w:lvlJc w:val="left"/>
      <w:pPr>
        <w:ind w:left="5760" w:hanging="360"/>
      </w:pPr>
      <w:rPr>
        <w:rFonts w:ascii="Courier New" w:hAnsi="Courier New" w:hint="default"/>
      </w:rPr>
    </w:lvl>
    <w:lvl w:ilvl="8" w:tplc="12A6DD8C">
      <w:start w:val="1"/>
      <w:numFmt w:val="bullet"/>
      <w:lvlText w:val=""/>
      <w:lvlJc w:val="left"/>
      <w:pPr>
        <w:ind w:left="6480" w:hanging="360"/>
      </w:pPr>
      <w:rPr>
        <w:rFonts w:ascii="Wingdings" w:hAnsi="Wingdings" w:hint="default"/>
      </w:rPr>
    </w:lvl>
  </w:abstractNum>
  <w:abstractNum w:abstractNumId="11" w15:restartNumberingAfterBreak="0">
    <w:nsid w:val="2B57A6DA"/>
    <w:multiLevelType w:val="hybridMultilevel"/>
    <w:tmpl w:val="15D29F8E"/>
    <w:lvl w:ilvl="0" w:tplc="B9C2BCF8">
      <w:start w:val="3"/>
      <w:numFmt w:val="decimal"/>
      <w:lvlText w:val="%1."/>
      <w:lvlJc w:val="left"/>
      <w:pPr>
        <w:ind w:left="720" w:hanging="360"/>
      </w:pPr>
    </w:lvl>
    <w:lvl w:ilvl="1" w:tplc="F41A2A82">
      <w:start w:val="1"/>
      <w:numFmt w:val="lowerLetter"/>
      <w:lvlText w:val="%2."/>
      <w:lvlJc w:val="left"/>
      <w:pPr>
        <w:ind w:left="1440" w:hanging="360"/>
      </w:pPr>
    </w:lvl>
    <w:lvl w:ilvl="2" w:tplc="11B21F54">
      <w:start w:val="1"/>
      <w:numFmt w:val="lowerRoman"/>
      <w:lvlText w:val="%3."/>
      <w:lvlJc w:val="right"/>
      <w:pPr>
        <w:ind w:left="2160" w:hanging="180"/>
      </w:pPr>
    </w:lvl>
    <w:lvl w:ilvl="3" w:tplc="281630D0">
      <w:start w:val="1"/>
      <w:numFmt w:val="decimal"/>
      <w:lvlText w:val="%4."/>
      <w:lvlJc w:val="left"/>
      <w:pPr>
        <w:ind w:left="2880" w:hanging="360"/>
      </w:pPr>
    </w:lvl>
    <w:lvl w:ilvl="4" w:tplc="0568D990">
      <w:start w:val="1"/>
      <w:numFmt w:val="lowerLetter"/>
      <w:lvlText w:val="%5."/>
      <w:lvlJc w:val="left"/>
      <w:pPr>
        <w:ind w:left="3600" w:hanging="360"/>
      </w:pPr>
    </w:lvl>
    <w:lvl w:ilvl="5" w:tplc="11041974">
      <w:start w:val="1"/>
      <w:numFmt w:val="lowerRoman"/>
      <w:lvlText w:val="%6."/>
      <w:lvlJc w:val="right"/>
      <w:pPr>
        <w:ind w:left="4320" w:hanging="180"/>
      </w:pPr>
    </w:lvl>
    <w:lvl w:ilvl="6" w:tplc="DBA03AF2">
      <w:start w:val="1"/>
      <w:numFmt w:val="decimal"/>
      <w:lvlText w:val="%7."/>
      <w:lvlJc w:val="left"/>
      <w:pPr>
        <w:ind w:left="5040" w:hanging="360"/>
      </w:pPr>
    </w:lvl>
    <w:lvl w:ilvl="7" w:tplc="C3485E20">
      <w:start w:val="1"/>
      <w:numFmt w:val="lowerLetter"/>
      <w:lvlText w:val="%8."/>
      <w:lvlJc w:val="left"/>
      <w:pPr>
        <w:ind w:left="5760" w:hanging="360"/>
      </w:pPr>
    </w:lvl>
    <w:lvl w:ilvl="8" w:tplc="58AC4392">
      <w:start w:val="1"/>
      <w:numFmt w:val="lowerRoman"/>
      <w:lvlText w:val="%9."/>
      <w:lvlJc w:val="right"/>
      <w:pPr>
        <w:ind w:left="6480" w:hanging="180"/>
      </w:pPr>
    </w:lvl>
  </w:abstractNum>
  <w:abstractNum w:abstractNumId="12" w15:restartNumberingAfterBreak="0">
    <w:nsid w:val="337A659B"/>
    <w:multiLevelType w:val="hybridMultilevel"/>
    <w:tmpl w:val="58C60F84"/>
    <w:lvl w:ilvl="0" w:tplc="8A8CC610">
      <w:start w:val="9"/>
      <w:numFmt w:val="decimal"/>
      <w:lvlText w:val="%1."/>
      <w:lvlJc w:val="left"/>
      <w:pPr>
        <w:ind w:left="720" w:hanging="360"/>
      </w:pPr>
    </w:lvl>
    <w:lvl w:ilvl="1" w:tplc="CB2E4790">
      <w:start w:val="1"/>
      <w:numFmt w:val="lowerLetter"/>
      <w:lvlText w:val="%2."/>
      <w:lvlJc w:val="left"/>
      <w:pPr>
        <w:ind w:left="1440" w:hanging="360"/>
      </w:pPr>
    </w:lvl>
    <w:lvl w:ilvl="2" w:tplc="C980F272">
      <w:start w:val="1"/>
      <w:numFmt w:val="lowerRoman"/>
      <w:lvlText w:val="%3."/>
      <w:lvlJc w:val="right"/>
      <w:pPr>
        <w:ind w:left="2160" w:hanging="180"/>
      </w:pPr>
    </w:lvl>
    <w:lvl w:ilvl="3" w:tplc="AE3CC8E2">
      <w:start w:val="1"/>
      <w:numFmt w:val="decimal"/>
      <w:lvlText w:val="%4."/>
      <w:lvlJc w:val="left"/>
      <w:pPr>
        <w:ind w:left="2880" w:hanging="360"/>
      </w:pPr>
    </w:lvl>
    <w:lvl w:ilvl="4" w:tplc="275A2E74">
      <w:start w:val="1"/>
      <w:numFmt w:val="lowerLetter"/>
      <w:lvlText w:val="%5."/>
      <w:lvlJc w:val="left"/>
      <w:pPr>
        <w:ind w:left="3600" w:hanging="360"/>
      </w:pPr>
    </w:lvl>
    <w:lvl w:ilvl="5" w:tplc="931AD9DA">
      <w:start w:val="1"/>
      <w:numFmt w:val="lowerRoman"/>
      <w:lvlText w:val="%6."/>
      <w:lvlJc w:val="right"/>
      <w:pPr>
        <w:ind w:left="4320" w:hanging="180"/>
      </w:pPr>
    </w:lvl>
    <w:lvl w:ilvl="6" w:tplc="31201018">
      <w:start w:val="1"/>
      <w:numFmt w:val="decimal"/>
      <w:lvlText w:val="%7."/>
      <w:lvlJc w:val="left"/>
      <w:pPr>
        <w:ind w:left="5040" w:hanging="360"/>
      </w:pPr>
    </w:lvl>
    <w:lvl w:ilvl="7" w:tplc="D22EDC12">
      <w:start w:val="1"/>
      <w:numFmt w:val="lowerLetter"/>
      <w:lvlText w:val="%8."/>
      <w:lvlJc w:val="left"/>
      <w:pPr>
        <w:ind w:left="5760" w:hanging="360"/>
      </w:pPr>
    </w:lvl>
    <w:lvl w:ilvl="8" w:tplc="3D1CECE2">
      <w:start w:val="1"/>
      <w:numFmt w:val="lowerRoman"/>
      <w:lvlText w:val="%9."/>
      <w:lvlJc w:val="right"/>
      <w:pPr>
        <w:ind w:left="6480" w:hanging="180"/>
      </w:pPr>
    </w:lvl>
  </w:abstractNum>
  <w:abstractNum w:abstractNumId="13" w15:restartNumberingAfterBreak="0">
    <w:nsid w:val="3F36B0FB"/>
    <w:multiLevelType w:val="hybridMultilevel"/>
    <w:tmpl w:val="C38677DC"/>
    <w:lvl w:ilvl="0" w:tplc="C658C6EA">
      <w:start w:val="1"/>
      <w:numFmt w:val="bullet"/>
      <w:lvlText w:val=""/>
      <w:lvlJc w:val="left"/>
      <w:pPr>
        <w:ind w:left="720" w:hanging="360"/>
      </w:pPr>
      <w:rPr>
        <w:rFonts w:ascii="Symbol" w:hAnsi="Symbol" w:hint="default"/>
      </w:rPr>
    </w:lvl>
    <w:lvl w:ilvl="1" w:tplc="B2F042C6">
      <w:start w:val="1"/>
      <w:numFmt w:val="bullet"/>
      <w:lvlText w:val="o"/>
      <w:lvlJc w:val="left"/>
      <w:pPr>
        <w:ind w:left="1440" w:hanging="360"/>
      </w:pPr>
      <w:rPr>
        <w:rFonts w:ascii="Courier New" w:hAnsi="Courier New" w:hint="default"/>
      </w:rPr>
    </w:lvl>
    <w:lvl w:ilvl="2" w:tplc="10EA4B40">
      <w:start w:val="1"/>
      <w:numFmt w:val="bullet"/>
      <w:lvlText w:val=""/>
      <w:lvlJc w:val="left"/>
      <w:pPr>
        <w:ind w:left="2160" w:hanging="360"/>
      </w:pPr>
      <w:rPr>
        <w:rFonts w:ascii="Wingdings" w:hAnsi="Wingdings" w:hint="default"/>
      </w:rPr>
    </w:lvl>
    <w:lvl w:ilvl="3" w:tplc="2390D1CC">
      <w:start w:val="1"/>
      <w:numFmt w:val="bullet"/>
      <w:lvlText w:val=""/>
      <w:lvlJc w:val="left"/>
      <w:pPr>
        <w:ind w:left="2880" w:hanging="360"/>
      </w:pPr>
      <w:rPr>
        <w:rFonts w:ascii="Symbol" w:hAnsi="Symbol" w:hint="default"/>
      </w:rPr>
    </w:lvl>
    <w:lvl w:ilvl="4" w:tplc="3B441596">
      <w:start w:val="1"/>
      <w:numFmt w:val="bullet"/>
      <w:lvlText w:val="o"/>
      <w:lvlJc w:val="left"/>
      <w:pPr>
        <w:ind w:left="3600" w:hanging="360"/>
      </w:pPr>
      <w:rPr>
        <w:rFonts w:ascii="Courier New" w:hAnsi="Courier New" w:hint="default"/>
      </w:rPr>
    </w:lvl>
    <w:lvl w:ilvl="5" w:tplc="741237B6">
      <w:start w:val="1"/>
      <w:numFmt w:val="bullet"/>
      <w:lvlText w:val=""/>
      <w:lvlJc w:val="left"/>
      <w:pPr>
        <w:ind w:left="4320" w:hanging="360"/>
      </w:pPr>
      <w:rPr>
        <w:rFonts w:ascii="Wingdings" w:hAnsi="Wingdings" w:hint="default"/>
      </w:rPr>
    </w:lvl>
    <w:lvl w:ilvl="6" w:tplc="D3645642">
      <w:start w:val="1"/>
      <w:numFmt w:val="bullet"/>
      <w:lvlText w:val=""/>
      <w:lvlJc w:val="left"/>
      <w:pPr>
        <w:ind w:left="5040" w:hanging="360"/>
      </w:pPr>
      <w:rPr>
        <w:rFonts w:ascii="Symbol" w:hAnsi="Symbol" w:hint="default"/>
      </w:rPr>
    </w:lvl>
    <w:lvl w:ilvl="7" w:tplc="88F2202E">
      <w:start w:val="1"/>
      <w:numFmt w:val="bullet"/>
      <w:lvlText w:val="o"/>
      <w:lvlJc w:val="left"/>
      <w:pPr>
        <w:ind w:left="5760" w:hanging="360"/>
      </w:pPr>
      <w:rPr>
        <w:rFonts w:ascii="Courier New" w:hAnsi="Courier New" w:hint="default"/>
      </w:rPr>
    </w:lvl>
    <w:lvl w:ilvl="8" w:tplc="06AAEA44">
      <w:start w:val="1"/>
      <w:numFmt w:val="bullet"/>
      <w:lvlText w:val=""/>
      <w:lvlJc w:val="left"/>
      <w:pPr>
        <w:ind w:left="6480" w:hanging="360"/>
      </w:pPr>
      <w:rPr>
        <w:rFonts w:ascii="Wingdings" w:hAnsi="Wingdings" w:hint="default"/>
      </w:rPr>
    </w:lvl>
  </w:abstractNum>
  <w:abstractNum w:abstractNumId="14" w15:restartNumberingAfterBreak="0">
    <w:nsid w:val="41EF6618"/>
    <w:multiLevelType w:val="hybridMultilevel"/>
    <w:tmpl w:val="38266EE2"/>
    <w:lvl w:ilvl="0" w:tplc="68A60130">
      <w:start w:val="4"/>
      <w:numFmt w:val="decimal"/>
      <w:lvlText w:val="%1."/>
      <w:lvlJc w:val="left"/>
      <w:pPr>
        <w:ind w:left="720" w:hanging="360"/>
      </w:pPr>
    </w:lvl>
    <w:lvl w:ilvl="1" w:tplc="FFD64C7C">
      <w:start w:val="1"/>
      <w:numFmt w:val="lowerLetter"/>
      <w:lvlText w:val="%2."/>
      <w:lvlJc w:val="left"/>
      <w:pPr>
        <w:ind w:left="1440" w:hanging="360"/>
      </w:pPr>
    </w:lvl>
    <w:lvl w:ilvl="2" w:tplc="82E8A13C">
      <w:start w:val="1"/>
      <w:numFmt w:val="lowerRoman"/>
      <w:lvlText w:val="%3."/>
      <w:lvlJc w:val="right"/>
      <w:pPr>
        <w:ind w:left="2160" w:hanging="180"/>
      </w:pPr>
    </w:lvl>
    <w:lvl w:ilvl="3" w:tplc="205A6136">
      <w:start w:val="1"/>
      <w:numFmt w:val="decimal"/>
      <w:lvlText w:val="%4."/>
      <w:lvlJc w:val="left"/>
      <w:pPr>
        <w:ind w:left="2880" w:hanging="360"/>
      </w:pPr>
    </w:lvl>
    <w:lvl w:ilvl="4" w:tplc="C370228C">
      <w:start w:val="1"/>
      <w:numFmt w:val="lowerLetter"/>
      <w:lvlText w:val="%5."/>
      <w:lvlJc w:val="left"/>
      <w:pPr>
        <w:ind w:left="3600" w:hanging="360"/>
      </w:pPr>
    </w:lvl>
    <w:lvl w:ilvl="5" w:tplc="AA6C6A8C">
      <w:start w:val="1"/>
      <w:numFmt w:val="lowerRoman"/>
      <w:lvlText w:val="%6."/>
      <w:lvlJc w:val="right"/>
      <w:pPr>
        <w:ind w:left="4320" w:hanging="180"/>
      </w:pPr>
    </w:lvl>
    <w:lvl w:ilvl="6" w:tplc="DAACA9D8">
      <w:start w:val="1"/>
      <w:numFmt w:val="decimal"/>
      <w:lvlText w:val="%7."/>
      <w:lvlJc w:val="left"/>
      <w:pPr>
        <w:ind w:left="5040" w:hanging="360"/>
      </w:pPr>
    </w:lvl>
    <w:lvl w:ilvl="7" w:tplc="61961D26">
      <w:start w:val="1"/>
      <w:numFmt w:val="lowerLetter"/>
      <w:lvlText w:val="%8."/>
      <w:lvlJc w:val="left"/>
      <w:pPr>
        <w:ind w:left="5760" w:hanging="360"/>
      </w:pPr>
    </w:lvl>
    <w:lvl w:ilvl="8" w:tplc="7BC01336">
      <w:start w:val="1"/>
      <w:numFmt w:val="lowerRoman"/>
      <w:lvlText w:val="%9."/>
      <w:lvlJc w:val="right"/>
      <w:pPr>
        <w:ind w:left="6480" w:hanging="180"/>
      </w:pPr>
    </w:lvl>
  </w:abstractNum>
  <w:abstractNum w:abstractNumId="15" w15:restartNumberingAfterBreak="0">
    <w:nsid w:val="42B80AF0"/>
    <w:multiLevelType w:val="hybridMultilevel"/>
    <w:tmpl w:val="B7FE18EC"/>
    <w:lvl w:ilvl="0" w:tplc="80E673E6">
      <w:start w:val="8"/>
      <w:numFmt w:val="decimal"/>
      <w:lvlText w:val="%1."/>
      <w:lvlJc w:val="left"/>
      <w:pPr>
        <w:ind w:left="720" w:hanging="360"/>
      </w:pPr>
    </w:lvl>
    <w:lvl w:ilvl="1" w:tplc="AA2A7BC2">
      <w:start w:val="1"/>
      <w:numFmt w:val="lowerLetter"/>
      <w:lvlText w:val="%2."/>
      <w:lvlJc w:val="left"/>
      <w:pPr>
        <w:ind w:left="1440" w:hanging="360"/>
      </w:pPr>
    </w:lvl>
    <w:lvl w:ilvl="2" w:tplc="613A5FB4">
      <w:start w:val="1"/>
      <w:numFmt w:val="lowerRoman"/>
      <w:lvlText w:val="%3."/>
      <w:lvlJc w:val="right"/>
      <w:pPr>
        <w:ind w:left="2160" w:hanging="180"/>
      </w:pPr>
    </w:lvl>
    <w:lvl w:ilvl="3" w:tplc="ED1857D6">
      <w:start w:val="1"/>
      <w:numFmt w:val="decimal"/>
      <w:lvlText w:val="%4."/>
      <w:lvlJc w:val="left"/>
      <w:pPr>
        <w:ind w:left="2880" w:hanging="360"/>
      </w:pPr>
    </w:lvl>
    <w:lvl w:ilvl="4" w:tplc="44D06928">
      <w:start w:val="1"/>
      <w:numFmt w:val="lowerLetter"/>
      <w:lvlText w:val="%5."/>
      <w:lvlJc w:val="left"/>
      <w:pPr>
        <w:ind w:left="3600" w:hanging="360"/>
      </w:pPr>
    </w:lvl>
    <w:lvl w:ilvl="5" w:tplc="B9C8A5F4">
      <w:start w:val="1"/>
      <w:numFmt w:val="lowerRoman"/>
      <w:lvlText w:val="%6."/>
      <w:lvlJc w:val="right"/>
      <w:pPr>
        <w:ind w:left="4320" w:hanging="180"/>
      </w:pPr>
    </w:lvl>
    <w:lvl w:ilvl="6" w:tplc="2E9A2302">
      <w:start w:val="1"/>
      <w:numFmt w:val="decimal"/>
      <w:lvlText w:val="%7."/>
      <w:lvlJc w:val="left"/>
      <w:pPr>
        <w:ind w:left="5040" w:hanging="360"/>
      </w:pPr>
    </w:lvl>
    <w:lvl w:ilvl="7" w:tplc="62C454BA">
      <w:start w:val="1"/>
      <w:numFmt w:val="lowerLetter"/>
      <w:lvlText w:val="%8."/>
      <w:lvlJc w:val="left"/>
      <w:pPr>
        <w:ind w:left="5760" w:hanging="360"/>
      </w:pPr>
    </w:lvl>
    <w:lvl w:ilvl="8" w:tplc="FDD2F4C6">
      <w:start w:val="1"/>
      <w:numFmt w:val="lowerRoman"/>
      <w:lvlText w:val="%9."/>
      <w:lvlJc w:val="right"/>
      <w:pPr>
        <w:ind w:left="6480" w:hanging="180"/>
      </w:pPr>
    </w:lvl>
  </w:abstractNum>
  <w:abstractNum w:abstractNumId="16" w15:restartNumberingAfterBreak="0">
    <w:nsid w:val="42F506BE"/>
    <w:multiLevelType w:val="hybridMultilevel"/>
    <w:tmpl w:val="06BA4C94"/>
    <w:lvl w:ilvl="0" w:tplc="62DCEE7A">
      <w:start w:val="1"/>
      <w:numFmt w:val="bullet"/>
      <w:lvlText w:val=""/>
      <w:lvlJc w:val="left"/>
      <w:pPr>
        <w:ind w:left="720" w:hanging="360"/>
      </w:pPr>
      <w:rPr>
        <w:rFonts w:ascii="Symbol" w:hAnsi="Symbol" w:hint="default"/>
      </w:rPr>
    </w:lvl>
    <w:lvl w:ilvl="1" w:tplc="43E89C3E">
      <w:start w:val="1"/>
      <w:numFmt w:val="bullet"/>
      <w:lvlText w:val="o"/>
      <w:lvlJc w:val="left"/>
      <w:pPr>
        <w:ind w:left="1440" w:hanging="360"/>
      </w:pPr>
      <w:rPr>
        <w:rFonts w:ascii="Courier New" w:hAnsi="Courier New" w:hint="default"/>
      </w:rPr>
    </w:lvl>
    <w:lvl w:ilvl="2" w:tplc="6850373C">
      <w:start w:val="1"/>
      <w:numFmt w:val="bullet"/>
      <w:lvlText w:val=""/>
      <w:lvlJc w:val="left"/>
      <w:pPr>
        <w:ind w:left="2160" w:hanging="360"/>
      </w:pPr>
      <w:rPr>
        <w:rFonts w:ascii="Wingdings" w:hAnsi="Wingdings" w:hint="default"/>
      </w:rPr>
    </w:lvl>
    <w:lvl w:ilvl="3" w:tplc="448E6734">
      <w:start w:val="1"/>
      <w:numFmt w:val="bullet"/>
      <w:lvlText w:val=""/>
      <w:lvlJc w:val="left"/>
      <w:pPr>
        <w:ind w:left="2880" w:hanging="360"/>
      </w:pPr>
      <w:rPr>
        <w:rFonts w:ascii="Symbol" w:hAnsi="Symbol" w:hint="default"/>
      </w:rPr>
    </w:lvl>
    <w:lvl w:ilvl="4" w:tplc="D1A0A422">
      <w:start w:val="1"/>
      <w:numFmt w:val="bullet"/>
      <w:lvlText w:val="o"/>
      <w:lvlJc w:val="left"/>
      <w:pPr>
        <w:ind w:left="3600" w:hanging="360"/>
      </w:pPr>
      <w:rPr>
        <w:rFonts w:ascii="Courier New" w:hAnsi="Courier New" w:hint="default"/>
      </w:rPr>
    </w:lvl>
    <w:lvl w:ilvl="5" w:tplc="40CEB512">
      <w:start w:val="1"/>
      <w:numFmt w:val="bullet"/>
      <w:lvlText w:val=""/>
      <w:lvlJc w:val="left"/>
      <w:pPr>
        <w:ind w:left="4320" w:hanging="360"/>
      </w:pPr>
      <w:rPr>
        <w:rFonts w:ascii="Wingdings" w:hAnsi="Wingdings" w:hint="default"/>
      </w:rPr>
    </w:lvl>
    <w:lvl w:ilvl="6" w:tplc="1B2A850A">
      <w:start w:val="1"/>
      <w:numFmt w:val="bullet"/>
      <w:lvlText w:val=""/>
      <w:lvlJc w:val="left"/>
      <w:pPr>
        <w:ind w:left="5040" w:hanging="360"/>
      </w:pPr>
      <w:rPr>
        <w:rFonts w:ascii="Symbol" w:hAnsi="Symbol" w:hint="default"/>
      </w:rPr>
    </w:lvl>
    <w:lvl w:ilvl="7" w:tplc="35E634E2">
      <w:start w:val="1"/>
      <w:numFmt w:val="bullet"/>
      <w:lvlText w:val="o"/>
      <w:lvlJc w:val="left"/>
      <w:pPr>
        <w:ind w:left="5760" w:hanging="360"/>
      </w:pPr>
      <w:rPr>
        <w:rFonts w:ascii="Courier New" w:hAnsi="Courier New" w:hint="default"/>
      </w:rPr>
    </w:lvl>
    <w:lvl w:ilvl="8" w:tplc="2444864A">
      <w:start w:val="1"/>
      <w:numFmt w:val="bullet"/>
      <w:lvlText w:val=""/>
      <w:lvlJc w:val="left"/>
      <w:pPr>
        <w:ind w:left="6480" w:hanging="360"/>
      </w:pPr>
      <w:rPr>
        <w:rFonts w:ascii="Wingdings" w:hAnsi="Wingdings" w:hint="default"/>
      </w:rPr>
    </w:lvl>
  </w:abstractNum>
  <w:abstractNum w:abstractNumId="17" w15:restartNumberingAfterBreak="0">
    <w:nsid w:val="4A5B932B"/>
    <w:multiLevelType w:val="hybridMultilevel"/>
    <w:tmpl w:val="B636E222"/>
    <w:lvl w:ilvl="0" w:tplc="EAE62410">
      <w:start w:val="6"/>
      <w:numFmt w:val="decimal"/>
      <w:lvlText w:val="%1."/>
      <w:lvlJc w:val="left"/>
      <w:pPr>
        <w:ind w:left="720" w:hanging="360"/>
      </w:pPr>
    </w:lvl>
    <w:lvl w:ilvl="1" w:tplc="D08C116C">
      <w:start w:val="1"/>
      <w:numFmt w:val="lowerLetter"/>
      <w:lvlText w:val="%2."/>
      <w:lvlJc w:val="left"/>
      <w:pPr>
        <w:ind w:left="1440" w:hanging="360"/>
      </w:pPr>
    </w:lvl>
    <w:lvl w:ilvl="2" w:tplc="AAE83BAE">
      <w:start w:val="1"/>
      <w:numFmt w:val="lowerRoman"/>
      <w:lvlText w:val="%3."/>
      <w:lvlJc w:val="right"/>
      <w:pPr>
        <w:ind w:left="2160" w:hanging="180"/>
      </w:pPr>
    </w:lvl>
    <w:lvl w:ilvl="3" w:tplc="CB063748">
      <w:start w:val="1"/>
      <w:numFmt w:val="decimal"/>
      <w:lvlText w:val="%4."/>
      <w:lvlJc w:val="left"/>
      <w:pPr>
        <w:ind w:left="2880" w:hanging="360"/>
      </w:pPr>
    </w:lvl>
    <w:lvl w:ilvl="4" w:tplc="1114A968">
      <w:start w:val="1"/>
      <w:numFmt w:val="lowerLetter"/>
      <w:lvlText w:val="%5."/>
      <w:lvlJc w:val="left"/>
      <w:pPr>
        <w:ind w:left="3600" w:hanging="360"/>
      </w:pPr>
    </w:lvl>
    <w:lvl w:ilvl="5" w:tplc="A88A518C">
      <w:start w:val="1"/>
      <w:numFmt w:val="lowerRoman"/>
      <w:lvlText w:val="%6."/>
      <w:lvlJc w:val="right"/>
      <w:pPr>
        <w:ind w:left="4320" w:hanging="180"/>
      </w:pPr>
    </w:lvl>
    <w:lvl w:ilvl="6" w:tplc="E9DC5EE2">
      <w:start w:val="1"/>
      <w:numFmt w:val="decimal"/>
      <w:lvlText w:val="%7."/>
      <w:lvlJc w:val="left"/>
      <w:pPr>
        <w:ind w:left="5040" w:hanging="360"/>
      </w:pPr>
    </w:lvl>
    <w:lvl w:ilvl="7" w:tplc="941ED4D2">
      <w:start w:val="1"/>
      <w:numFmt w:val="lowerLetter"/>
      <w:lvlText w:val="%8."/>
      <w:lvlJc w:val="left"/>
      <w:pPr>
        <w:ind w:left="5760" w:hanging="360"/>
      </w:pPr>
    </w:lvl>
    <w:lvl w:ilvl="8" w:tplc="2A9E44FA">
      <w:start w:val="1"/>
      <w:numFmt w:val="lowerRoman"/>
      <w:lvlText w:val="%9."/>
      <w:lvlJc w:val="right"/>
      <w:pPr>
        <w:ind w:left="6480" w:hanging="180"/>
      </w:pPr>
    </w:lvl>
  </w:abstractNum>
  <w:abstractNum w:abstractNumId="18" w15:restartNumberingAfterBreak="0">
    <w:nsid w:val="5DC2B203"/>
    <w:multiLevelType w:val="hybridMultilevel"/>
    <w:tmpl w:val="3C7CEFD2"/>
    <w:lvl w:ilvl="0" w:tplc="0512CB30">
      <w:start w:val="1"/>
      <w:numFmt w:val="bullet"/>
      <w:lvlText w:val=""/>
      <w:lvlJc w:val="left"/>
      <w:pPr>
        <w:ind w:left="720" w:hanging="360"/>
      </w:pPr>
      <w:rPr>
        <w:rFonts w:ascii="Symbol" w:hAnsi="Symbol" w:hint="default"/>
      </w:rPr>
    </w:lvl>
    <w:lvl w:ilvl="1" w:tplc="8B98C958">
      <w:start w:val="1"/>
      <w:numFmt w:val="bullet"/>
      <w:lvlText w:val="o"/>
      <w:lvlJc w:val="left"/>
      <w:pPr>
        <w:ind w:left="1440" w:hanging="360"/>
      </w:pPr>
      <w:rPr>
        <w:rFonts w:ascii="Courier New" w:hAnsi="Courier New" w:hint="default"/>
      </w:rPr>
    </w:lvl>
    <w:lvl w:ilvl="2" w:tplc="BF1E5240">
      <w:start w:val="1"/>
      <w:numFmt w:val="bullet"/>
      <w:lvlText w:val=""/>
      <w:lvlJc w:val="left"/>
      <w:pPr>
        <w:ind w:left="2160" w:hanging="360"/>
      </w:pPr>
      <w:rPr>
        <w:rFonts w:ascii="Wingdings" w:hAnsi="Wingdings" w:hint="default"/>
      </w:rPr>
    </w:lvl>
    <w:lvl w:ilvl="3" w:tplc="D452FE42">
      <w:start w:val="1"/>
      <w:numFmt w:val="bullet"/>
      <w:lvlText w:val=""/>
      <w:lvlJc w:val="left"/>
      <w:pPr>
        <w:ind w:left="2880" w:hanging="360"/>
      </w:pPr>
      <w:rPr>
        <w:rFonts w:ascii="Symbol" w:hAnsi="Symbol" w:hint="default"/>
      </w:rPr>
    </w:lvl>
    <w:lvl w:ilvl="4" w:tplc="E1ECC7EA">
      <w:start w:val="1"/>
      <w:numFmt w:val="bullet"/>
      <w:lvlText w:val="o"/>
      <w:lvlJc w:val="left"/>
      <w:pPr>
        <w:ind w:left="3600" w:hanging="360"/>
      </w:pPr>
      <w:rPr>
        <w:rFonts w:ascii="Courier New" w:hAnsi="Courier New" w:hint="default"/>
      </w:rPr>
    </w:lvl>
    <w:lvl w:ilvl="5" w:tplc="E9BA4292">
      <w:start w:val="1"/>
      <w:numFmt w:val="bullet"/>
      <w:lvlText w:val=""/>
      <w:lvlJc w:val="left"/>
      <w:pPr>
        <w:ind w:left="4320" w:hanging="360"/>
      </w:pPr>
      <w:rPr>
        <w:rFonts w:ascii="Wingdings" w:hAnsi="Wingdings" w:hint="default"/>
      </w:rPr>
    </w:lvl>
    <w:lvl w:ilvl="6" w:tplc="4C14F5AE">
      <w:start w:val="1"/>
      <w:numFmt w:val="bullet"/>
      <w:lvlText w:val=""/>
      <w:lvlJc w:val="left"/>
      <w:pPr>
        <w:ind w:left="5040" w:hanging="360"/>
      </w:pPr>
      <w:rPr>
        <w:rFonts w:ascii="Symbol" w:hAnsi="Symbol" w:hint="default"/>
      </w:rPr>
    </w:lvl>
    <w:lvl w:ilvl="7" w:tplc="DB16885E">
      <w:start w:val="1"/>
      <w:numFmt w:val="bullet"/>
      <w:lvlText w:val="o"/>
      <w:lvlJc w:val="left"/>
      <w:pPr>
        <w:ind w:left="5760" w:hanging="360"/>
      </w:pPr>
      <w:rPr>
        <w:rFonts w:ascii="Courier New" w:hAnsi="Courier New" w:hint="default"/>
      </w:rPr>
    </w:lvl>
    <w:lvl w:ilvl="8" w:tplc="14F8EA88">
      <w:start w:val="1"/>
      <w:numFmt w:val="bullet"/>
      <w:lvlText w:val=""/>
      <w:lvlJc w:val="left"/>
      <w:pPr>
        <w:ind w:left="6480" w:hanging="360"/>
      </w:pPr>
      <w:rPr>
        <w:rFonts w:ascii="Wingdings" w:hAnsi="Wingdings" w:hint="default"/>
      </w:rPr>
    </w:lvl>
  </w:abstractNum>
  <w:abstractNum w:abstractNumId="19" w15:restartNumberingAfterBreak="0">
    <w:nsid w:val="620766A8"/>
    <w:multiLevelType w:val="hybridMultilevel"/>
    <w:tmpl w:val="35E879C8"/>
    <w:lvl w:ilvl="0" w:tplc="7382E280">
      <w:start w:val="1"/>
      <w:numFmt w:val="bullet"/>
      <w:lvlText w:val=""/>
      <w:lvlJc w:val="left"/>
      <w:pPr>
        <w:ind w:left="720" w:hanging="360"/>
      </w:pPr>
      <w:rPr>
        <w:rFonts w:ascii="Symbol" w:hAnsi="Symbol" w:hint="default"/>
      </w:rPr>
    </w:lvl>
    <w:lvl w:ilvl="1" w:tplc="F2C2AD34">
      <w:start w:val="1"/>
      <w:numFmt w:val="bullet"/>
      <w:lvlText w:val="o"/>
      <w:lvlJc w:val="left"/>
      <w:pPr>
        <w:ind w:left="1440" w:hanging="360"/>
      </w:pPr>
      <w:rPr>
        <w:rFonts w:ascii="Courier New" w:hAnsi="Courier New" w:hint="default"/>
      </w:rPr>
    </w:lvl>
    <w:lvl w:ilvl="2" w:tplc="1402F3BE">
      <w:start w:val="1"/>
      <w:numFmt w:val="bullet"/>
      <w:lvlText w:val=""/>
      <w:lvlJc w:val="left"/>
      <w:pPr>
        <w:ind w:left="2160" w:hanging="360"/>
      </w:pPr>
      <w:rPr>
        <w:rFonts w:ascii="Wingdings" w:hAnsi="Wingdings" w:hint="default"/>
      </w:rPr>
    </w:lvl>
    <w:lvl w:ilvl="3" w:tplc="5E8CAE8C">
      <w:start w:val="1"/>
      <w:numFmt w:val="bullet"/>
      <w:lvlText w:val=""/>
      <w:lvlJc w:val="left"/>
      <w:pPr>
        <w:ind w:left="2880" w:hanging="360"/>
      </w:pPr>
      <w:rPr>
        <w:rFonts w:ascii="Symbol" w:hAnsi="Symbol" w:hint="default"/>
      </w:rPr>
    </w:lvl>
    <w:lvl w:ilvl="4" w:tplc="9FAE7BCE">
      <w:start w:val="1"/>
      <w:numFmt w:val="bullet"/>
      <w:lvlText w:val="o"/>
      <w:lvlJc w:val="left"/>
      <w:pPr>
        <w:ind w:left="3600" w:hanging="360"/>
      </w:pPr>
      <w:rPr>
        <w:rFonts w:ascii="Courier New" w:hAnsi="Courier New" w:hint="default"/>
      </w:rPr>
    </w:lvl>
    <w:lvl w:ilvl="5" w:tplc="241E0414">
      <w:start w:val="1"/>
      <w:numFmt w:val="bullet"/>
      <w:lvlText w:val=""/>
      <w:lvlJc w:val="left"/>
      <w:pPr>
        <w:ind w:left="4320" w:hanging="360"/>
      </w:pPr>
      <w:rPr>
        <w:rFonts w:ascii="Wingdings" w:hAnsi="Wingdings" w:hint="default"/>
      </w:rPr>
    </w:lvl>
    <w:lvl w:ilvl="6" w:tplc="B7361B2C">
      <w:start w:val="1"/>
      <w:numFmt w:val="bullet"/>
      <w:lvlText w:val=""/>
      <w:lvlJc w:val="left"/>
      <w:pPr>
        <w:ind w:left="5040" w:hanging="360"/>
      </w:pPr>
      <w:rPr>
        <w:rFonts w:ascii="Symbol" w:hAnsi="Symbol" w:hint="default"/>
      </w:rPr>
    </w:lvl>
    <w:lvl w:ilvl="7" w:tplc="D06E8694">
      <w:start w:val="1"/>
      <w:numFmt w:val="bullet"/>
      <w:lvlText w:val="o"/>
      <w:lvlJc w:val="left"/>
      <w:pPr>
        <w:ind w:left="5760" w:hanging="360"/>
      </w:pPr>
      <w:rPr>
        <w:rFonts w:ascii="Courier New" w:hAnsi="Courier New" w:hint="default"/>
      </w:rPr>
    </w:lvl>
    <w:lvl w:ilvl="8" w:tplc="3E62B8FC">
      <w:start w:val="1"/>
      <w:numFmt w:val="bullet"/>
      <w:lvlText w:val=""/>
      <w:lvlJc w:val="left"/>
      <w:pPr>
        <w:ind w:left="6480" w:hanging="360"/>
      </w:pPr>
      <w:rPr>
        <w:rFonts w:ascii="Wingdings" w:hAnsi="Wingdings" w:hint="default"/>
      </w:rPr>
    </w:lvl>
  </w:abstractNum>
  <w:abstractNum w:abstractNumId="20" w15:restartNumberingAfterBreak="0">
    <w:nsid w:val="635A88E3"/>
    <w:multiLevelType w:val="hybridMultilevel"/>
    <w:tmpl w:val="C1325532"/>
    <w:lvl w:ilvl="0" w:tplc="CE727D14">
      <w:start w:val="1"/>
      <w:numFmt w:val="bullet"/>
      <w:lvlText w:val=""/>
      <w:lvlJc w:val="left"/>
      <w:pPr>
        <w:ind w:left="720" w:hanging="360"/>
      </w:pPr>
      <w:rPr>
        <w:rFonts w:ascii="Symbol" w:hAnsi="Symbol" w:hint="default"/>
      </w:rPr>
    </w:lvl>
    <w:lvl w:ilvl="1" w:tplc="0758F7AE">
      <w:start w:val="1"/>
      <w:numFmt w:val="bullet"/>
      <w:lvlText w:val="o"/>
      <w:lvlJc w:val="left"/>
      <w:pPr>
        <w:ind w:left="1440" w:hanging="360"/>
      </w:pPr>
      <w:rPr>
        <w:rFonts w:ascii="Courier New" w:hAnsi="Courier New" w:hint="default"/>
      </w:rPr>
    </w:lvl>
    <w:lvl w:ilvl="2" w:tplc="6EF2D198">
      <w:start w:val="1"/>
      <w:numFmt w:val="bullet"/>
      <w:lvlText w:val=""/>
      <w:lvlJc w:val="left"/>
      <w:pPr>
        <w:ind w:left="2160" w:hanging="360"/>
      </w:pPr>
      <w:rPr>
        <w:rFonts w:ascii="Wingdings" w:hAnsi="Wingdings" w:hint="default"/>
      </w:rPr>
    </w:lvl>
    <w:lvl w:ilvl="3" w:tplc="450C57C4">
      <w:start w:val="1"/>
      <w:numFmt w:val="bullet"/>
      <w:lvlText w:val=""/>
      <w:lvlJc w:val="left"/>
      <w:pPr>
        <w:ind w:left="2880" w:hanging="360"/>
      </w:pPr>
      <w:rPr>
        <w:rFonts w:ascii="Symbol" w:hAnsi="Symbol" w:hint="default"/>
      </w:rPr>
    </w:lvl>
    <w:lvl w:ilvl="4" w:tplc="675CA3D8">
      <w:start w:val="1"/>
      <w:numFmt w:val="bullet"/>
      <w:lvlText w:val="o"/>
      <w:lvlJc w:val="left"/>
      <w:pPr>
        <w:ind w:left="3600" w:hanging="360"/>
      </w:pPr>
      <w:rPr>
        <w:rFonts w:ascii="Courier New" w:hAnsi="Courier New" w:hint="default"/>
      </w:rPr>
    </w:lvl>
    <w:lvl w:ilvl="5" w:tplc="47086A50">
      <w:start w:val="1"/>
      <w:numFmt w:val="bullet"/>
      <w:lvlText w:val=""/>
      <w:lvlJc w:val="left"/>
      <w:pPr>
        <w:ind w:left="4320" w:hanging="360"/>
      </w:pPr>
      <w:rPr>
        <w:rFonts w:ascii="Wingdings" w:hAnsi="Wingdings" w:hint="default"/>
      </w:rPr>
    </w:lvl>
    <w:lvl w:ilvl="6" w:tplc="E420421E">
      <w:start w:val="1"/>
      <w:numFmt w:val="bullet"/>
      <w:lvlText w:val=""/>
      <w:lvlJc w:val="left"/>
      <w:pPr>
        <w:ind w:left="5040" w:hanging="360"/>
      </w:pPr>
      <w:rPr>
        <w:rFonts w:ascii="Symbol" w:hAnsi="Symbol" w:hint="default"/>
      </w:rPr>
    </w:lvl>
    <w:lvl w:ilvl="7" w:tplc="02C0CA92">
      <w:start w:val="1"/>
      <w:numFmt w:val="bullet"/>
      <w:lvlText w:val="o"/>
      <w:lvlJc w:val="left"/>
      <w:pPr>
        <w:ind w:left="5760" w:hanging="360"/>
      </w:pPr>
      <w:rPr>
        <w:rFonts w:ascii="Courier New" w:hAnsi="Courier New" w:hint="default"/>
      </w:rPr>
    </w:lvl>
    <w:lvl w:ilvl="8" w:tplc="C414ECBC">
      <w:start w:val="1"/>
      <w:numFmt w:val="bullet"/>
      <w:lvlText w:val=""/>
      <w:lvlJc w:val="left"/>
      <w:pPr>
        <w:ind w:left="6480" w:hanging="360"/>
      </w:pPr>
      <w:rPr>
        <w:rFonts w:ascii="Wingdings" w:hAnsi="Wingdings" w:hint="default"/>
      </w:rPr>
    </w:lvl>
  </w:abstractNum>
  <w:abstractNum w:abstractNumId="21" w15:restartNumberingAfterBreak="0">
    <w:nsid w:val="6B07E4EF"/>
    <w:multiLevelType w:val="hybridMultilevel"/>
    <w:tmpl w:val="2000107A"/>
    <w:lvl w:ilvl="0" w:tplc="653AEB9E">
      <w:start w:val="2"/>
      <w:numFmt w:val="decimal"/>
      <w:lvlText w:val="%1."/>
      <w:lvlJc w:val="left"/>
      <w:pPr>
        <w:ind w:left="720" w:hanging="360"/>
      </w:pPr>
    </w:lvl>
    <w:lvl w:ilvl="1" w:tplc="A6A234C4">
      <w:start w:val="1"/>
      <w:numFmt w:val="lowerLetter"/>
      <w:lvlText w:val="%2."/>
      <w:lvlJc w:val="left"/>
      <w:pPr>
        <w:ind w:left="1440" w:hanging="360"/>
      </w:pPr>
    </w:lvl>
    <w:lvl w:ilvl="2" w:tplc="AB3A819E">
      <w:start w:val="1"/>
      <w:numFmt w:val="lowerRoman"/>
      <w:lvlText w:val="%3."/>
      <w:lvlJc w:val="right"/>
      <w:pPr>
        <w:ind w:left="2160" w:hanging="180"/>
      </w:pPr>
    </w:lvl>
    <w:lvl w:ilvl="3" w:tplc="2820B632">
      <w:start w:val="1"/>
      <w:numFmt w:val="decimal"/>
      <w:lvlText w:val="%4."/>
      <w:lvlJc w:val="left"/>
      <w:pPr>
        <w:ind w:left="2880" w:hanging="360"/>
      </w:pPr>
    </w:lvl>
    <w:lvl w:ilvl="4" w:tplc="3C90B1BE">
      <w:start w:val="1"/>
      <w:numFmt w:val="lowerLetter"/>
      <w:lvlText w:val="%5."/>
      <w:lvlJc w:val="left"/>
      <w:pPr>
        <w:ind w:left="3600" w:hanging="360"/>
      </w:pPr>
    </w:lvl>
    <w:lvl w:ilvl="5" w:tplc="5A8AF2D8">
      <w:start w:val="1"/>
      <w:numFmt w:val="lowerRoman"/>
      <w:lvlText w:val="%6."/>
      <w:lvlJc w:val="right"/>
      <w:pPr>
        <w:ind w:left="4320" w:hanging="180"/>
      </w:pPr>
    </w:lvl>
    <w:lvl w:ilvl="6" w:tplc="04E89FAA">
      <w:start w:val="1"/>
      <w:numFmt w:val="decimal"/>
      <w:lvlText w:val="%7."/>
      <w:lvlJc w:val="left"/>
      <w:pPr>
        <w:ind w:left="5040" w:hanging="360"/>
      </w:pPr>
    </w:lvl>
    <w:lvl w:ilvl="7" w:tplc="A3FA5194">
      <w:start w:val="1"/>
      <w:numFmt w:val="lowerLetter"/>
      <w:lvlText w:val="%8."/>
      <w:lvlJc w:val="left"/>
      <w:pPr>
        <w:ind w:left="5760" w:hanging="360"/>
      </w:pPr>
    </w:lvl>
    <w:lvl w:ilvl="8" w:tplc="1FC2BCE4">
      <w:start w:val="1"/>
      <w:numFmt w:val="lowerRoman"/>
      <w:lvlText w:val="%9."/>
      <w:lvlJc w:val="right"/>
      <w:pPr>
        <w:ind w:left="6480" w:hanging="180"/>
      </w:pPr>
    </w:lvl>
  </w:abstractNum>
  <w:abstractNum w:abstractNumId="22" w15:restartNumberingAfterBreak="0">
    <w:nsid w:val="6B40AEA6"/>
    <w:multiLevelType w:val="hybridMultilevel"/>
    <w:tmpl w:val="A90826FA"/>
    <w:lvl w:ilvl="0" w:tplc="91EEE0D6">
      <w:start w:val="1"/>
      <w:numFmt w:val="bullet"/>
      <w:lvlText w:val=""/>
      <w:lvlJc w:val="left"/>
      <w:pPr>
        <w:ind w:left="720" w:hanging="360"/>
      </w:pPr>
      <w:rPr>
        <w:rFonts w:ascii="Symbol" w:hAnsi="Symbol" w:hint="default"/>
      </w:rPr>
    </w:lvl>
    <w:lvl w:ilvl="1" w:tplc="15CEBFEA">
      <w:start w:val="1"/>
      <w:numFmt w:val="bullet"/>
      <w:lvlText w:val="o"/>
      <w:lvlJc w:val="left"/>
      <w:pPr>
        <w:ind w:left="1440" w:hanging="360"/>
      </w:pPr>
      <w:rPr>
        <w:rFonts w:ascii="Courier New" w:hAnsi="Courier New" w:hint="default"/>
      </w:rPr>
    </w:lvl>
    <w:lvl w:ilvl="2" w:tplc="1D88671C">
      <w:start w:val="1"/>
      <w:numFmt w:val="bullet"/>
      <w:lvlText w:val=""/>
      <w:lvlJc w:val="left"/>
      <w:pPr>
        <w:ind w:left="2160" w:hanging="360"/>
      </w:pPr>
      <w:rPr>
        <w:rFonts w:ascii="Wingdings" w:hAnsi="Wingdings" w:hint="default"/>
      </w:rPr>
    </w:lvl>
    <w:lvl w:ilvl="3" w:tplc="1040AA80">
      <w:start w:val="1"/>
      <w:numFmt w:val="bullet"/>
      <w:lvlText w:val=""/>
      <w:lvlJc w:val="left"/>
      <w:pPr>
        <w:ind w:left="2880" w:hanging="360"/>
      </w:pPr>
      <w:rPr>
        <w:rFonts w:ascii="Symbol" w:hAnsi="Symbol" w:hint="default"/>
      </w:rPr>
    </w:lvl>
    <w:lvl w:ilvl="4" w:tplc="8A380AD4">
      <w:start w:val="1"/>
      <w:numFmt w:val="bullet"/>
      <w:lvlText w:val="o"/>
      <w:lvlJc w:val="left"/>
      <w:pPr>
        <w:ind w:left="3600" w:hanging="360"/>
      </w:pPr>
      <w:rPr>
        <w:rFonts w:ascii="Courier New" w:hAnsi="Courier New" w:hint="default"/>
      </w:rPr>
    </w:lvl>
    <w:lvl w:ilvl="5" w:tplc="DB1EBB72">
      <w:start w:val="1"/>
      <w:numFmt w:val="bullet"/>
      <w:lvlText w:val=""/>
      <w:lvlJc w:val="left"/>
      <w:pPr>
        <w:ind w:left="4320" w:hanging="360"/>
      </w:pPr>
      <w:rPr>
        <w:rFonts w:ascii="Wingdings" w:hAnsi="Wingdings" w:hint="default"/>
      </w:rPr>
    </w:lvl>
    <w:lvl w:ilvl="6" w:tplc="9E661504">
      <w:start w:val="1"/>
      <w:numFmt w:val="bullet"/>
      <w:lvlText w:val=""/>
      <w:lvlJc w:val="left"/>
      <w:pPr>
        <w:ind w:left="5040" w:hanging="360"/>
      </w:pPr>
      <w:rPr>
        <w:rFonts w:ascii="Symbol" w:hAnsi="Symbol" w:hint="default"/>
      </w:rPr>
    </w:lvl>
    <w:lvl w:ilvl="7" w:tplc="7ED40B7C">
      <w:start w:val="1"/>
      <w:numFmt w:val="bullet"/>
      <w:lvlText w:val="o"/>
      <w:lvlJc w:val="left"/>
      <w:pPr>
        <w:ind w:left="5760" w:hanging="360"/>
      </w:pPr>
      <w:rPr>
        <w:rFonts w:ascii="Courier New" w:hAnsi="Courier New" w:hint="default"/>
      </w:rPr>
    </w:lvl>
    <w:lvl w:ilvl="8" w:tplc="07407444">
      <w:start w:val="1"/>
      <w:numFmt w:val="bullet"/>
      <w:lvlText w:val=""/>
      <w:lvlJc w:val="left"/>
      <w:pPr>
        <w:ind w:left="6480" w:hanging="360"/>
      </w:pPr>
      <w:rPr>
        <w:rFonts w:ascii="Wingdings" w:hAnsi="Wingdings" w:hint="default"/>
      </w:rPr>
    </w:lvl>
  </w:abstractNum>
  <w:abstractNum w:abstractNumId="23" w15:restartNumberingAfterBreak="0">
    <w:nsid w:val="6D161456"/>
    <w:multiLevelType w:val="hybridMultilevel"/>
    <w:tmpl w:val="E340CC04"/>
    <w:lvl w:ilvl="0" w:tplc="516E4856">
      <w:start w:val="1"/>
      <w:numFmt w:val="bullet"/>
      <w:lvlText w:val=""/>
      <w:lvlJc w:val="left"/>
      <w:pPr>
        <w:ind w:left="720" w:hanging="360"/>
      </w:pPr>
      <w:rPr>
        <w:rFonts w:ascii="Symbol" w:hAnsi="Symbol" w:hint="default"/>
      </w:rPr>
    </w:lvl>
    <w:lvl w:ilvl="1" w:tplc="77764D04">
      <w:start w:val="1"/>
      <w:numFmt w:val="bullet"/>
      <w:lvlText w:val="o"/>
      <w:lvlJc w:val="left"/>
      <w:pPr>
        <w:ind w:left="1440" w:hanging="360"/>
      </w:pPr>
      <w:rPr>
        <w:rFonts w:ascii="Courier New" w:hAnsi="Courier New" w:hint="default"/>
      </w:rPr>
    </w:lvl>
    <w:lvl w:ilvl="2" w:tplc="E5B27324">
      <w:start w:val="1"/>
      <w:numFmt w:val="bullet"/>
      <w:lvlText w:val=""/>
      <w:lvlJc w:val="left"/>
      <w:pPr>
        <w:ind w:left="2160" w:hanging="360"/>
      </w:pPr>
      <w:rPr>
        <w:rFonts w:ascii="Wingdings" w:hAnsi="Wingdings" w:hint="default"/>
      </w:rPr>
    </w:lvl>
    <w:lvl w:ilvl="3" w:tplc="AF42FDE8">
      <w:start w:val="1"/>
      <w:numFmt w:val="bullet"/>
      <w:lvlText w:val=""/>
      <w:lvlJc w:val="left"/>
      <w:pPr>
        <w:ind w:left="2880" w:hanging="360"/>
      </w:pPr>
      <w:rPr>
        <w:rFonts w:ascii="Symbol" w:hAnsi="Symbol" w:hint="default"/>
      </w:rPr>
    </w:lvl>
    <w:lvl w:ilvl="4" w:tplc="39AABD06">
      <w:start w:val="1"/>
      <w:numFmt w:val="bullet"/>
      <w:lvlText w:val="o"/>
      <w:lvlJc w:val="left"/>
      <w:pPr>
        <w:ind w:left="3600" w:hanging="360"/>
      </w:pPr>
      <w:rPr>
        <w:rFonts w:ascii="Courier New" w:hAnsi="Courier New" w:hint="default"/>
      </w:rPr>
    </w:lvl>
    <w:lvl w:ilvl="5" w:tplc="37669BCC">
      <w:start w:val="1"/>
      <w:numFmt w:val="bullet"/>
      <w:lvlText w:val=""/>
      <w:lvlJc w:val="left"/>
      <w:pPr>
        <w:ind w:left="4320" w:hanging="360"/>
      </w:pPr>
      <w:rPr>
        <w:rFonts w:ascii="Wingdings" w:hAnsi="Wingdings" w:hint="default"/>
      </w:rPr>
    </w:lvl>
    <w:lvl w:ilvl="6" w:tplc="6CF0935E">
      <w:start w:val="1"/>
      <w:numFmt w:val="bullet"/>
      <w:lvlText w:val=""/>
      <w:lvlJc w:val="left"/>
      <w:pPr>
        <w:ind w:left="5040" w:hanging="360"/>
      </w:pPr>
      <w:rPr>
        <w:rFonts w:ascii="Symbol" w:hAnsi="Symbol" w:hint="default"/>
      </w:rPr>
    </w:lvl>
    <w:lvl w:ilvl="7" w:tplc="FBB61FFA">
      <w:start w:val="1"/>
      <w:numFmt w:val="bullet"/>
      <w:lvlText w:val="o"/>
      <w:lvlJc w:val="left"/>
      <w:pPr>
        <w:ind w:left="5760" w:hanging="360"/>
      </w:pPr>
      <w:rPr>
        <w:rFonts w:ascii="Courier New" w:hAnsi="Courier New" w:hint="default"/>
      </w:rPr>
    </w:lvl>
    <w:lvl w:ilvl="8" w:tplc="29D2D194">
      <w:start w:val="1"/>
      <w:numFmt w:val="bullet"/>
      <w:lvlText w:val=""/>
      <w:lvlJc w:val="left"/>
      <w:pPr>
        <w:ind w:left="6480" w:hanging="360"/>
      </w:pPr>
      <w:rPr>
        <w:rFonts w:ascii="Wingdings" w:hAnsi="Wingdings" w:hint="default"/>
      </w:rPr>
    </w:lvl>
  </w:abstractNum>
  <w:num w:numId="1" w16cid:durableId="1264679534">
    <w:abstractNumId w:val="12"/>
  </w:num>
  <w:num w:numId="2" w16cid:durableId="1994988338">
    <w:abstractNumId w:val="15"/>
  </w:num>
  <w:num w:numId="3" w16cid:durableId="1731224301">
    <w:abstractNumId w:val="5"/>
  </w:num>
  <w:num w:numId="4" w16cid:durableId="2034645577">
    <w:abstractNumId w:val="17"/>
  </w:num>
  <w:num w:numId="5" w16cid:durableId="828249599">
    <w:abstractNumId w:val="2"/>
  </w:num>
  <w:num w:numId="6" w16cid:durableId="622033210">
    <w:abstractNumId w:val="14"/>
  </w:num>
  <w:num w:numId="7" w16cid:durableId="2080859052">
    <w:abstractNumId w:val="11"/>
  </w:num>
  <w:num w:numId="8" w16cid:durableId="1467891088">
    <w:abstractNumId w:val="21"/>
  </w:num>
  <w:num w:numId="9" w16cid:durableId="962808337">
    <w:abstractNumId w:val="1"/>
  </w:num>
  <w:num w:numId="10" w16cid:durableId="1717119202">
    <w:abstractNumId w:val="3"/>
  </w:num>
  <w:num w:numId="11" w16cid:durableId="568731977">
    <w:abstractNumId w:val="19"/>
  </w:num>
  <w:num w:numId="12" w16cid:durableId="972907124">
    <w:abstractNumId w:val="18"/>
  </w:num>
  <w:num w:numId="13" w16cid:durableId="196621600">
    <w:abstractNumId w:val="23"/>
  </w:num>
  <w:num w:numId="14" w16cid:durableId="424113825">
    <w:abstractNumId w:val="0"/>
  </w:num>
  <w:num w:numId="15" w16cid:durableId="715932625">
    <w:abstractNumId w:val="8"/>
  </w:num>
  <w:num w:numId="16" w16cid:durableId="200023399">
    <w:abstractNumId w:val="9"/>
  </w:num>
  <w:num w:numId="17" w16cid:durableId="2086368864">
    <w:abstractNumId w:val="20"/>
  </w:num>
  <w:num w:numId="18" w16cid:durableId="1361197983">
    <w:abstractNumId w:val="6"/>
  </w:num>
  <w:num w:numId="19" w16cid:durableId="971638969">
    <w:abstractNumId w:val="22"/>
  </w:num>
  <w:num w:numId="20" w16cid:durableId="1375887615">
    <w:abstractNumId w:val="10"/>
  </w:num>
  <w:num w:numId="21" w16cid:durableId="1754475151">
    <w:abstractNumId w:val="4"/>
  </w:num>
  <w:num w:numId="22" w16cid:durableId="1087533057">
    <w:abstractNumId w:val="7"/>
  </w:num>
  <w:num w:numId="23" w16cid:durableId="1884562339">
    <w:abstractNumId w:val="13"/>
  </w:num>
  <w:num w:numId="24" w16cid:durableId="1860201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946E3C"/>
    <w:rsid w:val="00074153"/>
    <w:rsid w:val="0018D03F"/>
    <w:rsid w:val="002AEB81"/>
    <w:rsid w:val="002C1907"/>
    <w:rsid w:val="002D5A3A"/>
    <w:rsid w:val="003304AA"/>
    <w:rsid w:val="0038DD1C"/>
    <w:rsid w:val="00496069"/>
    <w:rsid w:val="004A4201"/>
    <w:rsid w:val="0054BA61"/>
    <w:rsid w:val="0062183E"/>
    <w:rsid w:val="0076FA77"/>
    <w:rsid w:val="008178B5"/>
    <w:rsid w:val="00835ED6"/>
    <w:rsid w:val="00841819"/>
    <w:rsid w:val="008A629E"/>
    <w:rsid w:val="008C316B"/>
    <w:rsid w:val="0090BBD4"/>
    <w:rsid w:val="009562A2"/>
    <w:rsid w:val="00969545"/>
    <w:rsid w:val="00976FE6"/>
    <w:rsid w:val="00A7F68B"/>
    <w:rsid w:val="00AE99F6"/>
    <w:rsid w:val="00B14755"/>
    <w:rsid w:val="00BA3ED0"/>
    <w:rsid w:val="00BADC40"/>
    <w:rsid w:val="00BE35E9"/>
    <w:rsid w:val="00BF7674"/>
    <w:rsid w:val="00C54104"/>
    <w:rsid w:val="00C73433"/>
    <w:rsid w:val="00CA24B6"/>
    <w:rsid w:val="00CA4845"/>
    <w:rsid w:val="00DE6C8F"/>
    <w:rsid w:val="00E1229F"/>
    <w:rsid w:val="00E47A0A"/>
    <w:rsid w:val="010F912A"/>
    <w:rsid w:val="0124A461"/>
    <w:rsid w:val="012F7BF1"/>
    <w:rsid w:val="01399BA9"/>
    <w:rsid w:val="01503754"/>
    <w:rsid w:val="015ECBE0"/>
    <w:rsid w:val="01790168"/>
    <w:rsid w:val="019CB7B8"/>
    <w:rsid w:val="01BAE39E"/>
    <w:rsid w:val="01C7738C"/>
    <w:rsid w:val="01C9EE8B"/>
    <w:rsid w:val="01D5BF6B"/>
    <w:rsid w:val="01E838A0"/>
    <w:rsid w:val="022C8C35"/>
    <w:rsid w:val="02595DDC"/>
    <w:rsid w:val="0296C825"/>
    <w:rsid w:val="02BCEB08"/>
    <w:rsid w:val="02EC5E11"/>
    <w:rsid w:val="030881DD"/>
    <w:rsid w:val="03128CF6"/>
    <w:rsid w:val="0326355B"/>
    <w:rsid w:val="032A399A"/>
    <w:rsid w:val="033A70D1"/>
    <w:rsid w:val="036397B0"/>
    <w:rsid w:val="03AADBB3"/>
    <w:rsid w:val="03B046BE"/>
    <w:rsid w:val="03D72BC5"/>
    <w:rsid w:val="040B788B"/>
    <w:rsid w:val="0451EB52"/>
    <w:rsid w:val="048480C6"/>
    <w:rsid w:val="0490F307"/>
    <w:rsid w:val="04923667"/>
    <w:rsid w:val="049BE98A"/>
    <w:rsid w:val="049E6E3D"/>
    <w:rsid w:val="049E7B72"/>
    <w:rsid w:val="04A2F72C"/>
    <w:rsid w:val="04AA3DC2"/>
    <w:rsid w:val="04BA7B70"/>
    <w:rsid w:val="04D5830A"/>
    <w:rsid w:val="04D79268"/>
    <w:rsid w:val="050CA3B1"/>
    <w:rsid w:val="05389ED9"/>
    <w:rsid w:val="0538F0A3"/>
    <w:rsid w:val="053A973F"/>
    <w:rsid w:val="054C093D"/>
    <w:rsid w:val="057163A9"/>
    <w:rsid w:val="05737A28"/>
    <w:rsid w:val="05A244A2"/>
    <w:rsid w:val="05F08353"/>
    <w:rsid w:val="05F48BCA"/>
    <w:rsid w:val="06020F3E"/>
    <w:rsid w:val="060CA9E4"/>
    <w:rsid w:val="064E5E4B"/>
    <w:rsid w:val="06844731"/>
    <w:rsid w:val="0690C584"/>
    <w:rsid w:val="069BB92C"/>
    <w:rsid w:val="06BE9150"/>
    <w:rsid w:val="06D7E86B"/>
    <w:rsid w:val="0708F3B0"/>
    <w:rsid w:val="070F4A89"/>
    <w:rsid w:val="0721ED8B"/>
    <w:rsid w:val="0744252A"/>
    <w:rsid w:val="07A74E2B"/>
    <w:rsid w:val="07CA9CE2"/>
    <w:rsid w:val="07DA97EE"/>
    <w:rsid w:val="07FDAABD"/>
    <w:rsid w:val="082CCD6A"/>
    <w:rsid w:val="0859D885"/>
    <w:rsid w:val="088E1111"/>
    <w:rsid w:val="08991A79"/>
    <w:rsid w:val="08AF18AF"/>
    <w:rsid w:val="08CB69D2"/>
    <w:rsid w:val="08ED9E6B"/>
    <w:rsid w:val="08FD8950"/>
    <w:rsid w:val="0906D882"/>
    <w:rsid w:val="095575B6"/>
    <w:rsid w:val="09646393"/>
    <w:rsid w:val="09AFB75C"/>
    <w:rsid w:val="09C86646"/>
    <w:rsid w:val="09CE59FB"/>
    <w:rsid w:val="09D0DAAF"/>
    <w:rsid w:val="0A0AD977"/>
    <w:rsid w:val="0A1CDD37"/>
    <w:rsid w:val="0A89229D"/>
    <w:rsid w:val="0ADAB7D4"/>
    <w:rsid w:val="0ADFC821"/>
    <w:rsid w:val="0B0DC636"/>
    <w:rsid w:val="0B5CA8DC"/>
    <w:rsid w:val="0BAD789B"/>
    <w:rsid w:val="0BC794C6"/>
    <w:rsid w:val="0BE50950"/>
    <w:rsid w:val="0C20E11E"/>
    <w:rsid w:val="0C2E7131"/>
    <w:rsid w:val="0C38C059"/>
    <w:rsid w:val="0CA11AA6"/>
    <w:rsid w:val="0CCAEC83"/>
    <w:rsid w:val="0CD2E63C"/>
    <w:rsid w:val="0CE68108"/>
    <w:rsid w:val="0D3AFA71"/>
    <w:rsid w:val="0D462176"/>
    <w:rsid w:val="0D67EE77"/>
    <w:rsid w:val="0DA5C455"/>
    <w:rsid w:val="0DF7A93C"/>
    <w:rsid w:val="0E19451B"/>
    <w:rsid w:val="0E494419"/>
    <w:rsid w:val="0E88F383"/>
    <w:rsid w:val="0EEF9090"/>
    <w:rsid w:val="0EFE020E"/>
    <w:rsid w:val="0F072CDB"/>
    <w:rsid w:val="0F12FCC3"/>
    <w:rsid w:val="0F7C0B5B"/>
    <w:rsid w:val="0F8F725E"/>
    <w:rsid w:val="0F946E3C"/>
    <w:rsid w:val="0FC7324F"/>
    <w:rsid w:val="0FE634FD"/>
    <w:rsid w:val="0FE88967"/>
    <w:rsid w:val="0FEBC83B"/>
    <w:rsid w:val="0FF873F2"/>
    <w:rsid w:val="1013B173"/>
    <w:rsid w:val="1027F374"/>
    <w:rsid w:val="10C2510B"/>
    <w:rsid w:val="10D70E80"/>
    <w:rsid w:val="110BF9EE"/>
    <w:rsid w:val="111A99DC"/>
    <w:rsid w:val="1128AD27"/>
    <w:rsid w:val="113AAE17"/>
    <w:rsid w:val="118B64A6"/>
    <w:rsid w:val="118D19CE"/>
    <w:rsid w:val="118E5A6A"/>
    <w:rsid w:val="1193D59E"/>
    <w:rsid w:val="1197E8BD"/>
    <w:rsid w:val="11E73965"/>
    <w:rsid w:val="11F3D0BB"/>
    <w:rsid w:val="11FBF692"/>
    <w:rsid w:val="1207C516"/>
    <w:rsid w:val="123B2188"/>
    <w:rsid w:val="123C71B0"/>
    <w:rsid w:val="129E62A8"/>
    <w:rsid w:val="12A8AC7C"/>
    <w:rsid w:val="12BE7189"/>
    <w:rsid w:val="12ECE953"/>
    <w:rsid w:val="12F786B3"/>
    <w:rsid w:val="12F7AEE9"/>
    <w:rsid w:val="1313FA4A"/>
    <w:rsid w:val="1325381B"/>
    <w:rsid w:val="1334CED9"/>
    <w:rsid w:val="1337C23D"/>
    <w:rsid w:val="13611F04"/>
    <w:rsid w:val="13A190D5"/>
    <w:rsid w:val="13BFAE88"/>
    <w:rsid w:val="13F01AEF"/>
    <w:rsid w:val="13F2462D"/>
    <w:rsid w:val="13F3D853"/>
    <w:rsid w:val="1400101A"/>
    <w:rsid w:val="140AEB48"/>
    <w:rsid w:val="141C50A9"/>
    <w:rsid w:val="143B4266"/>
    <w:rsid w:val="143C7939"/>
    <w:rsid w:val="14B1D7ED"/>
    <w:rsid w:val="14B75E10"/>
    <w:rsid w:val="14C30568"/>
    <w:rsid w:val="14D81FA4"/>
    <w:rsid w:val="15056213"/>
    <w:rsid w:val="15146739"/>
    <w:rsid w:val="158EC579"/>
    <w:rsid w:val="15B6C85B"/>
    <w:rsid w:val="15C4476B"/>
    <w:rsid w:val="15CE072F"/>
    <w:rsid w:val="15E1FAAF"/>
    <w:rsid w:val="15E2D604"/>
    <w:rsid w:val="160E36ED"/>
    <w:rsid w:val="161596B3"/>
    <w:rsid w:val="16190FAA"/>
    <w:rsid w:val="16211DCE"/>
    <w:rsid w:val="1630BEF8"/>
    <w:rsid w:val="167A2CD5"/>
    <w:rsid w:val="16AC9E84"/>
    <w:rsid w:val="16CDDBC7"/>
    <w:rsid w:val="16EAED9E"/>
    <w:rsid w:val="16F3AB74"/>
    <w:rsid w:val="172D5BD9"/>
    <w:rsid w:val="17ABE462"/>
    <w:rsid w:val="17B80446"/>
    <w:rsid w:val="17C3BE36"/>
    <w:rsid w:val="17C55F7B"/>
    <w:rsid w:val="180E43C4"/>
    <w:rsid w:val="1869AC28"/>
    <w:rsid w:val="186D6CE9"/>
    <w:rsid w:val="1913C47E"/>
    <w:rsid w:val="19179770"/>
    <w:rsid w:val="192CF397"/>
    <w:rsid w:val="193112DD"/>
    <w:rsid w:val="196A994A"/>
    <w:rsid w:val="197B5142"/>
    <w:rsid w:val="19BA9368"/>
    <w:rsid w:val="19DF1D0C"/>
    <w:rsid w:val="19ED0D33"/>
    <w:rsid w:val="1A057C89"/>
    <w:rsid w:val="1A34D482"/>
    <w:rsid w:val="1A4CD77D"/>
    <w:rsid w:val="1A76BD6D"/>
    <w:rsid w:val="1A941E07"/>
    <w:rsid w:val="1AD8FBE8"/>
    <w:rsid w:val="1AE921FC"/>
    <w:rsid w:val="1B0766EB"/>
    <w:rsid w:val="1B50367C"/>
    <w:rsid w:val="1B9C5A16"/>
    <w:rsid w:val="1BD8C31B"/>
    <w:rsid w:val="1BD9AB6C"/>
    <w:rsid w:val="1BF1B976"/>
    <w:rsid w:val="1C016417"/>
    <w:rsid w:val="1C05BB83"/>
    <w:rsid w:val="1C07F1FD"/>
    <w:rsid w:val="1C13ACC2"/>
    <w:rsid w:val="1C2E9102"/>
    <w:rsid w:val="1C2F75F8"/>
    <w:rsid w:val="1C6EE050"/>
    <w:rsid w:val="1CF74E39"/>
    <w:rsid w:val="1D75508A"/>
    <w:rsid w:val="1D865EF7"/>
    <w:rsid w:val="1DA14A71"/>
    <w:rsid w:val="1DF73DC1"/>
    <w:rsid w:val="1DFC80B6"/>
    <w:rsid w:val="1E213CE2"/>
    <w:rsid w:val="1E91658A"/>
    <w:rsid w:val="1E945DAA"/>
    <w:rsid w:val="1EE56540"/>
    <w:rsid w:val="1F2F8AAD"/>
    <w:rsid w:val="1F3CA90C"/>
    <w:rsid w:val="1F70F242"/>
    <w:rsid w:val="1F77E037"/>
    <w:rsid w:val="1F89011B"/>
    <w:rsid w:val="1FDD6F1D"/>
    <w:rsid w:val="1FEA92C6"/>
    <w:rsid w:val="2003BB23"/>
    <w:rsid w:val="20094B1D"/>
    <w:rsid w:val="200DA595"/>
    <w:rsid w:val="202A4997"/>
    <w:rsid w:val="202CFC07"/>
    <w:rsid w:val="20701988"/>
    <w:rsid w:val="208BCE3A"/>
    <w:rsid w:val="209FD4E7"/>
    <w:rsid w:val="20D06F5D"/>
    <w:rsid w:val="2109A601"/>
    <w:rsid w:val="2114BFDF"/>
    <w:rsid w:val="211FF463"/>
    <w:rsid w:val="21232CF5"/>
    <w:rsid w:val="213E9EB8"/>
    <w:rsid w:val="2140D134"/>
    <w:rsid w:val="21A975F6"/>
    <w:rsid w:val="21AF88A8"/>
    <w:rsid w:val="21C7710B"/>
    <w:rsid w:val="21D4CC70"/>
    <w:rsid w:val="21E81FC5"/>
    <w:rsid w:val="21E87457"/>
    <w:rsid w:val="21FE06E0"/>
    <w:rsid w:val="22365E1B"/>
    <w:rsid w:val="2263D845"/>
    <w:rsid w:val="226C51E7"/>
    <w:rsid w:val="22960C5C"/>
    <w:rsid w:val="22C53F48"/>
    <w:rsid w:val="230A9FBD"/>
    <w:rsid w:val="233B5BE5"/>
    <w:rsid w:val="2344C25C"/>
    <w:rsid w:val="23759245"/>
    <w:rsid w:val="237E2B39"/>
    <w:rsid w:val="23C83B58"/>
    <w:rsid w:val="2418C5A0"/>
    <w:rsid w:val="242F7CF1"/>
    <w:rsid w:val="244901C0"/>
    <w:rsid w:val="247BB5AC"/>
    <w:rsid w:val="24F6E522"/>
    <w:rsid w:val="24F75F1F"/>
    <w:rsid w:val="250A7FFA"/>
    <w:rsid w:val="250B44D9"/>
    <w:rsid w:val="250F7AEA"/>
    <w:rsid w:val="251B0D49"/>
    <w:rsid w:val="254280FD"/>
    <w:rsid w:val="2555D588"/>
    <w:rsid w:val="25582FBC"/>
    <w:rsid w:val="256073E9"/>
    <w:rsid w:val="2581F52E"/>
    <w:rsid w:val="25961F77"/>
    <w:rsid w:val="259AEE9A"/>
    <w:rsid w:val="259FCC6E"/>
    <w:rsid w:val="25D867DE"/>
    <w:rsid w:val="25ED36C2"/>
    <w:rsid w:val="260F4F51"/>
    <w:rsid w:val="266DAA6A"/>
    <w:rsid w:val="266DD79C"/>
    <w:rsid w:val="266E0912"/>
    <w:rsid w:val="2680B09B"/>
    <w:rsid w:val="268249D8"/>
    <w:rsid w:val="268AE751"/>
    <w:rsid w:val="268C6172"/>
    <w:rsid w:val="26AC2BF0"/>
    <w:rsid w:val="26BD7481"/>
    <w:rsid w:val="27315120"/>
    <w:rsid w:val="2762A6E7"/>
    <w:rsid w:val="27A8D7E6"/>
    <w:rsid w:val="28097C06"/>
    <w:rsid w:val="281E1A39"/>
    <w:rsid w:val="281ECA2C"/>
    <w:rsid w:val="284E4008"/>
    <w:rsid w:val="2898D22E"/>
    <w:rsid w:val="28BA5102"/>
    <w:rsid w:val="28BBA5A0"/>
    <w:rsid w:val="28C3673B"/>
    <w:rsid w:val="28F716A0"/>
    <w:rsid w:val="28F7F50C"/>
    <w:rsid w:val="28FDC8D9"/>
    <w:rsid w:val="29272836"/>
    <w:rsid w:val="294D15F9"/>
    <w:rsid w:val="29A95FB6"/>
    <w:rsid w:val="29B9EA9A"/>
    <w:rsid w:val="29C28813"/>
    <w:rsid w:val="29DA1925"/>
    <w:rsid w:val="29E5CB02"/>
    <w:rsid w:val="2A195CD6"/>
    <w:rsid w:val="2A1D167C"/>
    <w:rsid w:val="2A23A654"/>
    <w:rsid w:val="2A364E8C"/>
    <w:rsid w:val="2A68B8DF"/>
    <w:rsid w:val="2A8D515A"/>
    <w:rsid w:val="2AA974C9"/>
    <w:rsid w:val="2B47E2F6"/>
    <w:rsid w:val="2B489F9F"/>
    <w:rsid w:val="2B683AE9"/>
    <w:rsid w:val="2BA37247"/>
    <w:rsid w:val="2BCDC9CF"/>
    <w:rsid w:val="2BE8D1BD"/>
    <w:rsid w:val="2BF2C6CC"/>
    <w:rsid w:val="2BFAC932"/>
    <w:rsid w:val="2BFDF0BC"/>
    <w:rsid w:val="2C6B7E85"/>
    <w:rsid w:val="2CEC5EEC"/>
    <w:rsid w:val="2D07F34D"/>
    <w:rsid w:val="2D0AB3B9"/>
    <w:rsid w:val="2D1676EB"/>
    <w:rsid w:val="2D22F0FC"/>
    <w:rsid w:val="2DB35101"/>
    <w:rsid w:val="2DE47CAF"/>
    <w:rsid w:val="2DF41B16"/>
    <w:rsid w:val="2DF47F6B"/>
    <w:rsid w:val="2E03F7E0"/>
    <w:rsid w:val="2E1A3A27"/>
    <w:rsid w:val="2E461457"/>
    <w:rsid w:val="2E5AD4E0"/>
    <w:rsid w:val="2E61004B"/>
    <w:rsid w:val="2E7C87A8"/>
    <w:rsid w:val="2EA70877"/>
    <w:rsid w:val="2EE3E074"/>
    <w:rsid w:val="2EE9AB0E"/>
    <w:rsid w:val="2F332359"/>
    <w:rsid w:val="2F3BCBDF"/>
    <w:rsid w:val="2F68A646"/>
    <w:rsid w:val="2F7A8305"/>
    <w:rsid w:val="2F8DF545"/>
    <w:rsid w:val="2F9E93E0"/>
    <w:rsid w:val="2FBADCBB"/>
    <w:rsid w:val="2FCDE6FD"/>
    <w:rsid w:val="2FD949DA"/>
    <w:rsid w:val="2FEF82FA"/>
    <w:rsid w:val="2FF36CCC"/>
    <w:rsid w:val="2FF7A246"/>
    <w:rsid w:val="2FFF7ABE"/>
    <w:rsid w:val="303F940F"/>
    <w:rsid w:val="3051DC9E"/>
    <w:rsid w:val="30732C7D"/>
    <w:rsid w:val="307FF33A"/>
    <w:rsid w:val="309ACB20"/>
    <w:rsid w:val="30AA16FC"/>
    <w:rsid w:val="30CF70FA"/>
    <w:rsid w:val="30DA67D5"/>
    <w:rsid w:val="30E75008"/>
    <w:rsid w:val="30EAE7E4"/>
    <w:rsid w:val="30F1F684"/>
    <w:rsid w:val="312C202D"/>
    <w:rsid w:val="3149EEAE"/>
    <w:rsid w:val="3150B4EE"/>
    <w:rsid w:val="317D2FC1"/>
    <w:rsid w:val="31A9864E"/>
    <w:rsid w:val="31B5AF4E"/>
    <w:rsid w:val="31EC9A03"/>
    <w:rsid w:val="31EECB87"/>
    <w:rsid w:val="32282A01"/>
    <w:rsid w:val="324E320B"/>
    <w:rsid w:val="326B4861"/>
    <w:rsid w:val="32929C29"/>
    <w:rsid w:val="3295987C"/>
    <w:rsid w:val="32975D1E"/>
    <w:rsid w:val="32F37864"/>
    <w:rsid w:val="3335DF59"/>
    <w:rsid w:val="33460E2C"/>
    <w:rsid w:val="33483593"/>
    <w:rsid w:val="335A7607"/>
    <w:rsid w:val="33701966"/>
    <w:rsid w:val="3377EB82"/>
    <w:rsid w:val="349A40AB"/>
    <w:rsid w:val="34CCE990"/>
    <w:rsid w:val="34CCEAA1"/>
    <w:rsid w:val="34CDB3EF"/>
    <w:rsid w:val="34EB1E02"/>
    <w:rsid w:val="351786A9"/>
    <w:rsid w:val="3571F649"/>
    <w:rsid w:val="358A70A8"/>
    <w:rsid w:val="35B15AAC"/>
    <w:rsid w:val="35D737D7"/>
    <w:rsid w:val="35D868E2"/>
    <w:rsid w:val="35DC4362"/>
    <w:rsid w:val="35DF7E9C"/>
    <w:rsid w:val="360FD1AD"/>
    <w:rsid w:val="3618E224"/>
    <w:rsid w:val="362021D1"/>
    <w:rsid w:val="3668FF54"/>
    <w:rsid w:val="367629CA"/>
    <w:rsid w:val="36991D95"/>
    <w:rsid w:val="36A6A602"/>
    <w:rsid w:val="36A91457"/>
    <w:rsid w:val="36FE17E9"/>
    <w:rsid w:val="37254D05"/>
    <w:rsid w:val="374D127D"/>
    <w:rsid w:val="374E60A0"/>
    <w:rsid w:val="375EC547"/>
    <w:rsid w:val="37607BCE"/>
    <w:rsid w:val="377133AC"/>
    <w:rsid w:val="3778272E"/>
    <w:rsid w:val="377DC3EA"/>
    <w:rsid w:val="379AE923"/>
    <w:rsid w:val="379E3098"/>
    <w:rsid w:val="37B7B8E5"/>
    <w:rsid w:val="37C6C97F"/>
    <w:rsid w:val="3811DF03"/>
    <w:rsid w:val="381F1B45"/>
    <w:rsid w:val="383CDB7C"/>
    <w:rsid w:val="388E6DF3"/>
    <w:rsid w:val="389B2566"/>
    <w:rsid w:val="38DFAE44"/>
    <w:rsid w:val="38E96C39"/>
    <w:rsid w:val="38FA6CED"/>
    <w:rsid w:val="38FD7CD3"/>
    <w:rsid w:val="390D040D"/>
    <w:rsid w:val="3920AD76"/>
    <w:rsid w:val="392696FE"/>
    <w:rsid w:val="393F68AA"/>
    <w:rsid w:val="39871A45"/>
    <w:rsid w:val="39A91298"/>
    <w:rsid w:val="39B35844"/>
    <w:rsid w:val="39C2B9D4"/>
    <w:rsid w:val="3A06FC42"/>
    <w:rsid w:val="3A1D008A"/>
    <w:rsid w:val="3A276359"/>
    <w:rsid w:val="3A4F5635"/>
    <w:rsid w:val="3A9775E5"/>
    <w:rsid w:val="3AAAA8FA"/>
    <w:rsid w:val="3AB34673"/>
    <w:rsid w:val="3AC6F1EB"/>
    <w:rsid w:val="3ACC6AE2"/>
    <w:rsid w:val="3ACE7D6E"/>
    <w:rsid w:val="3B06BBBC"/>
    <w:rsid w:val="3B1AD82C"/>
    <w:rsid w:val="3B1AF33E"/>
    <w:rsid w:val="3B390DBA"/>
    <w:rsid w:val="3BA66C03"/>
    <w:rsid w:val="3BAF49FC"/>
    <w:rsid w:val="3BC1ABE4"/>
    <w:rsid w:val="3BD96E2C"/>
    <w:rsid w:val="3BFCCEA5"/>
    <w:rsid w:val="3C6051AB"/>
    <w:rsid w:val="3C68EB70"/>
    <w:rsid w:val="3C6CF4DE"/>
    <w:rsid w:val="3C72C7AD"/>
    <w:rsid w:val="3C74B336"/>
    <w:rsid w:val="3C87A40A"/>
    <w:rsid w:val="3C9C063F"/>
    <w:rsid w:val="3CA0E294"/>
    <w:rsid w:val="3CB045E3"/>
    <w:rsid w:val="3CE00B5F"/>
    <w:rsid w:val="3CFBDDDF"/>
    <w:rsid w:val="3D00FB13"/>
    <w:rsid w:val="3DDCE6FD"/>
    <w:rsid w:val="3E108397"/>
    <w:rsid w:val="3E12D4FD"/>
    <w:rsid w:val="3E8109D9"/>
    <w:rsid w:val="3E895BAA"/>
    <w:rsid w:val="3EA51D4C"/>
    <w:rsid w:val="3EB30442"/>
    <w:rsid w:val="3EB85E34"/>
    <w:rsid w:val="3F1C6430"/>
    <w:rsid w:val="3F28FD4A"/>
    <w:rsid w:val="3F2E7CDB"/>
    <w:rsid w:val="3F6457B2"/>
    <w:rsid w:val="3F7C4591"/>
    <w:rsid w:val="3F8BC249"/>
    <w:rsid w:val="3F92F2A7"/>
    <w:rsid w:val="3FA0CBD6"/>
    <w:rsid w:val="3FCA7F95"/>
    <w:rsid w:val="3FD255C0"/>
    <w:rsid w:val="3FDF778F"/>
    <w:rsid w:val="403AB360"/>
    <w:rsid w:val="404806BC"/>
    <w:rsid w:val="404A55C2"/>
    <w:rsid w:val="406F0EB5"/>
    <w:rsid w:val="407E8561"/>
    <w:rsid w:val="40A9E265"/>
    <w:rsid w:val="40D71E9E"/>
    <w:rsid w:val="40F41110"/>
    <w:rsid w:val="413690C1"/>
    <w:rsid w:val="417863CF"/>
    <w:rsid w:val="41B9C0F5"/>
    <w:rsid w:val="41BA9841"/>
    <w:rsid w:val="41C35B56"/>
    <w:rsid w:val="42279805"/>
    <w:rsid w:val="42478D78"/>
    <w:rsid w:val="425336CB"/>
    <w:rsid w:val="429CE01C"/>
    <w:rsid w:val="42A4C995"/>
    <w:rsid w:val="42A66DAE"/>
    <w:rsid w:val="43452DCB"/>
    <w:rsid w:val="436A1647"/>
    <w:rsid w:val="437A2212"/>
    <w:rsid w:val="4382A6DE"/>
    <w:rsid w:val="43E73FD2"/>
    <w:rsid w:val="4404D5CD"/>
    <w:rsid w:val="443323B7"/>
    <w:rsid w:val="44425560"/>
    <w:rsid w:val="445FA4B3"/>
    <w:rsid w:val="446AB39D"/>
    <w:rsid w:val="44799E48"/>
    <w:rsid w:val="447B13A9"/>
    <w:rsid w:val="44956884"/>
    <w:rsid w:val="44E3620D"/>
    <w:rsid w:val="44EBC53F"/>
    <w:rsid w:val="453F9FCA"/>
    <w:rsid w:val="45471087"/>
    <w:rsid w:val="4567CFD8"/>
    <w:rsid w:val="45919C50"/>
    <w:rsid w:val="45A3F37A"/>
    <w:rsid w:val="45A7A2D0"/>
    <w:rsid w:val="45B1C984"/>
    <w:rsid w:val="45D249A0"/>
    <w:rsid w:val="45E37A8B"/>
    <w:rsid w:val="45EA5522"/>
    <w:rsid w:val="45F5F91A"/>
    <w:rsid w:val="460C15BF"/>
    <w:rsid w:val="464C1B2D"/>
    <w:rsid w:val="465BF547"/>
    <w:rsid w:val="46B77B11"/>
    <w:rsid w:val="46C1AEB0"/>
    <w:rsid w:val="46D491E6"/>
    <w:rsid w:val="46F8511D"/>
    <w:rsid w:val="470FAD1E"/>
    <w:rsid w:val="472A6DFE"/>
    <w:rsid w:val="473FC3DB"/>
    <w:rsid w:val="474B9E21"/>
    <w:rsid w:val="4750A1FD"/>
    <w:rsid w:val="47618138"/>
    <w:rsid w:val="47C5EBA8"/>
    <w:rsid w:val="47E9FE17"/>
    <w:rsid w:val="47EB8910"/>
    <w:rsid w:val="47FD4624"/>
    <w:rsid w:val="48047682"/>
    <w:rsid w:val="48236601"/>
    <w:rsid w:val="482842EB"/>
    <w:rsid w:val="482A4481"/>
    <w:rsid w:val="484D965B"/>
    <w:rsid w:val="4858B5C8"/>
    <w:rsid w:val="485FB7F7"/>
    <w:rsid w:val="48733F2C"/>
    <w:rsid w:val="4887068F"/>
    <w:rsid w:val="48ADC770"/>
    <w:rsid w:val="48AF6DC0"/>
    <w:rsid w:val="4925AC56"/>
    <w:rsid w:val="4925F882"/>
    <w:rsid w:val="4927E80E"/>
    <w:rsid w:val="497486E3"/>
    <w:rsid w:val="49A24A43"/>
    <w:rsid w:val="49B69071"/>
    <w:rsid w:val="49BBF833"/>
    <w:rsid w:val="49CF572F"/>
    <w:rsid w:val="49D732BC"/>
    <w:rsid w:val="49EECFA7"/>
    <w:rsid w:val="4A05E6BC"/>
    <w:rsid w:val="4A1F155E"/>
    <w:rsid w:val="4A2A5915"/>
    <w:rsid w:val="4A3129B5"/>
    <w:rsid w:val="4A3C77ED"/>
    <w:rsid w:val="4A5B4004"/>
    <w:rsid w:val="4A7A8A6E"/>
    <w:rsid w:val="4A805BF0"/>
    <w:rsid w:val="4A8B662C"/>
    <w:rsid w:val="4AAB8FF4"/>
    <w:rsid w:val="4AC0CCC4"/>
    <w:rsid w:val="4ADCF0F0"/>
    <w:rsid w:val="4AF9C20F"/>
    <w:rsid w:val="4AFCCC57"/>
    <w:rsid w:val="4B3CCBA1"/>
    <w:rsid w:val="4B51DD1C"/>
    <w:rsid w:val="4B51FBD7"/>
    <w:rsid w:val="4B6307BB"/>
    <w:rsid w:val="4B7BAEF9"/>
    <w:rsid w:val="4B8CAEF9"/>
    <w:rsid w:val="4B9109A1"/>
    <w:rsid w:val="4BC20496"/>
    <w:rsid w:val="4BDA8372"/>
    <w:rsid w:val="4BF856F2"/>
    <w:rsid w:val="4C2A1829"/>
    <w:rsid w:val="4C428013"/>
    <w:rsid w:val="4C43D637"/>
    <w:rsid w:val="4C653A9E"/>
    <w:rsid w:val="4C76B692"/>
    <w:rsid w:val="4C85BD34"/>
    <w:rsid w:val="4C890120"/>
    <w:rsid w:val="4CD119C5"/>
    <w:rsid w:val="4CEC1011"/>
    <w:rsid w:val="4D196DF9"/>
    <w:rsid w:val="4D3B8E3F"/>
    <w:rsid w:val="4D8D964D"/>
    <w:rsid w:val="4D9EA30B"/>
    <w:rsid w:val="4DD78B6F"/>
    <w:rsid w:val="4DD7CD98"/>
    <w:rsid w:val="4DFDFF47"/>
    <w:rsid w:val="4E55A10A"/>
    <w:rsid w:val="4E7DFC24"/>
    <w:rsid w:val="4E8ED94F"/>
    <w:rsid w:val="4E9222EA"/>
    <w:rsid w:val="4E9A78FC"/>
    <w:rsid w:val="4E9ABEC5"/>
    <w:rsid w:val="4EA8687A"/>
    <w:rsid w:val="4EB4C74A"/>
    <w:rsid w:val="4ED13390"/>
    <w:rsid w:val="4EDC5E9D"/>
    <w:rsid w:val="4EFA82BA"/>
    <w:rsid w:val="4F13AE96"/>
    <w:rsid w:val="4F522A3B"/>
    <w:rsid w:val="4F5A9064"/>
    <w:rsid w:val="4F861DDF"/>
    <w:rsid w:val="4F987935"/>
    <w:rsid w:val="4F9EE5E0"/>
    <w:rsid w:val="4FBFFBE2"/>
    <w:rsid w:val="4FCF90CD"/>
    <w:rsid w:val="4FD6046C"/>
    <w:rsid w:val="4FEE102F"/>
    <w:rsid w:val="50A8CEAB"/>
    <w:rsid w:val="50B4C5B9"/>
    <w:rsid w:val="50E2B047"/>
    <w:rsid w:val="50EB058C"/>
    <w:rsid w:val="50ED716E"/>
    <w:rsid w:val="510D0ADE"/>
    <w:rsid w:val="51152502"/>
    <w:rsid w:val="5117DBAB"/>
    <w:rsid w:val="511F1CFE"/>
    <w:rsid w:val="51235C60"/>
    <w:rsid w:val="51448C84"/>
    <w:rsid w:val="514E30EE"/>
    <w:rsid w:val="5167F23A"/>
    <w:rsid w:val="5199D45A"/>
    <w:rsid w:val="51B24563"/>
    <w:rsid w:val="51F51ABA"/>
    <w:rsid w:val="520A5EE3"/>
    <w:rsid w:val="520E36E6"/>
    <w:rsid w:val="521D6BD9"/>
    <w:rsid w:val="52611ADE"/>
    <w:rsid w:val="5271B0D4"/>
    <w:rsid w:val="52780CDE"/>
    <w:rsid w:val="5290FAA2"/>
    <w:rsid w:val="52D1F7A3"/>
    <w:rsid w:val="52D3CC2F"/>
    <w:rsid w:val="5327C6FB"/>
    <w:rsid w:val="53816B5E"/>
    <w:rsid w:val="53995135"/>
    <w:rsid w:val="53B1F363"/>
    <w:rsid w:val="53B6323A"/>
    <w:rsid w:val="53EF4777"/>
    <w:rsid w:val="5413DD3F"/>
    <w:rsid w:val="54567433"/>
    <w:rsid w:val="5471CFEA"/>
    <w:rsid w:val="54E5041C"/>
    <w:rsid w:val="55002D62"/>
    <w:rsid w:val="556C6204"/>
    <w:rsid w:val="5578DCC4"/>
    <w:rsid w:val="558F1275"/>
    <w:rsid w:val="55D1F9F5"/>
    <w:rsid w:val="55D2756E"/>
    <w:rsid w:val="55E40035"/>
    <w:rsid w:val="5679C9FA"/>
    <w:rsid w:val="5694B1DA"/>
    <w:rsid w:val="56C3C680"/>
    <w:rsid w:val="56D117D2"/>
    <w:rsid w:val="56D8553C"/>
    <w:rsid w:val="56E41A45"/>
    <w:rsid w:val="5707A26A"/>
    <w:rsid w:val="5734DCDE"/>
    <w:rsid w:val="5750D372"/>
    <w:rsid w:val="57546A7C"/>
    <w:rsid w:val="57D5D451"/>
    <w:rsid w:val="58244FCE"/>
    <w:rsid w:val="5839E109"/>
    <w:rsid w:val="58641B2D"/>
    <w:rsid w:val="58728AB7"/>
    <w:rsid w:val="588C112D"/>
    <w:rsid w:val="5897D2BD"/>
    <w:rsid w:val="58BBE896"/>
    <w:rsid w:val="58CEACED"/>
    <w:rsid w:val="58F9FB45"/>
    <w:rsid w:val="591A69FE"/>
    <w:rsid w:val="59512C12"/>
    <w:rsid w:val="5963F0A2"/>
    <w:rsid w:val="596EAC06"/>
    <w:rsid w:val="598AB144"/>
    <w:rsid w:val="59D9E9AA"/>
    <w:rsid w:val="5A1D7297"/>
    <w:rsid w:val="5A89922C"/>
    <w:rsid w:val="5A8DE2B7"/>
    <w:rsid w:val="5AA52DAF"/>
    <w:rsid w:val="5AAA32CB"/>
    <w:rsid w:val="5AC29B8D"/>
    <w:rsid w:val="5B058D1B"/>
    <w:rsid w:val="5B1172F7"/>
    <w:rsid w:val="5B17902B"/>
    <w:rsid w:val="5B22D036"/>
    <w:rsid w:val="5B511D89"/>
    <w:rsid w:val="5B64A7AA"/>
    <w:rsid w:val="5B7D93E6"/>
    <w:rsid w:val="5B9010F4"/>
    <w:rsid w:val="5BB030E2"/>
    <w:rsid w:val="5BB7CF14"/>
    <w:rsid w:val="5C3A9ECD"/>
    <w:rsid w:val="5C7C667C"/>
    <w:rsid w:val="5C88AC48"/>
    <w:rsid w:val="5CBE9264"/>
    <w:rsid w:val="5CCEC3BF"/>
    <w:rsid w:val="5D205514"/>
    <w:rsid w:val="5D23BDA2"/>
    <w:rsid w:val="5D3C6A3B"/>
    <w:rsid w:val="5D3E0E54"/>
    <w:rsid w:val="5D3FCF29"/>
    <w:rsid w:val="5D74A0A6"/>
    <w:rsid w:val="5D961DBD"/>
    <w:rsid w:val="5DADD3EC"/>
    <w:rsid w:val="5E2CC897"/>
    <w:rsid w:val="5E9F3E28"/>
    <w:rsid w:val="5EAD574C"/>
    <w:rsid w:val="5EAE28D9"/>
    <w:rsid w:val="5EE14432"/>
    <w:rsid w:val="5EE1CC3B"/>
    <w:rsid w:val="5EF98FCB"/>
    <w:rsid w:val="5F0BDBD5"/>
    <w:rsid w:val="5F19FFAE"/>
    <w:rsid w:val="5F43685A"/>
    <w:rsid w:val="5F621601"/>
    <w:rsid w:val="5F6A3D88"/>
    <w:rsid w:val="5F6DAB07"/>
    <w:rsid w:val="5F789ED2"/>
    <w:rsid w:val="5F79A7A4"/>
    <w:rsid w:val="5F7B489B"/>
    <w:rsid w:val="5F89D9A9"/>
    <w:rsid w:val="5FC41009"/>
    <w:rsid w:val="5FCA8706"/>
    <w:rsid w:val="5FCC3FC8"/>
    <w:rsid w:val="5FDE24AC"/>
    <w:rsid w:val="6040800E"/>
    <w:rsid w:val="60429A36"/>
    <w:rsid w:val="60525274"/>
    <w:rsid w:val="605AE2A0"/>
    <w:rsid w:val="608D99C0"/>
    <w:rsid w:val="610EFDA5"/>
    <w:rsid w:val="61113718"/>
    <w:rsid w:val="61155082"/>
    <w:rsid w:val="612C4473"/>
    <w:rsid w:val="613AAB38"/>
    <w:rsid w:val="614060BC"/>
    <w:rsid w:val="61CD3305"/>
    <w:rsid w:val="61D80D7A"/>
    <w:rsid w:val="61E3A001"/>
    <w:rsid w:val="61E799DD"/>
    <w:rsid w:val="61F82F44"/>
    <w:rsid w:val="620FDB5E"/>
    <w:rsid w:val="6238E9FB"/>
    <w:rsid w:val="627C36D6"/>
    <w:rsid w:val="62AA07AC"/>
    <w:rsid w:val="62AC0D98"/>
    <w:rsid w:val="62BB6190"/>
    <w:rsid w:val="62E0D006"/>
    <w:rsid w:val="6312BB0F"/>
    <w:rsid w:val="636BE419"/>
    <w:rsid w:val="639146D6"/>
    <w:rsid w:val="63928362"/>
    <w:rsid w:val="6394ED5D"/>
    <w:rsid w:val="63C53A82"/>
    <w:rsid w:val="63E2A7BB"/>
    <w:rsid w:val="6401C623"/>
    <w:rsid w:val="6410D8AC"/>
    <w:rsid w:val="64155382"/>
    <w:rsid w:val="6456D708"/>
    <w:rsid w:val="64810A8A"/>
    <w:rsid w:val="64878C95"/>
    <w:rsid w:val="64BEE6AC"/>
    <w:rsid w:val="64E0B11E"/>
    <w:rsid w:val="65271E5A"/>
    <w:rsid w:val="657A4C9B"/>
    <w:rsid w:val="65931B1E"/>
    <w:rsid w:val="659A9DFD"/>
    <w:rsid w:val="659D88ED"/>
    <w:rsid w:val="65C2CEED"/>
    <w:rsid w:val="65CD50A0"/>
    <w:rsid w:val="65D63651"/>
    <w:rsid w:val="65E5CF1D"/>
    <w:rsid w:val="6685E368"/>
    <w:rsid w:val="6689ACD1"/>
    <w:rsid w:val="66983F9F"/>
    <w:rsid w:val="66E8F83C"/>
    <w:rsid w:val="66FCDB44"/>
    <w:rsid w:val="671603A1"/>
    <w:rsid w:val="6748D589"/>
    <w:rsid w:val="67579036"/>
    <w:rsid w:val="67675AEF"/>
    <w:rsid w:val="676DDC40"/>
    <w:rsid w:val="6787B340"/>
    <w:rsid w:val="67939679"/>
    <w:rsid w:val="679E1719"/>
    <w:rsid w:val="67A580F2"/>
    <w:rsid w:val="67AB7C0F"/>
    <w:rsid w:val="67EE7D20"/>
    <w:rsid w:val="67F7FF6A"/>
    <w:rsid w:val="680C85E8"/>
    <w:rsid w:val="68163A99"/>
    <w:rsid w:val="6858480B"/>
    <w:rsid w:val="685AE6F3"/>
    <w:rsid w:val="68711CD6"/>
    <w:rsid w:val="68A74B69"/>
    <w:rsid w:val="68CC41DD"/>
    <w:rsid w:val="68DC73A4"/>
    <w:rsid w:val="68E2BDE7"/>
    <w:rsid w:val="68FC0BD8"/>
    <w:rsid w:val="690DBFC7"/>
    <w:rsid w:val="692E0BBA"/>
    <w:rsid w:val="692F05AD"/>
    <w:rsid w:val="696403A2"/>
    <w:rsid w:val="69AEC7E2"/>
    <w:rsid w:val="69CD8CFE"/>
    <w:rsid w:val="6A16E7E1"/>
    <w:rsid w:val="6A858918"/>
    <w:rsid w:val="6A938994"/>
    <w:rsid w:val="6AA85869"/>
    <w:rsid w:val="6B3DACE2"/>
    <w:rsid w:val="6B535048"/>
    <w:rsid w:val="6B8DCBD0"/>
    <w:rsid w:val="6B99B98E"/>
    <w:rsid w:val="6BB6BDA4"/>
    <w:rsid w:val="6BC04F43"/>
    <w:rsid w:val="6BCAB8BD"/>
    <w:rsid w:val="6BCB16E2"/>
    <w:rsid w:val="6BDA4B5F"/>
    <w:rsid w:val="6C7F9C41"/>
    <w:rsid w:val="6C8C37F9"/>
    <w:rsid w:val="6C9E3E5F"/>
    <w:rsid w:val="6CAF9A7D"/>
    <w:rsid w:val="6CB4704F"/>
    <w:rsid w:val="6CC99C4E"/>
    <w:rsid w:val="6CDACEE5"/>
    <w:rsid w:val="6CDAF687"/>
    <w:rsid w:val="6D00980E"/>
    <w:rsid w:val="6D49BF31"/>
    <w:rsid w:val="6D8066FB"/>
    <w:rsid w:val="6D883D71"/>
    <w:rsid w:val="6DABEA06"/>
    <w:rsid w:val="6DBE0E6A"/>
    <w:rsid w:val="6E1B694D"/>
    <w:rsid w:val="6E2B2DD1"/>
    <w:rsid w:val="6E7F8DF1"/>
    <w:rsid w:val="6E88F818"/>
    <w:rsid w:val="6E8D37CD"/>
    <w:rsid w:val="6E99D18D"/>
    <w:rsid w:val="6ECE8A96"/>
    <w:rsid w:val="6EDC101A"/>
    <w:rsid w:val="6EE7573E"/>
    <w:rsid w:val="6EEFAB0F"/>
    <w:rsid w:val="6EF0117C"/>
    <w:rsid w:val="6F30C59F"/>
    <w:rsid w:val="6F5386E4"/>
    <w:rsid w:val="6F6DC0FB"/>
    <w:rsid w:val="6F9C5BE0"/>
    <w:rsid w:val="6FEC1111"/>
    <w:rsid w:val="6FEE2B02"/>
    <w:rsid w:val="7015EEA6"/>
    <w:rsid w:val="702FED5C"/>
    <w:rsid w:val="704E647B"/>
    <w:rsid w:val="7051A689"/>
    <w:rsid w:val="70686119"/>
    <w:rsid w:val="7076EDB6"/>
    <w:rsid w:val="7084827B"/>
    <w:rsid w:val="70A3BD8A"/>
    <w:rsid w:val="70E6EB37"/>
    <w:rsid w:val="70F4099E"/>
    <w:rsid w:val="7107D504"/>
    <w:rsid w:val="71218512"/>
    <w:rsid w:val="71250272"/>
    <w:rsid w:val="712940A8"/>
    <w:rsid w:val="7191B39C"/>
    <w:rsid w:val="71A0909D"/>
    <w:rsid w:val="71C56912"/>
    <w:rsid w:val="7225B59B"/>
    <w:rsid w:val="729994BD"/>
    <w:rsid w:val="72BCD1DE"/>
    <w:rsid w:val="72BF45F0"/>
    <w:rsid w:val="72F118E8"/>
    <w:rsid w:val="730099BE"/>
    <w:rsid w:val="7375218A"/>
    <w:rsid w:val="739D7BC3"/>
    <w:rsid w:val="739DB5DF"/>
    <w:rsid w:val="73B094B2"/>
    <w:rsid w:val="73B8C3D5"/>
    <w:rsid w:val="73CB6128"/>
    <w:rsid w:val="73DB5E4C"/>
    <w:rsid w:val="73DB77A7"/>
    <w:rsid w:val="73F600CA"/>
    <w:rsid w:val="740F9866"/>
    <w:rsid w:val="74131DF3"/>
    <w:rsid w:val="74184E21"/>
    <w:rsid w:val="74264E9D"/>
    <w:rsid w:val="74B37463"/>
    <w:rsid w:val="74B7F468"/>
    <w:rsid w:val="75004856"/>
    <w:rsid w:val="751ABF69"/>
    <w:rsid w:val="75576878"/>
    <w:rsid w:val="7564BC3E"/>
    <w:rsid w:val="75B8C050"/>
    <w:rsid w:val="75F7905C"/>
    <w:rsid w:val="763D6036"/>
    <w:rsid w:val="7641CC1F"/>
    <w:rsid w:val="764C90A6"/>
    <w:rsid w:val="7657FC76"/>
    <w:rsid w:val="7667B080"/>
    <w:rsid w:val="76778BF5"/>
    <w:rsid w:val="76841DEA"/>
    <w:rsid w:val="7692A4F8"/>
    <w:rsid w:val="76A54272"/>
    <w:rsid w:val="76B91D65"/>
    <w:rsid w:val="76DF5F32"/>
    <w:rsid w:val="76EAEA3F"/>
    <w:rsid w:val="76F765C8"/>
    <w:rsid w:val="7701C437"/>
    <w:rsid w:val="779B97FE"/>
    <w:rsid w:val="77BADCB9"/>
    <w:rsid w:val="77C18AAB"/>
    <w:rsid w:val="77D2F7F2"/>
    <w:rsid w:val="77D7B9C1"/>
    <w:rsid w:val="77EF40EF"/>
    <w:rsid w:val="7829C603"/>
    <w:rsid w:val="782F1381"/>
    <w:rsid w:val="783D430F"/>
    <w:rsid w:val="784813A5"/>
    <w:rsid w:val="7861B578"/>
    <w:rsid w:val="788B6E24"/>
    <w:rsid w:val="78A44599"/>
    <w:rsid w:val="78AECF6F"/>
    <w:rsid w:val="78C41FEB"/>
    <w:rsid w:val="78C6FFFF"/>
    <w:rsid w:val="790EF191"/>
    <w:rsid w:val="79116AE7"/>
    <w:rsid w:val="798D4301"/>
    <w:rsid w:val="798E0CA9"/>
    <w:rsid w:val="79902294"/>
    <w:rsid w:val="79C57443"/>
    <w:rsid w:val="79CA7F3B"/>
    <w:rsid w:val="79E3E406"/>
    <w:rsid w:val="79F368BE"/>
    <w:rsid w:val="7A117E09"/>
    <w:rsid w:val="7A3A99DC"/>
    <w:rsid w:val="7A4A9FD0"/>
    <w:rsid w:val="7A5C52BF"/>
    <w:rsid w:val="7A686568"/>
    <w:rsid w:val="7A85DC45"/>
    <w:rsid w:val="7AD80978"/>
    <w:rsid w:val="7B0AD6B6"/>
    <w:rsid w:val="7B17C530"/>
    <w:rsid w:val="7B459E9C"/>
    <w:rsid w:val="7B48B2BC"/>
    <w:rsid w:val="7B5721D8"/>
    <w:rsid w:val="7B70D890"/>
    <w:rsid w:val="7B8F6DEC"/>
    <w:rsid w:val="7BAC0FD9"/>
    <w:rsid w:val="7BD61809"/>
    <w:rsid w:val="7C048748"/>
    <w:rsid w:val="7C10CF6E"/>
    <w:rsid w:val="7C11A0C5"/>
    <w:rsid w:val="7C2286AB"/>
    <w:rsid w:val="7C47D574"/>
    <w:rsid w:val="7C66D1E0"/>
    <w:rsid w:val="7C80B02A"/>
    <w:rsid w:val="7C9CCF6A"/>
    <w:rsid w:val="7CC64821"/>
    <w:rsid w:val="7D21B0DA"/>
    <w:rsid w:val="7D4C112E"/>
    <w:rsid w:val="7D686842"/>
    <w:rsid w:val="7D872260"/>
    <w:rsid w:val="7D9F5B7A"/>
    <w:rsid w:val="7DD5CC42"/>
    <w:rsid w:val="7E2B3B93"/>
    <w:rsid w:val="7E313BA6"/>
    <w:rsid w:val="7E38F19E"/>
    <w:rsid w:val="7E3DBD2F"/>
    <w:rsid w:val="7E4CDE04"/>
    <w:rsid w:val="7E862603"/>
    <w:rsid w:val="7E94BF6F"/>
    <w:rsid w:val="7EB91B91"/>
    <w:rsid w:val="7EC6F5A6"/>
    <w:rsid w:val="7EFC9F99"/>
    <w:rsid w:val="7F0438A3"/>
    <w:rsid w:val="7F0C2629"/>
    <w:rsid w:val="7F0D86EF"/>
    <w:rsid w:val="7F252436"/>
    <w:rsid w:val="7F544EDE"/>
    <w:rsid w:val="7F720027"/>
    <w:rsid w:val="7F948CDE"/>
    <w:rsid w:val="7FBDFF51"/>
    <w:rsid w:val="7FD1D078"/>
    <w:rsid w:val="7FD537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46E3C"/>
  <w15:chartTrackingRefBased/>
  <w15:docId w15:val="{5E166E65-9641-4ECE-B771-58F715ED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42</Pages>
  <Words>5049</Words>
  <Characters>28780</Characters>
  <Application>Microsoft Office Word</Application>
  <DocSecurity>0</DocSecurity>
  <Lines>239</Lines>
  <Paragraphs>67</Paragraphs>
  <ScaleCrop>false</ScaleCrop>
  <Company/>
  <LinksUpToDate>false</LinksUpToDate>
  <CharactersWithSpaces>33762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Howze Floyd</dc:creator>
  <cp:keywords/>
  <dc:description/>
  <cp:lastModifiedBy>Campogni Francine</cp:lastModifiedBy>
  <cp:revision>2</cp:revision>
  <dcterms:created xsi:type="dcterms:W3CDTF">2024-01-30T20:03:00Z</dcterms:created>
  <dcterms:modified xsi:type="dcterms:W3CDTF">2024-01-30T20:03:00Z</dcterms:modified>
</cp:coreProperties>
</file>